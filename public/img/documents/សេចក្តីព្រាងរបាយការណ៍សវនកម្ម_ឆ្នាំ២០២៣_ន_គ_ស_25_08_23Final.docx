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B63F" w14:textId="23A3B611" w:rsidR="00DF3A41" w:rsidRPr="00FF23CA" w:rsidDel="002151EF" w:rsidRDefault="005967BA">
      <w:pPr>
        <w:pStyle w:val="Subtitle"/>
        <w:rPr>
          <w:del w:id="1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2" w:author="Sopheak Phorn" w:date="2023-08-04T12:09:00Z">
            <w:rPr>
              <w:del w:id="3" w:author="LENOVO" w:date="2022-10-06T11:00:00Z"/>
            </w:rPr>
          </w:rPrChange>
        </w:rPr>
        <w:pPrChange w:id="4" w:author="Kem Sereyboth" w:date="2023-07-25T15:01:00Z">
          <w:pPr>
            <w:spacing w:after="0" w:line="240" w:lineRule="auto"/>
            <w:ind w:firstLine="720"/>
            <w:jc w:val="both"/>
          </w:pPr>
        </w:pPrChange>
      </w:pPr>
      <w:ins w:id="5" w:author="Kem Sereiboth" w:date="2022-09-29T12:39:00Z">
        <w:r w:rsidRPr="00FF23CA">
          <w:rPr>
            <w:rFonts w:ascii="Khmer MEF2" w:hAnsi="Khmer MEF2" w:cs="Khmer MEF2"/>
            <w:noProof/>
            <w:color w:val="2E74B5" w:themeColor="accent1" w:themeShade="BF"/>
            <w:sz w:val="28"/>
            <w:szCs w:val="28"/>
            <w:rPrChange w:id="6" w:author="Sopheak Phorn" w:date="2023-08-04T12:09:00Z">
              <w:rPr>
                <w:noProof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779E8186" wp14:editId="713AF5D6">
              <wp:simplePos x="0" y="0"/>
              <wp:positionH relativeFrom="page">
                <wp:posOffset>757451</wp:posOffset>
              </wp:positionH>
              <wp:positionV relativeFrom="paragraph">
                <wp:posOffset>384185</wp:posOffset>
              </wp:positionV>
              <wp:extent cx="1547495" cy="1426192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1152" cy="14295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35E7378" w14:textId="0AF20229" w:rsidR="00C97D39" w:rsidRPr="00FF23CA" w:rsidDel="002151EF" w:rsidRDefault="00C97D39">
      <w:pPr>
        <w:spacing w:after="0" w:line="240" w:lineRule="auto"/>
        <w:jc w:val="center"/>
        <w:rPr>
          <w:ins w:id="7" w:author="Kem Sereiboth" w:date="2022-09-19T12:26:00Z"/>
          <w:del w:id="8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9" w:author="Sopheak Phorn" w:date="2023-08-04T12:09:00Z">
            <w:rPr>
              <w:ins w:id="10" w:author="Kem Sereiboth" w:date="2022-09-19T12:26:00Z"/>
              <w:del w:id="11" w:author="LENOVO" w:date="2022-10-06T11:00:00Z"/>
              <w:sz w:val="24"/>
              <w:szCs w:val="24"/>
            </w:rPr>
          </w:rPrChange>
        </w:rPr>
        <w:pPrChange w:id="12" w:author="LENOVO" w:date="2022-10-06T11:00:00Z">
          <w:pPr>
            <w:jc w:val="center"/>
          </w:pPr>
        </w:pPrChange>
      </w:pPr>
    </w:p>
    <w:p w14:paraId="79808833" w14:textId="3F69B483" w:rsidR="00C97D39" w:rsidRPr="00FF23CA" w:rsidDel="002151EF" w:rsidRDefault="00C97D39">
      <w:pPr>
        <w:spacing w:after="0" w:line="240" w:lineRule="auto"/>
        <w:jc w:val="center"/>
        <w:rPr>
          <w:ins w:id="13" w:author="Kem Sereiboth" w:date="2022-09-19T12:26:00Z"/>
          <w:del w:id="14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15" w:author="Sopheak Phorn" w:date="2023-08-04T12:09:00Z">
            <w:rPr>
              <w:ins w:id="16" w:author="Kem Sereiboth" w:date="2022-09-19T12:26:00Z"/>
              <w:del w:id="17" w:author="LENOVO" w:date="2022-10-06T11:00:00Z"/>
              <w:sz w:val="24"/>
              <w:szCs w:val="24"/>
            </w:rPr>
          </w:rPrChange>
        </w:rPr>
        <w:pPrChange w:id="18" w:author="LENOVO" w:date="2022-10-06T11:00:00Z">
          <w:pPr>
            <w:jc w:val="center"/>
          </w:pPr>
        </w:pPrChange>
      </w:pPr>
    </w:p>
    <w:p w14:paraId="0E393FF7" w14:textId="58DD8259" w:rsidR="00922339" w:rsidRPr="00FF23CA" w:rsidRDefault="00922339" w:rsidP="002151EF">
      <w:pPr>
        <w:spacing w:after="0" w:line="240" w:lineRule="auto"/>
        <w:jc w:val="center"/>
        <w:rPr>
          <w:ins w:id="19" w:author="Kem Sereiboth" w:date="2022-09-29T12:39:00Z"/>
          <w:rFonts w:ascii="Khmer MEF2" w:hAnsi="Khmer MEF2" w:cs="Khmer MEF2"/>
          <w:color w:val="2E74B5" w:themeColor="accent1" w:themeShade="BF"/>
          <w:sz w:val="28"/>
          <w:szCs w:val="28"/>
        </w:rPr>
      </w:pPr>
      <w:ins w:id="20" w:author="Kem Sereiboth" w:date="2022-09-29T12:39:00Z">
        <w:r w:rsidRPr="00FF23CA">
          <w:rPr>
            <w:rFonts w:ascii="Khmer MEF2" w:hAnsi="Khmer MEF2" w:cs="Khmer MEF2"/>
            <w:color w:val="2E74B5" w:themeColor="accent1" w:themeShade="BF"/>
            <w:sz w:val="28"/>
            <w:szCs w:val="28"/>
            <w:cs/>
          </w:rPr>
          <w:t>ព្រះ​រាជាណាចក្រកម្ពុជា</w:t>
        </w:r>
      </w:ins>
    </w:p>
    <w:p w14:paraId="45578DD8" w14:textId="58CBF5DB" w:rsidR="00922339" w:rsidRPr="00FF23CA" w:rsidRDefault="00922339" w:rsidP="00922339">
      <w:pPr>
        <w:spacing w:after="0" w:line="240" w:lineRule="auto"/>
        <w:jc w:val="center"/>
        <w:rPr>
          <w:ins w:id="21" w:author="Kem Sereiboth" w:date="2022-09-29T12:39:00Z"/>
          <w:rFonts w:ascii="Khmer MEF1" w:hAnsi="Khmer MEF1" w:cs="Khmer MEF1"/>
          <w:color w:val="2E74B5" w:themeColor="accent1" w:themeShade="BF"/>
          <w:sz w:val="28"/>
          <w:szCs w:val="28"/>
        </w:rPr>
      </w:pPr>
      <w:ins w:id="22" w:author="Kem Sereiboth" w:date="2022-09-29T12:39:00Z">
        <w:r w:rsidRPr="00FF23CA">
          <w:rPr>
            <w:rFonts w:ascii="Khmer MEF1" w:hAnsi="Khmer MEF1" w:cs="Khmer MEF1"/>
            <w:color w:val="2E74B5" w:themeColor="accent1" w:themeShade="BF"/>
            <w:sz w:val="28"/>
            <w:szCs w:val="28"/>
            <w:cs/>
          </w:rPr>
          <w:t>ជាតិ សាសនា ព្រះមហាក្សត្រ</w:t>
        </w:r>
      </w:ins>
    </w:p>
    <w:p w14:paraId="52F602EA" w14:textId="44DE72B7" w:rsidR="00C97D39" w:rsidRPr="00E33574" w:rsidRDefault="002151EF">
      <w:pPr>
        <w:spacing w:after="0" w:line="240" w:lineRule="auto"/>
        <w:jc w:val="center"/>
        <w:rPr>
          <w:ins w:id="23" w:author="Kem Sereiboth" w:date="2022-09-19T12:26:00Z"/>
          <w:sz w:val="24"/>
          <w:szCs w:val="24"/>
        </w:rPr>
        <w:pPrChange w:id="24" w:author="User" w:date="2022-09-23T02:31:00Z">
          <w:pPr>
            <w:jc w:val="center"/>
          </w:pPr>
        </w:pPrChange>
      </w:pPr>
      <w:ins w:id="25" w:author="User" w:date="2022-10-04T11:51:00Z">
        <w:r w:rsidRPr="00E33574">
          <w:rPr>
            <w:noProof/>
            <w:sz w:val="24"/>
            <w:szCs w:val="24"/>
            <w:rPrChange w:id="26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C6B159" wp14:editId="78229D39">
                  <wp:simplePos x="0" y="0"/>
                  <wp:positionH relativeFrom="column">
                    <wp:posOffset>4262755</wp:posOffset>
                  </wp:positionH>
                  <wp:positionV relativeFrom="paragraph">
                    <wp:posOffset>193675</wp:posOffset>
                  </wp:positionV>
                  <wp:extent cx="1685925" cy="609600"/>
                  <wp:effectExtent l="0" t="0" r="952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8F6C2" w14:textId="12B80FDA" w:rsidR="00731B72" w:rsidRPr="005B0AF3" w:rsidRDefault="00731B72">
                              <w:pPr>
                                <w:jc w:val="center"/>
                                <w:rPr>
                                  <w:rFonts w:ascii="Khmer MEF2" w:hAnsi="Khmer MEF2" w:cs="Khmer MEF2"/>
                                  <w:i/>
                                  <w:iCs/>
                                  <w:color w:val="2E74B5" w:themeColor="accent1" w:themeShade="BF"/>
                                  <w:rPrChange w:id="27" w:author="LENOVO" w:date="2022-10-08T09:40:00Z">
                                    <w:rPr/>
                                  </w:rPrChange>
                                </w:rPr>
                                <w:pPrChange w:id="28" w:author="User" w:date="2022-10-04T11:51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EC6B159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335.65pt;margin-top:15.25pt;width:132.75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" fillcolor="white [3201]" stroked="f" strokeweight=".5pt">
                  <v:textbox>
                    <w:txbxContent>
                      <w:p w14:paraId="3288F6C2" w14:textId="12B80FDA" w:rsidR="00731B72" w:rsidRPr="005B0AF3" w:rsidRDefault="00731B72">
                        <w:pPr>
                          <w:jc w:val="center"/>
                          <w:rPr>
                            <w:rFonts w:ascii="Khmer MEF2" w:hAnsi="Khmer MEF2" w:cs="Khmer MEF2"/>
                            <w:i/>
                            <w:iCs/>
                            <w:color w:val="2E74B5" w:themeColor="accent1" w:themeShade="BF"/>
                            <w:rPrChange w:id="29" w:author="LENOVO" w:date="2022-10-08T09:40:00Z">
                              <w:rPr/>
                            </w:rPrChange>
                          </w:rPr>
                          <w:pPrChange w:id="30" w:author="User" w:date="2022-10-04T11:51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31" w:author="Kem Sereiboth" w:date="2022-09-29T12:39:00Z">
        <w:r w:rsidR="00922339" w:rsidRPr="00E33574">
          <w:rPr>
            <w:rFonts w:ascii="Tacteing" w:hAnsi="Tacteing"/>
            <w:sz w:val="60"/>
            <w:szCs w:val="60"/>
            <w:rPrChange w:id="32" w:author="Kem Sereyboth" w:date="2023-07-19T16:59:00Z">
              <w:rPr>
                <w:rFonts w:ascii="Tacteing" w:hAnsi="Tacteing"/>
                <w:color w:val="2E74B5" w:themeColor="accent1" w:themeShade="BF"/>
                <w:sz w:val="60"/>
                <w:szCs w:val="60"/>
              </w:rPr>
            </w:rPrChange>
          </w:rPr>
          <w:t>3</w:t>
        </w:r>
      </w:ins>
    </w:p>
    <w:p w14:paraId="42DAA48C" w14:textId="42B526F4" w:rsidR="00C97D39" w:rsidRPr="00E33574" w:rsidRDefault="00770F26">
      <w:pPr>
        <w:spacing w:after="0" w:line="240" w:lineRule="auto"/>
        <w:jc w:val="center"/>
        <w:rPr>
          <w:ins w:id="33" w:author="Kem Sereiboth" w:date="2022-09-19T12:26:00Z"/>
          <w:sz w:val="24"/>
          <w:szCs w:val="24"/>
        </w:rPr>
        <w:pPrChange w:id="34" w:author="User" w:date="2022-09-23T02:31:00Z">
          <w:pPr>
            <w:jc w:val="center"/>
          </w:pPr>
        </w:pPrChange>
      </w:pPr>
      <w:ins w:id="35" w:author="User" w:date="2022-09-19T14:05:00Z">
        <w:r w:rsidRPr="00E33574">
          <w:rPr>
            <w:sz w:val="24"/>
            <w:szCs w:val="24"/>
          </w:rPr>
          <w:t xml:space="preserve">  </w:t>
        </w:r>
      </w:ins>
    </w:p>
    <w:p w14:paraId="58E76B05" w14:textId="23125EF2" w:rsidR="00C97D39" w:rsidRPr="00E33574" w:rsidRDefault="005C3437">
      <w:pPr>
        <w:spacing w:after="0" w:line="240" w:lineRule="auto"/>
        <w:jc w:val="center"/>
        <w:rPr>
          <w:ins w:id="36" w:author="Kem Sereiboth" w:date="2022-09-19T12:26:00Z"/>
          <w:sz w:val="24"/>
          <w:szCs w:val="24"/>
        </w:rPr>
        <w:pPrChange w:id="37" w:author="User" w:date="2022-09-23T02:31:00Z">
          <w:pPr>
            <w:jc w:val="center"/>
          </w:pPr>
        </w:pPrChange>
      </w:pPr>
      <w:ins w:id="38" w:author="Kem Sereyboth" w:date="2023-06-20T14:14:00Z">
        <w:del w:id="39" w:author="Sopheak Phorn" w:date="2023-08-25T16:09:00Z">
          <w:r w:rsidRPr="00E33574" w:rsidDel="00EB17DD">
            <w:rPr>
              <w:noProof/>
              <w:sz w:val="24"/>
              <w:szCs w:val="24"/>
              <w:rPrChange w:id="40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0B5B96" wp14:editId="12D13A04">
                    <wp:simplePos x="0" y="0"/>
                    <wp:positionH relativeFrom="margin">
                      <wp:posOffset>4561256</wp:posOffset>
                    </wp:positionH>
                    <wp:positionV relativeFrom="paragraph">
                      <wp:posOffset>17333</wp:posOffset>
                    </wp:positionV>
                    <wp:extent cx="1685925" cy="1037967"/>
                    <wp:effectExtent l="0" t="0" r="9525" b="0"/>
                    <wp:wrapNone/>
                    <wp:docPr id="1033370532" name="Text Box 10333705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10379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0AC9FC" w14:textId="7B59EFE2" w:rsidR="00731B72" w:rsidRPr="001764B3" w:rsidRDefault="00731B72">
                                <w:pPr>
                                  <w:jc w:val="center"/>
                                  <w:rPr>
                                    <w:rFonts w:ascii="Khmer MEF2" w:hAnsi="Khmer MEF2" w:cs="Khmer MEF2"/>
                                    <w:color w:val="2E74B5" w:themeColor="accent1" w:themeShade="BF"/>
                                    <w:szCs w:val="22"/>
                                    <w:rPrChange w:id="41" w:author="Sopheak Phorn" w:date="2023-08-25T13:23:00Z">
                                      <w:rPr/>
                                    </w:rPrChange>
                                  </w:rPr>
                                  <w:pPrChange w:id="42" w:author="User" w:date="2022-10-04T11:51:00Z">
                                    <w:pPr/>
                                  </w:pPrChange>
                                </w:pPr>
                                <w:ins w:id="43" w:author="User" w:date="2022-10-04T11:51:00Z">
                                  <w:del w:id="44" w:author="Sopheak Phorn" w:date="2023-08-25T16:09:00Z">
                                    <w:r w:rsidRPr="001764B3" w:rsidDel="00EB17DD">
                                      <w:rPr>
                                        <w:rFonts w:ascii="Khmer MEF2" w:hAnsi="Khmer MEF2" w:cs="Khmer MEF2"/>
                                        <w:color w:val="2E74B5" w:themeColor="accent1" w:themeShade="BF"/>
                                        <w:szCs w:val="22"/>
                                        <w:cs/>
                                        <w:rPrChange w:id="45" w:author="Sopheak Phorn" w:date="2023-08-25T13:23:00Z">
                                          <w:rPr>
                                            <w:rFonts w:cs="MoolBoran"/>
                                            <w:cs/>
                                          </w:rPr>
                                        </w:rPrChange>
                                      </w:rPr>
                                      <w:delText>សេចក្ដីព្រាង</w:delText>
                                    </w:r>
                                  </w:del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B5B96" id="Text Box 1033370532" o:spid="_x0000_s1027" type="#_x0000_t202" style="position:absolute;left:0;text-align:left;margin-left:359.15pt;margin-top:1.35pt;width:132.75pt;height:81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" fillcolor="white [3201]" stroked="f" strokeweight=".5pt">
                    <v:textbox>
                      <w:txbxContent>
                        <w:p w14:paraId="220AC9FC" w14:textId="7B59EFE2" w:rsidR="00731B72" w:rsidRPr="001764B3" w:rsidRDefault="00731B72">
                          <w:pPr>
                            <w:jc w:val="center"/>
                            <w:rPr>
                              <w:rFonts w:ascii="Khmer MEF2" w:hAnsi="Khmer MEF2" w:cs="Khmer MEF2"/>
                              <w:color w:val="2E74B5" w:themeColor="accent1" w:themeShade="BF"/>
                              <w:szCs w:val="22"/>
                              <w:rPrChange w:id="46" w:author="Sopheak Phorn" w:date="2023-08-25T13:23:00Z">
                                <w:rPr/>
                              </w:rPrChange>
                            </w:rPr>
                            <w:pPrChange w:id="47" w:author="User" w:date="2022-10-04T11:51:00Z">
                              <w:pPr/>
                            </w:pPrChange>
                          </w:pPr>
                          <w:ins w:id="48" w:author="User" w:date="2022-10-04T11:51:00Z">
                            <w:del w:id="49" w:author="Sopheak Phorn" w:date="2023-08-25T16:09:00Z">
                              <w:r w:rsidRPr="001764B3" w:rsidDel="00EB17DD"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Cs w:val="22"/>
                                  <w:cs/>
                                  <w:rPrChange w:id="50" w:author="Sopheak Phorn" w:date="2023-08-25T13:23:00Z">
                                    <w:rPr>
                                      <w:rFonts w:cs="MoolBoran"/>
                                      <w:cs/>
                                    </w:rPr>
                                  </w:rPrChange>
                                </w:rPr>
                                <w:delText>សេចក្ដីព្រាង</w:delText>
                              </w:r>
                            </w:del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</w:p>
    <w:p w14:paraId="410188B1" w14:textId="7136E6E5" w:rsidR="00C97D39" w:rsidRPr="00E33574" w:rsidRDefault="005967BA">
      <w:pPr>
        <w:spacing w:after="0" w:line="240" w:lineRule="auto"/>
        <w:jc w:val="center"/>
        <w:rPr>
          <w:ins w:id="51" w:author="Kem Sereiboth" w:date="2022-09-19T12:26:00Z"/>
          <w:sz w:val="24"/>
          <w:szCs w:val="24"/>
        </w:rPr>
        <w:pPrChange w:id="52" w:author="User" w:date="2022-09-23T02:31:00Z">
          <w:pPr>
            <w:jc w:val="center"/>
          </w:pPr>
        </w:pPrChange>
      </w:pPr>
      <w:ins w:id="53" w:author="Kem Sereiboth" w:date="2022-09-29T12:40:00Z">
        <w:r w:rsidRPr="00E33574">
          <w:rPr>
            <w:rFonts w:ascii="Khmer MEF2" w:hAnsi="Khmer MEF2" w:cs="Khmer MEF2"/>
            <w:noProof/>
            <w:sz w:val="24"/>
            <w:szCs w:val="24"/>
            <w:rPrChange w:id="54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384576EA" wp14:editId="359EB759">
                  <wp:simplePos x="0" y="0"/>
                  <wp:positionH relativeFrom="column">
                    <wp:posOffset>-784225</wp:posOffset>
                  </wp:positionH>
                  <wp:positionV relativeFrom="paragraph">
                    <wp:posOffset>269240</wp:posOffset>
                  </wp:positionV>
                  <wp:extent cx="2828925" cy="1404620"/>
                  <wp:effectExtent l="0" t="0" r="28575" b="2349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404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6DF6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អាជ្ញាធរសេវាហិរញ្ញវត្ថុ​មិនមែន​ធនាគារ</w:t>
                              </w:r>
                            </w:p>
                            <w:p w14:paraId="04966EE8" w14:textId="77777777" w:rsidR="00731B72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អង្គភាព​សវនកម្ម​ផ្ទៃក្នុង</w:t>
                              </w:r>
                            </w:p>
                            <w:p w14:paraId="1A297BF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cs/>
                                </w:rPr>
                              </w:pPr>
                              <w:r w:rsidRPr="000B00F9"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លេខ</w:t>
                              </w:r>
                              <w:r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Khmer MEF1" w:hAnsi="Khmer MEF1" w:cs="Khmer MEF1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......................អ.ស.ផ.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84576EA" id="Text Box 2" o:spid="_x0000_s1028" type="#_x0000_t202" style="position:absolute;left:0;text-align:left;margin-left:-61.75pt;margin-top:21.2pt;width:22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" fillcolor="white [3212]" strokecolor="white [3212]">
                  <v:textbox style="mso-fit-shape-to-text:t">
                    <w:txbxContent>
                      <w:p w14:paraId="0B66DF6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អាជ្ញាធរសេវាហិរញ្ញវត្ថុ​មិនមែន​ធនាគារ</w:t>
                        </w:r>
                      </w:p>
                      <w:p w14:paraId="04966EE8" w14:textId="77777777" w:rsidR="00731B72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អង្គភាព​សវនកម្ម​ផ្ទៃក្នុង</w:t>
                        </w:r>
                      </w:p>
                      <w:p w14:paraId="1A297BF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cs/>
                          </w:rPr>
                        </w:pPr>
                        <w:r w:rsidRPr="000B00F9"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លេខ</w:t>
                        </w:r>
                        <w:r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Khmer MEF1" w:hAnsi="Khmer MEF1" w:cs="Khmer MEF1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......................អ.ស.ផ.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2E5BB06" w14:textId="05BAFADF" w:rsidR="00C97D39" w:rsidRPr="00E33574" w:rsidRDefault="00C97D39">
      <w:pPr>
        <w:spacing w:after="0" w:line="240" w:lineRule="auto"/>
        <w:jc w:val="center"/>
        <w:rPr>
          <w:ins w:id="55" w:author="Kem Sereiboth" w:date="2022-09-19T12:26:00Z"/>
          <w:sz w:val="24"/>
          <w:szCs w:val="24"/>
        </w:rPr>
        <w:pPrChange w:id="56" w:author="User" w:date="2022-09-23T02:31:00Z">
          <w:pPr>
            <w:jc w:val="center"/>
          </w:pPr>
        </w:pPrChange>
      </w:pPr>
    </w:p>
    <w:p w14:paraId="1A187193" w14:textId="74E66FF6" w:rsidR="00922339" w:rsidRPr="00E33574" w:rsidRDefault="00922339">
      <w:pPr>
        <w:spacing w:after="0" w:line="240" w:lineRule="auto"/>
        <w:jc w:val="center"/>
        <w:rPr>
          <w:ins w:id="57" w:author="Kem Sereiboth" w:date="2022-09-29T12:40:00Z"/>
          <w:sz w:val="24"/>
          <w:szCs w:val="24"/>
        </w:rPr>
        <w:pPrChange w:id="58" w:author="User" w:date="2022-09-23T02:31:00Z">
          <w:pPr>
            <w:jc w:val="center"/>
          </w:pPr>
        </w:pPrChange>
      </w:pPr>
    </w:p>
    <w:p w14:paraId="36C9D152" w14:textId="70D76024" w:rsidR="00922339" w:rsidRPr="00E33574" w:rsidRDefault="00922339">
      <w:pPr>
        <w:spacing w:after="0" w:line="240" w:lineRule="auto"/>
        <w:jc w:val="center"/>
        <w:rPr>
          <w:ins w:id="59" w:author="Kem Sereiboth" w:date="2022-09-29T12:40:00Z"/>
          <w:sz w:val="24"/>
          <w:szCs w:val="24"/>
        </w:rPr>
        <w:pPrChange w:id="60" w:author="User" w:date="2022-09-23T02:31:00Z">
          <w:pPr>
            <w:jc w:val="center"/>
          </w:pPr>
        </w:pPrChange>
      </w:pPr>
    </w:p>
    <w:p w14:paraId="7770041D" w14:textId="77777777" w:rsidR="00922339" w:rsidRPr="00E33574" w:rsidRDefault="00922339">
      <w:pPr>
        <w:spacing w:after="0" w:line="240" w:lineRule="auto"/>
        <w:jc w:val="center"/>
        <w:rPr>
          <w:ins w:id="61" w:author="Kem Sereiboth" w:date="2022-09-29T12:40:00Z"/>
          <w:sz w:val="24"/>
          <w:szCs w:val="24"/>
        </w:rPr>
        <w:pPrChange w:id="62" w:author="User" w:date="2022-09-23T02:31:00Z">
          <w:pPr>
            <w:jc w:val="center"/>
          </w:pPr>
        </w:pPrChange>
      </w:pPr>
    </w:p>
    <w:p w14:paraId="7244D561" w14:textId="2C0245F4" w:rsidR="00C97D39" w:rsidRPr="00E33574" w:rsidRDefault="00C97D39">
      <w:pPr>
        <w:spacing w:after="0" w:line="240" w:lineRule="auto"/>
        <w:jc w:val="center"/>
        <w:rPr>
          <w:ins w:id="63" w:author="Kem Sereiboth" w:date="2022-09-29T12:41:00Z"/>
          <w:sz w:val="24"/>
          <w:szCs w:val="24"/>
        </w:rPr>
        <w:pPrChange w:id="64" w:author="User" w:date="2022-09-23T02:31:00Z">
          <w:pPr>
            <w:jc w:val="center"/>
          </w:pPr>
        </w:pPrChange>
      </w:pPr>
    </w:p>
    <w:p w14:paraId="300EFB37" w14:textId="77777777" w:rsidR="00922339" w:rsidRPr="00E33574" w:rsidRDefault="00922339">
      <w:pPr>
        <w:spacing w:after="0" w:line="240" w:lineRule="auto"/>
        <w:jc w:val="center"/>
        <w:rPr>
          <w:ins w:id="65" w:author="Kem Sereiboth" w:date="2022-09-29T12:41:00Z"/>
          <w:sz w:val="24"/>
          <w:szCs w:val="24"/>
        </w:rPr>
        <w:pPrChange w:id="66" w:author="User" w:date="2022-09-23T02:31:00Z">
          <w:pPr>
            <w:jc w:val="center"/>
          </w:pPr>
        </w:pPrChange>
      </w:pPr>
    </w:p>
    <w:p w14:paraId="49C83596" w14:textId="77777777" w:rsidR="00922339" w:rsidRPr="00E33574" w:rsidRDefault="00922339">
      <w:pPr>
        <w:spacing w:after="0" w:line="240" w:lineRule="auto"/>
        <w:jc w:val="center"/>
        <w:rPr>
          <w:ins w:id="67" w:author="Kem Sereiboth" w:date="2022-09-29T12:41:00Z"/>
          <w:sz w:val="24"/>
          <w:szCs w:val="24"/>
        </w:rPr>
        <w:pPrChange w:id="68" w:author="User" w:date="2022-09-23T02:31:00Z">
          <w:pPr>
            <w:jc w:val="center"/>
          </w:pPr>
        </w:pPrChange>
      </w:pPr>
    </w:p>
    <w:p w14:paraId="20BC95B5" w14:textId="77777777" w:rsidR="00922339" w:rsidRPr="00E33574" w:rsidRDefault="00922339">
      <w:pPr>
        <w:spacing w:after="0" w:line="240" w:lineRule="auto"/>
        <w:jc w:val="center"/>
        <w:rPr>
          <w:ins w:id="69" w:author="Kem Sereiboth" w:date="2022-09-29T12:41:00Z"/>
          <w:sz w:val="24"/>
          <w:szCs w:val="24"/>
        </w:rPr>
        <w:pPrChange w:id="70" w:author="User" w:date="2022-09-23T02:31:00Z">
          <w:pPr>
            <w:jc w:val="center"/>
          </w:pPr>
        </w:pPrChange>
      </w:pPr>
    </w:p>
    <w:p w14:paraId="7DC80EE7" w14:textId="77777777" w:rsidR="00922339" w:rsidRPr="00E33574" w:rsidRDefault="00922339">
      <w:pPr>
        <w:spacing w:after="0" w:line="240" w:lineRule="auto"/>
        <w:jc w:val="center"/>
        <w:rPr>
          <w:ins w:id="71" w:author="Kem Sereiboth" w:date="2022-09-29T12:41:00Z"/>
          <w:sz w:val="24"/>
          <w:szCs w:val="24"/>
        </w:rPr>
        <w:pPrChange w:id="72" w:author="User" w:date="2022-09-23T02:31:00Z">
          <w:pPr>
            <w:jc w:val="center"/>
          </w:pPr>
        </w:pPrChange>
      </w:pPr>
    </w:p>
    <w:p w14:paraId="7EF09F10" w14:textId="77777777" w:rsidR="00922339" w:rsidRPr="00E33574" w:rsidRDefault="00922339">
      <w:pPr>
        <w:spacing w:after="0" w:line="240" w:lineRule="auto"/>
        <w:jc w:val="center"/>
        <w:rPr>
          <w:ins w:id="73" w:author="Kem Sereiboth" w:date="2022-09-29T12:41:00Z"/>
          <w:sz w:val="24"/>
          <w:szCs w:val="24"/>
        </w:rPr>
        <w:pPrChange w:id="74" w:author="User" w:date="2022-09-23T02:31:00Z">
          <w:pPr>
            <w:jc w:val="center"/>
          </w:pPr>
        </w:pPrChange>
      </w:pPr>
    </w:p>
    <w:p w14:paraId="70131F6C" w14:textId="77777777" w:rsidR="00922339" w:rsidRPr="00E33574" w:rsidRDefault="00922339">
      <w:pPr>
        <w:spacing w:after="0" w:line="240" w:lineRule="auto"/>
        <w:jc w:val="center"/>
        <w:rPr>
          <w:ins w:id="75" w:author="Kem Sereiboth" w:date="2022-09-29T12:41:00Z"/>
          <w:sz w:val="24"/>
          <w:szCs w:val="24"/>
        </w:rPr>
        <w:pPrChange w:id="76" w:author="User" w:date="2022-09-23T02:31:00Z">
          <w:pPr>
            <w:jc w:val="center"/>
          </w:pPr>
        </w:pPrChange>
      </w:pPr>
    </w:p>
    <w:p w14:paraId="28A960C1" w14:textId="77777777" w:rsidR="00922339" w:rsidRDefault="00922339">
      <w:pPr>
        <w:spacing w:after="0" w:line="240" w:lineRule="auto"/>
        <w:jc w:val="center"/>
        <w:rPr>
          <w:ins w:id="77" w:author="Sopheak Phorn" w:date="2023-08-03T16:32:00Z"/>
          <w:sz w:val="24"/>
          <w:szCs w:val="24"/>
        </w:rPr>
      </w:pPr>
    </w:p>
    <w:p w14:paraId="1341F6CA" w14:textId="77777777" w:rsidR="00B96066" w:rsidRPr="00E33574" w:rsidRDefault="00B96066">
      <w:pPr>
        <w:spacing w:after="0" w:line="240" w:lineRule="auto"/>
        <w:jc w:val="center"/>
        <w:rPr>
          <w:ins w:id="78" w:author="Kem Sereiboth" w:date="2022-09-19T12:26:00Z"/>
          <w:sz w:val="24"/>
          <w:szCs w:val="24"/>
          <w:cs/>
        </w:rPr>
        <w:pPrChange w:id="79" w:author="User" w:date="2022-09-23T02:31:00Z">
          <w:pPr>
            <w:jc w:val="center"/>
          </w:pPr>
        </w:pPrChange>
      </w:pPr>
    </w:p>
    <w:p w14:paraId="55BAE259" w14:textId="77777777" w:rsidR="00C97D39" w:rsidRPr="00E33574" w:rsidRDefault="00C97D39">
      <w:pPr>
        <w:spacing w:after="0" w:line="240" w:lineRule="auto"/>
        <w:jc w:val="center"/>
        <w:rPr>
          <w:ins w:id="80" w:author="Kem Sereiboth" w:date="2022-09-19T12:26:00Z"/>
          <w:sz w:val="24"/>
          <w:szCs w:val="24"/>
        </w:rPr>
        <w:pPrChange w:id="81" w:author="User" w:date="2022-09-23T02:31:00Z">
          <w:pPr>
            <w:jc w:val="center"/>
          </w:pPr>
        </w:pPrChange>
      </w:pPr>
    </w:p>
    <w:p w14:paraId="3E494047" w14:textId="63C0DEDF" w:rsidR="00C97D39" w:rsidRPr="00E33574" w:rsidDel="00B771BB" w:rsidRDefault="00C97D39">
      <w:pPr>
        <w:spacing w:after="0" w:line="240" w:lineRule="auto"/>
        <w:jc w:val="center"/>
        <w:rPr>
          <w:ins w:id="82" w:author="Kem Sereiboth" w:date="2022-09-19T13:10:00Z"/>
          <w:del w:id="83" w:author="User" w:date="2022-09-28T08:56:00Z"/>
          <w:rFonts w:ascii="Khmer MEF2" w:hAnsi="Khmer MEF2" w:cs="Khmer MEF2"/>
          <w:sz w:val="44"/>
          <w:szCs w:val="44"/>
        </w:rPr>
        <w:pPrChange w:id="84" w:author="User" w:date="2022-09-23T02:31:00Z">
          <w:pPr>
            <w:jc w:val="center"/>
          </w:pPr>
        </w:pPrChange>
      </w:pPr>
      <w:ins w:id="85" w:author="Kem Sereiboth" w:date="2022-09-19T12:27:00Z">
        <w:del w:id="86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  <w:rPrChange w:id="87" w:author="Kem Sereyboth" w:date="2023-07-19T16:59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សេចក្តីព្រាង</w:delText>
          </w:r>
        </w:del>
      </w:ins>
    </w:p>
    <w:p w14:paraId="224E8D3B" w14:textId="3217D6FB" w:rsidR="00D96000" w:rsidRPr="00E33574" w:rsidDel="00B771BB" w:rsidRDefault="00D96000">
      <w:pPr>
        <w:spacing w:after="0" w:line="240" w:lineRule="auto"/>
        <w:jc w:val="center"/>
        <w:rPr>
          <w:ins w:id="88" w:author="Kem Sereiboth" w:date="2022-09-19T12:26:00Z"/>
          <w:del w:id="89" w:author="User" w:date="2022-09-28T08:56:00Z"/>
          <w:rFonts w:ascii="Khmer MEF2" w:hAnsi="Khmer MEF2" w:cs="Khmer MEF2"/>
          <w:sz w:val="44"/>
          <w:szCs w:val="44"/>
          <w:rPrChange w:id="90" w:author="Kem Sereyboth" w:date="2023-07-19T16:59:00Z">
            <w:rPr>
              <w:ins w:id="91" w:author="Kem Sereiboth" w:date="2022-09-19T12:26:00Z"/>
              <w:del w:id="92" w:author="User" w:date="2022-09-28T08:56:00Z"/>
              <w:sz w:val="24"/>
              <w:szCs w:val="24"/>
            </w:rPr>
          </w:rPrChange>
        </w:rPr>
        <w:pPrChange w:id="93" w:author="User" w:date="2022-09-23T02:31:00Z">
          <w:pPr>
            <w:jc w:val="center"/>
          </w:pPr>
        </w:pPrChange>
      </w:pPr>
      <w:ins w:id="94" w:author="Kem Sereiboth" w:date="2022-09-19T13:10:00Z">
        <w:del w:id="95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</w:rPr>
            <w:delText>ស្តីពី</w:delText>
          </w:r>
        </w:del>
      </w:ins>
    </w:p>
    <w:p w14:paraId="0E861E1A" w14:textId="7B4F1F12" w:rsidR="00B771BB" w:rsidRPr="00FF23CA" w:rsidRDefault="00C97D39" w:rsidP="00627928">
      <w:pPr>
        <w:spacing w:after="0" w:line="240" w:lineRule="auto"/>
        <w:jc w:val="center"/>
        <w:rPr>
          <w:ins w:id="96" w:author="User" w:date="2022-09-28T08:56:00Z"/>
          <w:rFonts w:ascii="Khmer MEF2" w:hAnsi="Khmer MEF2" w:cs="Khmer MEF2"/>
          <w:color w:val="2E74B5" w:themeColor="accent1" w:themeShade="BF"/>
          <w:sz w:val="44"/>
          <w:szCs w:val="44"/>
          <w:rPrChange w:id="97" w:author="Sopheak Phorn" w:date="2023-08-04T12:08:00Z">
            <w:rPr>
              <w:ins w:id="98" w:author="User" w:date="2022-09-28T08:56:00Z"/>
              <w:rFonts w:ascii="Khmer MEF2" w:hAnsi="Khmer MEF2" w:cs="Khmer MEF2"/>
              <w:sz w:val="44"/>
              <w:szCs w:val="44"/>
            </w:rPr>
          </w:rPrChange>
        </w:rPr>
      </w:pPr>
      <w:ins w:id="99" w:author="Kem Sereiboth" w:date="2022-09-19T12:26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00" w:author="Sopheak Phorn" w:date="2023-08-04T12:08:00Z">
              <w:rPr>
                <w:rFonts w:cs="MoolBoran"/>
                <w:sz w:val="24"/>
                <w:szCs w:val="24"/>
                <w:cs/>
              </w:rPr>
            </w:rPrChange>
          </w:rPr>
          <w:t>របាយការណ៍សវនកម្ម</w:t>
        </w:r>
        <w:del w:id="101" w:author="Kem Sereyboth" w:date="2023-06-20T14:15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2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អនុ</w:delText>
          </w:r>
        </w:del>
        <w:del w:id="103" w:author="Kem Sereyboth" w:date="2023-06-20T14:16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4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លោមភាព</w:delText>
          </w:r>
        </w:del>
      </w:ins>
      <w:ins w:id="105" w:author="Kem Sereyboth" w:date="2023-07-19T16:59:00Z">
        <w:del w:id="106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7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ឆ្នាំ</w:delText>
          </w:r>
        </w:del>
      </w:ins>
      <w:ins w:id="108" w:author="Kem Sereyboth" w:date="2023-07-19T17:00:00Z">
        <w:del w:id="109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10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២០២៣</w:delText>
          </w:r>
        </w:del>
      </w:ins>
    </w:p>
    <w:p w14:paraId="2858600C" w14:textId="171FC3B1" w:rsidR="00C97D39" w:rsidDel="00AA5B49" w:rsidRDefault="006E6058" w:rsidP="00627928">
      <w:pPr>
        <w:spacing w:after="0" w:line="240" w:lineRule="auto"/>
        <w:jc w:val="center"/>
        <w:rPr>
          <w:del w:id="111" w:author="Sopheak Phorn" w:date="2023-07-28T09:14:00Z"/>
          <w:rFonts w:ascii="Khmer MEF2" w:hAnsi="Khmer MEF2" w:cs="Khmer MEF2"/>
          <w:sz w:val="40"/>
          <w:szCs w:val="40"/>
        </w:rPr>
      </w:pPr>
      <w:ins w:id="112" w:author="Sopheak Phorn" w:date="2023-07-28T09:14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13" w:author="Sopheak Phorn" w:date="2023-08-04T12:08:00Z">
              <w:rPr>
                <w:rFonts w:ascii="Khmer MEF2" w:hAnsi="Khmer MEF2" w:cs="Khmer MEF2"/>
                <w:sz w:val="40"/>
                <w:szCs w:val="40"/>
                <w:cs/>
              </w:rPr>
            </w:rPrChange>
          </w:rPr>
          <w:t>នៅនិយ័តករគណនេយ្យនិងសវនកម្ម</w:t>
        </w:r>
        <w:r w:rsidRPr="006E6058">
          <w:rPr>
            <w:rFonts w:ascii="Khmer MEF2" w:hAnsi="Khmer MEF2" w:cs="Khmer MEF2"/>
            <w:sz w:val="40"/>
            <w:szCs w:val="40"/>
            <w:cs/>
          </w:rPr>
          <w:t xml:space="preserve"> </w:t>
        </w:r>
      </w:ins>
      <w:ins w:id="114" w:author="Uon Rithy" w:date="2022-09-22T07:27:00Z">
        <w:del w:id="115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16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នៅ</w:delText>
          </w:r>
        </w:del>
      </w:ins>
    </w:p>
    <w:p w14:paraId="78E7AA08" w14:textId="77777777" w:rsidR="00AA5B49" w:rsidRDefault="00AA5B49" w:rsidP="00627928">
      <w:pPr>
        <w:spacing w:after="0" w:line="240" w:lineRule="auto"/>
        <w:jc w:val="center"/>
        <w:rPr>
          <w:ins w:id="117" w:author="Sopheak Phorn" w:date="2023-08-25T16:59:00Z"/>
          <w:rFonts w:ascii="Khmer MEF2" w:hAnsi="Khmer MEF2" w:cs="Khmer MEF2"/>
          <w:sz w:val="40"/>
          <w:szCs w:val="40"/>
        </w:rPr>
      </w:pPr>
    </w:p>
    <w:p w14:paraId="2F752E64" w14:textId="47FAD8B2" w:rsidR="002D7952" w:rsidRPr="00E33574" w:rsidDel="006E6058" w:rsidRDefault="00627928" w:rsidP="00627928">
      <w:pPr>
        <w:spacing w:after="0" w:line="240" w:lineRule="auto"/>
        <w:jc w:val="center"/>
        <w:rPr>
          <w:ins w:id="118" w:author="Uon Rithy" w:date="2022-09-22T07:29:00Z"/>
          <w:del w:id="119" w:author="Sopheak Phorn" w:date="2023-07-28T09:14:00Z"/>
          <w:rFonts w:ascii="Khmer MEF2" w:hAnsi="Khmer MEF2" w:cs="Khmer MEF2"/>
          <w:sz w:val="40"/>
          <w:szCs w:val="40"/>
          <w:lang w:val="ca-ES"/>
          <w:rPrChange w:id="120" w:author="Kem Sereyboth" w:date="2023-07-19T16:59:00Z">
            <w:rPr>
              <w:ins w:id="121" w:author="Uon Rithy" w:date="2022-09-22T07:29:00Z"/>
              <w:del w:id="122" w:author="Sopheak Phorn" w:date="2023-07-28T09:14:00Z"/>
              <w:rFonts w:ascii="Khmer MEF2" w:hAnsi="Khmer MEF2" w:cs="Khmer MEF2"/>
              <w:color w:val="FF0000"/>
              <w:sz w:val="44"/>
              <w:szCs w:val="44"/>
            </w:rPr>
          </w:rPrChange>
        </w:rPr>
      </w:pPr>
      <w:ins w:id="123" w:author="Sopheak Phorn" w:date="2023-08-25T17:00:00Z">
        <w:r w:rsidRPr="00627928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24" w:author="Sopheak Phorn" w:date="2023-08-25T17:00:00Z">
              <w:rPr>
                <w:rFonts w:ascii="Khmer MEF1" w:hAnsi="Khmer MEF1" w:cs="Khmer MEF1"/>
                <w:spacing w:val="-2"/>
                <w:cs/>
              </w:rPr>
            </w:rPrChange>
          </w:rPr>
          <w:t>នៃអាជ្ញាធរសេវាហិរញ្ញវត្ថុមិនមែនធនាគារ</w:t>
        </w:r>
        <w:r w:rsidRPr="00E13F32">
          <w:rPr>
            <w:rFonts w:ascii="Khmer MEF1" w:hAnsi="Khmer MEF1" w:cs="Khmer MEF1"/>
            <w:spacing w:val="-2"/>
            <w:cs/>
          </w:rPr>
          <w:t xml:space="preserve"> </w:t>
        </w:r>
      </w:ins>
      <w:ins w:id="125" w:author="Uon Rithy" w:date="2022-09-22T07:27:00Z">
        <w:del w:id="126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27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</w:delText>
          </w:r>
        </w:del>
      </w:ins>
      <w:ins w:id="128" w:author="Uon Rithy" w:date="2022-09-22T07:29:00Z">
        <w:del w:id="129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30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1A53D0DB" w14:textId="1CAE9DE8" w:rsidR="00922339" w:rsidRPr="00E33574" w:rsidDel="00E33574" w:rsidRDefault="00922339">
      <w:pPr>
        <w:spacing w:after="0" w:line="240" w:lineRule="auto"/>
        <w:jc w:val="center"/>
        <w:rPr>
          <w:ins w:id="131" w:author="Kem Sereiboth" w:date="2022-09-29T12:38:00Z"/>
          <w:del w:id="132" w:author="Kem Sereyboth" w:date="2023-07-19T17:00:00Z"/>
          <w:rFonts w:ascii="Khmer MEF2" w:hAnsi="Khmer MEF2" w:cs="Khmer MEF2"/>
          <w:spacing w:val="-12"/>
          <w:sz w:val="44"/>
          <w:szCs w:val="44"/>
          <w:cs/>
          <w:rPrChange w:id="133" w:author="Kem Sereyboth" w:date="2023-07-19T16:59:00Z">
            <w:rPr>
              <w:ins w:id="134" w:author="Kem Sereiboth" w:date="2022-09-29T12:38:00Z"/>
              <w:del w:id="135" w:author="Kem Sereyboth" w:date="2023-07-19T17:00:00Z"/>
              <w:rFonts w:ascii="Khmer MEF2" w:hAnsi="Khmer MEF2" w:cs="Khmer MEF2"/>
              <w:color w:val="2E74B5" w:themeColor="accent1" w:themeShade="BF"/>
              <w:sz w:val="44"/>
              <w:szCs w:val="44"/>
              <w:cs/>
            </w:rPr>
          </w:rPrChange>
        </w:rPr>
      </w:pPr>
      <w:ins w:id="136" w:author="Kem Sereiboth" w:date="2022-09-29T12:38:00Z">
        <w:del w:id="137" w:author="Kem Sereyboth" w:date="2023-07-19T17:00:00Z">
          <w:r w:rsidRPr="00E33574" w:rsidDel="00E33574">
            <w:rPr>
              <w:rFonts w:ascii="Khmer MEF2" w:hAnsi="Khmer MEF2" w:cs="Khmer MEF2"/>
              <w:sz w:val="40"/>
              <w:szCs w:val="40"/>
              <w:cs/>
              <w:rPrChange w:id="138" w:author="Kem Sereyboth" w:date="2023-07-19T16:59:00Z">
                <w:rPr>
                  <w:rFonts w:ascii="Khmer MEF2" w:hAnsi="Khmer MEF2" w:cs="Khmer MEF2"/>
                  <w:color w:val="2E74B5" w:themeColor="accent1" w:themeShade="BF"/>
                  <w:sz w:val="44"/>
                  <w:szCs w:val="44"/>
                  <w:cs/>
                </w:rPr>
              </w:rPrChange>
            </w:rPr>
            <w:delText>នៃ​អាជ្ញាធរ​សេវា​ហិរញ្ញ​វត្ថុ​មិន​មែន​ធនាគារ (អ.ស.ហ.)</w:delText>
          </w:r>
        </w:del>
      </w:ins>
    </w:p>
    <w:p w14:paraId="54B0EF26" w14:textId="5908EF29" w:rsidR="00B25989" w:rsidRPr="00E33574" w:rsidDel="00627928" w:rsidRDefault="00B25989">
      <w:pPr>
        <w:spacing w:after="0" w:line="240" w:lineRule="auto"/>
        <w:jc w:val="center"/>
        <w:rPr>
          <w:ins w:id="139" w:author="User" w:date="2022-09-28T08:55:00Z"/>
          <w:del w:id="140" w:author="Sopheak Phorn" w:date="2023-08-25T17:00:00Z"/>
          <w:rFonts w:ascii="Khmer MEF2" w:hAnsi="Khmer MEF2" w:cs="Khmer MEF2"/>
          <w:sz w:val="44"/>
          <w:szCs w:val="44"/>
        </w:rPr>
      </w:pPr>
    </w:p>
    <w:p w14:paraId="46CBE836" w14:textId="1798442C" w:rsidR="00B771BB" w:rsidRPr="00E33574" w:rsidRDefault="00B771BB" w:rsidP="00627928">
      <w:pPr>
        <w:spacing w:after="0" w:line="240" w:lineRule="auto"/>
        <w:jc w:val="center"/>
        <w:rPr>
          <w:ins w:id="141" w:author="User" w:date="2022-09-28T08:55:00Z"/>
          <w:rFonts w:ascii="Khmer MEF2" w:hAnsi="Khmer MEF2" w:cs="Khmer MEF2"/>
          <w:sz w:val="44"/>
          <w:szCs w:val="44"/>
        </w:rPr>
      </w:pPr>
    </w:p>
    <w:p w14:paraId="477C1CAF" w14:textId="7F653119" w:rsidR="00B771BB" w:rsidRPr="00E33574" w:rsidRDefault="00B771BB">
      <w:pPr>
        <w:spacing w:after="0" w:line="240" w:lineRule="auto"/>
        <w:jc w:val="center"/>
        <w:rPr>
          <w:ins w:id="142" w:author="User" w:date="2022-09-28T08:55:00Z"/>
          <w:rFonts w:ascii="Khmer MEF2" w:hAnsi="Khmer MEF2" w:cs="Khmer MEF2"/>
          <w:sz w:val="44"/>
          <w:szCs w:val="44"/>
        </w:rPr>
      </w:pPr>
    </w:p>
    <w:p w14:paraId="68198FE1" w14:textId="37B1980F" w:rsidR="00B771BB" w:rsidRPr="00E33574" w:rsidDel="00922339" w:rsidRDefault="00B771BB">
      <w:pPr>
        <w:spacing w:after="0" w:line="240" w:lineRule="auto"/>
        <w:jc w:val="center"/>
        <w:rPr>
          <w:ins w:id="143" w:author="User" w:date="2022-09-28T08:55:00Z"/>
          <w:del w:id="144" w:author="Kem Sereiboth" w:date="2022-09-29T12:41:00Z"/>
          <w:rFonts w:ascii="Khmer MEF2" w:hAnsi="Khmer MEF2" w:cs="Khmer MEF2"/>
          <w:sz w:val="44"/>
          <w:szCs w:val="44"/>
        </w:rPr>
      </w:pPr>
    </w:p>
    <w:p w14:paraId="332351D0" w14:textId="6D0674A6" w:rsidR="00B771BB" w:rsidRPr="00E33574" w:rsidRDefault="00B771BB">
      <w:pPr>
        <w:spacing w:after="0" w:line="240" w:lineRule="auto"/>
        <w:jc w:val="center"/>
        <w:rPr>
          <w:ins w:id="145" w:author="User" w:date="2022-09-28T08:55:00Z"/>
          <w:rFonts w:ascii="Khmer MEF2" w:hAnsi="Khmer MEF2" w:cs="Khmer MEF2"/>
          <w:sz w:val="44"/>
          <w:szCs w:val="44"/>
        </w:rPr>
      </w:pPr>
    </w:p>
    <w:p w14:paraId="6150DA79" w14:textId="77777777" w:rsidR="002151EF" w:rsidRDefault="002151EF">
      <w:pPr>
        <w:spacing w:after="0" w:line="240" w:lineRule="auto"/>
        <w:jc w:val="center"/>
        <w:rPr>
          <w:ins w:id="146" w:author="Sopheak Phorn" w:date="2023-08-03T16:32:00Z"/>
          <w:rFonts w:ascii="Khmer MEF2" w:hAnsi="Khmer MEF2" w:cs="Khmer MEF2"/>
          <w:sz w:val="40"/>
          <w:szCs w:val="40"/>
        </w:rPr>
      </w:pPr>
    </w:p>
    <w:p w14:paraId="5DCC1712" w14:textId="77777777" w:rsidR="00A443D2" w:rsidRPr="006E6058" w:rsidRDefault="00A443D2">
      <w:pPr>
        <w:spacing w:after="0" w:line="240" w:lineRule="auto"/>
        <w:rPr>
          <w:ins w:id="147" w:author="LENOVO" w:date="2022-10-06T11:00:00Z"/>
          <w:rFonts w:ascii="Khmer MEF2" w:hAnsi="Khmer MEF2" w:cs="Khmer MEF2"/>
          <w:sz w:val="40"/>
          <w:szCs w:val="40"/>
          <w:rPrChange w:id="148" w:author="Sopheak Phorn" w:date="2023-07-28T09:15:00Z">
            <w:rPr>
              <w:ins w:id="149" w:author="LENOVO" w:date="2022-10-06T11:00:00Z"/>
              <w:rFonts w:ascii="Khmer MEF2" w:hAnsi="Khmer MEF2" w:cs="Khmer MEF2"/>
              <w:color w:val="2E74B5" w:themeColor="accent1" w:themeShade="BF"/>
              <w:sz w:val="40"/>
              <w:szCs w:val="40"/>
            </w:rPr>
          </w:rPrChange>
        </w:rPr>
        <w:pPrChange w:id="150" w:author="Sopheak Phorn" w:date="2023-08-04T12:08:00Z">
          <w:pPr>
            <w:spacing w:after="0" w:line="240" w:lineRule="auto"/>
            <w:jc w:val="center"/>
          </w:pPr>
        </w:pPrChange>
      </w:pPr>
    </w:p>
    <w:p w14:paraId="2BB5E736" w14:textId="00C9FBDF" w:rsidR="00B771BB" w:rsidRPr="00FF23CA" w:rsidDel="006E6058" w:rsidRDefault="00922339">
      <w:pPr>
        <w:spacing w:after="0" w:line="240" w:lineRule="auto"/>
        <w:jc w:val="center"/>
        <w:rPr>
          <w:del w:id="151" w:author="Kem Sereiboth" w:date="2022-09-29T12:41:00Z"/>
          <w:rFonts w:ascii="Khmer MEF2" w:hAnsi="Khmer MEF2" w:cs="Khmer MEF2"/>
          <w:color w:val="2E74B5" w:themeColor="accent1" w:themeShade="BF"/>
          <w:sz w:val="40"/>
          <w:szCs w:val="40"/>
          <w:rPrChange w:id="152" w:author="Sopheak Phorn" w:date="2023-08-04T12:08:00Z">
            <w:rPr>
              <w:del w:id="153" w:author="Kem Sereiboth" w:date="2022-09-29T12:41:00Z"/>
              <w:rFonts w:ascii="Khmer MEF2" w:hAnsi="Khmer MEF2" w:cs="Khmer MEF2"/>
              <w:sz w:val="40"/>
              <w:szCs w:val="40"/>
            </w:rPr>
          </w:rPrChange>
        </w:rPr>
      </w:pPr>
      <w:ins w:id="154" w:author="Kem Sereiboth" w:date="2022-09-29T12:40:00Z"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សម្រាប់</w:t>
        </w:r>
      </w:ins>
      <w:ins w:id="155" w:author="Sopheak Phorn" w:date="2023-08-18T11:57:00Z">
        <w:r w:rsidR="00097D1B">
          <w:rPr>
            <w:rFonts w:ascii="Khmer MEF2" w:hAnsi="Khmer MEF2" w:cs="Khmer MEF2" w:hint="cs"/>
            <w:color w:val="2E74B5" w:themeColor="accent1" w:themeShade="BF"/>
            <w:sz w:val="40"/>
            <w:szCs w:val="40"/>
            <w:cs/>
          </w:rPr>
          <w:t>ឆ្នាំ</w:t>
        </w:r>
      </w:ins>
      <w:ins w:id="156" w:author="Kem Sereiboth" w:date="2022-09-29T12:40:00Z">
        <w:del w:id="157" w:author="Sopheak Phorn" w:date="2023-08-18T11:57:00Z">
          <w:r w:rsidRPr="00FF23CA" w:rsidDel="00097D1B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ការិយបរិច្ឆេទ</w:delText>
          </w:r>
        </w:del>
        <w:del w:id="158" w:author="User" w:date="2022-10-04T11:51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ឆ្</w:delText>
          </w:r>
        </w:del>
        <w:del w:id="159" w:author="User" w:date="2022-10-04T11:50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នាំ</w:delText>
          </w:r>
        </w:del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២០២</w:t>
        </w:r>
      </w:ins>
      <w:ins w:id="160" w:author="Kem Sereyboth" w:date="2023-06-20T14:14:00Z">
        <w:r w:rsidR="005C3437"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៣</w:t>
        </w:r>
      </w:ins>
      <w:ins w:id="161" w:author="Kem Sereiboth" w:date="2022-09-29T12:40:00Z">
        <w:del w:id="162" w:author="Kem Sereyboth" w:date="2023-06-20T14:14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២</w:delText>
          </w:r>
        </w:del>
      </w:ins>
    </w:p>
    <w:p w14:paraId="4AE90B3C" w14:textId="6960CB9F" w:rsidR="00A32ED2" w:rsidRPr="00E33574" w:rsidDel="00922339" w:rsidRDefault="00A32ED2">
      <w:pPr>
        <w:spacing w:after="0" w:line="240" w:lineRule="auto"/>
        <w:jc w:val="center"/>
        <w:rPr>
          <w:ins w:id="163" w:author="User" w:date="2022-09-28T15:28:00Z"/>
          <w:del w:id="164" w:author="Kem Sereiboth" w:date="2022-09-29T12:41:00Z"/>
          <w:rFonts w:ascii="Khmer MEF2" w:hAnsi="Khmer MEF2" w:cs="Khmer MEF2"/>
          <w:sz w:val="44"/>
          <w:szCs w:val="44"/>
        </w:rPr>
      </w:pPr>
    </w:p>
    <w:p w14:paraId="3447B6FA" w14:textId="77777777" w:rsidR="00A32ED2" w:rsidRPr="00E33574" w:rsidRDefault="00A32ED2">
      <w:pPr>
        <w:spacing w:after="0" w:line="240" w:lineRule="auto"/>
        <w:jc w:val="center"/>
        <w:rPr>
          <w:ins w:id="165" w:author="User" w:date="2022-09-28T08:54:00Z"/>
          <w:rFonts w:ascii="Khmer MEF2" w:hAnsi="Khmer MEF2" w:cs="Khmer MEF2"/>
          <w:sz w:val="44"/>
          <w:szCs w:val="44"/>
        </w:rPr>
      </w:pPr>
    </w:p>
    <w:customXmlInsRangeStart w:id="166" w:author="Sopheak Phorn" w:date="2023-08-25T16:22:00Z"/>
    <w:sdt>
      <w:sdtPr>
        <w:rPr>
          <w:rFonts w:ascii="Khmer MEF2" w:eastAsiaTheme="minorHAnsi" w:hAnsi="Khmer MEF2" w:cs="Khmer MEF2"/>
          <w:b w:val="0"/>
          <w:bCs w:val="0"/>
          <w:color w:val="000000" w:themeColor="text1"/>
          <w:sz w:val="24"/>
          <w:szCs w:val="24"/>
          <w:lang w:eastAsia="en-US" w:bidi="km-KH"/>
        </w:rPr>
        <w:id w:val="1702051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ustomXmlInsRangeEnd w:id="166"/>
        <w:p w14:paraId="6B9204B8" w14:textId="4F534B39" w:rsidR="001C54A5" w:rsidRPr="001C54A5" w:rsidRDefault="001C54A5">
          <w:pPr>
            <w:pStyle w:val="TOCHeading"/>
            <w:jc w:val="center"/>
            <w:rPr>
              <w:ins w:id="167" w:author="Sopheak Phorn" w:date="2023-08-25T16:22:00Z"/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bidi="km-KH"/>
              <w:rPrChange w:id="168" w:author="Sopheak Phorn" w:date="2023-08-25T16:23:00Z">
                <w:rPr>
                  <w:ins w:id="169" w:author="Sopheak Phorn" w:date="2023-08-25T16:22:00Z"/>
                  <w:cs/>
                  <w:lang w:bidi="km-KH"/>
                </w:rPr>
              </w:rPrChange>
            </w:rPr>
            <w:pPrChange w:id="170" w:author="Sopheak Phorn" w:date="2023-08-25T16:23:00Z">
              <w:pPr>
                <w:pStyle w:val="TOCHeading"/>
              </w:pPr>
            </w:pPrChange>
          </w:pPr>
          <w:ins w:id="171" w:author="Sopheak Phorn" w:date="2023-08-25T16:22:00Z">
            <w:r w:rsidRPr="001C54A5">
              <w:rPr>
                <w:rFonts w:ascii="Khmer MEF2" w:hAnsi="Khmer MEF2" w:cs="Khmer MEF2"/>
                <w:b w:val="0"/>
                <w:bCs w:val="0"/>
                <w:color w:val="000000" w:themeColor="text1"/>
                <w:sz w:val="24"/>
                <w:szCs w:val="24"/>
                <w:cs/>
                <w:lang w:bidi="km-KH"/>
                <w:rPrChange w:id="172" w:author="Sopheak Phorn" w:date="2023-08-25T16:23:00Z">
                  <w:rPr>
                    <w:cs/>
                    <w:lang w:bidi="km-KH"/>
                  </w:rPr>
                </w:rPrChange>
              </w:rPr>
              <w:t>មាតិកា</w:t>
            </w:r>
          </w:ins>
        </w:p>
        <w:p w14:paraId="78DAFEA7" w14:textId="1CA22F7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17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ins w:id="174" w:author="Sopheak Phorn" w:date="2023-08-25T16:22:00Z"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5" w:author="Sopheak Phorn" w:date="2023-08-25T16:23:00Z">
                  <w:rPr/>
                </w:rPrChange>
              </w:rPr>
              <w:fldChar w:fldCharType="begin"/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6" w:author="Sopheak Phorn" w:date="2023-08-25T16:23:00Z">
                  <w:rPr/>
                </w:rPrChange>
              </w:rPr>
              <w:instrText xml:space="preserve"> TOC \o "1-3" \h \z \u </w:instrText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7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del w:id="178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1" w:author="Sopheak Phorn" w:date="2023-08-25T16:23:00Z">
                  <w:rPr>
                    <w:noProof/>
                  </w:rPr>
                </w:rPrChange>
              </w:rPr>
              <w:delInstrText>HYPERLINK \l "_Toc143872977"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18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១.សេចក្តីសង្ខេប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_Toc143872977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18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</w:t>
            </w:r>
          </w:ins>
          <w:del w:id="190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91" w:author="Sopheak Phorn" w:date="2023-08-25T16:23:00Z">
                  <w:rPr>
                    <w:noProof/>
                    <w:webHidden/>
                  </w:rPr>
                </w:rPrChange>
              </w:rPr>
              <w:delText>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9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194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7" w:author="Sopheak Phorn" w:date="2023-08-25T16:23:00Z">
                  <w:rPr>
                    <w:noProof/>
                  </w:rPr>
                </w:rPrChange>
              </w:rPr>
              <w:instrText>HYPERLINK \l "_Toc143872977"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0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១.សេចក្តីសង្ខេប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46847C7" w14:textId="0982F78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0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04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7" w:author="Sopheak Phorn" w:date="2023-08-25T16:23:00Z">
                  <w:rPr>
                    <w:noProof/>
                  </w:rPr>
                </w:rPrChange>
              </w:rPr>
              <w:delInstrText>HYPERLINK \l "_Toc143872978"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1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២.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1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សេចក្តីផ្តើម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3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4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_Toc143872978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5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16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6</w:t>
            </w:r>
          </w:ins>
          <w:del w:id="217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8" w:author="Sopheak Phorn" w:date="2023-08-25T16:23:00Z">
                  <w:rPr>
                    <w:noProof/>
                    <w:webHidden/>
                  </w:rPr>
                </w:rPrChange>
              </w:rPr>
              <w:delText>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9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21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4" w:author="Sopheak Phorn" w:date="2023-08-25T16:23:00Z">
                  <w:rPr>
                    <w:noProof/>
                  </w:rPr>
                </w:rPrChange>
              </w:rPr>
              <w:instrText>HYPERLINK \l "_Toc143872978"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2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២.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2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សេចក្តីផ្តើម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2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F96618E" w14:textId="3B6BD3D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3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32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5" w:author="Sopheak Phorn" w:date="2023-08-25T16:23:00Z">
                  <w:rPr>
                    <w:noProof/>
                  </w:rPr>
                </w:rPrChange>
              </w:rPr>
              <w:delInstrText>HYPERLINK \l "_Toc143872979"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3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៣.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3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ព័ត៌មានអំពីនិយ័តករគណេយ្យនិងសវនកម្ម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1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2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_Toc143872979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3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44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8</w:t>
            </w:r>
          </w:ins>
          <w:del w:id="245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6" w:author="Sopheak Phorn" w:date="2023-08-25T16:23:00Z">
                  <w:rPr>
                    <w:noProof/>
                    <w:webHidden/>
                  </w:rPr>
                </w:rPrChange>
              </w:rPr>
              <w:delText>8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7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49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2" w:author="Sopheak Phorn" w:date="2023-08-25T16:23:00Z">
                  <w:rPr>
                    <w:noProof/>
                  </w:rPr>
                </w:rPrChange>
              </w:rPr>
              <w:instrText>HYPERLINK \l "_Toc143872979"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5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៣.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5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ព័ត៌មានអំពីនិយ័តករគណេយ្យនិងសវនកម្ម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5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៨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7294A45" w14:textId="560DEF71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5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60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3" w:author="Sopheak Phorn" w:date="2023-08-25T16:23:00Z">
                  <w:rPr>
                    <w:noProof/>
                  </w:rPr>
                </w:rPrChange>
              </w:rPr>
              <w:delInstrText>HYPERLINK \l "_Toc143872980"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6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៤.ព័ត៌មានអំពីប្រតិភូសវនកម្ម និងសវនករទទួលបន្ទុក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_Toc143872980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7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ins>
          <w:del w:id="272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3" w:author="Sopheak Phorn" w:date="2023-08-25T16:23:00Z">
                  <w:rPr>
                    <w:noProof/>
                    <w:webHidden/>
                  </w:rPr>
                </w:rPrChange>
              </w:rPr>
              <w:delText>10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76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9" w:author="Sopheak Phorn" w:date="2023-08-25T16:23:00Z">
                  <w:rPr>
                    <w:noProof/>
                  </w:rPr>
                </w:rPrChange>
              </w:rPr>
              <w:instrText>HYPERLINK \l "_Toc143872980"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8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៤.ព័ត៌មានអំពីប្រតិភូសវនកម្ម និងសវនករទទួលបន្ទុក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613100F" w14:textId="0FA0A2A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8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86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9" w:author="Sopheak Phorn" w:date="2023-08-25T16:23:00Z">
                  <w:rPr>
                    <w:noProof/>
                  </w:rPr>
                </w:rPrChange>
              </w:rPr>
              <w:delInstrText>HYPERLINK \l "_Toc143872981"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9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៥.ប្រធានបទសវនកម្ម​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_Toc143872981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9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12</w:t>
            </w:r>
          </w:ins>
          <w:del w:id="298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9" w:author="Sopheak Phorn" w:date="2023-08-25T16:23:00Z">
                  <w:rPr>
                    <w:noProof/>
                    <w:webHidden/>
                  </w:rPr>
                </w:rPrChange>
              </w:rPr>
              <w:delText>12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0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02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5" w:author="Sopheak Phorn" w:date="2023-08-25T16:23:00Z">
                  <w:rPr>
                    <w:noProof/>
                  </w:rPr>
                </w:rPrChange>
              </w:rPr>
              <w:instrText>HYPERLINK \l "_Toc143872981"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30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៥.ប្រធានបទសវនកម្ម​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0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45BE4DE" w14:textId="356226D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1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12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5" w:author="Sopheak Phorn" w:date="2023-08-25T16:23:00Z">
                  <w:rPr>
                    <w:noProof/>
                  </w:rPr>
                </w:rPrChange>
              </w:rPr>
              <w:delInstrText>HYPERLINK \l "_Toc143872982"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1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៦.លក្ខណៈវិនិច្ឆ័យ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_Toc143872982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2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15</w:t>
            </w:r>
          </w:ins>
          <w:del w:id="324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5" w:author="Sopheak Phorn" w:date="2023-08-25T16:23:00Z">
                  <w:rPr>
                    <w:noProof/>
                    <w:webHidden/>
                  </w:rPr>
                </w:rPrChange>
              </w:rPr>
              <w:delText>15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28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1" w:author="Sopheak Phorn" w:date="2023-08-25T16:23:00Z">
                  <w:rPr>
                    <w:noProof/>
                  </w:rPr>
                </w:rPrChange>
              </w:rPr>
              <w:instrText>HYPERLINK \l "_Toc143872982"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3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៦.លក្ខណៈវិនិច្ឆ័យ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3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១៥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467F530" w14:textId="0FCDEDE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37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38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1" w:author="Sopheak Phorn" w:date="2023-08-25T16:23:00Z">
                  <w:rPr>
                    <w:noProof/>
                  </w:rPr>
                </w:rPrChange>
              </w:rPr>
              <w:delInstrText>HYPERLINK \l "_Toc143872983"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4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៧.វិសាលភាពសវនកម្ម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_Toc143872983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4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50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51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5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54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7" w:author="Sopheak Phorn" w:date="2023-08-25T16:23:00Z">
                  <w:rPr>
                    <w:noProof/>
                  </w:rPr>
                </w:rPrChange>
              </w:rPr>
              <w:instrText>HYPERLINK \l "_Toc143872983"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6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៧.វិសាលភាពសវនកម្ម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335F26E" w14:textId="69F14C9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6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64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7" w:author="Sopheak Phorn" w:date="2023-08-25T16:23:00Z">
                  <w:rPr>
                    <w:noProof/>
                  </w:rPr>
                </w:rPrChange>
              </w:rPr>
              <w:delInstrText>HYPERLINK \l "_Toc143872984"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7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៨.នីតិវិធីសវនកម្ម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2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3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_Toc143872984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4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75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76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7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8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80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3" w:author="Sopheak Phorn" w:date="2023-08-25T16:23:00Z">
                  <w:rPr>
                    <w:noProof/>
                  </w:rPr>
                </w:rPrChange>
              </w:rPr>
              <w:instrText>HYPERLINK \l "_Toc143872984"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8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៨.នីតិវិធីសវនកម្ម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8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7A21E16" w14:textId="72C0931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8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90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3" w:author="Sopheak Phorn" w:date="2023-08-25T16:23:00Z">
                  <w:rPr>
                    <w:noProof/>
                  </w:rPr>
                </w:rPrChange>
              </w:rPr>
              <w:delInstrText>HYPERLINK \l "_Toc143872985"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9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៩.ការសង្កេត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_Toc143872985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0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402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3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06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9" w:author="Sopheak Phorn" w:date="2023-08-25T16:23:00Z">
                  <w:rPr>
                    <w:noProof/>
                  </w:rPr>
                </w:rPrChange>
              </w:rPr>
              <w:instrText>HYPERLINK \l "_Toc143872985"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1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៩.ការសង្កេត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168E757" w14:textId="3F47009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1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16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9" w:author="Sopheak Phorn" w:date="2023-08-25T16:23:00Z">
                  <w:rPr>
                    <w:noProof/>
                  </w:rPr>
                </w:rPrChange>
              </w:rPr>
              <w:delInstrText>HYPERLINK \l "_Toc143872986"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2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១០.លទ្ធផលនៃការរកឃើញ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_Toc143872986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2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42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9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3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3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5" w:author="Sopheak Phorn" w:date="2023-08-25T16:23:00Z">
                  <w:rPr>
                    <w:noProof/>
                  </w:rPr>
                </w:rPrChange>
              </w:rPr>
              <w:instrText>HYPERLINK \l "_Toc143872986"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3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១០.លទ្ធផលនៃការរកឃើញ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3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07FDB08" w14:textId="4FC42B70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4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42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5" w:author="Sopheak Phorn" w:date="2023-08-25T16:23:00Z">
                  <w:rPr>
                    <w:noProof/>
                  </w:rPr>
                </w:rPrChange>
              </w:rPr>
              <w:delInstrText>HYPERLINK \l "_Toc143872987"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4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១១.ការវិភាគ និងវាយតម្លៃរបស់សវនករទទួលបន្ទុក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_Toc143872987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5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21</w:t>
            </w:r>
          </w:ins>
          <w:del w:id="454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5" w:author="Sopheak Phorn" w:date="2023-08-25T16:23:00Z">
                  <w:rPr>
                    <w:noProof/>
                    <w:webHidden/>
                  </w:rPr>
                </w:rPrChange>
              </w:rPr>
              <w:delText>21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58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1" w:author="Sopheak Phorn" w:date="2023-08-25T16:23:00Z">
                  <w:rPr>
                    <w:noProof/>
                  </w:rPr>
                </w:rPrChange>
              </w:rPr>
              <w:instrText>HYPERLINK \l "_Toc143872987"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6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១១.ការវិភាគ និងវាយតម្លៃរបស់សវនករទទួលបន្ទុក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6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402A75B" w14:textId="652B8469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67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68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1" w:author="Sopheak Phorn" w:date="2023-08-25T16:23:00Z">
                  <w:rPr>
                    <w:noProof/>
                  </w:rPr>
                </w:rPrChange>
              </w:rPr>
              <w:delInstrText>HYPERLINK \l "_Toc143872988"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7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១២.មតិយោបល់ និងសំណូមពររបស់និយ័តករគណនេយ្យនិងសវនកម្ម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_Toc143872988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7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480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81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8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84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7" w:author="Sopheak Phorn" w:date="2023-08-25T16:23:00Z">
                  <w:rPr>
                    <w:noProof/>
                  </w:rPr>
                </w:rPrChange>
              </w:rPr>
              <w:instrText>HYPERLINK \l "_Toc143872988"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9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១២.មតិយោបល់ និងសំណូមពររបស់និយ័តករគណនេយ្យនិងសវនកម្ម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4DB4C2A" w14:textId="41ACD38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9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94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7" w:author="Sopheak Phorn" w:date="2023-08-25T16:23:00Z">
                  <w:rPr>
                    <w:noProof/>
                  </w:rPr>
                </w:rPrChange>
              </w:rPr>
              <w:delInstrText>HYPERLINK \l "_Toc143872989"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0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១៣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1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delText>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0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ការវិភាគ និងវាយតម្លៃរបស់គណៈកម្មការចំពោះកិច្ច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_Toc143872989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0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50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9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1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1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5" w:author="Sopheak Phorn" w:date="2023-08-25T16:23:00Z">
                  <w:rPr>
                    <w:noProof/>
                  </w:rPr>
                </w:rPrChange>
              </w:rPr>
              <w:instrText>HYPERLINK \l "_Toc143872989"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1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១៣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9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t>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2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ការវិភាគ និងវាយតម្លៃរបស់គណៈកម្មការចំពោះកិច្ច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C05B5B6" w14:textId="16617A27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2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24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7" w:author="Sopheak Phorn" w:date="2023-08-25T16:23:00Z">
                  <w:rPr>
                    <w:noProof/>
                  </w:rPr>
                </w:rPrChange>
              </w:rPr>
              <w:delInstrText>HYPERLINK \l "_Toc143872990"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3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១៤.ការសន្និដ្ឋាន និងអនុសាសន៍របស់សវនករទទួលបន្ទុក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2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3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_Toc143872990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4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35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26</w:t>
            </w:r>
          </w:ins>
          <w:del w:id="536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7" w:author="Sopheak Phorn" w:date="2023-08-25T16:23:00Z">
                  <w:rPr>
                    <w:noProof/>
                    <w:webHidden/>
                  </w:rPr>
                </w:rPrChange>
              </w:rPr>
              <w:delText>26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8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40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3" w:author="Sopheak Phorn" w:date="2023-08-25T16:23:00Z">
                  <w:rPr>
                    <w:noProof/>
                  </w:rPr>
                </w:rPrChange>
              </w:rPr>
              <w:instrText>HYPERLINK \l "_Toc143872990"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4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១៤.ការសន្និដ្ឋាន និងអនុសាសន៍របស់សវនករទទួលបន្ទុក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4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218C169" w14:textId="422FE85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4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50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3" w:author="Sopheak Phorn" w:date="2023-08-25T16:23:00Z">
                  <w:rPr>
                    <w:noProof/>
                  </w:rPr>
                </w:rPrChange>
              </w:rPr>
              <w:delInstrText>HYPERLINK \l "_Toc143872991"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5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១៥.ការតាមដានការអនុវត្តអនុសាសន៍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_Toc143872991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6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30</w:t>
            </w:r>
          </w:ins>
          <w:del w:id="562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3" w:author="Sopheak Phorn" w:date="2023-08-25T16:23:00Z">
                  <w:rPr>
                    <w:noProof/>
                    <w:webHidden/>
                  </w:rPr>
                </w:rPrChange>
              </w:rPr>
              <w:delText>30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66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9" w:author="Sopheak Phorn" w:date="2023-08-25T16:23:00Z">
                  <w:rPr>
                    <w:noProof/>
                  </w:rPr>
                </w:rPrChange>
              </w:rPr>
              <w:instrText>HYPERLINK \l "_Toc143872991"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7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១៥.ការតាមដានការអនុវត្តអនុសាសន៍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AC0BF20" w14:textId="269E3B1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7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76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9" w:author="Sopheak Phorn" w:date="2023-08-25T16:23:00Z">
                  <w:rPr>
                    <w:noProof/>
                  </w:rPr>
                </w:rPrChange>
              </w:rPr>
              <w:delInstrText>HYPERLINK \l "_Toc143872992"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8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១៦.បញ្ហាប្រឈម និងសំណូមពររបស់សវនករទទួលបន្ទុក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_Toc143872992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8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31</w:t>
            </w:r>
          </w:ins>
          <w:del w:id="58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9" w:author="Sopheak Phorn" w:date="2023-08-25T16:23:00Z">
                  <w:rPr>
                    <w:noProof/>
                    <w:webHidden/>
                  </w:rPr>
                </w:rPrChange>
              </w:rPr>
              <w:delText>31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9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9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5" w:author="Sopheak Phorn" w:date="2023-08-25T16:23:00Z">
                  <w:rPr>
                    <w:noProof/>
                  </w:rPr>
                </w:rPrChange>
              </w:rPr>
              <w:instrText>HYPERLINK \l "_Toc143872992"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9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១៦.បញ្ហាប្រឈម និងសំណូមពររបស់សវនករទទួលបន្ទុក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9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F70EA44" w14:textId="7DD226DE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60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602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5" w:author="Sopheak Phorn" w:date="2023-08-25T16:23:00Z">
                  <w:rPr>
                    <w:noProof/>
                  </w:rPr>
                </w:rPrChange>
              </w:rPr>
              <w:delInstrText>HYPERLINK \l "_Toc143872993"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D80EA4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0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ឧបសម្ព័ន្ធ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_Toc143872993 \h </w:delInstrText>
            </w:r>
            <w:r w:rsidRPr="00D80EA4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61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32</w:t>
            </w:r>
          </w:ins>
          <w:del w:id="614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5" w:author="Sopheak Phorn" w:date="2023-08-25T16:23:00Z">
                  <w:rPr>
                    <w:noProof/>
                    <w:webHidden/>
                  </w:rPr>
                </w:rPrChange>
              </w:rPr>
              <w:delText>32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618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1" w:author="Sopheak Phorn" w:date="2023-08-25T16:23:00Z">
                  <w:rPr>
                    <w:noProof/>
                  </w:rPr>
                </w:rPrChange>
              </w:rPr>
              <w:instrText>HYPERLINK \l "_Toc143872993"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D80EA4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2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ឧបសម្ព័ន្ធ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2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BCBFEA7" w14:textId="6EC22F57" w:rsidR="001C54A5" w:rsidRPr="001C54A5" w:rsidRDefault="001C54A5">
          <w:pPr>
            <w:rPr>
              <w:ins w:id="627" w:author="Sopheak Phorn" w:date="2023-08-25T16:22:00Z"/>
              <w:rFonts w:ascii="Khmer MEF2" w:hAnsi="Khmer MEF2" w:cs="Khmer MEF2"/>
              <w:color w:val="000000" w:themeColor="text1"/>
              <w:sz w:val="24"/>
              <w:szCs w:val="24"/>
              <w:rPrChange w:id="628" w:author="Sopheak Phorn" w:date="2023-08-25T16:23:00Z">
                <w:rPr>
                  <w:ins w:id="629" w:author="Sopheak Phorn" w:date="2023-08-25T16:22:00Z"/>
                </w:rPr>
              </w:rPrChange>
            </w:rPr>
          </w:pPr>
          <w:ins w:id="630" w:author="Sopheak Phorn" w:date="2023-08-25T16:22:00Z">
            <w:r w:rsidRPr="001C54A5">
              <w:rPr>
                <w:rFonts w:ascii="Khmer MEF2" w:hAnsi="Khmer MEF2" w:cs="Khmer MEF2"/>
                <w:b/>
                <w:bCs/>
                <w:noProof/>
                <w:color w:val="000000" w:themeColor="text1"/>
                <w:sz w:val="24"/>
                <w:szCs w:val="24"/>
                <w:rPrChange w:id="631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632" w:author="Sopheak Phorn" w:date="2023-08-25T16:22:00Z"/>
      </w:sdtContent>
    </w:sdt>
    <w:customXmlInsRangeEnd w:id="632"/>
    <w:p w14:paraId="1D404FD8" w14:textId="3504F244" w:rsidR="00C97D39" w:rsidRPr="001C54A5" w:rsidDel="00A32ED2" w:rsidRDefault="00B771BB">
      <w:pPr>
        <w:spacing w:after="0" w:line="360" w:lineRule="auto"/>
        <w:jc w:val="center"/>
        <w:rPr>
          <w:ins w:id="633" w:author="Kem Sereiboth" w:date="2022-09-19T12:26:00Z"/>
          <w:del w:id="634" w:author="User" w:date="2022-09-28T15:28:00Z"/>
          <w:rFonts w:ascii="Khmer MEF2" w:hAnsi="Khmer MEF2" w:cs="Khmer MEF2"/>
          <w:color w:val="000000" w:themeColor="text1"/>
          <w:sz w:val="24"/>
          <w:szCs w:val="24"/>
          <w:rPrChange w:id="635" w:author="Sopheak Phorn" w:date="2023-08-25T16:23:00Z">
            <w:rPr>
              <w:ins w:id="636" w:author="Kem Sereiboth" w:date="2022-09-19T12:26:00Z"/>
              <w:del w:id="637" w:author="User" w:date="2022-09-28T15:28:00Z"/>
              <w:sz w:val="24"/>
              <w:szCs w:val="24"/>
            </w:rPr>
          </w:rPrChange>
        </w:rPr>
        <w:pPrChange w:id="638" w:author="Un Seakamey" w:date="2022-11-04T13:36:00Z">
          <w:pPr>
            <w:jc w:val="center"/>
          </w:pPr>
        </w:pPrChange>
      </w:pPr>
      <w:ins w:id="639" w:author="User" w:date="2022-09-28T08:55:00Z">
        <w:del w:id="640" w:author="Kem Sereiboth" w:date="2022-09-29T12:41:00Z">
          <w:r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41" w:author="Sopheak Phorn" w:date="2023-08-25T16:23:00Z">
                <w:rPr>
                  <w:rFonts w:ascii="Khmer MEF2" w:hAnsi="Khmer MEF2" w:cs="Khmer MEF2"/>
                  <w:sz w:val="44"/>
                  <w:szCs w:val="44"/>
                  <w:cs/>
                </w:rPr>
              </w:rPrChange>
            </w:rPr>
            <w:delText>សម្រាប់ការិយបរិច្ឆេទ</w:delText>
          </w:r>
        </w:del>
      </w:ins>
      <w:ins w:id="642" w:author="Uon Rithy" w:date="2022-09-22T07:29:00Z">
        <w:del w:id="643" w:author="Kem Sereiboth" w:date="2022-09-29T12:41:00Z">
          <w:r w:rsidR="002D7952"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44" w:author="Sopheak Phorn" w:date="2023-08-25T16:23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ប្រចាំឆ្នាំ២០២២</w:delText>
          </w:r>
        </w:del>
      </w:ins>
    </w:p>
    <w:p w14:paraId="4743DF05" w14:textId="40E5C8D4" w:rsidR="00C97D39" w:rsidRPr="001C54A5" w:rsidDel="00A32ED2" w:rsidRDefault="00C97D39">
      <w:pPr>
        <w:spacing w:after="0" w:line="240" w:lineRule="auto"/>
        <w:jc w:val="center"/>
        <w:rPr>
          <w:ins w:id="645" w:author="Kem Sereiboth" w:date="2022-09-19T12:26:00Z"/>
          <w:del w:id="646" w:author="User" w:date="2022-09-28T15:28:00Z"/>
          <w:rFonts w:ascii="Khmer MEF2" w:hAnsi="Khmer MEF2" w:cs="Khmer MEF2"/>
          <w:color w:val="000000" w:themeColor="text1"/>
          <w:sz w:val="24"/>
          <w:szCs w:val="24"/>
          <w:rPrChange w:id="647" w:author="Sopheak Phorn" w:date="2023-08-25T16:23:00Z">
            <w:rPr>
              <w:ins w:id="648" w:author="Kem Sereiboth" w:date="2022-09-19T12:26:00Z"/>
              <w:del w:id="649" w:author="User" w:date="2022-09-28T15:28:00Z"/>
              <w:sz w:val="24"/>
              <w:szCs w:val="24"/>
            </w:rPr>
          </w:rPrChange>
        </w:rPr>
        <w:pPrChange w:id="650" w:author="User" w:date="2022-10-03T09:33:00Z">
          <w:pPr>
            <w:jc w:val="center"/>
          </w:pPr>
        </w:pPrChange>
      </w:pPr>
    </w:p>
    <w:p w14:paraId="11CF9C95" w14:textId="77777777" w:rsidR="00C97D39" w:rsidRPr="001C54A5" w:rsidDel="00B771BB" w:rsidRDefault="00C97D39">
      <w:pPr>
        <w:spacing w:after="0" w:line="240" w:lineRule="auto"/>
        <w:jc w:val="center"/>
        <w:rPr>
          <w:ins w:id="651" w:author="Kem Sereiboth" w:date="2022-09-19T12:26:00Z"/>
          <w:del w:id="652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3" w:author="Sopheak Phorn" w:date="2023-08-25T16:23:00Z">
            <w:rPr>
              <w:ins w:id="654" w:author="Kem Sereiboth" w:date="2022-09-19T12:26:00Z"/>
              <w:del w:id="655" w:author="User" w:date="2022-09-28T08:55:00Z"/>
              <w:sz w:val="24"/>
              <w:szCs w:val="24"/>
            </w:rPr>
          </w:rPrChange>
        </w:rPr>
        <w:pPrChange w:id="656" w:author="User" w:date="2022-10-03T09:33:00Z">
          <w:pPr>
            <w:jc w:val="center"/>
          </w:pPr>
        </w:pPrChange>
      </w:pPr>
    </w:p>
    <w:p w14:paraId="64B6CAD5" w14:textId="77777777" w:rsidR="00C97D39" w:rsidRPr="001C54A5" w:rsidDel="00B771BB" w:rsidRDefault="00C97D39">
      <w:pPr>
        <w:spacing w:after="0" w:line="240" w:lineRule="auto"/>
        <w:jc w:val="center"/>
        <w:rPr>
          <w:ins w:id="657" w:author="Kem Sereiboth" w:date="2022-09-19T12:26:00Z"/>
          <w:del w:id="658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9" w:author="Sopheak Phorn" w:date="2023-08-25T16:23:00Z">
            <w:rPr>
              <w:ins w:id="660" w:author="Kem Sereiboth" w:date="2022-09-19T12:26:00Z"/>
              <w:del w:id="661" w:author="User" w:date="2022-09-28T08:55:00Z"/>
              <w:sz w:val="24"/>
              <w:szCs w:val="24"/>
            </w:rPr>
          </w:rPrChange>
        </w:rPr>
        <w:pPrChange w:id="662" w:author="User" w:date="2022-10-03T09:33:00Z">
          <w:pPr>
            <w:jc w:val="center"/>
          </w:pPr>
        </w:pPrChange>
      </w:pPr>
    </w:p>
    <w:p w14:paraId="53902AE3" w14:textId="77777777" w:rsidR="00C97D39" w:rsidRPr="001C54A5" w:rsidDel="00B771BB" w:rsidRDefault="00C97D39">
      <w:pPr>
        <w:spacing w:after="0" w:line="240" w:lineRule="auto"/>
        <w:jc w:val="center"/>
        <w:rPr>
          <w:ins w:id="663" w:author="Kem Sereiboth" w:date="2022-09-19T12:26:00Z"/>
          <w:del w:id="664" w:author="User" w:date="2022-09-28T08:55:00Z"/>
          <w:rFonts w:ascii="Khmer MEF2" w:hAnsi="Khmer MEF2" w:cs="Khmer MEF2"/>
          <w:color w:val="000000" w:themeColor="text1"/>
          <w:sz w:val="24"/>
          <w:szCs w:val="24"/>
          <w:rPrChange w:id="665" w:author="Sopheak Phorn" w:date="2023-08-25T16:23:00Z">
            <w:rPr>
              <w:ins w:id="666" w:author="Kem Sereiboth" w:date="2022-09-19T12:26:00Z"/>
              <w:del w:id="667" w:author="User" w:date="2022-09-28T08:55:00Z"/>
              <w:sz w:val="24"/>
              <w:szCs w:val="24"/>
            </w:rPr>
          </w:rPrChange>
        </w:rPr>
        <w:pPrChange w:id="668" w:author="User" w:date="2022-10-03T09:33:00Z">
          <w:pPr>
            <w:jc w:val="center"/>
          </w:pPr>
        </w:pPrChange>
      </w:pPr>
    </w:p>
    <w:p w14:paraId="5CCA3AAD" w14:textId="77777777" w:rsidR="00C97D39" w:rsidRPr="001C54A5" w:rsidDel="00B771BB" w:rsidRDefault="00C97D39">
      <w:pPr>
        <w:spacing w:after="0" w:line="240" w:lineRule="auto"/>
        <w:jc w:val="center"/>
        <w:rPr>
          <w:ins w:id="669" w:author="Kem Sereiboth" w:date="2022-09-19T12:26:00Z"/>
          <w:del w:id="670" w:author="User" w:date="2022-09-28T08:55:00Z"/>
          <w:rFonts w:ascii="Khmer MEF2" w:hAnsi="Khmer MEF2" w:cs="Khmer MEF2"/>
          <w:color w:val="000000" w:themeColor="text1"/>
          <w:sz w:val="24"/>
          <w:szCs w:val="24"/>
          <w:rPrChange w:id="671" w:author="Sopheak Phorn" w:date="2023-08-25T16:23:00Z">
            <w:rPr>
              <w:ins w:id="672" w:author="Kem Sereiboth" w:date="2022-09-19T12:26:00Z"/>
              <w:del w:id="673" w:author="User" w:date="2022-09-28T08:55:00Z"/>
              <w:sz w:val="24"/>
              <w:szCs w:val="24"/>
            </w:rPr>
          </w:rPrChange>
        </w:rPr>
        <w:pPrChange w:id="674" w:author="User" w:date="2022-10-03T09:33:00Z">
          <w:pPr>
            <w:jc w:val="center"/>
          </w:pPr>
        </w:pPrChange>
      </w:pPr>
    </w:p>
    <w:p w14:paraId="5539F47C" w14:textId="4A565265" w:rsidR="00C97D39" w:rsidRPr="001C54A5" w:rsidDel="00A32ED2" w:rsidRDefault="00C97D39">
      <w:pPr>
        <w:spacing w:after="0" w:line="240" w:lineRule="auto"/>
        <w:jc w:val="center"/>
        <w:rPr>
          <w:ins w:id="675" w:author="Kem Sereiboth" w:date="2022-09-19T12:26:00Z"/>
          <w:del w:id="676" w:author="User" w:date="2022-09-28T15:28:00Z"/>
          <w:rFonts w:ascii="Khmer MEF2" w:hAnsi="Khmer MEF2" w:cs="Khmer MEF2"/>
          <w:color w:val="000000" w:themeColor="text1"/>
          <w:sz w:val="24"/>
          <w:szCs w:val="24"/>
          <w:rPrChange w:id="677" w:author="Sopheak Phorn" w:date="2023-08-25T16:23:00Z">
            <w:rPr>
              <w:ins w:id="678" w:author="Kem Sereiboth" w:date="2022-09-19T12:26:00Z"/>
              <w:del w:id="679" w:author="User" w:date="2022-09-28T15:28:00Z"/>
              <w:sz w:val="24"/>
              <w:szCs w:val="24"/>
            </w:rPr>
          </w:rPrChange>
        </w:rPr>
        <w:pPrChange w:id="680" w:author="User" w:date="2022-10-03T09:33:00Z">
          <w:pPr>
            <w:jc w:val="center"/>
          </w:pPr>
        </w:pPrChange>
      </w:pPr>
    </w:p>
    <w:p w14:paraId="2B6519A2" w14:textId="556A4CD8" w:rsidR="00C97D39" w:rsidRPr="001C54A5" w:rsidDel="009012A7" w:rsidRDefault="00C97D39">
      <w:pPr>
        <w:spacing w:after="0" w:line="240" w:lineRule="auto"/>
        <w:jc w:val="both"/>
        <w:rPr>
          <w:del w:id="681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82" w:author="Sopheak Phorn" w:date="2023-08-25T16:23:00Z">
            <w:rPr>
              <w:del w:id="683" w:author="Uon Rithy" w:date="2022-09-22T07:29:00Z"/>
              <w:sz w:val="24"/>
              <w:szCs w:val="24"/>
            </w:rPr>
          </w:rPrChange>
        </w:rPr>
      </w:pPr>
    </w:p>
    <w:p w14:paraId="6A12D85A" w14:textId="77777777" w:rsidR="009012A7" w:rsidRPr="001C54A5" w:rsidDel="00A32ED2" w:rsidRDefault="009012A7">
      <w:pPr>
        <w:spacing w:after="0" w:line="240" w:lineRule="auto"/>
        <w:jc w:val="center"/>
        <w:rPr>
          <w:ins w:id="684" w:author="Un Seakamey" w:date="2022-09-23T10:03:00Z"/>
          <w:del w:id="685" w:author="User" w:date="2022-09-28T15:28:00Z"/>
          <w:rFonts w:ascii="Khmer MEF2" w:hAnsi="Khmer MEF2" w:cs="Khmer MEF2"/>
          <w:color w:val="000000" w:themeColor="text1"/>
          <w:sz w:val="24"/>
          <w:szCs w:val="24"/>
          <w:rPrChange w:id="686" w:author="Sopheak Phorn" w:date="2023-08-25T16:23:00Z">
            <w:rPr>
              <w:ins w:id="687" w:author="Un Seakamey" w:date="2022-09-23T10:03:00Z"/>
              <w:del w:id="688" w:author="User" w:date="2022-09-28T15:28:00Z"/>
              <w:sz w:val="24"/>
              <w:szCs w:val="24"/>
            </w:rPr>
          </w:rPrChange>
        </w:rPr>
        <w:pPrChange w:id="689" w:author="User" w:date="2022-10-03T09:33:00Z">
          <w:pPr>
            <w:jc w:val="center"/>
          </w:pPr>
        </w:pPrChange>
      </w:pPr>
    </w:p>
    <w:p w14:paraId="6095147F" w14:textId="79E067BD" w:rsidR="00C97D39" w:rsidRPr="001C54A5" w:rsidDel="00ED2FAC" w:rsidRDefault="00C97D39">
      <w:pPr>
        <w:spacing w:after="0" w:line="240" w:lineRule="auto"/>
        <w:rPr>
          <w:del w:id="690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91" w:author="Sopheak Phorn" w:date="2023-08-25T16:23:00Z">
            <w:rPr>
              <w:del w:id="692" w:author="Uon Rithy" w:date="2022-09-22T07:29:00Z"/>
              <w:sz w:val="24"/>
              <w:szCs w:val="24"/>
            </w:rPr>
          </w:rPrChange>
        </w:rPr>
        <w:pPrChange w:id="693" w:author="User" w:date="2022-10-03T09:33:00Z">
          <w:pPr>
            <w:spacing w:after="0" w:line="240" w:lineRule="auto"/>
            <w:jc w:val="both"/>
          </w:pPr>
        </w:pPrChange>
      </w:pPr>
    </w:p>
    <w:p w14:paraId="30F8AD4E" w14:textId="07CDB10B" w:rsidR="00ED2FAC" w:rsidRPr="001C54A5" w:rsidDel="00A32ED2" w:rsidRDefault="00ED2FAC">
      <w:pPr>
        <w:spacing w:after="0" w:line="240" w:lineRule="auto"/>
        <w:rPr>
          <w:ins w:id="694" w:author="Un Seakamey" w:date="2022-09-27T15:13:00Z"/>
          <w:del w:id="695" w:author="User" w:date="2022-09-28T15:33:00Z"/>
          <w:rFonts w:ascii="Khmer MEF2" w:hAnsi="Khmer MEF2" w:cs="Khmer MEF2"/>
          <w:color w:val="000000" w:themeColor="text1"/>
          <w:sz w:val="24"/>
          <w:szCs w:val="24"/>
          <w:cs/>
          <w:rPrChange w:id="696" w:author="Sopheak Phorn" w:date="2023-08-25T16:23:00Z">
            <w:rPr>
              <w:ins w:id="697" w:author="Un Seakamey" w:date="2022-09-27T15:13:00Z"/>
              <w:del w:id="698" w:author="User" w:date="2022-09-28T15:33:00Z"/>
              <w:cs/>
            </w:rPr>
          </w:rPrChange>
        </w:rPr>
        <w:pPrChange w:id="699" w:author="User" w:date="2022-10-03T09:33:00Z">
          <w:pPr>
            <w:jc w:val="center"/>
          </w:pPr>
        </w:pPrChange>
      </w:pPr>
    </w:p>
    <w:p w14:paraId="22D83FF3" w14:textId="490CE205" w:rsidR="00C83376" w:rsidRPr="001C54A5" w:rsidDel="00C97D39" w:rsidRDefault="00194B2D">
      <w:pPr>
        <w:spacing w:after="0" w:line="240" w:lineRule="auto"/>
        <w:jc w:val="center"/>
        <w:rPr>
          <w:ins w:id="700" w:author="Voeun Kuyeng" w:date="2022-07-22T16:06:00Z"/>
          <w:del w:id="70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02" w:author="Sopheak Phorn" w:date="2023-08-25T16:23:00Z">
            <w:rPr>
              <w:ins w:id="703" w:author="Voeun Kuyeng" w:date="2022-07-22T16:06:00Z"/>
              <w:del w:id="704" w:author="Kem Sereiboth" w:date="2022-09-19T12:26:00Z"/>
            </w:rPr>
          </w:rPrChange>
        </w:rPr>
        <w:pPrChange w:id="705" w:author="User" w:date="2022-10-03T09:33:00Z">
          <w:pPr>
            <w:jc w:val="center"/>
          </w:pPr>
        </w:pPrChange>
      </w:pPr>
      <w:ins w:id="706" w:author="Voeun Kuyeng" w:date="2022-07-22T14:56:00Z">
        <w:del w:id="707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08" w:author="Sopheak Phorn" w:date="2023-08-25T16:23:00Z">
                <w:rPr/>
              </w:rPrChange>
            </w:rPr>
            <w:delText xml:space="preserve"> </w:delText>
          </w:r>
        </w:del>
      </w:ins>
      <w:ins w:id="709" w:author="Voeun Kuyeng" w:date="2022-07-22T15:06:00Z">
        <w:del w:id="710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11" w:author="Sopheak Phorn" w:date="2023-08-25T16:23:00Z">
                <w:rPr/>
              </w:rPrChange>
            </w:rPr>
            <w:delText xml:space="preserve"> </w:delText>
          </w:r>
        </w:del>
      </w:ins>
      <w:ins w:id="712" w:author="Voeun Kuyeng" w:date="2022-07-22T15:51:00Z">
        <w:del w:id="713" w:author="Kem Sereiboth" w:date="2022-09-19T12:26:00Z">
          <w:r w:rsidR="00A6643A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14" w:author="Sopheak Phorn" w:date="2023-08-25T16:23:00Z">
                <w:rPr/>
              </w:rPrChange>
            </w:rPr>
            <w:delText xml:space="preserve"> </w:delText>
          </w:r>
        </w:del>
      </w:ins>
    </w:p>
    <w:p w14:paraId="2612BB03" w14:textId="0E47C1F8" w:rsidR="005F6D4F" w:rsidRPr="001C54A5" w:rsidDel="00C97D39" w:rsidRDefault="005F6D4F">
      <w:pPr>
        <w:spacing w:after="0" w:line="240" w:lineRule="auto"/>
        <w:jc w:val="center"/>
        <w:rPr>
          <w:ins w:id="715" w:author="Voeun Kuyeng" w:date="2022-07-22T11:14:00Z"/>
          <w:del w:id="716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17" w:author="Sopheak Phorn" w:date="2023-08-25T16:23:00Z">
            <w:rPr>
              <w:ins w:id="718" w:author="Voeun Kuyeng" w:date="2022-07-22T11:14:00Z"/>
              <w:del w:id="719" w:author="Kem Sereiboth" w:date="2022-09-19T12:26:00Z"/>
            </w:rPr>
          </w:rPrChange>
        </w:rPr>
        <w:pPrChange w:id="720" w:author="User" w:date="2022-10-03T09:33:00Z">
          <w:pPr>
            <w:jc w:val="center"/>
          </w:pPr>
        </w:pPrChange>
      </w:pPr>
    </w:p>
    <w:p w14:paraId="3BAA61B7" w14:textId="1D274256" w:rsidR="00752C05" w:rsidRPr="001C54A5" w:rsidDel="00C97D39" w:rsidRDefault="00C34129">
      <w:pPr>
        <w:spacing w:after="0" w:line="240" w:lineRule="auto"/>
        <w:jc w:val="center"/>
        <w:rPr>
          <w:del w:id="72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22" w:author="Sopheak Phorn" w:date="2023-08-25T16:23:00Z">
            <w:rPr>
              <w:del w:id="723" w:author="Kem Sereiboth" w:date="2022-09-19T12:26:00Z"/>
            </w:rPr>
          </w:rPrChange>
        </w:rPr>
        <w:pPrChange w:id="724" w:author="User" w:date="2022-10-03T09:33:00Z">
          <w:pPr>
            <w:jc w:val="center"/>
          </w:pPr>
        </w:pPrChange>
      </w:pPr>
      <w:ins w:id="725" w:author="Voeun Kuyeng" w:date="2022-07-08T10:49:00Z">
        <w:del w:id="726" w:author="Kem Sereiboth" w:date="2022-09-19T12:16:00Z">
          <w:r w:rsidRPr="001C54A5" w:rsidDel="0045277B">
            <w:rPr>
              <w:rFonts w:ascii="Khmer MEF2" w:hAnsi="Khmer MEF2" w:cs="Khmer MEF2"/>
              <w:noProof/>
              <w:color w:val="000000" w:themeColor="text1"/>
              <w:sz w:val="24"/>
              <w:szCs w:val="24"/>
              <w:rPrChange w:id="727" w:author="Sopheak Phorn" w:date="2023-08-25T16:23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A49386" wp14:editId="5D8B9B8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8016</wp:posOffset>
                    </wp:positionV>
                    <wp:extent cx="1792605" cy="635330"/>
                    <wp:effectExtent l="0" t="0" r="17145" b="127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2605" cy="635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BE8459" w14:textId="0BD592D4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ins w:id="728" w:author="Voeun Kuyeng" w:date="2022-07-08T10:50:00Z"/>
                                    <w:rFonts w:ascii="Khmer MEF1" w:hAnsi="Khmer MEF1" w:cs="Khmer MEF1"/>
                                    <w:szCs w:val="22"/>
                                    <w:rPrChange w:id="729" w:author="Voeun Kuyeng" w:date="2022-07-08T10:50:00Z">
                                      <w:rPr>
                                        <w:ins w:id="730" w:author="Voeun Kuyeng" w:date="2022-07-08T10:50:00Z"/>
                                        <w:rFonts w:ascii="Khmer MEF1" w:hAnsi="Khmer MEF1" w:cs="Khmer MEF1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pPrChange w:id="731" w:author="Voeun Kuyeng" w:date="2022-07-08T10:50:00Z">
                                    <w:pPr/>
                                  </w:pPrChange>
                                </w:pPr>
                                <w:ins w:id="732" w:author="Voeun Kuyeng" w:date="2022-07-08T10:49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33" w:author="Voeun Kuyeng" w:date="2022-07-08T10:50:00Z">
                                        <w:rPr>
                                          <w:rFonts w:cs="MoolBoran"/>
                                          <w:cs/>
                                        </w:rPr>
                                      </w:rPrChange>
                                    </w:rPr>
                                    <w:t>សេចក្តីព្រាង</w:t>
                                  </w:r>
                                </w:ins>
                              </w:p>
                              <w:p w14:paraId="1B6E76A8" w14:textId="0C6E7F16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szCs w:val="22"/>
                                    <w:cs/>
                                    <w:rPrChange w:id="734" w:author="Voeun Kuyeng" w:date="2022-07-08T10:50:00Z">
                                      <w:rPr>
                                        <w:cs/>
                                      </w:rPr>
                                    </w:rPrChange>
                                  </w:rPr>
                                  <w:pPrChange w:id="735" w:author="Voeun Kuyeng" w:date="2022-07-08T10:50:00Z">
                                    <w:pPr/>
                                  </w:pPrChange>
                                </w:pPr>
                                <w:ins w:id="736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37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>ថ្ងៃទី</w:t>
                                  </w:r>
                                </w:ins>
                                <w:ins w:id="738" w:author="Voeun Kuyeng" w:date="2022-09-06T16:45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ins w:id="739" w:author="socheata.ol@hotmail.com" w:date="2022-09-04T18:36:00Z">
                                  <w:del w:id="740" w:author="Voeun Kuyeng" w:date="2022-09-06T16:44:00Z">
                                    <w:r w:rsidDel="006762A7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៤</w:delText>
                                    </w:r>
                                  </w:del>
                                </w:ins>
                                <w:ins w:id="741" w:author="Voeun Kuyeng" w:date="2022-08-31T11:05:00Z">
                                  <w:del w:id="742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៣១</w:delText>
                                    </w:r>
                                  </w:del>
                                </w:ins>
                                <w:ins w:id="743" w:author="Sethvannak Sam" w:date="2022-08-20T18:32:00Z">
                                  <w:del w:id="744" w:author="Voeun Kuyeng" w:date="2022-08-31T11:05:00Z">
                                    <w:r w:rsidDel="00F226D0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២០</w:delText>
                                    </w:r>
                                  </w:del>
                                </w:ins>
                                <w:ins w:id="745" w:author="Voeun Kuyeng" w:date="2022-08-18T18:12:00Z">
                                  <w:del w:id="746" w:author="Sethvannak Sam" w:date="2022-08-20T18:32:00Z">
                                    <w:r w:rsidDel="00C43DD8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47" w:author="Sethvannak Sam" w:date="2022-08-17T16:29:00Z">
                                  <w:del w:id="748" w:author="Voeun Kuyeng" w:date="2022-08-18T18:12:00Z">
                                    <w:r w:rsidDel="003C7DC2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៧</w:delText>
                                    </w:r>
                                  </w:del>
                                </w:ins>
                                <w:ins w:id="749" w:author="Voeun Kuyeng" w:date="2022-08-08T10:48:00Z">
                                  <w:del w:id="750" w:author="Sethvannak Sam" w:date="2022-08-17T16:29:00Z">
                                    <w:r w:rsidDel="002E01B5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51" w:author="Voeun Kuyeng" w:date="2022-07-08T10:50:00Z">
                                  <w:r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</w:rPr>
                                    <w:t xml:space="preserve"> ខែ</w:t>
                                  </w:r>
                                </w:ins>
                                <w:ins w:id="752" w:author="socheata.ol@hotmail.com" w:date="2022-09-04T18:36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</w:rPr>
                                    <w:t>កញ្ញា</w:t>
                                  </w:r>
                                </w:ins>
                                <w:ins w:id="753" w:author="Voeun Kuyeng" w:date="2022-07-08T10:50:00Z">
                                  <w:del w:id="754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</w:rPr>
                                      <w:delText>ស</w:delText>
                                    </w:r>
                                  </w:del>
                                </w:ins>
                                <w:ins w:id="755" w:author="Voeun Kuyeng" w:date="2022-08-05T16:03:00Z">
                                  <w:del w:id="756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</w:rPr>
                                      <w:delText>ីហា</w:delText>
                                    </w:r>
                                  </w:del>
                                </w:ins>
                                <w:ins w:id="757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58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 xml:space="preserve"> ឆ្នាំ២០២២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49386" id="_x0000_s1029" type="#_x0000_t202" style="position:absolute;left:0;text-align:left;margin-left:89.95pt;margin-top:.65pt;width:141.15pt;height:50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wOA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" fillcolor="white [3201]" strokeweight=".5pt">
                    <v:textbox>
                      <w:txbxContent>
                        <w:p w14:paraId="67BE8459" w14:textId="0BD592D4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ins w:id="759" w:author="Voeun Kuyeng" w:date="2022-07-08T10:50:00Z"/>
                              <w:rFonts w:ascii="Khmer MEF1" w:hAnsi="Khmer MEF1" w:cs="Khmer MEF1"/>
                              <w:szCs w:val="22"/>
                              <w:rPrChange w:id="760" w:author="Voeun Kuyeng" w:date="2022-07-08T10:50:00Z">
                                <w:rPr>
                                  <w:ins w:id="761" w:author="Voeun Kuyeng" w:date="2022-07-08T10:50:00Z"/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rPrChange>
                            </w:rPr>
                            <w:pPrChange w:id="762" w:author="Voeun Kuyeng" w:date="2022-07-08T10:50:00Z">
                              <w:pPr/>
                            </w:pPrChange>
                          </w:pPr>
                          <w:ins w:id="763" w:author="Voeun Kuyeng" w:date="2022-07-08T10:49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64" w:author="Voeun Kuyeng" w:date="2022-07-08T10:50:00Z">
                                  <w:rPr>
                                    <w:rFonts w:cs="MoolBoran"/>
                                    <w:cs/>
                                  </w:rPr>
                                </w:rPrChange>
                              </w:rPr>
                              <w:t>សេចក្តីព្រាង</w:t>
                            </w:r>
                          </w:ins>
                        </w:p>
                        <w:p w14:paraId="1B6E76A8" w14:textId="0C6E7F16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szCs w:val="22"/>
                              <w:cs/>
                              <w:rPrChange w:id="765" w:author="Voeun Kuyeng" w:date="2022-07-08T10:50:00Z">
                                <w:rPr>
                                  <w:cs/>
                                </w:rPr>
                              </w:rPrChange>
                            </w:rPr>
                            <w:pPrChange w:id="766" w:author="Voeun Kuyeng" w:date="2022-07-08T10:50:00Z">
                              <w:pPr/>
                            </w:pPrChange>
                          </w:pPr>
                          <w:ins w:id="767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68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>ថ្ងៃទី</w:t>
                            </w:r>
                          </w:ins>
                          <w:ins w:id="769" w:author="Voeun Kuyeng" w:date="2022-09-06T16:45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ins w:id="770" w:author="socheata.ol@hotmail.com" w:date="2022-09-04T18:36:00Z">
                            <w:del w:id="771" w:author="Voeun Kuyeng" w:date="2022-09-06T16:44:00Z">
                              <w:r w:rsidDel="006762A7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៤</w:delText>
                              </w:r>
                            </w:del>
                          </w:ins>
                          <w:ins w:id="772" w:author="Voeun Kuyeng" w:date="2022-08-31T11:05:00Z">
                            <w:del w:id="773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៣១</w:delText>
                              </w:r>
                            </w:del>
                          </w:ins>
                          <w:ins w:id="774" w:author="Sethvannak Sam" w:date="2022-08-20T18:32:00Z">
                            <w:del w:id="775" w:author="Voeun Kuyeng" w:date="2022-08-31T11:05:00Z">
                              <w:r w:rsidDel="00F226D0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២០</w:delText>
                              </w:r>
                            </w:del>
                          </w:ins>
                          <w:ins w:id="776" w:author="Voeun Kuyeng" w:date="2022-08-18T18:12:00Z">
                            <w:del w:id="777" w:author="Sethvannak Sam" w:date="2022-08-20T18:32:00Z">
                              <w:r w:rsidDel="00C43DD8">
                                <w:rPr>
                                  <w:rFonts w:ascii="Khmer MEF1" w:hAnsi="Khmer MEF1" w:cs="Khmer MEF1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778" w:author="Sethvannak Sam" w:date="2022-08-17T16:29:00Z">
                            <w:del w:id="779" w:author="Voeun Kuyeng" w:date="2022-08-18T18:12:00Z">
                              <w:r w:rsidDel="003C7DC2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៧</w:delText>
                              </w:r>
                            </w:del>
                          </w:ins>
                          <w:ins w:id="780" w:author="Voeun Kuyeng" w:date="2022-08-08T10:48:00Z">
                            <w:del w:id="781" w:author="Sethvannak Sam" w:date="2022-08-17T16:29:00Z">
                              <w:r w:rsidDel="002E01B5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782" w:author="Voeun Kuyeng" w:date="2022-07-08T10:50:00Z">
                            <w:r>
                              <w:rPr>
                                <w:rFonts w:ascii="Khmer MEF1" w:hAnsi="Khmer MEF1" w:cs="Khmer MEF1"/>
                                <w:szCs w:val="22"/>
                                <w:cs/>
                              </w:rPr>
                              <w:t xml:space="preserve"> ខែ</w:t>
                            </w:r>
                          </w:ins>
                          <w:ins w:id="783" w:author="socheata.ol@hotmail.com" w:date="2022-09-04T18:36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</w:rPr>
                              <w:t>កញ្ញា</w:t>
                            </w:r>
                          </w:ins>
                          <w:ins w:id="784" w:author="Voeun Kuyeng" w:date="2022-07-08T10:50:00Z">
                            <w:del w:id="785" w:author="socheata.ol@hotmail.com" w:date="2022-09-04T18:36:00Z">
                              <w:r w:rsidDel="001A2E3A">
                                <w:rPr>
                                  <w:rFonts w:ascii="Khmer MEF1" w:hAnsi="Khmer MEF1" w:cs="Khmer MEF1"/>
                                  <w:szCs w:val="22"/>
                                  <w:cs/>
                                </w:rPr>
                                <w:delText>ស</w:delText>
                              </w:r>
                            </w:del>
                          </w:ins>
                          <w:ins w:id="786" w:author="Voeun Kuyeng" w:date="2022-08-05T16:03:00Z">
                            <w:del w:id="787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</w:rPr>
                                <w:delText>ីហា</w:delText>
                              </w:r>
                            </w:del>
                          </w:ins>
                          <w:ins w:id="788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89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 xml:space="preserve"> ឆ្នាំ២០២២</w:t>
                            </w:r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  <w:ins w:id="790" w:author="Voeun Kuyeng" w:date="2022-07-18T15:29:00Z">
        <w:del w:id="791" w:author="Kem Sereiboth" w:date="2022-09-19T12:26:00Z">
          <w:r w:rsidR="008C7700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2" w:author="Sopheak Phorn" w:date="2023-08-25T16:23:00Z">
                <w:rPr/>
              </w:rPrChange>
            </w:rPr>
            <w:delText xml:space="preserve">  </w:delText>
          </w:r>
        </w:del>
      </w:ins>
      <w:ins w:id="793" w:author="Voeun Kuyeng" w:date="2022-07-18T15:57:00Z">
        <w:del w:id="794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5" w:author="Sopheak Phorn" w:date="2023-08-25T16:23:00Z">
                <w:rPr/>
              </w:rPrChange>
            </w:rPr>
            <w:delText xml:space="preserve"> </w:delText>
          </w:r>
        </w:del>
      </w:ins>
      <w:ins w:id="796" w:author="Voeun Kuyeng" w:date="2022-07-18T16:07:00Z">
        <w:del w:id="797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8" w:author="Sopheak Phorn" w:date="2023-08-25T16:23:00Z">
                <w:rPr/>
              </w:rPrChange>
            </w:rPr>
            <w:delText xml:space="preserve">  </w:delText>
          </w:r>
        </w:del>
      </w:ins>
    </w:p>
    <w:p w14:paraId="12738712" w14:textId="062892AB" w:rsidR="00B5594E" w:rsidRPr="001C54A5" w:rsidDel="00C97D39" w:rsidRDefault="00B5594E">
      <w:pPr>
        <w:spacing w:after="0" w:line="240" w:lineRule="auto"/>
        <w:jc w:val="center"/>
        <w:rPr>
          <w:del w:id="79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0" w:author="Sopheak Phorn" w:date="2023-08-25T16:23:00Z">
            <w:rPr>
              <w:del w:id="801" w:author="Kem Sereiboth" w:date="2022-09-19T12:26:00Z"/>
            </w:rPr>
          </w:rPrChange>
        </w:rPr>
        <w:pPrChange w:id="802" w:author="User" w:date="2022-10-03T09:33:00Z">
          <w:pPr>
            <w:jc w:val="center"/>
          </w:pPr>
        </w:pPrChange>
      </w:pPr>
    </w:p>
    <w:p w14:paraId="75116BFE" w14:textId="5D8F7127" w:rsidR="00B5594E" w:rsidRPr="001C54A5" w:rsidDel="00C97D39" w:rsidRDefault="00B5594E">
      <w:pPr>
        <w:spacing w:after="0" w:line="240" w:lineRule="auto"/>
        <w:jc w:val="center"/>
        <w:rPr>
          <w:del w:id="803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4" w:author="Sopheak Phorn" w:date="2023-08-25T16:23:00Z">
            <w:rPr>
              <w:del w:id="805" w:author="Kem Sereiboth" w:date="2022-09-19T12:26:00Z"/>
            </w:rPr>
          </w:rPrChange>
        </w:rPr>
        <w:pPrChange w:id="806" w:author="User" w:date="2022-10-03T09:33:00Z">
          <w:pPr>
            <w:jc w:val="center"/>
          </w:pPr>
        </w:pPrChange>
      </w:pPr>
    </w:p>
    <w:p w14:paraId="3868E0CA" w14:textId="62F4C67F" w:rsidR="0007613E" w:rsidRPr="001C54A5" w:rsidDel="00C97D39" w:rsidRDefault="0007613E">
      <w:pPr>
        <w:spacing w:after="0" w:line="240" w:lineRule="auto"/>
        <w:rPr>
          <w:del w:id="80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8" w:author="Sopheak Phorn" w:date="2023-08-25T16:23:00Z">
            <w:rPr>
              <w:del w:id="809" w:author="Kem Sereiboth" w:date="2022-09-19T12:26:00Z"/>
              <w:sz w:val="32"/>
              <w:szCs w:val="42"/>
            </w:rPr>
          </w:rPrChange>
        </w:rPr>
        <w:pPrChange w:id="810" w:author="User" w:date="2022-10-03T09:33:00Z">
          <w:pPr/>
        </w:pPrChange>
      </w:pPr>
    </w:p>
    <w:p w14:paraId="2A84866B" w14:textId="636FF477" w:rsidR="00B96E6C" w:rsidRPr="001C54A5" w:rsidDel="00C97D39" w:rsidRDefault="00B96E6C">
      <w:pPr>
        <w:spacing w:after="0" w:line="240" w:lineRule="auto"/>
        <w:jc w:val="center"/>
        <w:rPr>
          <w:del w:id="81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12" w:author="Sopheak Phorn" w:date="2023-08-25T16:23:00Z">
            <w:rPr>
              <w:del w:id="813" w:author="Kem Sereiboth" w:date="2022-09-19T12:26:00Z"/>
              <w:sz w:val="32"/>
              <w:szCs w:val="42"/>
            </w:rPr>
          </w:rPrChange>
        </w:rPr>
        <w:pPrChange w:id="814" w:author="User" w:date="2022-10-03T09:33:00Z">
          <w:pPr>
            <w:jc w:val="center"/>
          </w:pPr>
        </w:pPrChange>
      </w:pPr>
    </w:p>
    <w:p w14:paraId="392572F7" w14:textId="59025C82" w:rsidR="00B5594E" w:rsidRPr="001C54A5" w:rsidDel="0045277B" w:rsidRDefault="00464280">
      <w:pPr>
        <w:spacing w:after="0" w:line="240" w:lineRule="auto"/>
        <w:jc w:val="center"/>
        <w:rPr>
          <w:del w:id="815" w:author="Kem Sereiboth" w:date="2022-09-19T12:19:00Z"/>
          <w:rFonts w:ascii="Khmer MEF2" w:hAnsi="Khmer MEF2" w:cs="Khmer MEF2"/>
          <w:color w:val="000000" w:themeColor="text1"/>
          <w:sz w:val="24"/>
          <w:szCs w:val="24"/>
          <w:rPrChange w:id="816" w:author="Sopheak Phorn" w:date="2023-08-25T16:23:00Z">
            <w:rPr>
              <w:del w:id="817" w:author="Kem Sereiboth" w:date="2022-09-19T12:19:00Z"/>
              <w:rFonts w:ascii="Khmer MEF2" w:hAnsi="Khmer MEF2" w:cs="Khmer MEF2"/>
              <w:sz w:val="24"/>
              <w:szCs w:val="24"/>
            </w:rPr>
          </w:rPrChange>
        </w:rPr>
        <w:pPrChange w:id="818" w:author="User" w:date="2022-10-03T09:33:00Z">
          <w:pPr>
            <w:spacing w:after="0" w:line="216" w:lineRule="auto"/>
            <w:jc w:val="center"/>
          </w:pPr>
        </w:pPrChange>
      </w:pPr>
      <w:del w:id="819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820" w:author="Sopheak Phorn" w:date="2023-08-25T16:23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គោលការណ៍</w:delText>
        </w:r>
      </w:del>
      <w:ins w:id="821" w:author="Sethvannak Sam" w:date="2022-07-06T12:00:00Z">
        <w:del w:id="822" w:author="Kem Sereiboth" w:date="2022-09-19T12:19:00Z">
          <w:r w:rsidR="00A54261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82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del w:id="824" w:author="Kem Sereiboth" w:date="2022-09-19T12:19:00Z">
        <w:r w:rsidR="00B5594E"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25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ណែនាំ</w:delText>
        </w:r>
      </w:del>
    </w:p>
    <w:p w14:paraId="6CB83B21" w14:textId="4AA3DAEA" w:rsidR="00B5594E" w:rsidRPr="001C54A5" w:rsidDel="00C97D39" w:rsidRDefault="00B5594E">
      <w:pPr>
        <w:spacing w:after="0" w:line="240" w:lineRule="auto"/>
        <w:jc w:val="center"/>
        <w:rPr>
          <w:ins w:id="826" w:author="Sethvannak Sam" w:date="2022-07-06T11:59:00Z"/>
          <w:del w:id="82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28" w:author="Sopheak Phorn" w:date="2023-08-25T16:23:00Z">
            <w:rPr>
              <w:ins w:id="829" w:author="Sethvannak Sam" w:date="2022-07-06T11:59:00Z"/>
              <w:del w:id="830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31" w:author="User" w:date="2022-10-03T09:33:00Z">
          <w:pPr>
            <w:spacing w:after="0" w:line="216" w:lineRule="auto"/>
            <w:jc w:val="center"/>
          </w:pPr>
        </w:pPrChange>
      </w:pPr>
      <w:del w:id="832" w:author="Kem Sereiboth" w:date="2022-09-19T12:19:00Z">
        <w:r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33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ស្តីពី</w:delText>
        </w:r>
      </w:del>
    </w:p>
    <w:p w14:paraId="422DFFA2" w14:textId="0B122E3C" w:rsidR="00A54261" w:rsidRPr="001C54A5" w:rsidDel="00C97D39" w:rsidRDefault="00A54261">
      <w:pPr>
        <w:spacing w:after="0" w:line="240" w:lineRule="auto"/>
        <w:jc w:val="center"/>
        <w:rPr>
          <w:del w:id="834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35" w:author="Sopheak Phorn" w:date="2023-08-25T16:23:00Z">
            <w:rPr>
              <w:del w:id="836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37" w:author="User" w:date="2022-10-03T09:33:00Z">
          <w:pPr>
            <w:spacing w:after="0" w:line="216" w:lineRule="auto"/>
            <w:jc w:val="center"/>
          </w:pPr>
        </w:pPrChange>
      </w:pPr>
      <w:ins w:id="838" w:author="Sethvannak Sam" w:date="2022-07-06T11:59:00Z">
        <w:del w:id="839" w:author="Kem Sereiboth" w:date="2022-09-19T12:19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84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</w:p>
    <w:p w14:paraId="72C1532D" w14:textId="551C5877" w:rsidR="00B5594E" w:rsidRPr="001C54A5" w:rsidDel="00C97D39" w:rsidRDefault="00B5594E">
      <w:pPr>
        <w:spacing w:after="0" w:line="240" w:lineRule="auto"/>
        <w:jc w:val="center"/>
        <w:rPr>
          <w:del w:id="84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42" w:author="Sopheak Phorn" w:date="2023-08-25T16:23:00Z">
            <w:rPr>
              <w:del w:id="843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44" w:author="User" w:date="2022-10-03T09:33:00Z">
          <w:pPr>
            <w:spacing w:after="0" w:line="216" w:lineRule="auto"/>
            <w:jc w:val="center"/>
          </w:pPr>
        </w:pPrChange>
      </w:pPr>
      <w:del w:id="845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46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ទម្រង់របាយការណ៍សវនកម្មអនុលោមភាព</w:delText>
        </w:r>
      </w:del>
    </w:p>
    <w:p w14:paraId="7DA0DEA7" w14:textId="3B7AA832" w:rsidR="002231BE" w:rsidRPr="001C54A5" w:rsidDel="00C97D39" w:rsidRDefault="002231BE">
      <w:pPr>
        <w:spacing w:after="0" w:line="240" w:lineRule="auto"/>
        <w:jc w:val="center"/>
        <w:rPr>
          <w:del w:id="84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48" w:author="Sopheak Phorn" w:date="2023-08-25T16:23:00Z">
            <w:rPr>
              <w:del w:id="849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50" w:author="User" w:date="2022-10-03T09:33:00Z">
          <w:pPr>
            <w:spacing w:after="0" w:line="216" w:lineRule="auto"/>
            <w:jc w:val="center"/>
          </w:pPr>
        </w:pPrChange>
      </w:pPr>
    </w:p>
    <w:p w14:paraId="0EF56857" w14:textId="6B934D45" w:rsidR="0044093F" w:rsidRPr="001C54A5" w:rsidDel="00C97D39" w:rsidRDefault="0044093F">
      <w:pPr>
        <w:spacing w:after="0" w:line="240" w:lineRule="auto"/>
        <w:jc w:val="center"/>
        <w:rPr>
          <w:ins w:id="851" w:author="Voeun Kuyeng" w:date="2022-08-18T18:02:00Z"/>
          <w:del w:id="852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53" w:author="Sopheak Phorn" w:date="2023-08-25T16:23:00Z">
            <w:rPr>
              <w:ins w:id="854" w:author="Voeun Kuyeng" w:date="2022-08-18T18:02:00Z"/>
              <w:del w:id="855" w:author="Kem Sereiboth" w:date="2022-09-19T12:26:00Z"/>
              <w:rFonts w:ascii="Khmer MEF2" w:hAnsi="Khmer MEF2" w:cs="Khmer MEF2"/>
              <w:sz w:val="10"/>
              <w:szCs w:val="10"/>
            </w:rPr>
          </w:rPrChange>
        </w:rPr>
        <w:pPrChange w:id="856" w:author="User" w:date="2022-10-03T09:33:00Z">
          <w:pPr>
            <w:spacing w:after="0" w:line="216" w:lineRule="auto"/>
            <w:jc w:val="center"/>
          </w:pPr>
        </w:pPrChange>
      </w:pPr>
    </w:p>
    <w:p w14:paraId="1F8AAFDF" w14:textId="0D08385F" w:rsidR="00472A2B" w:rsidRPr="001C54A5" w:rsidDel="00C97D39" w:rsidRDefault="00472A2B">
      <w:pPr>
        <w:pBdr>
          <w:bottom w:val="single" w:sz="4" w:space="31" w:color="auto"/>
        </w:pBdr>
        <w:spacing w:after="0" w:line="240" w:lineRule="auto"/>
        <w:jc w:val="both"/>
        <w:rPr>
          <w:del w:id="857" w:author="Kem Sereiboth" w:date="2022-09-19T12:26:00Z"/>
          <w:rFonts w:ascii="Khmer MEF2" w:hAnsi="Khmer MEF2" w:cs="Khmer MEF2"/>
          <w:color w:val="000000" w:themeColor="text1"/>
          <w:spacing w:val="-8"/>
          <w:sz w:val="24"/>
          <w:szCs w:val="24"/>
          <w:rPrChange w:id="858" w:author="Sopheak Phorn" w:date="2023-08-25T16:23:00Z">
            <w:rPr>
              <w:del w:id="859" w:author="Kem Sereiboth" w:date="2022-09-19T12:2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860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56061B4" w14:textId="77777777" w:rsidR="00C97D39" w:rsidRPr="001C54A5" w:rsidDel="002D7952" w:rsidRDefault="00C97D39">
      <w:pPr>
        <w:spacing w:after="0" w:line="240" w:lineRule="auto"/>
        <w:jc w:val="both"/>
        <w:rPr>
          <w:ins w:id="861" w:author="Kem Sereiboth" w:date="2022-09-19T12:24:00Z"/>
          <w:del w:id="862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63" w:author="Sopheak Phorn" w:date="2023-08-25T16:23:00Z">
            <w:rPr>
              <w:ins w:id="864" w:author="Kem Sereiboth" w:date="2022-09-19T12:24:00Z"/>
              <w:del w:id="865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66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0D913A0B" w14:textId="77777777" w:rsidR="00C97D39" w:rsidRPr="001C54A5" w:rsidDel="002D7952" w:rsidRDefault="00C97D39">
      <w:pPr>
        <w:spacing w:after="0" w:line="240" w:lineRule="auto"/>
        <w:jc w:val="both"/>
        <w:rPr>
          <w:ins w:id="867" w:author="Kem Sereiboth" w:date="2022-09-19T12:24:00Z"/>
          <w:del w:id="868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69" w:author="Sopheak Phorn" w:date="2023-08-25T16:23:00Z">
            <w:rPr>
              <w:ins w:id="870" w:author="Kem Sereiboth" w:date="2022-09-19T12:24:00Z"/>
              <w:del w:id="871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72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176C7105" w14:textId="77777777" w:rsidR="00C97D39" w:rsidRPr="001C54A5" w:rsidDel="002D7952" w:rsidRDefault="00C97D39">
      <w:pPr>
        <w:spacing w:after="0" w:line="240" w:lineRule="auto"/>
        <w:jc w:val="both"/>
        <w:rPr>
          <w:ins w:id="873" w:author="Kem Sereiboth" w:date="2022-09-19T12:24:00Z"/>
          <w:del w:id="874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75" w:author="Sopheak Phorn" w:date="2023-08-25T16:23:00Z">
            <w:rPr>
              <w:ins w:id="876" w:author="Kem Sereiboth" w:date="2022-09-19T12:24:00Z"/>
              <w:del w:id="877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78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246460BB" w14:textId="7D601EA0" w:rsidR="00F6785F" w:rsidRPr="001C54A5" w:rsidDel="0045277B" w:rsidRDefault="00472A2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879" w:author="sakaria fa" w:date="2022-09-15T20:56:00Z"/>
          <w:del w:id="880" w:author="Kem Sereiboth" w:date="2022-09-19T12:14:00Z"/>
          <w:rFonts w:ascii="Khmer MEF2" w:hAnsi="Khmer MEF2" w:cs="Khmer MEF2"/>
          <w:color w:val="000000" w:themeColor="text1"/>
          <w:sz w:val="24"/>
          <w:szCs w:val="24"/>
          <w:rPrChange w:id="881" w:author="Sopheak Phorn" w:date="2023-08-25T16:23:00Z">
            <w:rPr>
              <w:ins w:id="882" w:author="sakaria fa" w:date="2022-09-15T20:56:00Z"/>
              <w:del w:id="883" w:author="Kem Sereiboth" w:date="2022-09-19T12:14:00Z"/>
              <w:rFonts w:ascii="Khmer MEF2" w:hAnsi="Khmer MEF2" w:cs="Khmer MEF2"/>
              <w:sz w:val="24"/>
              <w:szCs w:val="24"/>
            </w:rPr>
          </w:rPrChange>
        </w:rPr>
        <w:pPrChange w:id="884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del w:id="885" w:author="Kem Sereiboth" w:date="2022-09-19T12:14:00Z"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86" w:author="Sopheak Phorn" w:date="2023-08-25T16:2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 xml:space="preserve">អនុលោមតាមច្បាប់ស្តីពីការរៀបចំនិងប្រព្រឹត្តទៅរបស់អាជ្ញាធរសេវាហិរញ្ញវត្ថុមិនមែនធនាគារ ដែលប្រកាសឱ្យប្រើប្រាស់ដោយព្រះរាជក្រមលេខ នស/រកម/០១២១/០០៣ ចុះថ្ងៃទី២៦ ខែមករា ឆ្នាំ២០២១ អង្គភាពសវនកម្មផ្ទៃក្នុងនៃ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87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88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 បំពេញមុខងារជាសេនាធិការជូនក្រុមប្រឹក្សា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89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0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 និងប្រធានក្រុមប្រឹក្សា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91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2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 xml:space="preserve"> លើការងារសវនកម្ម និងមានតួនាទីនិងភារកិច្ច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lang w:val="ca-ES"/>
            <w:rPrChange w:id="893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4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ដូចមានចែងក្នុងអនុក្រឹត្យស្តីពីការរៀបចំនិងការប្រព្រឹត្តទៅរប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9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ស់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6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អង្គភាពក្រោមឱវាទ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97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អ.ស.ហ.</w:delText>
        </w:r>
        <w:r w:rsidRPr="001C54A5" w:rsidDel="0045277B">
          <w:rPr>
            <w:rFonts w:ascii="Khmer MEF2" w:hAnsi="Khmer MEF2" w:cs="Khmer MEF2"/>
            <w:bCs/>
            <w:color w:val="000000" w:themeColor="text1"/>
            <w:spacing w:val="2"/>
            <w:sz w:val="24"/>
            <w:szCs w:val="24"/>
            <w:lang w:val="ca-ES"/>
            <w:rPrChange w:id="898" w:author="Sopheak Phorn" w:date="2023-08-25T16:23:00Z">
              <w:rPr>
                <w:rFonts w:ascii="Khmer MEF1" w:hAnsi="Khmer MEF1" w:cs="Khmer MEF1"/>
                <w:bCs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lang w:val="ca-ES"/>
            <w:rPrChange w:id="899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និងប្រកាសស្ដីពី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rPrChange w:id="900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ការ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1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រៀបចំនិងការប្រព្រឹត្តទៅ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2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នៃនាយក</w:delText>
        </w:r>
        <w:r w:rsidR="00DB3AD8"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3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-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4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ដ្ឋាន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5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ក្រោមឱវាទ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6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7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08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lang w:val="ca-ES"/>
            <w:rPrChange w:id="909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10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ដោយធ្វើការពិនិត្យឡើងវិញលើភាពត្រឹមត្រូវ ភាពសមស្រប ភាពគ្រប់គ្រាន់នូវអនុលោមភាពរបស់អង្គភាពក្រោមឱវាទ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11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12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និងរាយការណ៍ជូនរដ្ឋមន្រ្តីក្រសួងសេដ្ឋកិច្ចនិងហិរញ្ញវត្ថុ និងជាប្រធានក្រុមប្រឹក្សា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13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2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14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915" w:author="sakaria fa" w:date="2022-09-15T20:56:00Z">
        <w:del w:id="916" w:author="Kem Sereiboth" w:date="2022-09-19T12:14:00Z">
          <w:r w:rsidR="00F6785F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91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 xml:space="preserve">មាតិការ </w:delText>
          </w:r>
        </w:del>
      </w:ins>
    </w:p>
    <w:p w14:paraId="39DFBD60" w14:textId="47A7B1CC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18" w:author="sakaria fa" w:date="2022-09-15T20:56:00Z"/>
          <w:del w:id="919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20" w:author="Sopheak Phorn" w:date="2023-08-25T16:23:00Z">
            <w:rPr>
              <w:ins w:id="921" w:author="sakaria fa" w:date="2022-09-15T20:56:00Z"/>
              <w:del w:id="922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23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24" w:author="sakaria fa" w:date="2022-09-15T20:56:00Z">
        <w:del w:id="925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92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27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2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សេចក្តីសង្ខេប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29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en-GB"/>
              <w:rPrChange w:id="930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en-GB"/>
                </w:rPr>
              </w:rPrChange>
            </w:rPr>
            <w:delText>...</w:delText>
          </w:r>
        </w:del>
      </w:ins>
    </w:p>
    <w:p w14:paraId="5770E4BD" w14:textId="754487F9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31" w:author="sakaria fa" w:date="2022-09-15T20:56:00Z"/>
          <w:del w:id="932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33" w:author="Sopheak Phorn" w:date="2023-08-25T16:23:00Z">
            <w:rPr>
              <w:ins w:id="934" w:author="sakaria fa" w:date="2022-09-15T20:56:00Z"/>
              <w:del w:id="935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3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37" w:author="sakaria fa" w:date="2022-09-15T20:56:00Z">
        <w:del w:id="938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3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40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4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សេចក្តីផ្តើម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42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43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10410D6" w14:textId="7F9AAAE5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44" w:author="sakaria fa" w:date="2022-09-15T20:56:00Z"/>
          <w:del w:id="945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46" w:author="Sopheak Phorn" w:date="2023-08-25T16:23:00Z">
            <w:rPr>
              <w:ins w:id="947" w:author="sakaria fa" w:date="2022-09-15T20:56:00Z"/>
              <w:del w:id="948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49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50" w:author="sakaria fa" w:date="2022-09-15T20:56:00Z">
        <w:del w:id="951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53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ព័ត៌មានអំពីសវនដ្ឋាន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55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56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</w:del>
      </w:ins>
    </w:p>
    <w:p w14:paraId="3406A3FB" w14:textId="48869A1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57" w:author="sakaria fa" w:date="2022-09-15T20:56:00Z"/>
          <w:del w:id="958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59" w:author="Sopheak Phorn" w:date="2023-08-25T16:23:00Z">
            <w:rPr>
              <w:ins w:id="960" w:author="sakaria fa" w:date="2022-09-15T20:56:00Z"/>
              <w:del w:id="961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62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63" w:author="sakaria fa" w:date="2022-09-15T20:56:00Z">
        <w:del w:id="964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៤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66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ព័ត៌មានអំពីប្រតិភូសវនកម្មនិងសវនករទទួលបន្ទុក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68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69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CD9D89" w14:textId="357C240D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70" w:author="sakaria fa" w:date="2022-09-15T20:56:00Z"/>
          <w:del w:id="971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rtl/>
          <w:cs/>
          <w:lang w:val="en-GB"/>
          <w:rPrChange w:id="972" w:author="Sopheak Phorn" w:date="2023-08-25T16:23:00Z">
            <w:rPr>
              <w:ins w:id="973" w:author="sakaria fa" w:date="2022-09-15T20:56:00Z"/>
              <w:del w:id="974" w:author="Kem Sereiboth" w:date="2022-09-19T12:14:00Z"/>
              <w:rFonts w:ascii="Khmer MEF2" w:hAnsi="Khmer MEF2" w:cs="Khmer MEF2"/>
              <w:b/>
              <w:bCs/>
              <w:sz w:val="24"/>
              <w:szCs w:val="24"/>
              <w:rtl/>
              <w:cs/>
              <w:lang w:val="en-GB"/>
            </w:rPr>
          </w:rPrChange>
        </w:rPr>
        <w:pPrChange w:id="975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76" w:author="sakaria fa" w:date="2022-09-15T20:56:00Z">
        <w:del w:id="977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7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៥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79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8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ប្រធានបទសវនកម្ម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81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82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4218A4D" w14:textId="1A901BA4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83" w:author="sakaria fa" w:date="2022-09-15T20:56:00Z"/>
          <w:del w:id="984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85" w:author="Sopheak Phorn" w:date="2023-08-25T16:23:00Z">
            <w:rPr>
              <w:ins w:id="986" w:author="sakaria fa" w:date="2022-09-15T20:56:00Z"/>
              <w:del w:id="987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88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89" w:author="sakaria fa" w:date="2022-09-15T20:56:00Z">
        <w:del w:id="990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៦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92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លក្ខណៈវិនិច្ឆ័យ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94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95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5C39DCA" w14:textId="4F54FA90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96" w:author="sakaria fa" w:date="2022-09-15T20:56:00Z"/>
          <w:del w:id="997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98" w:author="Sopheak Phorn" w:date="2023-08-25T16:23:00Z">
            <w:rPr>
              <w:ins w:id="999" w:author="sakaria fa" w:date="2022-09-15T20:56:00Z"/>
              <w:del w:id="1000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1001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02" w:author="sakaria fa" w:date="2022-09-15T20:56:00Z">
        <w:del w:id="1003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៧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05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វិសាលភាពសវនកម្ម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07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08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C8924D9" w14:textId="05D96E8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09" w:author="sakaria fa" w:date="2022-09-15T20:56:00Z"/>
          <w:del w:id="1010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1011" w:author="Sopheak Phorn" w:date="2023-08-25T16:23:00Z">
            <w:rPr>
              <w:ins w:id="1012" w:author="sakaria fa" w:date="2022-09-15T20:56:00Z"/>
              <w:del w:id="1013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1014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15" w:author="sakaria fa" w:date="2022-09-15T20:56:00Z">
        <w:del w:id="1016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1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៨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18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1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និតិវិធីសវនកម្ម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20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21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14578A34" w14:textId="0029E96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22" w:author="sakaria fa" w:date="2022-09-15T20:56:00Z"/>
          <w:del w:id="1023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1024" w:author="Sopheak Phorn" w:date="2023-08-25T16:23:00Z">
            <w:rPr>
              <w:ins w:id="1025" w:author="sakaria fa" w:date="2022-09-15T20:56:00Z"/>
              <w:del w:id="1026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1027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28" w:author="sakaria fa" w:date="2022-09-15T20:56:00Z">
        <w:del w:id="1029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៩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31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ការសង្កេត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33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34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5D998B" w14:textId="4279969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35" w:author="sakaria fa" w:date="2022-09-15T20:56:00Z"/>
          <w:del w:id="1036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1037" w:author="Sopheak Phorn" w:date="2023-08-25T16:23:00Z">
            <w:rPr>
              <w:ins w:id="1038" w:author="sakaria fa" w:date="2022-09-15T20:56:00Z"/>
              <w:del w:id="1039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40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41" w:author="sakaria fa" w:date="2022-09-15T20:56:00Z">
        <w:del w:id="1042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១០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44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លទ្ធផលនៃការរកឃើញ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46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47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0AD87398" w14:textId="526679FB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48" w:author="sakaria fa" w:date="2022-09-15T20:56:00Z"/>
          <w:del w:id="1049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1050" w:author="Sopheak Phorn" w:date="2023-08-25T16:23:00Z">
            <w:rPr>
              <w:ins w:id="1051" w:author="sakaria fa" w:date="2022-09-15T20:56:00Z"/>
              <w:del w:id="1052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1053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54" w:author="sakaria fa" w:date="2022-09-15T20:56:00Z">
        <w:del w:id="1055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5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57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5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ការវិភាគ និងវាយតម្លៃរបស់សវនករទទួលបន្ទុក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59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60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CD738B4" w14:textId="3C5F4DB3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61" w:author="sakaria fa" w:date="2022-09-15T20:57:00Z"/>
          <w:del w:id="1062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ca-ES"/>
          <w:rPrChange w:id="1063" w:author="Sopheak Phorn" w:date="2023-08-25T16:23:00Z">
            <w:rPr>
              <w:ins w:id="1064" w:author="sakaria fa" w:date="2022-09-15T20:57:00Z"/>
              <w:del w:id="1065" w:author="Kem Sereiboth" w:date="2022-09-19T12:14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06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67" w:author="sakaria fa" w:date="2022-09-15T20:56:00Z">
        <w:del w:id="1068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6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70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7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ការសន្និដ្ឋាន និងអនុសាសន៍របស់សវនករទទួលបន្ទុក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72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73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ED530B6" w14:textId="3E9BD73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74" w:author="sakaria fa" w:date="2022-09-15T20:56:00Z"/>
          <w:del w:id="1075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1076" w:author="Sopheak Phorn" w:date="2023-08-25T16:23:00Z">
            <w:rPr>
              <w:ins w:id="1077" w:author="sakaria fa" w:date="2022-09-15T20:56:00Z"/>
              <w:del w:id="1078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79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80" w:author="sakaria fa" w:date="2022-09-15T20:57:00Z">
        <w:del w:id="1081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8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83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8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ឧបសម្ព័ន្ធ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85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86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.....</w:delText>
          </w:r>
        </w:del>
      </w:ins>
    </w:p>
    <w:p w14:paraId="2689B396" w14:textId="11683B21" w:rsidR="00472A2B" w:rsidRPr="001C54A5" w:rsidDel="00F6785F" w:rsidRDefault="00472A2B">
      <w:pPr>
        <w:spacing w:after="0" w:line="240" w:lineRule="auto"/>
        <w:jc w:val="both"/>
        <w:rPr>
          <w:del w:id="1087" w:author="sakaria fa" w:date="2022-09-15T20:56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088" w:author="Sopheak Phorn" w:date="2023-08-25T16:23:00Z">
            <w:rPr>
              <w:del w:id="1089" w:author="sakaria fa" w:date="2022-09-15T20:56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</w:pPr>
      <w:del w:id="1090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1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ដើម្បីធានាបាននូវកា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2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3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រាយការណ៍ប្រកប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4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ដោយប្រសិទ្ធភាព និងស័ក្តិសិទ្ធភាព</w:delText>
        </w:r>
      </w:del>
      <w:ins w:id="1096" w:author="Voeun Kuyeng" w:date="2022-07-07T13:59:00Z">
        <w:del w:id="1097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09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នៃការរៀបចំរបាយការ</w:delText>
          </w:r>
        </w:del>
      </w:ins>
      <w:ins w:id="1099" w:author="Voeun Kuyeng" w:date="2022-07-07T14:00:00Z">
        <w:del w:id="1100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101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ណ៍សវនកម្មអនុលោមភាព</w:delText>
          </w:r>
        </w:del>
      </w:ins>
      <w:del w:id="1102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103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អង្គភាពសវនកម្មផ្ទៃក្នុង</w:delText>
        </w:r>
      </w:del>
      <w:ins w:id="1104" w:author="Voeun Kuyeng" w:date="2022-07-07T10:14:00Z">
        <w:del w:id="1105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06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107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0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និងសវនក</w:delText>
          </w:r>
        </w:del>
      </w:ins>
      <w:ins w:id="1109" w:author="Voeun Kuyeng" w:date="2022-07-07T10:15:00Z">
        <w:del w:id="1110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1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រទទួលបន្ទុកត្រូវ</w:delText>
          </w:r>
        </w:del>
      </w:ins>
      <w:ins w:id="1112" w:author="Voeun Kuyeng" w:date="2022-07-07T14:00:00Z">
        <w:del w:id="1113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4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115" w:author="Voeun Kuyeng" w:date="2022-07-07T10:15:00Z">
        <w:del w:id="1116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7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11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del w:id="1119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120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សូមដាក់ចេញនូវគោលការណ៍ណែនាំស្តីពី</w:delText>
        </w:r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121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ទម្រង់របាយការណ៍សវនកម្មអនុលោមភាពដូច</w:delText>
        </w:r>
      </w:del>
      <w:ins w:id="1122" w:author="Voeun Kuyeng" w:date="2022-07-07T14:00:00Z">
        <w:del w:id="1123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24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ដោយគោរពទៅតាមខ្លឹមសារដូចខាងក្រោម</w:delText>
          </w:r>
        </w:del>
      </w:ins>
      <w:del w:id="1125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126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ខាងក្រោម៖</w:delText>
        </w:r>
      </w:del>
    </w:p>
    <w:p w14:paraId="263C5E5B" w14:textId="52AB74FC" w:rsidR="00F6785F" w:rsidRPr="001C54A5" w:rsidDel="00C97D39" w:rsidRDefault="00F6785F">
      <w:pPr>
        <w:spacing w:after="0" w:line="240" w:lineRule="auto"/>
        <w:jc w:val="both"/>
        <w:rPr>
          <w:del w:id="1127" w:author="Kem Sereiboth" w:date="2022-09-19T12:24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128" w:author="Sopheak Phorn" w:date="2023-08-25T16:23:00Z">
            <w:rPr>
              <w:del w:id="1129" w:author="Kem Sereiboth" w:date="2022-09-19T12:2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130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EBE19D3" w14:textId="6CA3BD50" w:rsidR="00F6785F" w:rsidRPr="001C54A5" w:rsidDel="00A32ED2" w:rsidRDefault="00F6785F">
      <w:pPr>
        <w:spacing w:after="0" w:line="240" w:lineRule="auto"/>
        <w:jc w:val="both"/>
        <w:rPr>
          <w:ins w:id="1131" w:author="sakaria fa" w:date="2022-09-15T20:57:00Z"/>
          <w:del w:id="1132" w:author="User" w:date="2022-09-28T15:28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133" w:author="Sopheak Phorn" w:date="2023-08-25T16:23:00Z">
            <w:rPr>
              <w:ins w:id="1134" w:author="sakaria fa" w:date="2022-09-15T20:57:00Z"/>
              <w:del w:id="1135" w:author="User" w:date="2022-09-28T15:28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136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5AB94FEE" w14:textId="7893B34A" w:rsidR="00F6785F" w:rsidRPr="001C54A5" w:rsidDel="00FE3D90" w:rsidRDefault="00F6785F">
      <w:pPr>
        <w:spacing w:before="160" w:after="0" w:line="240" w:lineRule="auto"/>
        <w:rPr>
          <w:del w:id="1137" w:author="User" w:date="2022-09-28T09:02:00Z"/>
          <w:rFonts w:ascii="Khmer MEF2" w:hAnsi="Khmer MEF2" w:cs="Khmer MEF2"/>
          <w:color w:val="000000" w:themeColor="text1"/>
          <w:sz w:val="24"/>
          <w:szCs w:val="24"/>
          <w:lang w:val="ca-ES"/>
          <w:rPrChange w:id="1138" w:author="Sopheak Phorn" w:date="2023-08-25T16:23:00Z">
            <w:rPr>
              <w:del w:id="1139" w:author="User" w:date="2022-09-28T09:02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55521A7D" w14:textId="4C626230" w:rsidR="00FE3D90" w:rsidRPr="001C54A5" w:rsidDel="00A450B1" w:rsidRDefault="00FE3D90">
      <w:pPr>
        <w:spacing w:after="0" w:line="360" w:lineRule="auto"/>
        <w:jc w:val="both"/>
        <w:rPr>
          <w:ins w:id="1140" w:author="User" w:date="2022-10-03T09:32:00Z"/>
          <w:del w:id="1141" w:author="Un Seakamey" w:date="2022-11-04T13:36:00Z"/>
          <w:rFonts w:ascii="Khmer MEF2" w:hAnsi="Khmer MEF2" w:cs="Khmer MEF2"/>
          <w:color w:val="000000" w:themeColor="text1"/>
          <w:sz w:val="24"/>
          <w:szCs w:val="24"/>
          <w:lang w:val="ca-ES"/>
          <w:rPrChange w:id="1142" w:author="Sopheak Phorn" w:date="2023-08-25T16:23:00Z">
            <w:rPr>
              <w:ins w:id="1143" w:author="User" w:date="2022-10-03T09:32:00Z"/>
              <w:del w:id="1144" w:author="Un Seakamey" w:date="2022-11-04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45" w:author="User" w:date="2022-10-03T09:33:00Z">
          <w:pPr>
            <w:spacing w:after="0" w:line="360" w:lineRule="auto"/>
            <w:ind w:firstLine="720"/>
            <w:jc w:val="both"/>
          </w:pPr>
        </w:pPrChange>
      </w:pPr>
    </w:p>
    <w:p w14:paraId="5619206D" w14:textId="4B7BA43E" w:rsidR="00C34129" w:rsidRPr="001C54A5" w:rsidDel="00FE3D90" w:rsidRDefault="00C34129" w:rsidP="00456863">
      <w:pPr>
        <w:spacing w:before="160" w:after="0" w:line="240" w:lineRule="auto"/>
        <w:rPr>
          <w:del w:id="1146" w:author="sakaria fa" w:date="2022-09-15T20:57:00Z"/>
          <w:rFonts w:ascii="Khmer MEF2" w:hAnsi="Khmer MEF2" w:cs="Khmer MEF2"/>
          <w:color w:val="000000" w:themeColor="text1"/>
          <w:sz w:val="24"/>
          <w:szCs w:val="24"/>
          <w:lang w:val="ca-ES"/>
          <w:rPrChange w:id="1147" w:author="Sopheak Phorn" w:date="2023-08-25T16:23:00Z">
            <w:rPr>
              <w:del w:id="1148" w:author="sakaria fa" w:date="2022-09-15T20:5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78826138" w14:textId="77777777" w:rsidR="00E578A8" w:rsidRPr="001C54A5" w:rsidRDefault="00E578A8" w:rsidP="00456863">
      <w:pPr>
        <w:spacing w:before="160" w:after="0" w:line="240" w:lineRule="auto"/>
        <w:rPr>
          <w:ins w:id="1149" w:author="User" w:date="2022-10-03T09:35:00Z"/>
          <w:rFonts w:ascii="Khmer MEF2" w:hAnsi="Khmer MEF2" w:cs="Khmer MEF2"/>
          <w:color w:val="000000" w:themeColor="text1"/>
          <w:sz w:val="24"/>
          <w:szCs w:val="24"/>
          <w:cs/>
          <w:rPrChange w:id="1150" w:author="Sopheak Phorn" w:date="2023-08-25T16:23:00Z">
            <w:rPr>
              <w:ins w:id="1151" w:author="User" w:date="2022-10-03T09:35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sectPr w:rsidR="00E578A8" w:rsidRPr="001C54A5" w:rsidSect="001C54A5">
          <w:footerReference w:type="default" r:id="rId9"/>
          <w:pgSz w:w="11909" w:h="16834" w:code="9"/>
          <w:pgMar w:top="1134" w:right="1134" w:bottom="1134" w:left="1418" w:header="1009" w:footer="181" w:gutter="0"/>
          <w:pgNumType w:start="1"/>
          <w:cols w:space="720"/>
          <w:titlePg/>
          <w:docGrid w:linePitch="360"/>
        </w:sectPr>
      </w:pPr>
    </w:p>
    <w:p w14:paraId="3F32308D" w14:textId="27977579" w:rsidR="0045277B" w:rsidRPr="00E33574" w:rsidDel="00B771BB" w:rsidRDefault="0045277B">
      <w:pPr>
        <w:spacing w:after="0" w:line="360" w:lineRule="auto"/>
        <w:ind w:firstLine="720"/>
        <w:jc w:val="both"/>
        <w:rPr>
          <w:ins w:id="1166" w:author="Kem Sereiboth" w:date="2022-09-19T12:13:00Z"/>
          <w:del w:id="1167" w:author="User" w:date="2022-09-28T09:02:00Z"/>
          <w:rFonts w:ascii="Khmer MEF1" w:hAnsi="Khmer MEF1" w:cs="Khmer MEF1"/>
          <w:sz w:val="24"/>
          <w:szCs w:val="24"/>
          <w:lang w:val="ca-ES"/>
        </w:rPr>
        <w:pPrChange w:id="1168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37D6C31" w14:textId="661B220A" w:rsidR="0045277B" w:rsidRPr="00E33574" w:rsidDel="00B771BB" w:rsidRDefault="0045277B">
      <w:pPr>
        <w:spacing w:after="0" w:line="360" w:lineRule="auto"/>
        <w:ind w:firstLine="720"/>
        <w:jc w:val="both"/>
        <w:rPr>
          <w:ins w:id="1169" w:author="Un Seakamey" w:date="2022-09-23T08:53:00Z"/>
          <w:del w:id="1170" w:author="User" w:date="2022-09-28T09:02:00Z"/>
          <w:rFonts w:ascii="Khmer MEF1" w:hAnsi="Khmer MEF1" w:cs="Khmer MEF1"/>
          <w:sz w:val="24"/>
          <w:szCs w:val="24"/>
          <w:lang w:val="ca-ES"/>
        </w:rPr>
        <w:pPrChange w:id="1171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39F5CF59" w14:textId="46CD87B4" w:rsidR="007E5A08" w:rsidRPr="00E33574" w:rsidDel="00B771BB" w:rsidRDefault="007E5A08">
      <w:pPr>
        <w:spacing w:after="0" w:line="360" w:lineRule="auto"/>
        <w:ind w:firstLine="720"/>
        <w:jc w:val="both"/>
        <w:rPr>
          <w:ins w:id="1172" w:author="Un Seakamey" w:date="2022-09-23T10:05:00Z"/>
          <w:del w:id="1173" w:author="User" w:date="2022-09-28T09:02:00Z"/>
          <w:rFonts w:ascii="Khmer MEF1" w:hAnsi="Khmer MEF1" w:cs="Khmer MEF1"/>
          <w:sz w:val="24"/>
          <w:szCs w:val="24"/>
          <w:lang w:val="ca-ES"/>
        </w:rPr>
        <w:pPrChange w:id="1174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5DBDC95" w14:textId="6EF2544E" w:rsidR="009012A7" w:rsidRPr="00E33574" w:rsidDel="00B771BB" w:rsidRDefault="009012A7">
      <w:pPr>
        <w:spacing w:after="0" w:line="360" w:lineRule="auto"/>
        <w:ind w:firstLine="720"/>
        <w:jc w:val="both"/>
        <w:rPr>
          <w:ins w:id="1175" w:author="Un Seakamey" w:date="2022-09-23T10:06:00Z"/>
          <w:del w:id="1176" w:author="User" w:date="2022-09-28T09:02:00Z"/>
          <w:rFonts w:ascii="Khmer MEF1" w:hAnsi="Khmer MEF1" w:cs="Khmer MEF1"/>
          <w:sz w:val="24"/>
          <w:szCs w:val="24"/>
          <w:lang w:val="ca-ES"/>
        </w:rPr>
        <w:pPrChange w:id="1177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1992D6B" w14:textId="22028967" w:rsidR="009012A7" w:rsidRPr="00E33574" w:rsidDel="00B771BB" w:rsidRDefault="009012A7">
      <w:pPr>
        <w:spacing w:after="0" w:line="360" w:lineRule="auto"/>
        <w:ind w:firstLine="720"/>
        <w:jc w:val="both"/>
        <w:rPr>
          <w:ins w:id="1178" w:author="Un Seakamey" w:date="2022-09-23T10:06:00Z"/>
          <w:del w:id="1179" w:author="User" w:date="2022-09-28T08:58:00Z"/>
          <w:rFonts w:ascii="Khmer MEF1" w:hAnsi="Khmer MEF1" w:cs="Khmer MEF1"/>
          <w:sz w:val="24"/>
          <w:szCs w:val="24"/>
          <w:lang w:val="ca-ES"/>
        </w:rPr>
        <w:pPrChange w:id="1180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65DFC0C" w14:textId="3AFC6BDE" w:rsidR="009012A7" w:rsidRPr="00E33574" w:rsidDel="00B771BB" w:rsidRDefault="009012A7">
      <w:pPr>
        <w:spacing w:after="0" w:line="360" w:lineRule="auto"/>
        <w:ind w:firstLine="720"/>
        <w:jc w:val="both"/>
        <w:rPr>
          <w:ins w:id="1181" w:author="Un Seakamey" w:date="2022-09-23T10:06:00Z"/>
          <w:del w:id="1182" w:author="User" w:date="2022-09-28T08:58:00Z"/>
          <w:rFonts w:ascii="Khmer MEF1" w:hAnsi="Khmer MEF1" w:cs="Khmer MEF1"/>
          <w:sz w:val="24"/>
          <w:szCs w:val="24"/>
          <w:lang w:val="ca-ES"/>
        </w:rPr>
        <w:pPrChange w:id="1183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0C2E930" w14:textId="0D9835AF" w:rsidR="009012A7" w:rsidRPr="00E33574" w:rsidDel="00B771BB" w:rsidRDefault="009012A7">
      <w:pPr>
        <w:spacing w:after="0" w:line="360" w:lineRule="auto"/>
        <w:ind w:firstLine="720"/>
        <w:jc w:val="both"/>
        <w:rPr>
          <w:ins w:id="1184" w:author="Un Seakamey" w:date="2022-09-23T10:06:00Z"/>
          <w:del w:id="1185" w:author="User" w:date="2022-09-28T08:58:00Z"/>
          <w:rFonts w:ascii="Khmer MEF1" w:hAnsi="Khmer MEF1" w:cs="Khmer MEF1"/>
          <w:sz w:val="24"/>
          <w:szCs w:val="24"/>
          <w:lang w:val="ca-ES"/>
        </w:rPr>
        <w:pPrChange w:id="1186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2035328" w14:textId="77777777" w:rsidR="007E5A08" w:rsidRPr="00E33574" w:rsidDel="002A587E" w:rsidRDefault="007E5A08">
      <w:pPr>
        <w:spacing w:after="0" w:line="360" w:lineRule="auto"/>
        <w:ind w:firstLine="720"/>
        <w:jc w:val="both"/>
        <w:rPr>
          <w:ins w:id="1187" w:author="Kem Sereiboth" w:date="2022-09-19T12:13:00Z"/>
          <w:del w:id="1188" w:author="Un Seakamey" w:date="2022-09-27T15:20:00Z"/>
          <w:rFonts w:ascii="Khmer MEF1" w:hAnsi="Khmer MEF1" w:cs="Khmer MEF1"/>
          <w:sz w:val="24"/>
          <w:szCs w:val="24"/>
          <w:lang w:val="ca-ES"/>
        </w:rPr>
        <w:pPrChange w:id="1189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7DAC348A" w14:textId="77777777" w:rsidR="0045277B" w:rsidRPr="00E33574" w:rsidDel="002D7952" w:rsidRDefault="0045277B">
      <w:pPr>
        <w:spacing w:after="0" w:line="360" w:lineRule="auto"/>
        <w:ind w:firstLine="720"/>
        <w:jc w:val="both"/>
        <w:rPr>
          <w:ins w:id="1190" w:author="Kem Sereiboth" w:date="2022-09-19T12:13:00Z"/>
          <w:del w:id="1191" w:author="Uon Rithy" w:date="2022-09-22T07:30:00Z"/>
          <w:rFonts w:ascii="Khmer MEF1" w:hAnsi="Khmer MEF1" w:cs="Khmer MEF1"/>
          <w:sz w:val="24"/>
          <w:szCs w:val="24"/>
          <w:lang w:val="ca-ES"/>
        </w:rPr>
        <w:pPrChange w:id="1192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268A0CC" w14:textId="77777777" w:rsidR="0045277B" w:rsidRPr="00E33574" w:rsidDel="00B771BB" w:rsidRDefault="0045277B">
      <w:pPr>
        <w:spacing w:after="0" w:line="360" w:lineRule="auto"/>
        <w:rPr>
          <w:ins w:id="1193" w:author="Kem Sereiboth" w:date="2022-09-19T12:13:00Z"/>
          <w:del w:id="1194" w:author="User" w:date="2022-09-28T09:02:00Z"/>
          <w:rFonts w:ascii="Khmer MEF1" w:hAnsi="Khmer MEF1" w:cs="Khmer MEF1"/>
          <w:sz w:val="24"/>
          <w:szCs w:val="24"/>
          <w:lang w:val="ca-ES"/>
        </w:rPr>
        <w:pPrChange w:id="1195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BBB5677" w14:textId="77777777" w:rsidR="00156A9C" w:rsidRPr="0070519E" w:rsidDel="0045277B" w:rsidRDefault="00156A9C">
      <w:pPr>
        <w:pStyle w:val="Heading1"/>
        <w:spacing w:before="0" w:line="360" w:lineRule="auto"/>
        <w:rPr>
          <w:del w:id="1196" w:author="Kem Sereiboth" w:date="2022-09-19T12:22:00Z"/>
          <w:rFonts w:ascii="Khmer MEF1" w:hAnsi="Khmer MEF1" w:cs="Khmer MEF1"/>
          <w:sz w:val="24"/>
          <w:szCs w:val="24"/>
          <w:lang w:val="ca-ES"/>
        </w:rPr>
        <w:pPrChange w:id="1197" w:author="User" w:date="2022-10-03T07:35:00Z">
          <w:pPr>
            <w:spacing w:after="0" w:line="230" w:lineRule="auto"/>
            <w:ind w:firstLine="567"/>
          </w:pPr>
        </w:pPrChange>
      </w:pPr>
    </w:p>
    <w:p w14:paraId="79AAA23D" w14:textId="1736E862" w:rsidR="0045277B" w:rsidRPr="00E33574" w:rsidDel="002D7952" w:rsidRDefault="0045277B">
      <w:pPr>
        <w:spacing w:after="0" w:line="360" w:lineRule="auto"/>
        <w:rPr>
          <w:ins w:id="1198" w:author="Kem Sereiboth" w:date="2022-09-19T12:22:00Z"/>
          <w:del w:id="1199" w:author="Uon Rithy" w:date="2022-09-22T07:30:00Z"/>
          <w:lang w:val="ca-ES"/>
          <w:rPrChange w:id="1200" w:author="Kem Sereyboth" w:date="2023-07-19T16:59:00Z">
            <w:rPr>
              <w:ins w:id="1201" w:author="Kem Sereiboth" w:date="2022-09-19T12:22:00Z"/>
              <w:del w:id="1202" w:author="Uon Rithy" w:date="2022-09-22T07:30:00Z"/>
              <w:rFonts w:ascii="Khmer MEF1" w:hAnsi="Khmer MEF1" w:cs="Khmer MEF1"/>
              <w:sz w:val="10"/>
              <w:szCs w:val="10"/>
            </w:rPr>
          </w:rPrChange>
        </w:rPr>
        <w:pPrChange w:id="1203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B9180BF" w14:textId="530242CA" w:rsidR="00456863" w:rsidRPr="00E33574" w:rsidRDefault="007710A5">
      <w:pPr>
        <w:pStyle w:val="Heading1"/>
        <w:spacing w:before="0" w:line="226" w:lineRule="auto"/>
        <w:ind w:firstLine="720"/>
        <w:rPr>
          <w:ins w:id="1204" w:author="User" w:date="2022-10-03T09:30:00Z"/>
          <w:rFonts w:ascii="Khmer MEF2" w:hAnsi="Khmer MEF2" w:cs="Khmer MEF2"/>
          <w:b w:val="0"/>
          <w:bCs w:val="0"/>
          <w:sz w:val="24"/>
          <w:szCs w:val="24"/>
          <w:lang w:val="ca-ES"/>
          <w:rPrChange w:id="1205" w:author="Kem Sereyboth" w:date="2023-07-19T16:59:00Z">
            <w:rPr>
              <w:ins w:id="1206" w:author="User" w:date="2022-10-03T09:30:00Z"/>
              <w:b/>
              <w:bCs/>
            </w:rPr>
          </w:rPrChange>
        </w:rPr>
        <w:pPrChange w:id="1207" w:author="Sopheak" w:date="2023-08-03T05:47:00Z">
          <w:pPr>
            <w:spacing w:before="160" w:after="0" w:line="240" w:lineRule="auto"/>
          </w:pPr>
        </w:pPrChange>
      </w:pPr>
      <w:ins w:id="1208" w:author="Voeun Kuyeng" w:date="2022-09-01T10:53:00Z">
        <w:del w:id="1209" w:author="User" w:date="2022-10-02T16:06:00Z">
          <w:r w:rsidRPr="00E33574" w:rsidDel="0063710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1210" w:author="Kem Sereyboth" w:date="2023-07-19T16:59:00Z">
                <w:rPr>
                  <w:rFonts w:cs="MoolBoran"/>
                  <w:cs/>
                </w:rPr>
              </w:rPrChange>
            </w:rPr>
            <w:delText>១.សេចក្តីសង្ខេប</w:delText>
          </w:r>
        </w:del>
      </w:ins>
      <w:bookmarkStart w:id="1211" w:name="_Toc143872977"/>
      <w:ins w:id="1212" w:author="User" w:date="2022-10-03T09:30:00Z">
        <w:r w:rsidR="00456863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213" w:author="Kem Sereyboth" w:date="2023-07-19T16:59:00Z">
              <w:rPr>
                <w:rFonts w:cs="MoolBoran"/>
                <w:cs/>
              </w:rPr>
            </w:rPrChange>
          </w:rPr>
          <w:t>១.សេចក្តីសង្ខេប</w:t>
        </w:r>
        <w:bookmarkEnd w:id="1211"/>
      </w:ins>
    </w:p>
    <w:p w14:paraId="070A618E" w14:textId="62B2180D" w:rsidR="0063710C" w:rsidRPr="00826AF1" w:rsidDel="00826AF1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214" w:author="User" w:date="2022-10-02T16:06:00Z"/>
          <w:rFonts w:ascii="Khmer MEF1" w:hAnsi="Khmer MEF1" w:cs="Khmer MEF1"/>
          <w:lang w:val="en-GB"/>
          <w:rPrChange w:id="1215" w:author="Sopheak" w:date="2023-08-03T05:40:00Z">
            <w:rPr>
              <w:del w:id="1216" w:author="User" w:date="2022-10-02T16:06:00Z"/>
              <w:rFonts w:cstheme="minorBidi"/>
            </w:rPr>
          </w:rPrChange>
        </w:rPr>
        <w:pPrChange w:id="1217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218" w:author="Sopheak" w:date="2023-08-03T05:40:00Z">
        <w:r w:rsidRPr="00731B72">
          <w:rPr>
            <w:rFonts w:ascii="Khmer MEF1" w:hAnsi="Khmer MEF1" w:cs="Khmer MEF1"/>
            <w:spacing w:val="10"/>
            <w:cs/>
            <w:rPrChange w:id="1219" w:author="Sopheak" w:date="2023-08-03T05:41:00Z">
              <w:rPr>
                <w:rFonts w:ascii="Khmer MEF1" w:hAnsi="Khmer MEF1" w:cs="Khmer MEF1"/>
                <w:cs/>
              </w:rPr>
            </w:rPrChange>
          </w:rPr>
          <w:t>ស្របតាមការធ្វើសមាហរណកម្មយន្តការនៃ</w:t>
        </w:r>
        <w:r w:rsidRPr="00731B72">
          <w:rPr>
            <w:rFonts w:ascii="Khmer MEF1" w:hAnsi="Khmer MEF1" w:cs="Khmer MEF1"/>
            <w:spacing w:val="10"/>
            <w:cs/>
            <w:rPrChange w:id="1220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>ការគ្រប់គ្រង</w:t>
        </w:r>
        <w:r w:rsidRPr="00731B72">
          <w:rPr>
            <w:rFonts w:ascii="Khmer MEF1" w:hAnsi="Khmer MEF1" w:cs="Khmer MEF1"/>
            <w:spacing w:val="8"/>
            <w:cs/>
            <w:rPrChange w:id="1221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និងការត្រួតពិនិត្យ</w:t>
        </w:r>
        <w:r w:rsidRPr="00731B72">
          <w:rPr>
            <w:rFonts w:ascii="Khmer MEF1" w:hAnsi="Khmer MEF1" w:cs="Khmer MEF1"/>
            <w:spacing w:val="10"/>
            <w:cs/>
            <w:rPrChange w:id="1222" w:author="Sopheak" w:date="2023-08-03T05:41:00Z">
              <w:rPr>
                <w:rFonts w:ascii="Khmer MEF1" w:hAnsi="Khmer MEF1" w:cs="Khmer MEF1"/>
                <w:cs/>
              </w:rPr>
            </w:rPrChange>
          </w:rPr>
          <w:t>លើវិស័យហិរញ្ញវត្ថុ</w:t>
        </w:r>
        <w:r w:rsidRPr="00731B72">
          <w:rPr>
            <w:rFonts w:ascii="Khmer MEF1" w:hAnsi="Khmer MEF1" w:cs="Khmer MEF1"/>
            <w:spacing w:val="-2"/>
            <w:cs/>
            <w:rPrChange w:id="1223" w:author="Sopheak" w:date="2023-08-03T05:42:00Z">
              <w:rPr>
                <w:rFonts w:ascii="Khmer MEF1" w:hAnsi="Khmer MEF1" w:cs="Khmer MEF1"/>
                <w:cs/>
              </w:rPr>
            </w:rPrChange>
          </w:rPr>
          <w:t>មិន</w:t>
        </w:r>
        <w:r w:rsidRPr="00731B72">
          <w:rPr>
            <w:rFonts w:ascii="Khmer MEF1" w:hAnsi="Khmer MEF1" w:cs="Khmer MEF1"/>
            <w:spacing w:val="-2"/>
            <w:cs/>
            <w:rPrChange w:id="1224" w:author="Sopheak" w:date="2023-08-03T05:42:00Z">
              <w:rPr>
                <w:rFonts w:ascii="Khmer MEF1" w:hAnsi="Khmer MEF1" w:cs="Khmer MEF1"/>
                <w:spacing w:val="6"/>
                <w:cs/>
              </w:rPr>
            </w:rPrChange>
          </w:rPr>
          <w:t>មែ​​​​​​​​​​​​​​​​នធនាគាររួមមាន វិស័យធានារ៉ាប់រងនិងសោធនឯកជន វិស័យមូលបត្រ វិស័យសន្តិសុខសង្គម វិស័​យ</w:t>
        </w:r>
        <w:r w:rsidRPr="00731B72">
          <w:rPr>
            <w:rFonts w:ascii="Khmer MEF1" w:hAnsi="Khmer MEF1" w:cs="Khmer MEF1"/>
            <w:spacing w:val="8"/>
            <w:cs/>
            <w:rPrChange w:id="1225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បរធនបាលកិច្ច វិស័យគណនេយ្យនិងសវនកម្ម និងវិស័យអចលនវត្ថុ </w:t>
        </w:r>
        <w:r w:rsidR="00731B72" w:rsidRPr="00731B72">
          <w:rPr>
            <w:rFonts w:ascii="Khmer MEF1" w:hAnsi="Khmer MEF1" w:cs="Khmer MEF1"/>
            <w:spacing w:val="8"/>
            <w:cs/>
            <w:rPrChange w:id="1226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វិស័យបញ្ចាំ</w:t>
        </w:r>
      </w:ins>
      <w:ins w:id="1227" w:author="Sopheak" w:date="2023-08-03T05:43:00Z">
        <w:r w:rsidR="00731B72" w:rsidRPr="00731B72">
          <w:rPr>
            <w:rFonts w:ascii="Khmer MEF1" w:hAnsi="Khmer MEF1" w:cs="Khmer MEF1"/>
            <w:spacing w:val="8"/>
            <w:cs/>
            <w:rPrChange w:id="1228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</w:ins>
      <w:ins w:id="1229" w:author="Sopheak" w:date="2023-08-03T05:40:00Z">
        <w:r w:rsidRPr="00731B72">
          <w:rPr>
            <w:rFonts w:ascii="Khmer MEF1" w:hAnsi="Khmer MEF1" w:cs="Khmer MEF1"/>
            <w:spacing w:val="8"/>
            <w:cs/>
            <w:rPrChange w:id="1230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និងប្រាតិភោគដោយ</w:t>
        </w:r>
        <w:r w:rsidRPr="008922FA">
          <w:rPr>
            <w:rFonts w:ascii="Khmer MEF1" w:hAnsi="Khmer MEF1" w:cs="Khmer MEF1"/>
            <w:spacing w:val="8"/>
            <w:lang w:val="ca-ES"/>
            <w:rPrChange w:id="1231" w:author="Sopheak Phorn" w:date="2023-08-03T08:38:00Z">
              <w:rPr>
                <w:rFonts w:ascii="Khmer MEF1" w:hAnsi="Khmer MEF1" w:cs="Khmer MEF1"/>
              </w:rPr>
            </w:rPrChange>
          </w:rPr>
          <w:t xml:space="preserve"> </w:t>
        </w:r>
        <w:r w:rsidRPr="00E13F32">
          <w:rPr>
            <w:rFonts w:ascii="Khmer MEF1" w:hAnsi="Khmer MEF1" w:cs="Khmer MEF1"/>
            <w:spacing w:val="-8"/>
            <w:cs/>
          </w:rPr>
          <w:t>អនុប្បទាន អាជ្ញាធរសេវាហិរញ្ញវត្ថុមិនមែនធនាគារ (</w:t>
        </w:r>
        <w:r w:rsidRPr="00E13F32">
          <w:rPr>
            <w:rFonts w:ascii="Khmer MEF1" w:hAnsi="Khmer MEF1" w:cs="Khmer MEF1"/>
            <w:b/>
            <w:bCs/>
            <w:spacing w:val="-8"/>
            <w:cs/>
          </w:rPr>
          <w:t>អ.ស.ហ.</w:t>
        </w:r>
        <w:r w:rsidRPr="00E13F32">
          <w:rPr>
            <w:rFonts w:ascii="Khmer MEF1" w:hAnsi="Khmer MEF1" w:cs="Khmer MEF1"/>
            <w:spacing w:val="-8"/>
            <w:cs/>
          </w:rPr>
          <w:t>) ត្រូវបានបង្កើតឡើងដោយច្បាប់ស្តីពីការ</w:t>
        </w:r>
        <w:r w:rsidRPr="00E13F32">
          <w:rPr>
            <w:rFonts w:ascii="Khmer MEF1" w:hAnsi="Khmer MEF1" w:cs="Khmer MEF1"/>
            <w:cs/>
          </w:rPr>
          <w:t>រៀបចំ</w:t>
        </w:r>
        <w:r w:rsidRPr="00E13F32">
          <w:rPr>
            <w:rFonts w:ascii="Khmer MEF1" w:hAnsi="Khmer MEF1" w:cs="Khmer MEF1"/>
            <w:spacing w:val="-2"/>
            <w:cs/>
          </w:rPr>
          <w:t>និងការប្រព្រឹត្តទៅនៃអាជ្ញាធរសេវាហិរញ្ញវត្ថុមិនមែនធនាគារ ក្នុងគោលបំណងពង្រឹងនិងធា​នា​ប្រសិទ្ធភាពនៃ</w:t>
        </w:r>
        <w:r w:rsidRPr="00E13F32">
          <w:rPr>
            <w:rFonts w:ascii="Khmer MEF1" w:hAnsi="Khmer MEF1" w:cs="Khmer MEF1"/>
            <w:cs/>
          </w:rPr>
          <w:t>ការគ្រប់គ្រង ការត្រួតពិនិត្យ និងការអភិវឌ្ឍវិស័យសេវាហិរញ្ញវត្ថុមិនមែនធនាគារ រួមជាមួ​យ​ការលើកកម្ពស់</w:t>
        </w:r>
        <w:r w:rsidRPr="00E13F32">
          <w:rPr>
            <w:rFonts w:ascii="Khmer MEF1" w:hAnsi="Khmer MEF1" w:cs="Khmer MEF1"/>
            <w:spacing w:val="4"/>
            <w:cs/>
          </w:rPr>
          <w:t>ការអភិវឌ្ឍនិងការប្រើប្រាស់បច្ចេកវិទ្យាហិរញ្ញវត្ថុលើវិស័យសេវាហិរញ្ញវត្ថុមិនមែនធនា​គា​រ​នៅក្នុងប្រទេស</w:t>
        </w:r>
        <w:r w:rsidRPr="00E13F32">
          <w:rPr>
            <w:rFonts w:ascii="Khmer MEF1" w:hAnsi="Khmer MEF1" w:cs="Khmer MEF1"/>
            <w:cs/>
          </w:rPr>
          <w:t>កម្ពុជា។</w:t>
        </w:r>
      </w:ins>
    </w:p>
    <w:p w14:paraId="6B2F5047" w14:textId="77777777" w:rsidR="00826AF1" w:rsidRPr="008922FA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232" w:author="Sopheak" w:date="2023-08-03T05:39:00Z"/>
        </w:rPr>
        <w:pPrChange w:id="1233" w:author="Sopheak Phorn" w:date="2023-08-03T13:34:00Z">
          <w:pPr>
            <w:spacing w:after="0" w:line="230" w:lineRule="auto"/>
            <w:ind w:firstLine="567"/>
          </w:pPr>
        </w:pPrChange>
      </w:pPr>
    </w:p>
    <w:p w14:paraId="6CF30D58" w14:textId="7CCD3D63" w:rsidR="00C26CA3" w:rsidRPr="00D80EA4" w:rsidDel="002216A7" w:rsidRDefault="00C26CA3">
      <w:pPr>
        <w:spacing w:after="0" w:line="226" w:lineRule="auto"/>
        <w:ind w:firstLine="567"/>
        <w:rPr>
          <w:ins w:id="1234" w:author="Voeun Kuyeng" w:date="2022-09-01T10:53:00Z"/>
          <w:del w:id="1235" w:author="User" w:date="2022-09-16T11:18:00Z"/>
          <w:rFonts w:ascii="Khmer MEF2" w:hAnsi="Khmer MEF2" w:cs="Khmer MEF2"/>
          <w:sz w:val="24"/>
          <w:szCs w:val="24"/>
          <w:highlight w:val="yellow"/>
          <w:rPrChange w:id="1236" w:author="Chamreun Poth" w:date="2024-05-16T15:20:00Z" w16du:dateUtc="2024-05-16T08:20:00Z">
            <w:rPr>
              <w:ins w:id="1237" w:author="Voeun Kuyeng" w:date="2022-09-01T10:53:00Z"/>
              <w:del w:id="1238" w:author="User" w:date="2022-09-16T11:18:00Z"/>
              <w:rFonts w:ascii="Khmer MEF2" w:hAnsi="Khmer MEF2" w:cs="Khmer MEF2"/>
              <w:sz w:val="24"/>
              <w:szCs w:val="24"/>
            </w:rPr>
          </w:rPrChange>
        </w:rPr>
        <w:pPrChange w:id="1239" w:author="Sopheak Phorn" w:date="2023-08-03T13:34:00Z">
          <w:pPr>
            <w:spacing w:after="0" w:line="230" w:lineRule="auto"/>
            <w:ind w:firstLine="567"/>
          </w:pPr>
        </w:pPrChange>
      </w:pPr>
      <w:ins w:id="1240" w:author="Kem Sereiboth" w:date="2022-09-13T15:43:00Z">
        <w:del w:id="1241" w:author="User" w:date="2022-09-16T11:18:00Z">
          <w:r w:rsidRPr="00D80EA4" w:rsidDel="002216A7">
            <w:rPr>
              <w:rFonts w:ascii="Khmer MEF2" w:hAnsi="Khmer MEF2" w:cs="Khmer MEF2"/>
              <w:sz w:val="24"/>
              <w:szCs w:val="24"/>
              <w:highlight w:val="yellow"/>
              <w:cs/>
              <w:rPrChange w:id="1242" w:author="Chamreun Poth" w:date="2024-05-16T15:20:00Z" w16du:dateUtc="2024-05-16T08:20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ក.សាវតា</w:delText>
          </w:r>
        </w:del>
      </w:ins>
    </w:p>
    <w:p w14:paraId="5D5411FE" w14:textId="2B930510" w:rsidR="007710A5" w:rsidRPr="00D80EA4" w:rsidDel="00C26CA3" w:rsidRDefault="007710A5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243" w:author="Voeun Kuyeng" w:date="2022-09-01T10:53:00Z"/>
          <w:del w:id="1244" w:author="Kem Sereiboth" w:date="2022-09-13T15:43:00Z"/>
          <w:rFonts w:ascii="Khmer MEF1" w:hAnsi="Khmer MEF1" w:cs="Khmer MEF1"/>
          <w:highlight w:val="yellow"/>
          <w:lang w:val="ca-ES"/>
          <w:rPrChange w:id="1245" w:author="Chamreun Poth" w:date="2024-05-16T15:20:00Z" w16du:dateUtc="2024-05-16T08:20:00Z">
            <w:rPr>
              <w:ins w:id="1246" w:author="Voeun Kuyeng" w:date="2022-09-01T10:53:00Z"/>
              <w:del w:id="1247" w:author="Kem Sereiboth" w:date="2022-09-13T15:43:00Z"/>
              <w:rFonts w:ascii="Khmer MEF1" w:hAnsi="Khmer MEF1" w:cs="Khmer MEF1"/>
              <w:lang w:val="ca-ES"/>
            </w:rPr>
          </w:rPrChange>
        </w:rPr>
        <w:pPrChange w:id="1248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49" w:author="Voeun Kuyeng" w:date="2022-09-01T10:53:00Z">
        <w:del w:id="1250" w:author="Kem Sereiboth" w:date="2022-09-13T15:43:00Z">
          <w:r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51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សេចក្តីសង្ខេបគឺជាផ្នែកមួយដ៏សំខាន់នៃរបាយការណ៍</w:delText>
          </w:r>
        </w:del>
      </w:ins>
      <w:ins w:id="1252" w:author="socheata.ol@hotmail.com" w:date="2022-09-01T11:37:00Z">
        <w:del w:id="1253" w:author="Kem Sereiboth" w:date="2022-09-13T15:43:00Z">
          <w:r w:rsidR="00E63FF5"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54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</w:delText>
          </w:r>
        </w:del>
      </w:ins>
      <w:ins w:id="1255" w:author="Voeun Kuyeng" w:date="2022-09-01T10:53:00Z">
        <w:del w:id="1256" w:author="Kem Sereiboth" w:date="2022-09-13T15:43:00Z">
          <w:r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57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ដែល</w:delText>
          </w:r>
        </w:del>
      </w:ins>
      <w:ins w:id="1258" w:author="socheata.ol@hotmail.com" w:date="2022-09-01T11:38:00Z">
        <w:del w:id="1259" w:author="Kem Sereiboth" w:date="2022-09-13T15:43:00Z">
          <w:r w:rsidR="00E63FF5"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60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</w:delText>
          </w:r>
        </w:del>
      </w:ins>
      <w:ins w:id="1261" w:author="socheata.ol@hotmail.com" w:date="2022-09-01T11:39:00Z">
        <w:del w:id="1262" w:author="Kem Sereiboth" w:date="2022-09-13T15:43:00Z">
          <w:r w:rsidR="00E63FF5"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63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ប្រើប្រាស់</w:delText>
          </w:r>
        </w:del>
      </w:ins>
      <w:ins w:id="1264" w:author="socheata.ol@hotmail.com" w:date="2022-09-01T11:40:00Z">
        <w:del w:id="1265" w:author="Kem Sereiboth" w:date="2022-09-13T15:43:00Z">
          <w:r w:rsidR="00E63FF5"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66" w:author="Chamreun Poth" w:date="2024-05-16T15:20:00Z" w16du:dateUtc="2024-05-16T08:20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របាយការណ៍នេះ</w:delText>
          </w:r>
        </w:del>
      </w:ins>
      <w:ins w:id="1267" w:author="Voeun Kuyeng" w:date="2022-09-01T10:53:00Z">
        <w:del w:id="1268" w:author="Kem Sereiboth" w:date="2022-09-13T15:43:00Z">
          <w:r w:rsidRPr="00D80EA4" w:rsidDel="00C26CA3">
            <w:rPr>
              <w:rFonts w:ascii="Khmer MEF1" w:hAnsi="Khmer MEF1" w:cs="Khmer MEF1"/>
              <w:spacing w:val="-4"/>
              <w:highlight w:val="yellow"/>
              <w:cs/>
              <w:lang w:val="ca-ES"/>
              <w:rPrChange w:id="1269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ថ្នាក់ដឹកនាំអង្គភាពរងសវនកម្ម </w:delText>
          </w:r>
          <w:r w:rsidRPr="00D80EA4" w:rsidDel="00C26CA3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270" w:author="Chamreun Poth" w:date="2024-05-16T15:20:00Z" w16du:dateUtc="2024-05-16T08:20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និងភាគីពាក់ព័ន្ធនានា អានច្រើនបំផុត ដូចនេះ ដើម្បីអាចឱ្យអ្នក</w:delText>
          </w:r>
        </w:del>
      </w:ins>
      <w:ins w:id="1271" w:author="socheata.ol@hotmail.com" w:date="2022-09-01T14:11:00Z">
        <w:del w:id="1272" w:author="Kem Sereiboth" w:date="2022-09-13T15:43:00Z">
          <w:r w:rsidR="00F93E46" w:rsidRPr="00D80EA4" w:rsidDel="00C26CA3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273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ប្រើប្រាស់របាយ</w:delText>
          </w:r>
          <w:r w:rsidR="0043045F" w:rsidRPr="00D80EA4" w:rsidDel="00C26CA3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274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ការណ៍នេះ</w:delText>
          </w:r>
        </w:del>
      </w:ins>
      <w:ins w:id="1275" w:author="Voeun Kuyeng" w:date="2022-09-01T10:53:00Z">
        <w:del w:id="1276" w:author="Kem Sereiboth" w:date="2022-09-13T15:43:00Z">
          <w:r w:rsidRPr="00D80EA4" w:rsidDel="00C26CA3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277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អានងាយស្រួលយល់</w:delText>
          </w:r>
          <w:r w:rsidRPr="00D80EA4" w:rsidDel="00C26CA3">
            <w:rPr>
              <w:rFonts w:ascii="Khmer MEF1" w:hAnsi="Khmer MEF1" w:cs="Khmer MEF1"/>
              <w:highlight w:val="yellow"/>
              <w:cs/>
              <w:lang w:val="ca-ES"/>
              <w:rPrChange w:id="1278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Pr="00D80EA4" w:rsidDel="00C26CA3">
            <w:rPr>
              <w:rFonts w:ascii="Khmer MEF1" w:hAnsi="Khmer MEF1" w:cs="Khmer MEF1"/>
              <w:spacing w:val="8"/>
              <w:highlight w:val="yellow"/>
              <w:cs/>
              <w:lang w:val="ca-ES"/>
              <w:rPrChange w:id="1279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និងច្បាស់លាស់គ្រប់ជ្រុងជ្រោយលើខ្លឹមសាររបាយការណ៍</w:delText>
          </w:r>
        </w:del>
      </w:ins>
      <w:ins w:id="1280" w:author="socheata.ol@hotmail.com" w:date="2022-09-01T11:41:00Z">
        <w:del w:id="1281" w:author="Kem Sereiboth" w:date="2022-09-13T15:43:00Z">
          <w:r w:rsidR="00E63FF5" w:rsidRPr="00D80EA4" w:rsidDel="00C26CA3">
            <w:rPr>
              <w:rFonts w:ascii="Khmer MEF1" w:hAnsi="Khmer MEF1" w:cs="Khmer MEF1"/>
              <w:spacing w:val="8"/>
              <w:highlight w:val="yellow"/>
              <w:cs/>
              <w:lang w:val="ca-ES"/>
              <w:rPrChange w:id="1282" w:author="Chamreun Poth" w:date="2024-05-16T15:20:00Z" w16du:dateUtc="2024-05-16T08:20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សវនកម្ម</w:delText>
          </w:r>
        </w:del>
      </w:ins>
      <w:ins w:id="1283" w:author="Voeun Kuyeng" w:date="2022-09-01T10:53:00Z">
        <w:del w:id="1284" w:author="Kem Sereiboth" w:date="2022-09-13T15:43:00Z">
          <w:r w:rsidRPr="00D80EA4" w:rsidDel="00C26CA3">
            <w:rPr>
              <w:rFonts w:ascii="Khmer MEF1" w:hAnsi="Khmer MEF1" w:cs="Khmer MEF1"/>
              <w:spacing w:val="8"/>
              <w:highlight w:val="yellow"/>
              <w:cs/>
              <w:lang w:val="ca-ES"/>
              <w:rPrChange w:id="1285" w:author="Chamreun Poth" w:date="2024-05-16T15:20:00Z" w16du:dateUtc="2024-05-16T08:2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រួម សេចក្តីសង្ខេប</w:delText>
          </w:r>
        </w:del>
      </w:ins>
      <w:ins w:id="1286" w:author="socheata.ol@hotmail.com" w:date="2022-09-01T11:42:00Z">
        <w:del w:id="1287" w:author="Kem Sereiboth" w:date="2022-09-13T15:43:00Z">
          <w:r w:rsidR="00E63FF5" w:rsidRPr="00D80EA4" w:rsidDel="00C26CA3">
            <w:rPr>
              <w:rFonts w:ascii="Khmer MEF1" w:hAnsi="Khmer MEF1" w:cs="Khmer MEF1"/>
              <w:spacing w:val="8"/>
              <w:highlight w:val="yellow"/>
              <w:cs/>
              <w:lang w:val="ca-ES"/>
              <w:rPrChange w:id="1288" w:author="Chamreun Poth" w:date="2024-05-16T15:20:00Z" w16du:dateUtc="2024-05-16T08:2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គួរ</w:delText>
          </w:r>
        </w:del>
      </w:ins>
      <w:ins w:id="1289" w:author="Voeun Kuyeng" w:date="2022-09-01T10:53:00Z">
        <w:del w:id="1290" w:author="Kem Sereiboth" w:date="2022-09-13T15:43:00Z">
          <w:r w:rsidRPr="00D80EA4" w:rsidDel="00C26CA3">
            <w:rPr>
              <w:rFonts w:ascii="Khmer MEF1" w:hAnsi="Khmer MEF1" w:cs="Khmer MEF1"/>
              <w:spacing w:val="8"/>
              <w:highlight w:val="yellow"/>
              <w:cs/>
              <w:lang w:val="ca-ES"/>
              <w:rPrChange w:id="1291" w:author="Chamreun Poth" w:date="2024-05-16T15:20:00Z" w16du:dateUtc="2024-05-16T08:2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ត្រូវរៀបចំឡើងដោយ</w:delText>
          </w:r>
          <w:r w:rsidRPr="00D80EA4" w:rsidDel="00C26CA3">
            <w:rPr>
              <w:rFonts w:ascii="Khmer MEF1" w:hAnsi="Khmer MEF1" w:cs="Khmer MEF1"/>
              <w:highlight w:val="yellow"/>
              <w:cs/>
              <w:lang w:val="ca-ES"/>
              <w:rPrChange w:id="1292" w:author="Chamreun Poth" w:date="2024-05-16T15:20:00Z" w16du:dateUtc="2024-05-16T08:2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បែងចែក​ជា ៦ ចំណុចសំខាន់ៗ ដូចមានរៀបរាប់ខាងក្រោម៖</w:delText>
          </w:r>
          <w:r w:rsidRPr="00D80EA4" w:rsidDel="00C26CA3">
            <w:rPr>
              <w:rFonts w:ascii="Khmer MEF1" w:hAnsi="Khmer MEF1" w:cs="Khmer MEF1"/>
              <w:highlight w:val="yellow"/>
              <w:lang w:val="ca-ES"/>
              <w:rPrChange w:id="1293" w:author="Chamreun Poth" w:date="2024-05-16T15:20:00Z" w16du:dateUtc="2024-05-16T08:20:00Z">
                <w:rPr>
                  <w:rFonts w:ascii="Khmer MEF1" w:hAnsi="Khmer MEF1" w:cs="Khmer MEF1"/>
                  <w:lang w:val="ca-ES"/>
                </w:rPr>
              </w:rPrChange>
            </w:rPr>
            <w:delText>​​​</w:delText>
          </w:r>
        </w:del>
      </w:ins>
    </w:p>
    <w:p w14:paraId="7D431935" w14:textId="68B8EB62" w:rsidR="007710A5" w:rsidRPr="00D80EA4" w:rsidDel="00C26CA3" w:rsidRDefault="002216A7">
      <w:pPr>
        <w:pStyle w:val="NormalWeb"/>
        <w:spacing w:before="0" w:beforeAutospacing="0" w:after="0" w:afterAutospacing="0" w:line="226" w:lineRule="auto"/>
        <w:jc w:val="both"/>
        <w:rPr>
          <w:ins w:id="1294" w:author="Voeun Kuyeng" w:date="2022-09-01T10:53:00Z"/>
          <w:del w:id="1295" w:author="Kem Sereiboth" w:date="2022-09-13T15:44:00Z"/>
          <w:rFonts w:ascii="Khmer MEF1" w:hAnsi="Khmer MEF1" w:cs="Khmer MEF1"/>
          <w:spacing w:val="2"/>
          <w:highlight w:val="yellow"/>
          <w:lang w:val="ca-ES"/>
          <w:rPrChange w:id="1296" w:author="Chamreun Poth" w:date="2024-05-16T15:20:00Z" w16du:dateUtc="2024-05-16T08:20:00Z">
            <w:rPr>
              <w:ins w:id="1297" w:author="Voeun Kuyeng" w:date="2022-09-01T10:53:00Z"/>
              <w:del w:id="1298" w:author="Kem Sereiboth" w:date="2022-09-13T15:4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1299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300" w:author="User" w:date="2022-09-16T11:18:00Z">
        <w:r w:rsidRPr="00D80EA4">
          <w:rPr>
            <w:rFonts w:ascii="Khmer MEF1" w:hAnsi="Khmer MEF1" w:cs="Khmer MEF1"/>
            <w:b/>
            <w:bCs/>
            <w:spacing w:val="4"/>
            <w:highlight w:val="yellow"/>
            <w:cs/>
            <w:lang w:val="ca-ES"/>
            <w:rPrChange w:id="1301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ab/>
        </w:r>
      </w:ins>
      <w:ins w:id="1302" w:author="Kem Sereiboth" w:date="2022-09-13T15:44:00Z">
        <w:del w:id="1303" w:author="User" w:date="2022-09-16T11:18:00Z">
          <w:r w:rsidR="00C26CA3" w:rsidRPr="00D80EA4" w:rsidDel="002216A7">
            <w:rPr>
              <w:rFonts w:ascii="Khmer MEF1" w:hAnsi="Khmer MEF1" w:cs="Khmer MEF1"/>
              <w:b/>
              <w:bCs/>
              <w:spacing w:val="2"/>
              <w:highlight w:val="yellow"/>
              <w:cs/>
              <w:lang w:val="ca-ES"/>
              <w:rPrChange w:id="1304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strike/>
                  <w:spacing w:val="4"/>
                  <w:cs/>
                  <w:lang w:val="ca-ES"/>
                </w:rPr>
              </w:rPrChange>
            </w:rPr>
            <w:tab/>
          </w:r>
        </w:del>
      </w:ins>
    </w:p>
    <w:p w14:paraId="122B0197" w14:textId="2535B77B" w:rsidR="007710A5" w:rsidRPr="00D80EA4" w:rsidDel="002C2DF9" w:rsidRDefault="007710A5">
      <w:pPr>
        <w:pStyle w:val="NormalWeb"/>
        <w:spacing w:before="0" w:beforeAutospacing="0" w:after="0" w:afterAutospacing="0" w:line="226" w:lineRule="auto"/>
        <w:jc w:val="both"/>
        <w:rPr>
          <w:ins w:id="1305" w:author="Voeun Kuyeng" w:date="2022-09-01T10:53:00Z"/>
          <w:del w:id="1306" w:author="Kem Sereiboth" w:date="2022-09-13T11:22:00Z"/>
          <w:rFonts w:ascii="Khmer MEF1" w:hAnsi="Khmer MEF1" w:cs="Khmer MEF1"/>
          <w:strike/>
          <w:spacing w:val="2"/>
          <w:highlight w:val="yellow"/>
          <w:rPrChange w:id="1307" w:author="Chamreun Poth" w:date="2024-05-16T15:20:00Z" w16du:dateUtc="2024-05-16T08:20:00Z">
            <w:rPr>
              <w:ins w:id="1308" w:author="Voeun Kuyeng" w:date="2022-09-01T10:53:00Z"/>
              <w:del w:id="1309" w:author="Kem Sereiboth" w:date="2022-09-13T11:22:00Z"/>
              <w:rFonts w:ascii="Khmer MEF1" w:hAnsi="Khmer MEF1" w:cs="Khmer MEF1"/>
            </w:rPr>
          </w:rPrChange>
        </w:rPr>
        <w:pPrChange w:id="1310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311" w:author="Voeun Kuyeng" w:date="2022-09-01T10:53:00Z">
        <w:del w:id="1312" w:author="Kem Sereiboth" w:date="2022-09-13T11:22:00Z">
          <w:r w:rsidRPr="00D80EA4" w:rsidDel="002C2DF9">
            <w:rPr>
              <w:rFonts w:ascii="Khmer MEF1" w:hAnsi="Khmer MEF1" w:cs="Khmer MEF1"/>
              <w:b/>
              <w:bCs/>
              <w:strike/>
              <w:spacing w:val="2"/>
              <w:highlight w:val="yellow"/>
              <w:cs/>
              <w:lang w:val="ca-ES"/>
              <w:rPrChange w:id="1313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ក-ចំណុចទី១</w:delText>
          </w:r>
          <w:r w:rsidRPr="00D80EA4" w:rsidDel="002C2DF9">
            <w:rPr>
              <w:rFonts w:ascii="Khmer MEF1" w:hAnsi="Khmer MEF1" w:cs="Khmer MEF1"/>
              <w:b/>
              <w:bCs/>
              <w:strike/>
              <w:spacing w:val="2"/>
              <w:highlight w:val="yellow"/>
              <w:lang w:val="ca-ES"/>
              <w:rPrChange w:id="1314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15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ត្រូវរៀបរាប់អំពីសាវតានៃការធ្វើសវនកម្ម</w:delText>
          </w:r>
        </w:del>
      </w:ins>
      <w:ins w:id="1316" w:author="socheata.ol@hotmail.com" w:date="2022-09-01T11:47:00Z">
        <w:del w:id="1317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18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</w:del>
      </w:ins>
      <w:ins w:id="1319" w:author="socheata.ol@hotmail.com" w:date="2022-09-01T11:48:00Z">
        <w:del w:id="1320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21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ins w:id="1322" w:author="socheata.ol@hotmail.com" w:date="2022-09-01T11:47:00Z">
        <w:del w:id="1323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24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25" w:author="socheata.ol@hotmail.com" w:date="2022-09-01T11:48:00Z">
        <w:del w:id="1326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27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ins w:id="1328" w:author="socheata.ol@hotmail.com" w:date="2022-09-01T11:47:00Z">
        <w:del w:id="1329" w:author="Kem Sereiboth" w:date="2022-09-13T11:22:00Z">
          <w:r w:rsidR="007C5F7A" w:rsidRPr="00D80EA4" w:rsidDel="002C2DF9">
            <w:rPr>
              <w:rFonts w:ascii="Khmer MEF1" w:hAnsi="Khmer MEF1" w:cs="Khmer MEF1"/>
              <w:b/>
              <w:bCs/>
              <w:strike/>
              <w:spacing w:val="2"/>
              <w:highlight w:val="yellow"/>
              <w:cs/>
              <w:lang w:val="ca-ES"/>
              <w:rPrChange w:id="1330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</w:delText>
          </w:r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31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1332" w:author="socheata.ol@hotmail.com" w:date="2022-09-01T11:48:00Z">
        <w:del w:id="1333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34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335" w:author="socheata.ol@hotmail.com" w:date="2022-09-01T11:47:00Z">
        <w:del w:id="1336" w:author="Kem Sereiboth" w:date="2022-09-13T11:22:00Z">
          <w:r w:rsidR="007C5F7A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37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38" w:author="Voeun Kuyeng" w:date="2022-09-01T10:53:00Z">
        <w:del w:id="1339" w:author="Kem Sereiboth" w:date="2022-09-13T11:22:00Z"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40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នៅតាមអង្គភាពក្រោមឱវាទ</w:delText>
          </w:r>
        </w:del>
      </w:ins>
      <w:ins w:id="1341" w:author="socheata.ol@hotmail.com" w:date="2022-09-01T14:12:00Z">
        <w:del w:id="1342" w:author="Kem Sereiboth" w:date="2022-09-13T11:22:00Z">
          <w:r w:rsidR="00022902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43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44" w:author="Voeun Kuyeng" w:date="2022-09-01T10:53:00Z">
        <w:del w:id="1345" w:author="Kem Sereiboth" w:date="2022-09-13T11:22:00Z"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46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 (</w:delText>
          </w:r>
          <w:r w:rsidRPr="00D80EA4" w:rsidDel="002C2DF9">
            <w:rPr>
              <w:rFonts w:ascii="Khmer MEF1" w:hAnsi="Khmer MEF1" w:cs="Khmer MEF1"/>
              <w:b/>
              <w:bCs/>
              <w:strike/>
              <w:spacing w:val="2"/>
              <w:highlight w:val="yellow"/>
              <w:cs/>
              <w:lang w:val="ca-ES"/>
              <w:rPrChange w:id="1347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lang w:val="ca-ES"/>
              <w:rPrChange w:id="1348" w:author="Chamreun Poth" w:date="2024-05-16T15:20:00Z" w16du:dateUtc="2024-05-16T08:20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49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របស់អង្គភាពសវនកម្មផ្ទៃក្នុងនៃ </w:delText>
          </w:r>
          <w:r w:rsidRPr="00D80EA4" w:rsidDel="002C2DF9">
            <w:rPr>
              <w:rFonts w:ascii="Khmer MEF1" w:hAnsi="Khmer MEF1" w:cs="Khmer MEF1"/>
              <w:b/>
              <w:bCs/>
              <w:strike/>
              <w:spacing w:val="2"/>
              <w:highlight w:val="yellow"/>
              <w:cs/>
              <w:lang w:val="ca-ES"/>
              <w:rPrChange w:id="1350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51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សម្រាប់ការិយបរិច្ឆេទនៃការធ្វើសវនកម្ម។ សវនករទទួលបន្ទុក អាចរៀបរាប់អំពីចំណុ​​ចទី១ នេះ</w:delText>
          </w:r>
        </w:del>
      </w:ins>
      <w:ins w:id="1352" w:author="socheata.ol@hotmail.com" w:date="2022-09-01T14:09:00Z">
        <w:del w:id="1353" w:author="Kem Sereiboth" w:date="2022-09-13T11:22:00Z">
          <w:r w:rsidR="00424B43"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54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55" w:author="Voeun Kuyeng" w:date="2022-09-01T10:53:00Z">
        <w:del w:id="1356" w:author="Kem Sereiboth" w:date="2022-09-13T11:22:00Z">
          <w:r w:rsidRPr="00D80EA4" w:rsidDel="002C2DF9">
            <w:rPr>
              <w:rFonts w:ascii="Khmer MEF1" w:hAnsi="Khmer MEF1" w:cs="Khmer MEF1"/>
              <w:strike/>
              <w:spacing w:val="2"/>
              <w:highlight w:val="yellow"/>
              <w:cs/>
              <w:lang w:val="ca-ES"/>
              <w:rPrChange w:id="1357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ដោយបែងចែកជា ៣ ​ កថាខណ្ឌ ដូចគំរូខាងក្រោម៖ </w:delText>
          </w:r>
        </w:del>
      </w:ins>
    </w:p>
    <w:p w14:paraId="1348C076" w14:textId="3DF8FABC" w:rsidR="005C3437" w:rsidRPr="00D80EA4" w:rsidRDefault="005C3437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358" w:author="Kem Sereyboth" w:date="2023-06-20T14:16:00Z"/>
          <w:rFonts w:ascii="!Khmer MEF1" w:hAnsi="!Khmer MEF1" w:cs="!Khmer MEF1"/>
          <w:highlight w:val="yellow"/>
          <w:rPrChange w:id="1359" w:author="Chamreun Poth" w:date="2024-05-16T15:20:00Z" w16du:dateUtc="2024-05-16T08:20:00Z">
            <w:rPr>
              <w:ins w:id="1360" w:author="Kem Sereyboth" w:date="2023-06-20T14:16:00Z"/>
              <w:rFonts w:ascii="!Khmer MEF1" w:hAnsi="!Khmer MEF1" w:cs="!Khmer MEF1"/>
            </w:rPr>
          </w:rPrChange>
        </w:rPr>
        <w:pPrChange w:id="1361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362" w:author="Kem Sereyboth" w:date="2023-06-20T14:16:00Z"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363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យោងតាមអនុក្រឹត្យលេខ ១១៣</w:t>
        </w:r>
        <w:r w:rsidRPr="00D80EA4">
          <w:rPr>
            <w:rFonts w:ascii="Khmer MEF1" w:hAnsi="Khmer MEF1" w:cs="Khmer MEF1"/>
            <w:spacing w:val="-6"/>
            <w:highlight w:val="yellow"/>
            <w:lang w:val="ca-ES"/>
            <w:rPrChange w:id="1364" w:author="Chamreun Poth" w:date="2024-05-16T15:20:00Z" w16du:dateUtc="2024-05-16T08:20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.</w:t>
        </w:r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365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អនក្រ</w:t>
        </w:r>
        <w:r w:rsidRPr="00D80EA4">
          <w:rPr>
            <w:rFonts w:ascii="Khmer MEF1" w:hAnsi="Khmer MEF1" w:cs="Khmer MEF1"/>
            <w:spacing w:val="-6"/>
            <w:highlight w:val="yellow"/>
            <w:lang w:val="ca-ES"/>
            <w:rPrChange w:id="1366" w:author="Chamreun Poth" w:date="2024-05-16T15:20:00Z" w16du:dateUtc="2024-05-16T08:20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.</w:t>
        </w:r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367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បក ចុះថ្ងៃទី១៤ ខែកក្កដា ឆ្នាំ២០២១ ស្តីពីការរៀបចំនិងការ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68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ប្រព្រឹត្តទៅរបស់អាជ្ញាធរសេវាហិរញ្ញវត្ថុមិនមែនធនាគារ អង្គភាពសវនកម្មផ្ទៃក្នុង</w:t>
        </w:r>
      </w:ins>
      <w:ins w:id="1369" w:author="Kem Sereyboth" w:date="2023-07-19T14:54:00Z">
        <w:r w:rsidR="0003566A"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70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D80EA4">
          <w:rPr>
            <w:rFonts w:ascii="Khmer MEF1" w:hAnsi="Khmer MEF1" w:cs="Khmer MEF1"/>
            <w:b/>
            <w:bCs/>
            <w:spacing w:val="-4"/>
            <w:highlight w:val="yellow"/>
            <w:cs/>
            <w:lang w:val="ca-ES"/>
            <w:rPrChange w:id="1371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អ.ស.ហ.</w:t>
        </w:r>
        <w:r w:rsidR="0003566A"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72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373" w:author="Kem Sereyboth" w:date="2023-06-20T14:16:00Z"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74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ត្រូវបានបង្កើ</w:t>
        </w:r>
      </w:ins>
      <w:ins w:id="1375" w:author="Kem Sereyboth" w:date="2023-07-21T11:07:00Z">
        <w:r w:rsidR="00970554"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76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77" w:author="Kem Sereyboth" w:date="2023-06-20T14:16:00Z"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78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ត</w:t>
        </w:r>
      </w:ins>
      <w:ins w:id="1379" w:author="Kem Sereyboth" w:date="2023-07-21T11:07:00Z">
        <w:r w:rsidR="00970554"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80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81" w:author="Kem Sereyboth" w:date="2023-06-20T14:16:00Z">
        <w:r w:rsidRPr="00D80EA4">
          <w:rPr>
            <w:rFonts w:ascii="Khmer MEF1" w:hAnsi="Khmer MEF1" w:cs="Khmer MEF1"/>
            <w:highlight w:val="yellow"/>
            <w:cs/>
            <w:lang w:val="ca-ES"/>
            <w:rPrChange w:id="1382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ឡើង</w:t>
        </w:r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383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ដោយ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384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បំពេញ​មុខងារជាសេនាធិការជូនក្រុមប្រឹក្សា </w:t>
        </w:r>
        <w:r w:rsidRPr="00D80EA4">
          <w:rPr>
            <w:rFonts w:ascii="Khmer MEF1" w:hAnsi="Khmer MEF1" w:cs="Khmer MEF1"/>
            <w:b/>
            <w:bCs/>
            <w:spacing w:val="-8"/>
            <w:highlight w:val="yellow"/>
            <w:cs/>
            <w:lang w:val="ca-ES"/>
            <w:rPrChange w:id="1385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អ.ស.ហ. 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386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និងប្រធានក្រុមប្រឹក្សា </w:t>
        </w:r>
        <w:r w:rsidRPr="00D80EA4">
          <w:rPr>
            <w:rFonts w:ascii="Khmer MEF1" w:hAnsi="Khmer MEF1" w:cs="Khmer MEF1"/>
            <w:b/>
            <w:bCs/>
            <w:spacing w:val="-8"/>
            <w:highlight w:val="yellow"/>
            <w:cs/>
            <w:lang w:val="ca-ES"/>
            <w:rPrChange w:id="1387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អ.ស.ហ. 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388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89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390" w:author="Chamreun Poth" w:date="2024-05-16T15:20:00Z" w16du:dateUtc="2024-05-16T08:20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ម្ម។</w:t>
        </w:r>
        <w:r w:rsidRPr="00D80EA4">
          <w:rPr>
            <w:rFonts w:ascii="!Khmer MEF1" w:hAnsi="!Khmer MEF1" w:cs="!Khmer MEF1"/>
            <w:spacing w:val="-4"/>
            <w:highlight w:val="yellow"/>
            <w:cs/>
            <w:lang w:val="ca-ES"/>
            <w:rPrChange w:id="1391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 ស័ក្តិសិទ្ធភាព និងត្រឹមត្រូវតា</w:t>
        </w:r>
      </w:ins>
      <w:ins w:id="1392" w:author="Kem Sereyboth" w:date="2023-07-21T11:07:00Z">
        <w:r w:rsidR="00970554" w:rsidRPr="00D80EA4">
          <w:rPr>
            <w:rFonts w:ascii="!Khmer MEF1" w:hAnsi="!Khmer MEF1" w:cs="!Khmer MEF1"/>
            <w:spacing w:val="-4"/>
            <w:highlight w:val="yellow"/>
            <w:lang w:val="ca-ES"/>
            <w:rPrChange w:id="1393" w:author="Chamreun Poth" w:date="2024-05-16T15:20:00Z" w16du:dateUtc="2024-05-16T08:20:00Z">
              <w:rPr>
                <w:rFonts w:ascii="!Khmer MEF1" w:hAnsi="!Khmer MEF1" w:cs="!Khmer MEF1"/>
                <w:lang w:val="ca-ES"/>
              </w:rPr>
            </w:rPrChange>
          </w:rPr>
          <w:t>​​</w:t>
        </w:r>
      </w:ins>
      <w:ins w:id="1394" w:author="Kem Sereyboth" w:date="2023-06-20T14:16:00Z">
        <w:r w:rsidRPr="00D80EA4">
          <w:rPr>
            <w:rFonts w:ascii="!Khmer MEF1" w:hAnsi="!Khmer MEF1" w:cs="!Khmer MEF1"/>
            <w:spacing w:val="-4"/>
            <w:highlight w:val="yellow"/>
            <w:cs/>
            <w:lang w:val="ca-ES"/>
            <w:rPrChange w:id="1395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ម</w:t>
        </w:r>
      </w:ins>
      <w:ins w:id="1396" w:author="Kem Sereyboth" w:date="2023-07-21T11:07:00Z">
        <w:r w:rsidR="00970554" w:rsidRPr="00D80EA4">
          <w:rPr>
            <w:rFonts w:ascii="!Khmer MEF1" w:hAnsi="!Khmer MEF1" w:cs="!Khmer MEF1"/>
            <w:spacing w:val="-4"/>
            <w:highlight w:val="yellow"/>
            <w:cs/>
            <w:lang w:val="ca-ES"/>
            <w:rPrChange w:id="1397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  <w:r w:rsidR="00970554" w:rsidRPr="00D80EA4">
          <w:rPr>
            <w:rFonts w:ascii="!Khmer MEF1" w:hAnsi="!Khmer MEF1" w:cs="!Khmer MEF1" w:hint="cs"/>
            <w:highlight w:val="yellow"/>
            <w:cs/>
            <w:lang w:val="ca-ES"/>
            <w:rPrChange w:id="1398" w:author="Chamreun Poth" w:date="2024-05-16T15:20:00Z" w16du:dateUtc="2024-05-16T08:20:00Z">
              <w:rPr>
                <w:rFonts w:ascii="!Khmer MEF1" w:hAnsi="!Khmer MEF1" w:cs="!Khmer MEF1" w:hint="cs"/>
                <w:cs/>
                <w:lang w:val="ca-ES"/>
              </w:rPr>
            </w:rPrChange>
          </w:rPr>
          <w:t>​</w:t>
        </w:r>
      </w:ins>
      <w:ins w:id="1399" w:author="Kem Sereyboth" w:date="2023-06-20T14:16:00Z">
        <w:r w:rsidRPr="00D80EA4">
          <w:rPr>
            <w:rFonts w:ascii="!Khmer MEF1" w:hAnsi="!Khmer MEF1" w:cs="!Khmer MEF1"/>
            <w:spacing w:val="-2"/>
            <w:highlight w:val="yellow"/>
            <w:cs/>
            <w:lang w:val="ca-ES"/>
            <w:rPrChange w:id="1400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គតិច្បាប់ </w:t>
        </w:r>
        <w:r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01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cs/>
            <w:lang w:val="ca-ES"/>
            <w:rPrChange w:id="1402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lang w:val="ca-ES"/>
            <w:rPrChange w:id="1403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cs/>
            <w:lang w:val="ca-ES"/>
            <w:rPrChange w:id="1404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lang w:val="ca-ES"/>
            <w:rPrChange w:id="1405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cs/>
            <w:lang w:val="ca-ES"/>
            <w:rPrChange w:id="1406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D80EA4">
          <w:rPr>
            <w:rFonts w:ascii="Khmer MEF1" w:hAnsi="Khmer MEF1" w:cs="Khmer MEF1"/>
            <w:b/>
            <w:bCs/>
            <w:spacing w:val="-2"/>
            <w:highlight w:val="yellow"/>
            <w:lang w:val="ca-ES"/>
            <w:rPrChange w:id="1407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. </w:t>
        </w:r>
        <w:r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08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បានរៀបចំផែនការអភិវឌ្ឍន៍អង្គភាពសវនកម្មផ្ទៃក្នុងសម្រា</w:t>
        </w:r>
      </w:ins>
      <w:ins w:id="1409" w:author="Kem Sereyboth" w:date="2023-07-21T11:07:00Z">
        <w:r w:rsidR="00970554"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10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411" w:author="Kem Sereyboth" w:date="2023-06-20T14:16:00Z">
        <w:r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12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ប់</w:t>
        </w:r>
      </w:ins>
      <w:ins w:id="1413" w:author="Kem Sereyboth" w:date="2023-07-21T11:07:00Z">
        <w:r w:rsidR="00970554"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14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415" w:author="Kem Sereyboth" w:date="2023-06-20T14:16:00Z">
        <w:r w:rsidRPr="00D80EA4">
          <w:rPr>
            <w:rFonts w:ascii="Khmer MEF1" w:hAnsi="Khmer MEF1" w:cs="Khmer MEF1"/>
            <w:highlight w:val="yellow"/>
            <w:cs/>
            <w:lang w:val="ca-ES"/>
            <w:rPrChange w:id="1416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រ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417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យៈពេល</w:t>
        </w:r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18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៥ ឆ្នាំ </w:t>
        </w:r>
      </w:ins>
      <w:ins w:id="1419" w:author="Kem Sereyboth" w:date="2023-07-18T15:02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20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(២០២១-២០២៥) ​</w:t>
        </w:r>
      </w:ins>
      <w:ins w:id="1421" w:author="Kem Sereyboth" w:date="2023-06-20T14:16:00Z"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22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ផែនការសកម្មភាពបីឆ្នាំរំកិល</w:t>
        </w:r>
      </w:ins>
      <w:ins w:id="1423" w:author="Kem Sereyboth" w:date="2023-07-18T15:03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24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 </w:t>
        </w:r>
      </w:ins>
      <w:ins w:id="1425" w:author="Kem Sereyboth" w:date="2023-07-18T15:01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26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</w:t>
        </w:r>
      </w:ins>
      <w:ins w:id="1427" w:author="Kem Sereyboth" w:date="2023-07-18T15:02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28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-២០២៥</w:t>
        </w:r>
      </w:ins>
      <w:ins w:id="1429" w:author="Kem Sereyboth" w:date="2023-06-20T14:16:00Z"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30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និង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431" w:author="Chamreun Poth" w:date="2024-05-16T15:20:00Z" w16du:dateUtc="2024-05-16T08:20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ផែនការយុទ្ធសាស្រ្ដសវនកម្ម</w:t>
        </w:r>
        <w:r w:rsidRPr="00D80EA4">
          <w:rPr>
            <w:rFonts w:ascii="Khmer MEF1" w:hAnsi="Khmer MEF1" w:cs="Khmer MEF1"/>
            <w:spacing w:val="-6"/>
            <w:highlight w:val="yellow"/>
            <w:lang w:val="ca-ES"/>
            <w:rPrChange w:id="1432" w:author="Chamreun Poth" w:date="2024-05-16T15:20:00Z" w16du:dateUtc="2024-05-16T08:20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</w:ins>
      <w:ins w:id="1433" w:author="Kem Sereyboth" w:date="2023-07-18T15:02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34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</w:t>
        </w:r>
      </w:ins>
      <w:ins w:id="1435" w:author="Kem Sereyboth" w:date="2023-07-18T15:03:00Z">
        <w:r w:rsidR="00C432B4"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36" w:author="Chamreun Poth" w:date="2024-05-16T15:20:00Z" w16du:dateUtc="2024-05-16T08:20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៥ </w:t>
        </w:r>
      </w:ins>
      <w:ins w:id="1437" w:author="Kem Sereyboth" w:date="2023-06-20T14:16:00Z"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438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សម្រាប់ជាមាគ៌ាក្នុងការអនុវត្ត</w:t>
        </w:r>
        <w:r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439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ការងារ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440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របស់ខ្លួន។ ស្របតាមផែនការដែលបានដាក់ចេញនេះ អង្គភាព</w:t>
        </w:r>
        <w:r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441" w:author="Chamreun Poth" w:date="2024-05-16T15:20:00Z" w16du:dateUtc="2024-05-16T08:20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ត្រូវចុះធ្វើ</w:t>
        </w:r>
      </w:ins>
      <w:ins w:id="1442" w:author="Kem Sereyboth" w:date="2023-07-18T14:49:00Z">
        <w:r w:rsidR="00B1315D"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443" w:author="Chamreun Poth" w:date="2024-05-16T15:20:00Z" w16du:dateUtc="2024-05-16T08:20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សវនកម្ម</w:t>
        </w:r>
      </w:ins>
      <w:ins w:id="1444" w:author="Kem Sereyboth" w:date="2023-07-18T14:50:00Z">
        <w:r w:rsidR="00B1315D"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445" w:author="Chamreun Poth" w:date="2024-05-16T15:20:00Z" w16du:dateUtc="2024-05-16T08:20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អនុលោមភាព និង</w:t>
        </w:r>
      </w:ins>
      <w:ins w:id="1446" w:author="Kem Sereyboth" w:date="2023-06-20T14:16:00Z">
        <w:r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447" w:author="Chamreun Poth" w:date="2024-05-16T15:20:00Z" w16du:dateUtc="2024-05-16T08:20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សវនកម្ម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448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សមិទ្ធកម្ម</w:t>
        </w:r>
        <w:r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449" w:author="Chamreun Poth" w:date="2024-05-16T15:20:00Z" w16du:dateUtc="2024-05-16T08:20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លើអង្គភាពក្រោម</w:t>
        </w:r>
        <w:r w:rsidRPr="00D80EA4">
          <w:rPr>
            <w:rFonts w:ascii="!Khmer MEF1" w:hAnsi="!Khmer MEF1" w:cs="!Khmer MEF1"/>
            <w:highlight w:val="yellow"/>
            <w:cs/>
            <w:lang w:val="ca-ES"/>
            <w:rPrChange w:id="1450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ឱវាទ </w:t>
        </w:r>
        <w:r w:rsidRPr="00D80EA4">
          <w:rPr>
            <w:rFonts w:ascii="!Khmer MEF1" w:hAnsi="!Khmer MEF1" w:cs="!Khmer MEF1"/>
            <w:b/>
            <w:bCs/>
            <w:highlight w:val="yellow"/>
            <w:cs/>
            <w:lang w:val="ca-ES"/>
            <w:rPrChange w:id="1451" w:author="Chamreun Poth" w:date="2024-05-16T15:20:00Z" w16du:dateUtc="2024-05-16T08:20:00Z">
              <w:rPr>
                <w:rFonts w:ascii="!Khmer MEF1" w:hAnsi="!Khmer MEF1" w:cs="!Khmer MEF1"/>
                <w:b/>
                <w:bCs/>
                <w:cs/>
                <w:lang w:val="ca-ES"/>
              </w:rPr>
            </w:rPrChange>
          </w:rPr>
          <w:t>អ</w:t>
        </w:r>
        <w:r w:rsidRPr="00D80EA4">
          <w:rPr>
            <w:rFonts w:ascii="!Khmer MEF1" w:hAnsi="!Khmer MEF1" w:cs="!Khmer MEF1"/>
            <w:b/>
            <w:bCs/>
            <w:highlight w:val="yellow"/>
            <w:lang w:val="ca-ES"/>
            <w:rPrChange w:id="1452" w:author="Chamreun Poth" w:date="2024-05-16T15:20:00Z" w16du:dateUtc="2024-05-16T08:20:00Z">
              <w:rPr>
                <w:rFonts w:ascii="!Khmer MEF1" w:hAnsi="!Khmer MEF1" w:cs="!Khmer MEF1"/>
                <w:b/>
                <w:bCs/>
                <w:lang w:val="ca-ES"/>
              </w:rPr>
            </w:rPrChange>
          </w:rPr>
          <w:t>.</w:t>
        </w:r>
        <w:r w:rsidRPr="00D80EA4">
          <w:rPr>
            <w:rFonts w:ascii="!Khmer MEF1" w:hAnsi="!Khmer MEF1" w:cs="!Khmer MEF1"/>
            <w:b/>
            <w:bCs/>
            <w:highlight w:val="yellow"/>
            <w:cs/>
            <w:lang w:val="ca-ES"/>
            <w:rPrChange w:id="1453" w:author="Chamreun Poth" w:date="2024-05-16T15:20:00Z" w16du:dateUtc="2024-05-16T08:20:00Z">
              <w:rPr>
                <w:rFonts w:ascii="!Khmer MEF1" w:hAnsi="!Khmer MEF1" w:cs="!Khmer MEF1"/>
                <w:b/>
                <w:bCs/>
                <w:cs/>
                <w:lang w:val="ca-ES"/>
              </w:rPr>
            </w:rPrChange>
          </w:rPr>
          <w:t>ស</w:t>
        </w:r>
        <w:r w:rsidRPr="00D80EA4">
          <w:rPr>
            <w:rFonts w:ascii="!Khmer MEF1" w:hAnsi="!Khmer MEF1" w:cs="!Khmer MEF1"/>
            <w:b/>
            <w:bCs/>
            <w:highlight w:val="yellow"/>
            <w:lang w:val="ca-ES"/>
            <w:rPrChange w:id="1454" w:author="Chamreun Poth" w:date="2024-05-16T15:20:00Z" w16du:dateUtc="2024-05-16T08:20:00Z">
              <w:rPr>
                <w:rFonts w:ascii="!Khmer MEF1" w:hAnsi="!Khmer MEF1" w:cs="!Khmer MEF1"/>
                <w:b/>
                <w:bCs/>
                <w:lang w:val="ca-ES"/>
              </w:rPr>
            </w:rPrChange>
          </w:rPr>
          <w:t>.</w:t>
        </w:r>
        <w:r w:rsidRPr="00D80EA4">
          <w:rPr>
            <w:rFonts w:ascii="!Khmer MEF1" w:hAnsi="!Khmer MEF1" w:cs="!Khmer MEF1"/>
            <w:b/>
            <w:bCs/>
            <w:highlight w:val="yellow"/>
            <w:cs/>
            <w:lang w:val="ca-ES"/>
            <w:rPrChange w:id="1455" w:author="Chamreun Poth" w:date="2024-05-16T15:20:00Z" w16du:dateUtc="2024-05-16T08:20:00Z">
              <w:rPr>
                <w:rFonts w:ascii="!Khmer MEF1" w:hAnsi="!Khmer MEF1" w:cs="!Khmer MEF1"/>
                <w:b/>
                <w:bCs/>
                <w:cs/>
                <w:lang w:val="ca-ES"/>
              </w:rPr>
            </w:rPrChange>
          </w:rPr>
          <w:t>ហ</w:t>
        </w:r>
        <w:r w:rsidRPr="00D80EA4">
          <w:rPr>
            <w:rFonts w:ascii="!Khmer MEF1" w:hAnsi="!Khmer MEF1" w:cs="!Khmer MEF1"/>
            <w:b/>
            <w:bCs/>
            <w:highlight w:val="yellow"/>
            <w:lang w:val="ca-ES"/>
            <w:rPrChange w:id="1456" w:author="Chamreun Poth" w:date="2024-05-16T15:20:00Z" w16du:dateUtc="2024-05-16T08:20:00Z">
              <w:rPr>
                <w:rFonts w:ascii="!Khmer MEF1" w:hAnsi="!Khmer MEF1" w:cs="!Khmer MEF1"/>
                <w:b/>
                <w:bCs/>
                <w:lang w:val="ca-ES"/>
              </w:rPr>
            </w:rPrChange>
          </w:rPr>
          <w:t>.</w:t>
        </w:r>
        <w:r w:rsidRPr="00D80EA4">
          <w:rPr>
            <w:rFonts w:ascii="!Khmer MEF1" w:hAnsi="!Khmer MEF1" w:cs="!Khmer MEF1" w:hint="cs"/>
            <w:highlight w:val="yellow"/>
            <w:cs/>
            <w:lang w:val="ca-ES"/>
            <w:rPrChange w:id="1457" w:author="Chamreun Poth" w:date="2024-05-16T15:20:00Z" w16du:dateUtc="2024-05-16T08:20:00Z">
              <w:rPr>
                <w:rFonts w:ascii="!Khmer MEF1" w:hAnsi="!Khmer MEF1" w:cs="!Khmer MEF1" w:hint="cs"/>
                <w:cs/>
                <w:lang w:val="ca-ES"/>
              </w:rPr>
            </w:rPrChange>
          </w:rPr>
          <w:t xml:space="preserve"> </w:t>
        </w:r>
        <w:r w:rsidRPr="00D80EA4">
          <w:rPr>
            <w:rFonts w:ascii="!Khmer MEF1" w:hAnsi="!Khmer MEF1" w:cs="!Khmer MEF1"/>
            <w:highlight w:val="yellow"/>
            <w:cs/>
            <w:lang w:val="ca-ES"/>
            <w:rPrChange w:id="1458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ស</w:t>
        </w:r>
      </w:ins>
      <w:ins w:id="1459" w:author="Kem Sereyboth" w:date="2023-07-21T11:08:00Z">
        <w:r w:rsidR="00970554" w:rsidRPr="00D80EA4">
          <w:rPr>
            <w:rFonts w:ascii="!Khmer MEF1" w:hAnsi="!Khmer MEF1" w:cs="!Khmer MEF1" w:hint="cs"/>
            <w:highlight w:val="yellow"/>
            <w:cs/>
            <w:lang w:val="ca-ES"/>
            <w:rPrChange w:id="1460" w:author="Chamreun Poth" w:date="2024-05-16T15:20:00Z" w16du:dateUtc="2024-05-16T08:20:00Z">
              <w:rPr>
                <w:rFonts w:ascii="!Khmer MEF1" w:hAnsi="!Khmer MEF1" w:cs="!Khmer MEF1" w:hint="cs"/>
                <w:cs/>
                <w:lang w:val="ca-ES"/>
              </w:rPr>
            </w:rPrChange>
          </w:rPr>
          <w:t>​</w:t>
        </w:r>
      </w:ins>
      <w:ins w:id="1461" w:author="Kem Sereyboth" w:date="2023-06-20T14:16:00Z">
        <w:r w:rsidRPr="00D80EA4">
          <w:rPr>
            <w:rFonts w:ascii="!Khmer MEF1" w:hAnsi="!Khmer MEF1" w:cs="!Khmer MEF1"/>
            <w:highlight w:val="yellow"/>
            <w:cs/>
            <w:lang w:val="ca-ES"/>
            <w:rPrChange w:id="1462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ម្រាប់ឆ្នាំ</w:t>
        </w:r>
      </w:ins>
      <w:ins w:id="1463" w:author="Kem Sereyboth" w:date="2023-06-20T15:00:00Z">
        <w:r w:rsidRPr="00D80EA4">
          <w:rPr>
            <w:rFonts w:ascii="!Khmer MEF1" w:hAnsi="!Khmer MEF1" w:cs="!Khmer MEF1" w:hint="cs"/>
            <w:highlight w:val="yellow"/>
            <w:cs/>
            <w:lang w:val="ca-ES"/>
            <w:rPrChange w:id="1464" w:author="Chamreun Poth" w:date="2024-05-16T15:20:00Z" w16du:dateUtc="2024-05-16T08:20:00Z">
              <w:rPr>
                <w:rFonts w:ascii="!Khmer MEF1" w:hAnsi="!Khmer MEF1" w:cs="!Khmer MEF1" w:hint="cs"/>
                <w:cs/>
                <w:lang w:val="ca-ES"/>
              </w:rPr>
            </w:rPrChange>
          </w:rPr>
          <w:t>២០២៣</w:t>
        </w:r>
      </w:ins>
      <w:ins w:id="1465" w:author="Kem Sereyboth" w:date="2023-06-20T14:16:00Z">
        <w:r w:rsidRPr="00D80EA4">
          <w:rPr>
            <w:rFonts w:ascii="!Khmer MEF1" w:hAnsi="!Khmer MEF1" w:cs="!Khmer MEF1"/>
            <w:highlight w:val="yellow"/>
            <w:cs/>
            <w:lang w:val="ca-ES"/>
            <w:rPrChange w:id="1466" w:author="Chamreun Poth" w:date="2024-05-16T15:20:00Z" w16du:dateUtc="2024-05-16T08:20:00Z">
              <w:rPr>
                <w:rFonts w:ascii="!Khmer MEF1" w:hAnsi="!Khmer MEF1" w:cs="!Khmer MEF1"/>
                <w:cs/>
                <w:lang w:val="ca-ES"/>
              </w:rPr>
            </w:rPrChange>
          </w:rPr>
          <w:t>។</w:t>
        </w:r>
      </w:ins>
    </w:p>
    <w:p w14:paraId="16E8B0BC" w14:textId="3A6A18DE" w:rsidR="007710A5" w:rsidRPr="00D80EA4" w:rsidDel="005C3437" w:rsidRDefault="00065875">
      <w:pPr>
        <w:pStyle w:val="NormalWeb"/>
        <w:spacing w:before="0" w:beforeAutospacing="0" w:after="0" w:afterAutospacing="0" w:line="226" w:lineRule="auto"/>
        <w:jc w:val="both"/>
        <w:rPr>
          <w:ins w:id="1467" w:author="Voeun Kuyeng" w:date="2022-09-01T10:53:00Z"/>
          <w:del w:id="1468" w:author="Kem Sereyboth" w:date="2023-06-20T14:16:00Z"/>
          <w:rFonts w:ascii="Khmer MEF1" w:hAnsi="Khmer MEF1" w:cs="Khmer MEF1"/>
          <w:highlight w:val="yellow"/>
          <w:rPrChange w:id="1469" w:author="Chamreun Poth" w:date="2024-05-16T15:20:00Z" w16du:dateUtc="2024-05-16T08:20:00Z">
            <w:rPr>
              <w:ins w:id="1470" w:author="Voeun Kuyeng" w:date="2022-09-01T10:53:00Z"/>
              <w:del w:id="1471" w:author="Kem Sereyboth" w:date="2023-06-20T14:16:00Z"/>
              <w:rFonts w:ascii="Khmer MEF1" w:hAnsi="Khmer MEF1" w:cs="Khmer MEF1"/>
            </w:rPr>
          </w:rPrChange>
        </w:rPr>
        <w:pPrChange w:id="1472" w:author="Sopheak Phorn" w:date="2023-08-03T13:34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473" w:author="LENOVO" w:date="2022-10-02T03:46:00Z">
        <w:del w:id="1474" w:author="Kem Sereyboth" w:date="2023-06-20T14:16:00Z">
          <w:r w:rsidRPr="00D80EA4" w:rsidDel="005C3437">
            <w:rPr>
              <w:rFonts w:ascii="Khmer MEF1" w:hAnsi="Khmer MEF1" w:cs="Khmer MEF1"/>
              <w:spacing w:val="-10"/>
              <w:highlight w:val="yellow"/>
              <w:cs/>
              <w:rPrChange w:id="1475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ស្របតាមការធ្វើសមាហរណកម្មយន្តការនៃការគ្រប់គ្រង និង</w:delText>
          </w:r>
        </w:del>
      </w:ins>
      <w:ins w:id="1476" w:author="User" w:date="2022-10-07T17:00:00Z">
        <w:del w:id="1477" w:author="Kem Sereyboth" w:date="2023-06-20T14:16:00Z">
          <w:r w:rsidR="00F662A6" w:rsidRPr="00D80EA4" w:rsidDel="005C3437">
            <w:rPr>
              <w:rFonts w:ascii="Khmer MEF1" w:hAnsi="Khmer MEF1" w:cs="Khmer MEF1"/>
              <w:spacing w:val="-10"/>
              <w:highlight w:val="yellow"/>
              <w:cs/>
              <w:rPrChange w:id="1478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ការ</w:delText>
          </w:r>
        </w:del>
      </w:ins>
      <w:ins w:id="1479" w:author="LENOVO" w:date="2022-10-02T03:46:00Z">
        <w:del w:id="1480" w:author="Kem Sereyboth" w:date="2023-06-20T14:16:00Z">
          <w:r w:rsidRPr="00D80EA4" w:rsidDel="005C3437">
            <w:rPr>
              <w:rFonts w:ascii="Khmer MEF1" w:hAnsi="Khmer MEF1" w:cs="Khmer MEF1"/>
              <w:spacing w:val="-10"/>
              <w:highlight w:val="yellow"/>
              <w:cs/>
              <w:rPrChange w:id="1481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ត្រួតពិនិត្យ​លើវិស័យ​ហិរញ្ញវត្ថុ​មិនមែន</w:delText>
          </w:r>
          <w:r w:rsidRPr="00D80EA4" w:rsidDel="005C3437">
            <w:rPr>
              <w:rFonts w:ascii="Khmer MEF1" w:hAnsi="Khmer MEF1" w:cs="Khmer MEF1"/>
              <w:highlight w:val="yellow"/>
              <w:cs/>
              <w:rPrChange w:id="1482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  <w:r w:rsidRPr="00D80EA4" w:rsidDel="005C3437">
            <w:rPr>
              <w:rFonts w:ascii="Khmer MEF1" w:hAnsi="Khmer MEF1" w:cs="Khmer MEF1"/>
              <w:spacing w:val="6"/>
              <w:highlight w:val="yellow"/>
              <w:cs/>
              <w:rPrChange w:id="1483" w:author="Chamreun Poth" w:date="2024-05-16T15:20:00Z" w16du:dateUtc="2024-05-16T08:20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ធនាគារមានជាអាទិ៍ វិស័យធានារ៉ាប់រងនិងសោធនឯកជន វិស័យមូលបត្រ វិស័យសន្តិសុខសង្គម វិស័យ</w:delText>
          </w:r>
          <w:r w:rsidRPr="00D80EA4" w:rsidDel="005C3437">
            <w:rPr>
              <w:rFonts w:ascii="Khmer MEF1" w:hAnsi="Khmer MEF1" w:cs="Khmer MEF1"/>
              <w:spacing w:val="6"/>
              <w:highlight w:val="yellow"/>
              <w:rPrChange w:id="1484" w:author="Chamreun Poth" w:date="2024-05-16T15:20:00Z" w16du:dateUtc="2024-05-16T08:20:00Z">
                <w:rPr>
                  <w:rFonts w:ascii="Khmer MEF1" w:hAnsi="Khmer MEF1" w:cs="Khmer MEF1"/>
                  <w:spacing w:val="6"/>
                </w:rPr>
              </w:rPrChange>
            </w:rPr>
            <w:delText>​​</w:delText>
          </w:r>
          <w:r w:rsidRPr="00D80EA4" w:rsidDel="005C3437">
            <w:rPr>
              <w:rFonts w:ascii="Khmer MEF1" w:hAnsi="Khmer MEF1" w:cs="Khmer MEF1"/>
              <w:spacing w:val="6"/>
              <w:highlight w:val="yellow"/>
              <w:cs/>
              <w:rPrChange w:id="1485" w:author="Chamreun Poth" w:date="2024-05-16T15:20:00Z" w16du:dateUtc="2024-05-16T08:20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បរធនបាលកិច្ច វិស័យគណនេយ្យនិងសវនកម្ម និងវិស័យអចលនវត្ថុ វិស័យបញ្ចាំ និងប្រាតិភោគដោយ</w:delText>
          </w:r>
          <w:r w:rsidRPr="00D80EA4" w:rsidDel="005C3437">
            <w:rPr>
              <w:rFonts w:ascii="Khmer MEF1" w:hAnsi="Khmer MEF1" w:cs="Khmer MEF1"/>
              <w:spacing w:val="6"/>
              <w:highlight w:val="yellow"/>
              <w:rPrChange w:id="1486" w:author="Chamreun Poth" w:date="2024-05-16T15:20:00Z" w16du:dateUtc="2024-05-16T08:20:00Z">
                <w:rPr>
                  <w:rFonts w:ascii="Khmer MEF1" w:hAnsi="Khmer MEF1" w:cs="Khmer MEF1"/>
                  <w:spacing w:val="6"/>
                </w:rPr>
              </w:rPrChange>
            </w:rPr>
            <w:delText>​​</w:delText>
          </w:r>
          <w:r w:rsidRPr="00D80EA4" w:rsidDel="005C3437">
            <w:rPr>
              <w:rFonts w:ascii="Khmer MEF1" w:hAnsi="Khmer MEF1" w:cs="Khmer MEF1"/>
              <w:spacing w:val="-6"/>
              <w:highlight w:val="yellow"/>
              <w:cs/>
              <w:rPrChange w:id="1487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អនុប្បទាន</w:delText>
          </w:r>
          <w:r w:rsidRPr="00D80EA4" w:rsidDel="005C3437">
            <w:rPr>
              <w:rFonts w:ascii="Khmer MEF1" w:hAnsi="Khmer MEF1" w:cs="Khmer MEF1"/>
              <w:spacing w:val="-6"/>
              <w:highlight w:val="yellow"/>
              <w:rPrChange w:id="1488" w:author="Chamreun Poth" w:date="2024-05-16T15:20:00Z" w16du:dateUtc="2024-05-16T08:20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​ </w:delText>
          </w:r>
          <w:r w:rsidRPr="00D80EA4" w:rsidDel="005C3437">
            <w:rPr>
              <w:rFonts w:ascii="Khmer MEF1" w:hAnsi="Khmer MEF1" w:cs="Khmer MEF1"/>
              <w:spacing w:val="-6"/>
              <w:highlight w:val="yellow"/>
              <w:cs/>
              <w:rPrChange w:id="1489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អាជ្ញាធរ​សេវា​ហិរញ្ញវត្ថុមិនមែនធនាគារ (</w:delText>
          </w:r>
          <w:r w:rsidRPr="00D80EA4" w:rsidDel="005C3437">
            <w:rPr>
              <w:rFonts w:ascii="Khmer MEF1" w:hAnsi="Khmer MEF1" w:cs="Khmer MEF1"/>
              <w:b/>
              <w:bCs/>
              <w:spacing w:val="-6"/>
              <w:highlight w:val="yellow"/>
              <w:cs/>
              <w:rPrChange w:id="1490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អ.ស.ហ.</w:delText>
          </w:r>
          <w:r w:rsidRPr="00D80EA4" w:rsidDel="005C3437">
            <w:rPr>
              <w:rFonts w:ascii="Khmer MEF1" w:hAnsi="Khmer MEF1" w:cs="Khmer MEF1"/>
              <w:spacing w:val="-6"/>
              <w:highlight w:val="yellow"/>
              <w:cs/>
              <w:rPrChange w:id="1491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 ត្រូវបានបង្កើត​ឡើងដោយច្បាប់​ស្តីពីការរៀបចំ</w:delText>
          </w:r>
          <w:r w:rsidRPr="00D80EA4" w:rsidDel="005C3437">
            <w:rPr>
              <w:rFonts w:ascii="Khmer MEF1" w:hAnsi="Khmer MEF1" w:cs="Khmer MEF1"/>
              <w:highlight w:val="yellow"/>
              <w:rPrChange w:id="1492" w:author="Chamreun Poth" w:date="2024-05-16T15:20:00Z" w16du:dateUtc="2024-05-16T08:20:00Z">
                <w:rPr>
                  <w:rFonts w:ascii="Khmer MEF1" w:hAnsi="Khmer MEF1" w:cs="Khmer MEF1"/>
                </w:rPr>
              </w:rPrChange>
            </w:rPr>
            <w:delText>​​</w:delText>
          </w:r>
          <w:r w:rsidRPr="00D80EA4" w:rsidDel="005C3437">
            <w:rPr>
              <w:rFonts w:ascii="Khmer MEF1" w:hAnsi="Khmer MEF1" w:cs="Khmer MEF1"/>
              <w:spacing w:val="-2"/>
              <w:highlight w:val="yellow"/>
              <w:cs/>
              <w:rPrChange w:id="1493" w:author="Chamreun Poth" w:date="2024-05-16T15:20:00Z" w16du:dateUtc="2024-05-16T08:20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និង</w:delText>
          </w:r>
        </w:del>
      </w:ins>
      <w:ins w:id="1494" w:author="User" w:date="2022-10-04T09:50:00Z">
        <w:del w:id="1495" w:author="Kem Sereyboth" w:date="2023-06-20T14:16:00Z">
          <w:r w:rsidR="00E00002" w:rsidRPr="00D80EA4" w:rsidDel="005C3437">
            <w:rPr>
              <w:rFonts w:ascii="Khmer MEF1" w:hAnsi="Khmer MEF1" w:cs="Khmer MEF1"/>
              <w:spacing w:val="-2"/>
              <w:highlight w:val="yellow"/>
              <w:cs/>
              <w:rPrChange w:id="1496" w:author="Chamreun Poth" w:date="2024-05-16T15:20:00Z" w16du:dateUtc="2024-05-16T08:20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ការ</w:delText>
          </w:r>
        </w:del>
      </w:ins>
      <w:ins w:id="1497" w:author="LENOVO" w:date="2022-10-02T03:46:00Z">
        <w:del w:id="1498" w:author="Kem Sereyboth" w:date="2023-06-20T14:16:00Z">
          <w:r w:rsidRPr="00D80EA4" w:rsidDel="005C3437">
            <w:rPr>
              <w:rFonts w:ascii="Khmer MEF1" w:hAnsi="Khmer MEF1" w:cs="Khmer MEF1"/>
              <w:spacing w:val="-2"/>
              <w:highlight w:val="yellow"/>
              <w:cs/>
              <w:rPrChange w:id="1499" w:author="Chamreun Poth" w:date="2024-05-16T15:20:00Z" w16du:dateUtc="2024-05-16T08:20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ប្រព្រឹត្តទៅ​នៃអាជ្ញាធរ​សេវាហិរញ្ញវត្ថុមិនមែនធនាគារ ក្នុងគោលបំណងពង្រឹងនិងធានាប្រសិទ្ធភាពនៃការ</w:delText>
          </w:r>
          <w:r w:rsidRPr="00D80EA4" w:rsidDel="005C3437">
            <w:rPr>
              <w:rFonts w:ascii="Khmer MEF1" w:hAnsi="Khmer MEF1" w:cs="Khmer MEF1"/>
              <w:highlight w:val="yellow"/>
              <w:cs/>
              <w:rPrChange w:id="1500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  <w:r w:rsidRPr="00D80EA4" w:rsidDel="005C3437">
            <w:rPr>
              <w:rFonts w:ascii="Khmer MEF1" w:hAnsi="Khmer MEF1" w:cs="Khmer MEF1"/>
              <w:spacing w:val="2"/>
              <w:highlight w:val="yellow"/>
              <w:cs/>
              <w:rPrChange w:id="1501" w:author="Chamreun Poth" w:date="2024-05-16T15:20:00Z" w16du:dateUtc="2024-05-16T08:20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គ្រប់គ្រង ការត្រួតពិនិត្យ និង​អភិវឌ្ឍន៍វិស័យសេវាហិរញ្ញវត្ថុមិនមែនធនាគារ រួមជាមួយការលើកកម្ពស់​ការ</w:delText>
          </w:r>
          <w:r w:rsidRPr="00D80EA4" w:rsidDel="005C3437">
            <w:rPr>
              <w:rFonts w:ascii="Khmer MEF1" w:hAnsi="Khmer MEF1" w:cs="Khmer MEF1"/>
              <w:spacing w:val="2"/>
              <w:highlight w:val="yellow"/>
              <w:cs/>
              <w:rPrChange w:id="1502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អភិវឌ្ឍ</w:delText>
          </w:r>
        </w:del>
      </w:ins>
      <w:ins w:id="1503" w:author="User" w:date="2022-10-05T14:46:00Z">
        <w:del w:id="1504" w:author="Kem Sereyboth" w:date="2023-06-20T14:16:00Z">
          <w:r w:rsidR="00370CB9" w:rsidRPr="00D80EA4" w:rsidDel="005C3437">
            <w:rPr>
              <w:rFonts w:ascii="Khmer MEF1" w:hAnsi="Khmer MEF1" w:cs="Khmer MEF1"/>
              <w:spacing w:val="2"/>
              <w:highlight w:val="yellow"/>
              <w:cs/>
              <w:rPrChange w:id="1505" w:author="Chamreun Poth" w:date="2024-05-16T15:20:00Z" w16du:dateUtc="2024-05-16T08:20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 </w:delText>
          </w:r>
        </w:del>
      </w:ins>
      <w:ins w:id="1506" w:author="LENOVO" w:date="2022-10-02T03:46:00Z">
        <w:del w:id="1507" w:author="Kem Sereyboth" w:date="2023-06-20T14:16:00Z">
          <w:r w:rsidRPr="00D80EA4" w:rsidDel="005C3437">
            <w:rPr>
              <w:rFonts w:ascii="Khmer MEF1" w:hAnsi="Khmer MEF1" w:cs="Khmer MEF1"/>
              <w:spacing w:val="2"/>
              <w:highlight w:val="yellow"/>
              <w:cs/>
              <w:rPrChange w:id="1508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​និងការប្រើប្រាស់​បច្ចេកវិទ្យា​ហិរញ្ញវត្ថុលើវិស័យសេវាហិរញ្ញវត្ថុមិនមែនធនាគារនៅក្នុងប្រទេស</w:delText>
          </w:r>
          <w:r w:rsidRPr="00D80EA4" w:rsidDel="005C3437">
            <w:rPr>
              <w:rFonts w:ascii="Khmer MEF1" w:hAnsi="Khmer MEF1" w:cs="Khmer MEF1"/>
              <w:highlight w:val="yellow"/>
              <w:cs/>
              <w:rPrChange w:id="1509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កម្ពុជា។</w:delText>
          </w:r>
        </w:del>
      </w:ins>
      <w:ins w:id="1510" w:author="Voeun Kuyeng" w:date="2022-09-01T10:53:00Z">
        <w:del w:id="1511" w:author="Kem Sereyboth" w:date="2023-06-20T14:16:00Z"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2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ស្របតាមការធ្វើសមាហរណកម្មយន្តការនៃការគ្រប់គ្រង និងត្រួតពិនិត្យលើវិស័យហិរញ្ញវត្ថុមិនមែន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3" w:author="Chamreun Poth" w:date="2024-05-16T15:20:00Z" w16du:dateUtc="2024-05-16T08:20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ធនាគារ មានជាអាទិ៍ វិស័យធានារ៉ាប់រងនិងសោធនឯកជន វិស័យមូលបត្រ វិស័យសន្តិសុខសង្គម វិស័យបរធន</w:delText>
          </w:r>
          <w:r w:rsidR="007710A5" w:rsidRPr="00D80EA4" w:rsidDel="005C3437">
            <w:rPr>
              <w:rFonts w:ascii="Khmer MEF1" w:hAnsi="Khmer MEF1" w:cs="Khmer MEF1"/>
              <w:highlight w:val="yellow"/>
              <w:rPrChange w:id="1514" w:author="Chamreun Poth" w:date="2024-05-16T15:20:00Z" w16du:dateUtc="2024-05-16T08:20:00Z">
                <w:rPr>
                  <w:rFonts w:ascii="Khmer MEF1" w:hAnsi="Khmer MEF1" w:cs="Khmer MEF1"/>
                </w:rPr>
              </w:rPrChange>
            </w:rPr>
            <w:delText>-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5" w:author="Chamreun Poth" w:date="2024-05-16T15:20:00Z" w16du:dateUtc="2024-05-16T08:20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បាលកិច្ច វិស័យគណនេយ្យនិងសវនកម្ម និងវិស័យអចលនវត្ថុ វិស័យបញ្ចាំ  និងប្រាតិភោគដោយអនុប្បទាន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6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7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អាជ្ញាធរសេវាហិរញ្ញវត្ថុមិនមែនធនាគារ (</w:delText>
          </w:r>
          <w:r w:rsidR="007710A5" w:rsidRPr="00D80EA4" w:rsidDel="005C3437">
            <w:rPr>
              <w:rFonts w:ascii="Khmer MEF1" w:hAnsi="Khmer MEF1" w:cs="Khmer MEF1"/>
              <w:b/>
              <w:bCs/>
              <w:highlight w:val="yellow"/>
              <w:cs/>
              <w:rPrChange w:id="1518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អ.ស.ហ.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19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 ត្រូវបានបង្កើតឡើងដោយច្បាប់ស្តីពីការរៀបចំ</w:delText>
          </w:r>
        </w:del>
      </w:ins>
      <w:ins w:id="1520" w:author="Uon Rithy" w:date="2022-09-22T07:32:00Z">
        <w:del w:id="1521" w:author="Kem Sereyboth" w:date="2023-06-20T14:16:00Z">
          <w:r w:rsidR="004A51A5" w:rsidRPr="00D80EA4" w:rsidDel="005C3437">
            <w:rPr>
              <w:rFonts w:ascii="Khmer MEF1" w:hAnsi="Khmer MEF1" w:cs="Khmer MEF1"/>
              <w:highlight w:val="yellow"/>
              <w:cs/>
              <w:rPrChange w:id="1522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1523" w:author="Voeun Kuyeng" w:date="2022-09-01T10:53:00Z">
        <w:del w:id="1524" w:author="Kem Sereyboth" w:date="2023-06-20T14:16:00Z"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25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និង</w:delText>
          </w:r>
        </w:del>
      </w:ins>
      <w:ins w:id="1526" w:author="User" w:date="2022-09-19T14:25:00Z">
        <w:del w:id="1527" w:author="Kem Sereyboth" w:date="2023-06-20T14:16:00Z">
          <w:r w:rsidR="00C37F20" w:rsidRPr="00D80EA4" w:rsidDel="005C3437">
            <w:rPr>
              <w:rFonts w:ascii="Khmer MEF1" w:hAnsi="Khmer MEF1" w:cs="Khmer MEF1"/>
              <w:highlight w:val="yellow"/>
              <w:cs/>
              <w:rPrChange w:id="1528" w:author="Chamreun Poth" w:date="2024-05-16T15:20:00Z" w16du:dateUtc="2024-05-16T08:20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ការ</w:delText>
          </w:r>
        </w:del>
      </w:ins>
      <w:ins w:id="1529" w:author="Voeun Kuyeng" w:date="2022-09-01T10:53:00Z">
        <w:del w:id="1530" w:author="Kem Sereyboth" w:date="2023-06-20T14:16:00Z"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31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ប្រព្រឹត្តទៅនៃអាជ្ញាធរសេវាហិរញ្ញវត្ថុមិនមែនធនាគារ ក្នុងគោលបំណងពង្រឹងនិងធានាប្រសិទ្ធភាពនៃការ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32" w:author="Chamreun Poth" w:date="2024-05-16T15:20:00Z" w16du:dateUtc="2024-05-16T08:20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គ្រប់គ្រង</w:delText>
          </w:r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33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 xml:space="preserve"> ការត្រួតពិនិត្យ និងអភិវឌ្ឍន៍វិស័យសេវាហិរញ្ញវត្ថុមិនមែនធនាគារ រួមជាមួយការលើកកម្ពស់</w:delText>
          </w:r>
        </w:del>
      </w:ins>
      <w:ins w:id="1534" w:author="Uon Rithy" w:date="2022-09-22T07:32:00Z">
        <w:del w:id="1535" w:author="Kem Sereyboth" w:date="2023-06-20T14:16:00Z">
          <w:r w:rsidR="004A51A5" w:rsidRPr="00D80EA4" w:rsidDel="005C3437">
            <w:rPr>
              <w:rFonts w:ascii="Khmer MEF1" w:hAnsi="Khmer MEF1" w:cs="Khmer MEF1"/>
              <w:highlight w:val="yellow"/>
              <w:cs/>
              <w:rPrChange w:id="1536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1537" w:author="Voeun Kuyeng" w:date="2022-09-01T10:53:00Z">
        <w:del w:id="1538" w:author="Kem Sereyboth" w:date="2023-06-20T14:16:00Z"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39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>ការអភិវឌ្ឍ</w:delText>
          </w:r>
        </w:del>
      </w:ins>
      <w:ins w:id="1540" w:author="Uon Rithy" w:date="2022-09-22T07:32:00Z">
        <w:del w:id="1541" w:author="Kem Sereyboth" w:date="2023-06-20T14:16:00Z">
          <w:r w:rsidR="004A51A5" w:rsidRPr="00D80EA4" w:rsidDel="005C3437">
            <w:rPr>
              <w:rFonts w:ascii="Khmer MEF1" w:hAnsi="Khmer MEF1" w:cs="Khmer MEF1"/>
              <w:highlight w:val="yellow"/>
              <w:cs/>
              <w:rPrChange w:id="1542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1543" w:author="Voeun Kuyeng" w:date="2022-09-01T10:53:00Z">
        <w:del w:id="1544" w:author="Kem Sereyboth" w:date="2023-06-20T14:16:00Z">
          <w:r w:rsidR="007710A5" w:rsidRPr="00D80EA4" w:rsidDel="005C3437">
            <w:rPr>
              <w:rFonts w:ascii="Khmer MEF1" w:hAnsi="Khmer MEF1" w:cs="Khmer MEF1"/>
              <w:highlight w:val="yellow"/>
              <w:cs/>
              <w:rPrChange w:id="1545" w:author="Chamreun Poth" w:date="2024-05-16T15:20:00Z" w16du:dateUtc="2024-05-16T08:20:00Z">
                <w:rPr>
                  <w:rFonts w:ascii="Khmer MEF1" w:hAnsi="Khmer MEF1" w:cs="Khmer MEF1"/>
                  <w:cs/>
                </w:rPr>
              </w:rPrChange>
            </w:rPr>
            <w:delText xml:space="preserve">និងការប្រើប្រាស់បច្ចេកវិទ្យាហិរញ្ញវត្ថុលើវិស័យសេវាហិរញ្ញវត្ថុមិនមែនធនាគារនៅក្នុងប្រទេសកម្ពុជា។ </w:delText>
          </w:r>
        </w:del>
      </w:ins>
    </w:p>
    <w:p w14:paraId="732B030B" w14:textId="50D64719" w:rsidR="005C3437" w:rsidRPr="00E33574" w:rsidRDefault="005C3437" w:rsidP="00F32C5C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546" w:author="Kem Sereyboth" w:date="2023-06-20T14:17:00Z"/>
          <w:rFonts w:ascii="Khmer MEF1" w:hAnsi="Khmer MEF1" w:cs="Khmer MEF1"/>
        </w:rPr>
      </w:pPr>
      <w:ins w:id="1547" w:author="Kem Sereyboth" w:date="2023-06-20T14:17:00Z"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48" w:author="Chamreun Poth" w:date="2024-05-16T15:20:00Z" w16du:dateUtc="2024-05-16T08:20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t>យោងតាម​ប្រកាសលេខ</w:t>
        </w:r>
        <w:r w:rsidRPr="00D80EA4">
          <w:rPr>
            <w:rFonts w:ascii="Khmer MEF1" w:hAnsi="Khmer MEF1" w:cs="Khmer MEF1" w:hint="cs"/>
            <w:spacing w:val="6"/>
            <w:highlight w:val="yellow"/>
            <w:cs/>
            <w:lang w:val="ca-ES"/>
            <w:rPrChange w:id="1549" w:author="Chamreun Poth" w:date="2024-05-16T15:20:00Z" w16du:dateUtc="2024-05-16T08:20:00Z">
              <w:rPr>
                <w:rFonts w:ascii="Khmer MEF1" w:hAnsi="Khmer MEF1" w:cs="Khmer MEF1" w:hint="cs"/>
                <w:spacing w:val="6"/>
                <w:cs/>
                <w:lang w:val="ca-ES"/>
              </w:rPr>
            </w:rPrChange>
          </w:rPr>
          <w:t xml:space="preserve">០០៩ អ.ស.ហ.ប្រ.ក ចុះថ្ងៃទី១ ខែតុលា ឆ្នាំ២០២១ 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50" w:author="Chamreun Poth" w:date="2024-05-16T15:20:00Z" w16du:dateUtc="2024-05-16T08:20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t>ស្តីពីការរៀបចំនិ</w:t>
        </w:r>
        <w:r w:rsidRPr="00D80EA4">
          <w:rPr>
            <w:rFonts w:ascii="Khmer MEF1" w:hAnsi="Khmer MEF1" w:cs="Khmer MEF1" w:hint="cs"/>
            <w:spacing w:val="6"/>
            <w:highlight w:val="yellow"/>
            <w:cs/>
            <w:lang w:val="ca-ES"/>
            <w:rPrChange w:id="1551" w:author="Chamreun Poth" w:date="2024-05-16T15:20:00Z" w16du:dateUtc="2024-05-16T08:20:00Z">
              <w:rPr>
                <w:rFonts w:ascii="Khmer MEF1" w:hAnsi="Khmer MEF1" w:cs="Khmer MEF1" w:hint="cs"/>
                <w:spacing w:val="6"/>
                <w:cs/>
                <w:lang w:val="ca-ES"/>
              </w:rPr>
            </w:rPrChange>
          </w:rPr>
          <w:t>ង</w:t>
        </w:r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552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ការប្រព្រឹត្តទៅរបស់នាយកដ្ឋានក្រោមឱវាទអង្គភាពសវនកម្មផ្ទៃក្នុងនៃ </w:t>
        </w:r>
        <w:r w:rsidRPr="00D80EA4">
          <w:rPr>
            <w:rFonts w:ascii="Khmer MEF1" w:hAnsi="Khmer MEF1" w:cs="Khmer MEF1"/>
            <w:b/>
            <w:bCs/>
            <w:spacing w:val="2"/>
            <w:highlight w:val="yellow"/>
            <w:cs/>
            <w:lang w:val="ca-ES"/>
            <w:rPrChange w:id="1553" w:author="Chamreun Poth" w:date="2024-05-16T15:20:00Z" w16du:dateUtc="2024-05-16T08:2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D80EA4">
          <w:rPr>
            <w:rFonts w:ascii="Khmer MEF1" w:hAnsi="Khmer MEF1" w:cs="Khmer MEF1"/>
            <w:spacing w:val="2"/>
            <w:highlight w:val="yellow"/>
            <w:lang w:val="ca-ES"/>
            <w:rPrChange w:id="1554" w:author="Chamreun Poth" w:date="2024-05-16T15:20:00Z" w16du:dateUtc="2024-05-16T08:20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555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នាយកដ្ឋានសវនកម្មទី១ </w:t>
        </w:r>
        <w:r w:rsidRPr="00D80EA4">
          <w:rPr>
            <w:rFonts w:ascii="Khmer MEF1" w:hAnsi="Khmer MEF1" w:cs="Khmer MEF1"/>
            <w:spacing w:val="4"/>
            <w:highlight w:val="yellow"/>
            <w:cs/>
            <w:lang w:val="ca-ES"/>
            <w:rPrChange w:id="1556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និងនាយកដ្ឋានសវនកម្មទី២ 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57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ជាសេនាធិការឱ្យ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58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1559" w:author="Kem Sereyboth" w:date="2023-07-19T14:54:00Z">
        <w:r w:rsidR="0003566A"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60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D80EA4">
          <w:rPr>
            <w:rFonts w:ascii="Khmer MEF1" w:hAnsi="Khmer MEF1" w:cs="Khmer MEF1"/>
            <w:b/>
            <w:bCs/>
            <w:spacing w:val="6"/>
            <w:highlight w:val="yellow"/>
            <w:cs/>
            <w:lang w:val="ca-ES"/>
            <w:rPrChange w:id="1561" w:author="Chamreun Poth" w:date="2024-05-16T15:20:00Z" w16du:dateUtc="2024-05-16T08:2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03566A" w:rsidRPr="00D80EA4">
          <w:rPr>
            <w:rFonts w:ascii="Khmer MEF1" w:hAnsi="Khmer MEF1" w:cs="Khmer MEF1"/>
            <w:b/>
            <w:bCs/>
            <w:spacing w:val="4"/>
            <w:highlight w:val="yellow"/>
            <w:cs/>
            <w:lang w:val="ca-ES"/>
            <w:rPrChange w:id="1562" w:author="Chamreun Poth" w:date="2024-05-16T15:20:00Z" w16du:dateUtc="2024-05-16T08:2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1563" w:author="Kem Sereyboth" w:date="2023-06-20T14:17:00Z">
        <w:r w:rsidRPr="00D80EA4">
          <w:rPr>
            <w:rFonts w:ascii="Khmer MEF1" w:hAnsi="Khmer MEF1" w:cs="Khmer MEF1"/>
            <w:spacing w:val="4"/>
            <w:highlight w:val="yellow"/>
            <w:cs/>
            <w:lang w:val="ca-ES"/>
            <w:rPrChange w:id="1564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</w:t>
        </w:r>
        <w:r w:rsidRPr="00D80EA4">
          <w:rPr>
            <w:rFonts w:ascii="Khmer MEF1" w:hAnsi="Khmer MEF1" w:cs="Khmer MEF1"/>
            <w:highlight w:val="yellow"/>
            <w:cs/>
            <w:lang w:val="ca-ES"/>
            <w:rPrChange w:id="1565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ដូ</w:t>
        </w:r>
      </w:ins>
      <w:ins w:id="1566" w:author="Kem Sereyboth" w:date="2023-07-25T09:56:00Z">
        <w:r w:rsidR="0047575F" w:rsidRPr="00D80EA4">
          <w:rPr>
            <w:rFonts w:ascii="Khmer MEF1" w:hAnsi="Khmer MEF1" w:cs="Khmer MEF1" w:hint="cs"/>
            <w:highlight w:val="yellow"/>
            <w:cs/>
            <w:lang w:val="ca-ES"/>
            <w:rPrChange w:id="1567" w:author="Chamreun Poth" w:date="2024-05-16T15:20:00Z" w16du:dateUtc="2024-05-16T08:20:00Z">
              <w:rPr>
                <w:rFonts w:ascii="Khmer MEF1" w:hAnsi="Khmer MEF1" w:cs="Khmer MEF1" w:hint="cs"/>
                <w:cs/>
                <w:lang w:val="ca-ES"/>
              </w:rPr>
            </w:rPrChange>
          </w:rPr>
          <w:t>​​</w:t>
        </w:r>
        <w:r w:rsidR="0047575F" w:rsidRPr="00D80EA4">
          <w:rPr>
            <w:rFonts w:ascii="Khmer MEF1" w:hAnsi="Khmer MEF1" w:cs="Khmer MEF1"/>
            <w:spacing w:val="-8"/>
            <w:highlight w:val="yellow"/>
            <w:lang w:val="ca-ES"/>
            <w:rPrChange w:id="1568" w:author="Chamreun Poth" w:date="2024-05-16T15:20:00Z" w16du:dateUtc="2024-05-16T08:20:00Z">
              <w:rPr>
                <w:rFonts w:ascii="Khmer MEF1" w:hAnsi="Khmer MEF1" w:cs="Khmer MEF1"/>
                <w:lang w:val="ca-ES"/>
              </w:rPr>
            </w:rPrChange>
          </w:rPr>
          <w:t>​​</w:t>
        </w:r>
      </w:ins>
      <w:ins w:id="1569" w:author="Kem Sereyboth" w:date="2023-07-25T10:00:00Z">
        <w:r w:rsidR="00C37BE9" w:rsidRPr="00D80EA4">
          <w:rPr>
            <w:rFonts w:ascii="Khmer MEF1" w:hAnsi="Khmer MEF1" w:cs="Khmer MEF1"/>
            <w:spacing w:val="-8"/>
            <w:highlight w:val="yellow"/>
            <w:lang w:val="ca-ES"/>
            <w:rPrChange w:id="1570" w:author="Chamreun Poth" w:date="2024-05-16T15:20:00Z" w16du:dateUtc="2024-05-16T08:20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571" w:author="Kem Sereyboth" w:date="2023-06-20T14:17:00Z"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572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ចមានចែង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573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D80EA4">
          <w:rPr>
            <w:rFonts w:ascii="Khmer MEF1" w:hAnsi="Khmer MEF1" w:cs="Khmer MEF1"/>
            <w:spacing w:val="-8"/>
            <w:highlight w:val="yellow"/>
            <w:cs/>
            <w:lang w:val="ca-ES"/>
            <w:rPrChange w:id="1574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ក្នុងអនុក្រឹត្យស្តីពីការរៀបចំនិងការប្រព្រឹត្តទៅរបស់អង្គភាពក្រោមឱវាទរបស់អាជ្ញាធរសេវា</w:t>
        </w:r>
      </w:ins>
      <w:ins w:id="1575" w:author="Kem Sereyboth" w:date="2023-07-25T09:56:00Z">
        <w:r w:rsidR="0047575F" w:rsidRPr="00D80EA4">
          <w:rPr>
            <w:rFonts w:ascii="Khmer MEF1" w:hAnsi="Khmer MEF1" w:cs="Khmer MEF1" w:hint="cs"/>
            <w:spacing w:val="-2"/>
            <w:highlight w:val="yellow"/>
            <w:cs/>
            <w:lang w:val="ca-ES"/>
            <w:rPrChange w:id="1576" w:author="Chamreun Poth" w:date="2024-05-16T15:20:00Z" w16du:dateUtc="2024-05-16T08:20:00Z">
              <w:rPr>
                <w:rFonts w:ascii="Khmer MEF1" w:hAnsi="Khmer MEF1" w:cs="Khmer MEF1" w:hint="cs"/>
                <w:spacing w:val="-2"/>
                <w:cs/>
                <w:lang w:val="ca-ES"/>
              </w:rPr>
            </w:rPrChange>
          </w:rPr>
          <w:t>​​​</w:t>
        </w:r>
      </w:ins>
      <w:ins w:id="1577" w:author="Kem Sereyboth" w:date="2023-06-20T14:17:00Z"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78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ហិរញ្ញវត្ថុមិនមែន</w:t>
        </w:r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79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ធនាគារ។ តាមរយៈប្រកាសខាងលើនេះ</w:t>
        </w:r>
      </w:ins>
      <w:ins w:id="1580" w:author="Kem Sereyboth" w:date="2023-07-25T10:01:00Z">
        <w:r w:rsidR="00C37BE9" w:rsidRPr="00D80EA4">
          <w:rPr>
            <w:rFonts w:ascii="Khmer MEF1" w:hAnsi="Khmer MEF1" w:cs="Khmer MEF1" w:hint="cs"/>
            <w:spacing w:val="-16"/>
            <w:highlight w:val="yellow"/>
            <w:cs/>
            <w:lang w:val="ca-ES"/>
            <w:rPrChange w:id="1581" w:author="Chamreun Poth" w:date="2024-05-16T15:20:00Z" w16du:dateUtc="2024-05-16T08:20:00Z">
              <w:rPr>
                <w:rFonts w:ascii="Khmer MEF1" w:hAnsi="Khmer MEF1" w:cs="Khmer MEF1" w:hint="cs"/>
                <w:spacing w:val="-16"/>
                <w:cs/>
                <w:lang w:val="ca-ES"/>
              </w:rPr>
            </w:rPrChange>
          </w:rPr>
          <w:t xml:space="preserve"> </w:t>
        </w:r>
      </w:ins>
      <w:ins w:id="1582" w:author="Kem Sereyboth" w:date="2023-06-20T14:17:00Z"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83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នាយកដ្ឋានសវនកម្មទី១</w:t>
        </w:r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84" w:author="Chamreun Poth" w:date="2024-05-16T15:20:00Z" w16du:dateUtc="2024-05-16T08:2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ត្រូ</w:t>
        </w:r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85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វទទួលបន្ទុកការងារស</w:t>
        </w:r>
      </w:ins>
      <w:ins w:id="1586" w:author="Kem Sereyboth" w:date="2023-07-25T10:00:00Z">
        <w:r w:rsidR="00C37BE9"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87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588" w:author="Kem Sereyboth" w:date="2023-06-20T14:17:00Z"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89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</w:t>
        </w:r>
      </w:ins>
      <w:ins w:id="1590" w:author="Kem Sereyboth" w:date="2023-07-25T10:00:00Z">
        <w:r w:rsidR="00C37BE9"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91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592" w:author="Kem Sereyboth" w:date="2023-06-20T14:17:00Z"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93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</w:t>
        </w:r>
      </w:ins>
      <w:ins w:id="1594" w:author="Kem Sereyboth" w:date="2023-07-25T10:00:00Z">
        <w:r w:rsidR="00C37BE9" w:rsidRPr="00D80EA4">
          <w:rPr>
            <w:rFonts w:ascii="Khmer MEF1" w:hAnsi="Khmer MEF1" w:cs="Khmer MEF1"/>
            <w:spacing w:val="-16"/>
            <w:highlight w:val="yellow"/>
            <w:lang w:val="ca-ES"/>
            <w:rPrChange w:id="1595" w:author="Chamreun Poth" w:date="2024-05-16T15:20:00Z" w16du:dateUtc="2024-05-16T08:20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</w:ins>
      <w:ins w:id="1596" w:author="Kem Sereyboth" w:date="2023-06-20T14:17:00Z">
        <w:r w:rsidRPr="00D80EA4">
          <w:rPr>
            <w:rFonts w:ascii="Khmer MEF1" w:hAnsi="Khmer MEF1" w:cs="Khmer MEF1"/>
            <w:spacing w:val="-16"/>
            <w:highlight w:val="yellow"/>
            <w:cs/>
            <w:lang w:val="ca-ES"/>
            <w:rPrChange w:id="1597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កម្ម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98" w:author="Chamreun Poth" w:date="2024-05-16T15:20:00Z" w16du:dateUtc="2024-05-16T08:2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599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ចំនួន </w:t>
        </w:r>
        <w:r w:rsidRPr="00D80EA4">
          <w:rPr>
            <w:rFonts w:ascii="Khmer MEF1" w:hAnsi="Khmer MEF1" w:cs="Khmer MEF1"/>
            <w:b/>
            <w:bCs/>
            <w:spacing w:val="6"/>
            <w:highlight w:val="yellow"/>
            <w:cs/>
            <w:lang w:val="ca-ES"/>
            <w:rPrChange w:id="1600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៤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01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 គឺ៖ និយ័តករសន្តិសុខសង្គម និយ័ត​ករគណនេយ្យនិងសវនកម្ម និយ័តករអាជីវកម្ម</w:t>
        </w:r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02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អចលនវត្ថុនិង</w:t>
        </w:r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03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</w:t>
        </w:r>
      </w:ins>
      <w:ins w:id="1604" w:author="Kem Sereyboth" w:date="2023-07-25T10:01:00Z">
        <w:r w:rsidR="00C37BE9"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05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606" w:author="Kem Sereyboth" w:date="2023-06-20T14:17:00Z">
        <w:r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07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នាយកដ្ឋានសវនកម្មទី២ ត្រូវទទួលបន្ទុក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08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កា</w:t>
        </w:r>
      </w:ins>
      <w:ins w:id="1609" w:author="Kem Sereyboth" w:date="2023-07-25T10:02:00Z">
        <w:r w:rsidR="00C37BE9" w:rsidRPr="00D80EA4">
          <w:rPr>
            <w:rFonts w:ascii="Khmer MEF1" w:hAnsi="Khmer MEF1" w:cs="Khmer MEF1"/>
            <w:spacing w:val="-14"/>
            <w:highlight w:val="yellow"/>
            <w:lang w:val="ca-ES"/>
            <w:rPrChange w:id="1610" w:author="Chamreun Poth" w:date="2024-05-16T15:20:00Z" w16du:dateUtc="2024-05-16T08:20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611" w:author="Kem Sereyboth" w:date="2023-06-20T14:17:00Z"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12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រងារសវនកម្ម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13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លើអង្គភាពនិងនិយ័តករចំនួន </w:t>
        </w:r>
        <w:r w:rsidRPr="00D80EA4">
          <w:rPr>
            <w:rFonts w:ascii="Khmer MEF1" w:hAnsi="Khmer MEF1" w:cs="Khmer MEF1"/>
            <w:b/>
            <w:bCs/>
            <w:spacing w:val="-14"/>
            <w:highlight w:val="yellow"/>
            <w:cs/>
            <w:lang w:val="ca-ES"/>
            <w:rPrChange w:id="1614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៣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15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គឺ៖ អគ្គលេ</w:t>
        </w:r>
        <w:r w:rsidRPr="00D80EA4">
          <w:rPr>
            <w:rFonts w:ascii="Khmer MEF1" w:hAnsi="Khmer MEF1" w:cs="Khmer MEF1"/>
            <w:spacing w:val="-14"/>
            <w:highlight w:val="yellow"/>
            <w:lang w:val="ca-ES"/>
            <w:rPrChange w:id="1616" w:author="Chamreun Poth" w:date="2024-05-16T15:20:00Z" w16du:dateUtc="2024-05-16T08:20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17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D80EA4">
          <w:rPr>
            <w:rFonts w:ascii="Khmer MEF1" w:hAnsi="Khmer MEF1" w:cs="Khmer MEF1"/>
            <w:spacing w:val="-14"/>
            <w:highlight w:val="yellow"/>
            <w:lang w:val="ca-ES"/>
            <w:rPrChange w:id="1618" w:author="Chamreun Poth" w:date="2024-05-16T15:20:00Z" w16du:dateUtc="2024-05-16T08:20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19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D80EA4">
          <w:rPr>
            <w:rFonts w:ascii="Khmer MEF1" w:hAnsi="Khmer MEF1" w:cs="Khmer MEF1"/>
            <w:b/>
            <w:bCs/>
            <w:spacing w:val="-14"/>
            <w:highlight w:val="yellow"/>
            <w:cs/>
            <w:lang w:val="ca-ES"/>
            <w:rPrChange w:id="1620" w:author="Chamreun Poth" w:date="2024-05-16T15:20:00Z" w16du:dateUtc="2024-05-16T08:20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D80EA4">
          <w:rPr>
            <w:rFonts w:ascii="Khmer MEF1" w:hAnsi="Khmer MEF1" w:cs="Khmer MEF1"/>
            <w:spacing w:val="-14"/>
            <w:highlight w:val="yellow"/>
            <w:cs/>
            <w:lang w:val="ca-ES"/>
            <w:rPrChange w:id="1621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និយ័តករមូលបត្រកម្ពុជា</w:t>
        </w:r>
        <w:r w:rsidRPr="00D80EA4">
          <w:rPr>
            <w:rFonts w:ascii="Khmer MEF1" w:hAnsi="Khmer MEF1" w:cs="Khmer MEF1"/>
            <w:spacing w:val="-10"/>
            <w:highlight w:val="yellow"/>
            <w:cs/>
            <w:lang w:val="ca-ES"/>
            <w:rPrChange w:id="1622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23" w:author="Chamreun Poth" w:date="2024-05-16T15:20:00Z" w16du:dateUtc="2024-05-16T08:20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និងនិយ័តករ</w:t>
        </w:r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24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បរធនបាលកិច្ច។</w:t>
        </w:r>
      </w:ins>
      <w:ins w:id="1625" w:author="Kem Sereyboth" w:date="2023-07-25T10:03:00Z">
        <w:r w:rsidR="00C37BE9"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26" w:author="Chamreun Poth" w:date="2024-05-16T15:20:00Z" w16du:dateUtc="2024-05-16T08:2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627" w:author="Kem Sereyboth" w:date="2023-06-20T14:17:00Z"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28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ស្របតាមការដាក់ចេញនេះ ការិយាល័យសវនកម្មទី</w:t>
        </w:r>
      </w:ins>
      <w:ins w:id="1629" w:author="Kem Sereyboth" w:date="2023-06-20T15:01:00Z"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30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១</w:t>
        </w:r>
      </w:ins>
      <w:ins w:id="1631" w:author="Kem Sereyboth" w:date="2023-06-20T14:17:00Z">
        <w:r w:rsidRPr="00D80EA4">
          <w:rPr>
            <w:rFonts w:ascii="Khmer MEF1" w:hAnsi="Khmer MEF1" w:cs="Khmer MEF1"/>
            <w:spacing w:val="6"/>
            <w:highlight w:val="yellow"/>
            <w:cs/>
            <w:lang w:val="ca-ES"/>
            <w:rPrChange w:id="1632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ត្រូវចុះធ្វើ</w:t>
        </w:r>
      </w:ins>
      <w:ins w:id="1633" w:author="Kem Sereyboth" w:date="2023-07-18T14:56:00Z">
        <w:r w:rsidR="00B1315D" w:rsidRPr="00D80EA4">
          <w:rPr>
            <w:rFonts w:ascii="!Khmer MEF1" w:hAnsi="!Khmer MEF1" w:cs="!Khmer MEF1"/>
            <w:spacing w:val="6"/>
            <w:highlight w:val="yellow"/>
            <w:cs/>
            <w:lang w:val="ca-ES"/>
            <w:rPrChange w:id="1634" w:author="Chamreun Poth" w:date="2024-05-16T15:20:00Z" w16du:dateUtc="2024-05-16T08:20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</w:t>
        </w:r>
      </w:ins>
      <w:ins w:id="1635" w:author="Kem Sereyboth" w:date="2023-07-25T10:04:00Z">
        <w:r w:rsidR="00C37BE9" w:rsidRPr="00D80EA4">
          <w:rPr>
            <w:rFonts w:ascii="!Khmer MEF1" w:hAnsi="!Khmer MEF1" w:cs="!Khmer MEF1"/>
            <w:spacing w:val="6"/>
            <w:highlight w:val="yellow"/>
            <w:cs/>
            <w:lang w:val="ca-ES"/>
            <w:rPrChange w:id="1636" w:author="Chamreun Poth" w:date="2024-05-16T15:20:00Z" w16du:dateUtc="2024-05-16T08:20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637" w:author="Kem Sereyboth" w:date="2023-07-18T14:56:00Z">
        <w:r w:rsidR="00B1315D" w:rsidRPr="00D80EA4">
          <w:rPr>
            <w:rFonts w:ascii="!Khmer MEF1" w:hAnsi="!Khmer MEF1" w:cs="!Khmer MEF1"/>
            <w:spacing w:val="6"/>
            <w:highlight w:val="yellow"/>
            <w:cs/>
            <w:lang w:val="ca-ES"/>
            <w:rPrChange w:id="1638" w:author="Chamreun Poth" w:date="2024-05-16T15:20:00Z" w16du:dateUtc="2024-05-16T08:20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ម្ម</w:t>
        </w:r>
      </w:ins>
      <w:ins w:id="1639" w:author="Kem Sereyboth" w:date="2023-07-25T10:04:00Z">
        <w:r w:rsidR="00C37BE9" w:rsidRPr="00D80EA4">
          <w:rPr>
            <w:rFonts w:ascii="!Khmer MEF1" w:hAnsi="!Khmer MEF1" w:cs="!Khmer MEF1"/>
            <w:spacing w:val="6"/>
            <w:highlight w:val="yellow"/>
            <w:cs/>
            <w:lang w:val="ca-ES"/>
            <w:rPrChange w:id="1640" w:author="Chamreun Poth" w:date="2024-05-16T15:20:00Z" w16du:dateUtc="2024-05-16T08:20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641" w:author="Kem Sereyboth" w:date="2023-07-18T14:56:00Z">
        <w:r w:rsidR="00B1315D" w:rsidRPr="00D80EA4">
          <w:rPr>
            <w:rFonts w:ascii="!Khmer MEF1" w:hAnsi="!Khmer MEF1" w:cs="!Khmer MEF1"/>
            <w:spacing w:val="-8"/>
            <w:highlight w:val="yellow"/>
            <w:cs/>
            <w:lang w:val="ca-ES"/>
            <w:rPrChange w:id="1642" w:author="Chamreun Poth" w:date="2024-05-16T15:20:00Z" w16du:dateUtc="2024-05-16T08:20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អនុលោមភាព និង</w:t>
        </w:r>
      </w:ins>
      <w:ins w:id="1643" w:author="Kem Sereyboth" w:date="2023-07-18T14:57:00Z">
        <w:r w:rsidR="00B1315D" w:rsidRPr="00D80EA4">
          <w:rPr>
            <w:rFonts w:ascii="Khmer MEF1" w:hAnsi="Khmer MEF1" w:cs="Khmer MEF1"/>
            <w:spacing w:val="-2"/>
            <w:highlight w:val="yellow"/>
            <w:cs/>
            <w:lang w:val="ca-ES"/>
            <w:rPrChange w:id="1644" w:author="Chamreun Poth" w:date="2024-05-16T15:20:00Z" w16du:dateUtc="2024-05-16T08:2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សវនកម្មសមិទ្ធកម្ម</w:t>
        </w:r>
      </w:ins>
      <w:ins w:id="1645" w:author="Kem Sereyboth" w:date="2023-07-25T10:03:00Z">
        <w:r w:rsidR="00C37BE9" w:rsidRPr="00D80EA4">
          <w:rPr>
            <w:rFonts w:ascii="Khmer MEF1" w:hAnsi="Khmer MEF1" w:cs="Khmer MEF1" w:hint="cs"/>
            <w:spacing w:val="-2"/>
            <w:highlight w:val="yellow"/>
            <w:cs/>
            <w:lang w:val="ca-ES"/>
            <w:rPrChange w:id="1646" w:author="Chamreun Poth" w:date="2024-05-16T15:20:00Z" w16du:dateUtc="2024-05-16T08:20:00Z">
              <w:rPr>
                <w:rFonts w:ascii="Khmer MEF1" w:hAnsi="Khmer MEF1" w:cs="Khmer MEF1" w:hint="cs"/>
                <w:spacing w:val="-2"/>
                <w:cs/>
                <w:lang w:val="ca-ES"/>
              </w:rPr>
            </w:rPrChange>
          </w:rPr>
          <w:t>នៅ</w:t>
        </w:r>
      </w:ins>
      <w:ins w:id="1647" w:author="Sopheak Phorn" w:date="2023-07-28T09:17:00Z">
        <w:r w:rsidR="006E6058" w:rsidRPr="00D80EA4">
          <w:rPr>
            <w:rFonts w:ascii="Khmer MEF1" w:hAnsi="Khmer MEF1" w:cs="Khmer MEF1" w:hint="cs"/>
            <w:highlight w:val="yellow"/>
            <w:cs/>
            <w:lang w:val="ca-ES"/>
            <w:rPrChange w:id="1648" w:author="Chamreun Poth" w:date="2024-05-16T15:20:00Z" w16du:dateUtc="2024-05-16T08:20:00Z">
              <w:rPr>
                <w:rFonts w:ascii="Khmer MEF1" w:hAnsi="Khmer MEF1" w:cs="Khmer MEF1" w:hint="cs"/>
                <w:cs/>
                <w:lang w:val="ca-ES"/>
              </w:rPr>
            </w:rPrChange>
          </w:rPr>
          <w:t>និ</w:t>
        </w:r>
        <w:r w:rsidR="006E6058"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49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យ័ត</w:t>
        </w:r>
        <w:r w:rsidR="006E6058" w:rsidRPr="00D80EA4">
          <w:rPr>
            <w:rFonts w:ascii="Khmer MEF1" w:hAnsi="Khmer MEF1" w:cs="Khmer MEF1" w:hint="cs"/>
            <w:spacing w:val="2"/>
            <w:highlight w:val="yellow"/>
            <w:cs/>
            <w:lang w:val="ca-ES"/>
            <w:rPrChange w:id="1650" w:author="Chamreun Poth" w:date="2024-05-16T15:20:00Z" w16du:dateUtc="2024-05-16T08:20:00Z">
              <w:rPr>
                <w:rFonts w:ascii="Khmer MEF1" w:hAnsi="Khmer MEF1" w:cs="Khmer MEF1" w:hint="cs"/>
                <w:spacing w:val="2"/>
                <w:cs/>
                <w:lang w:val="ca-ES"/>
              </w:rPr>
            </w:rPrChange>
          </w:rPr>
          <w:t>​</w:t>
        </w:r>
        <w:r w:rsidR="006E6058" w:rsidRPr="00D80EA4">
          <w:rPr>
            <w:rFonts w:ascii="Khmer MEF1" w:hAnsi="Khmer MEF1" w:cs="Khmer MEF1"/>
            <w:spacing w:val="2"/>
            <w:highlight w:val="yellow"/>
            <w:cs/>
            <w:lang w:val="ca-ES"/>
            <w:rPrChange w:id="1651" w:author="Chamreun Poth" w:date="2024-05-16T15:20:00Z" w16du:dateUtc="2024-05-16T08:20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ករគណនេយ្យនិងសវនកម្ម </w:t>
        </w:r>
        <w:r w:rsidR="006E6058" w:rsidRPr="00D80EA4">
          <w:rPr>
            <w:rFonts w:ascii="Khmer MEF1" w:hAnsi="Khmer MEF1" w:cs="Khmer MEF1" w:hint="cs"/>
            <w:spacing w:val="2"/>
            <w:highlight w:val="yellow"/>
            <w:cs/>
            <w:lang w:val="ca-ES"/>
            <w:rPrChange w:id="1652" w:author="Chamreun Poth" w:date="2024-05-16T15:20:00Z" w16du:dateUtc="2024-05-16T08:20:00Z">
              <w:rPr>
                <w:rFonts w:ascii="Khmer MEF1" w:hAnsi="Khmer MEF1" w:cs="Khmer MEF1" w:hint="cs"/>
                <w:spacing w:val="2"/>
                <w:cs/>
                <w:lang w:val="ca-ES"/>
              </w:rPr>
            </w:rPrChange>
          </w:rPr>
          <w:t>(</w:t>
        </w:r>
        <w:r w:rsidR="006E6058" w:rsidRPr="00D80EA4">
          <w:rPr>
            <w:rFonts w:ascii="Khmer MEF1" w:hAnsi="Khmer MEF1" w:cs="Khmer MEF1"/>
            <w:b/>
            <w:bCs/>
            <w:highlight w:val="yellow"/>
            <w:cs/>
            <w:lang w:val="ca-ES"/>
            <w:rPrChange w:id="1653" w:author="Chamreun Poth" w:date="2024-05-16T15:20:00Z" w16du:dateUtc="2024-05-16T08:2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ន.</w:t>
        </w:r>
        <w:r w:rsidR="006E6058" w:rsidRPr="00D80EA4">
          <w:rPr>
            <w:rFonts w:ascii="Khmer MEF1" w:hAnsi="Khmer MEF1" w:cs="Khmer MEF1" w:hint="cs"/>
            <w:b/>
            <w:bCs/>
            <w:highlight w:val="yellow"/>
            <w:cs/>
            <w:lang w:val="ca-ES"/>
            <w:rPrChange w:id="1654" w:author="Chamreun Poth" w:date="2024-05-16T15:20:00Z" w16du:dateUtc="2024-05-16T08:20:00Z">
              <w:rPr>
                <w:rFonts w:ascii="Khmer MEF1" w:hAnsi="Khmer MEF1" w:cs="Khmer MEF1" w:hint="cs"/>
                <w:b/>
                <w:bCs/>
                <w:cs/>
                <w:lang w:val="ca-ES"/>
              </w:rPr>
            </w:rPrChange>
          </w:rPr>
          <w:t>គ</w:t>
        </w:r>
        <w:r w:rsidR="006E6058" w:rsidRPr="00D80EA4">
          <w:rPr>
            <w:rFonts w:ascii="Khmer MEF1" w:hAnsi="Khmer MEF1" w:cs="Khmer MEF1"/>
            <w:b/>
            <w:bCs/>
            <w:highlight w:val="yellow"/>
            <w:cs/>
            <w:lang w:val="ca-ES"/>
            <w:rPrChange w:id="1655" w:author="Chamreun Poth" w:date="2024-05-16T15:20:00Z" w16du:dateUtc="2024-05-16T08:2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.ស.</w:t>
        </w:r>
        <w:r w:rsidR="006E6058" w:rsidRPr="00D80EA4">
          <w:rPr>
            <w:rFonts w:ascii="Khmer MEF1" w:hAnsi="Khmer MEF1" w:cs="Khmer MEF1"/>
            <w:highlight w:val="yellow"/>
            <w:cs/>
            <w:lang w:val="ca-ES"/>
            <w:rPrChange w:id="1656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)</w:t>
        </w:r>
      </w:ins>
      <w:ins w:id="1657" w:author="Kem Sereyboth" w:date="2023-07-18T14:57:00Z">
        <w:del w:id="1658" w:author="Sopheak Phorn" w:date="2023-07-28T09:17:00Z">
          <w:r w:rsidR="00B1315D" w:rsidRPr="00D80EA4" w:rsidDel="006E6058">
            <w:rPr>
              <w:rFonts w:ascii="Khmer MEF1" w:hAnsi="Khmer MEF1" w:cs="Khmer MEF1"/>
              <w:spacing w:val="2"/>
              <w:highlight w:val="yellow"/>
              <w:cs/>
              <w:lang w:val="ca-ES"/>
              <w:rPrChange w:id="1659" w:author="Chamreun Poth" w:date="2024-05-16T15:20:00Z" w16du:dateUtc="2024-05-16T08:20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និយ័តករសន្តិសុខសង្គម</w:delText>
          </w:r>
        </w:del>
      </w:ins>
      <w:ins w:id="1660" w:author="Kem Sereyboth" w:date="2023-06-20T14:17:00Z">
        <w:del w:id="1661" w:author="Sopheak Phorn" w:date="2023-07-28T09:17:00Z">
          <w:r w:rsidRPr="00D80EA4" w:rsidDel="006E6058">
            <w:rPr>
              <w:rFonts w:ascii="Khmer MEF1" w:hAnsi="Khmer MEF1" w:cs="Khmer MEF1"/>
              <w:highlight w:val="yellow"/>
              <w:cs/>
              <w:lang w:val="ca-ES"/>
              <w:rPrChange w:id="1662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663" w:author="Kem Sereyboth" w:date="2023-07-18T14:57:00Z">
        <w:del w:id="1664" w:author="Sopheak Phorn" w:date="2023-07-28T09:17:00Z">
          <w:r w:rsidR="00B1315D" w:rsidRPr="00D80EA4" w:rsidDel="006E6058">
            <w:rPr>
              <w:rFonts w:ascii="Khmer MEF1" w:hAnsi="Khmer MEF1" w:cs="Khmer MEF1" w:hint="cs"/>
              <w:highlight w:val="yellow"/>
              <w:cs/>
              <w:lang w:val="ca-ES"/>
              <w:rPrChange w:id="1665" w:author="Chamreun Poth" w:date="2024-05-16T15:20:00Z" w16du:dateUtc="2024-05-16T08:20:00Z">
                <w:rPr>
                  <w:rFonts w:ascii="Khmer MEF1" w:hAnsi="Khmer MEF1" w:cs="Khmer MEF1" w:hint="cs"/>
                  <w:cs/>
                  <w:lang w:val="ca-ES"/>
                </w:rPr>
              </w:rPrChange>
            </w:rPr>
            <w:delText>(</w:delText>
          </w:r>
        </w:del>
      </w:ins>
      <w:ins w:id="1666" w:author="Kem Sereyboth" w:date="2023-06-20T15:01:00Z">
        <w:del w:id="1667" w:author="Sopheak Phorn" w:date="2023-07-28T09:17:00Z">
          <w:r w:rsidRPr="00D80EA4" w:rsidDel="006E6058">
            <w:rPr>
              <w:rFonts w:ascii="Khmer MEF1" w:hAnsi="Khmer MEF1" w:cs="Khmer MEF1"/>
              <w:b/>
              <w:bCs/>
              <w:highlight w:val="yellow"/>
              <w:cs/>
              <w:lang w:val="ca-ES"/>
              <w:rPrChange w:id="1668" w:author="Chamreun Poth" w:date="2024-05-16T15:20:00Z" w16du:dateUtc="2024-05-16T08:20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1669" w:author="Kem Sereyboth" w:date="2023-07-18T14:57:00Z">
        <w:del w:id="1670" w:author="Sopheak Phorn" w:date="2023-07-28T09:17:00Z">
          <w:r w:rsidR="00B1315D" w:rsidRPr="00D80EA4" w:rsidDel="006E6058">
            <w:rPr>
              <w:rFonts w:ascii="Khmer MEF1" w:hAnsi="Khmer MEF1" w:cs="Khmer MEF1"/>
              <w:highlight w:val="yellow"/>
              <w:cs/>
              <w:lang w:val="ca-ES"/>
              <w:rPrChange w:id="1671" w:author="Chamreun Poth" w:date="2024-05-16T15:20:00Z" w16du:dateUtc="2024-05-16T08:2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672" w:author="Kem Sereyboth" w:date="2023-06-20T14:17:00Z">
        <w:r w:rsidRPr="00D80EA4">
          <w:rPr>
            <w:rFonts w:ascii="Khmer MEF1" w:hAnsi="Khmer MEF1" w:cs="Khmer MEF1"/>
            <w:highlight w:val="yellow"/>
            <w:cs/>
            <w:lang w:val="ca-ES"/>
            <w:rPrChange w:id="1673" w:author="Chamreun Poth" w:date="2024-05-16T15:20:00Z" w16du:dateUtc="2024-05-16T08:20:00Z">
              <w:rPr>
                <w:rFonts w:ascii="Khmer MEF1" w:hAnsi="Khmer MEF1" w:cs="Khmer MEF1"/>
                <w:cs/>
                <w:lang w:val="ca-ES"/>
              </w:rPr>
            </w:rPrChange>
          </w:rPr>
          <w:t>។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</w:ins>
    </w:p>
    <w:p w14:paraId="77D0DC95" w14:textId="16A5D6B8" w:rsidR="007710A5" w:rsidRPr="00C37BE9" w:rsidDel="005F7C21" w:rsidRDefault="00065875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674" w:author="Kem Sereyboth" w:date="2023-06-20T14:17:00Z"/>
          <w:rFonts w:ascii="Khmer MEF1" w:hAnsi="Khmer MEF1" w:cs="Khmer MEF1"/>
          <w:spacing w:val="2"/>
          <w:rPrChange w:id="1675" w:author="Kem Sereyboth" w:date="2023-07-25T10:06:00Z">
            <w:rPr>
              <w:del w:id="1676" w:author="Kem Sereyboth" w:date="2023-06-20T14:17:00Z"/>
              <w:rFonts w:ascii="Khmer MEF1" w:hAnsi="Khmer MEF1" w:cs="Khmer MEF1"/>
              <w:color w:val="FF0000"/>
              <w:spacing w:val="2"/>
            </w:rPr>
          </w:rPrChange>
        </w:rPr>
      </w:pPr>
      <w:ins w:id="1677" w:author="LENOVO" w:date="2022-10-02T03:49:00Z">
        <w:del w:id="1678" w:author="Kem Sereyboth" w:date="2023-06-20T14:17:00Z">
          <w:r w:rsidRPr="00C37BE9" w:rsidDel="005C3437">
            <w:rPr>
              <w:rFonts w:ascii="Khmer MEF1" w:hAnsi="Khmer MEF1" w:cs="Khmer MEF1"/>
              <w:spacing w:val="2"/>
              <w:cs/>
              <w:rPrChange w:id="1679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ដើម្បីធានាបានថាបេសកកម្មរបស់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80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rPrChange w:id="1681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</w:rPr>
            <w:delText>ទទួលបានជោគជ័យ អនុក្រឹត្យ​ស្តីពី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ការរៀបចំ និង​ការ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82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ប្រព្រឹត្ត​ទៅ​របស់អាជ្ញាធរសេវាហិរញ្ញវត្ថុមិនមែនធនាគារ បានចង្អុលបង្ហាញ​ឱ្យបង្កើតនូវ​អង្គភាព​សវនកម្ម​ផ្ទៃក្នុង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83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84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នៃ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685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86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87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88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89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90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លើការងារ​សវនកម្ម​ដើម្បីពង្រឹងប្រព័ន្ធត្រួតពិនិត្យផ្ទៃក្នុងរបស់អង្គភាពក្រោមឱវាទ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តាមរយៈការ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91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តាមដាន ការត្រួតពិនិត្យ​ប្រកប​ដោយវិជ្ជាជីវៈ ក្រមសីលធម៌ ឯករាជ្យភាព សុចរិតភាព ការទទួលខុសត្រូវ និង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92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​អភិវឌ្ឍន៍​មុខងារ​សវនកម្ម​ផ្ទៃក្នុង ព្រមទាំងបណ្តុះបណ្តាលដល់អង្គភាពក្រោមឱវាទ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693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94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1695" w:author="Voeun Kuyeng" w:date="2022-09-01T10:53:00Z">
        <w:del w:id="1696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rPrChange w:id="1697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ដើម្បីធានាបានថា បេសកកម្មរបស់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98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rPrChange w:id="1699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 ទទួលបានជោគជ័យ អនុក្រឹត្យស្តីពី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00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ការរៀបចំនិង</w:delText>
          </w:r>
        </w:del>
      </w:ins>
      <w:ins w:id="1701" w:author="User" w:date="2022-09-19T14:25:00Z">
        <w:del w:id="1702" w:author="Kem Sereyboth" w:date="2023-06-20T14:17:00Z">
          <w:r w:rsidR="00C90B7B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03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</w:delText>
          </w:r>
        </w:del>
      </w:ins>
      <w:ins w:id="1704" w:author="Voeun Kuyeng" w:date="2022-09-01T10:53:00Z">
        <w:del w:id="1705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06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ប្រព្រឹត្តទៅ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របស់អាជ្ញាធរសេវាហិរញ្ញវត្ថុមិនមែនធនាគារ បានចង្អុលបង្ហាញឱ្យបង្កើតនូវអង្គភាពសវនកម្មផ្ទៃ</w:delText>
          </w:r>
        </w:del>
      </w:ins>
      <w:ins w:id="1707" w:author="Uon Rithy" w:date="2022-09-22T07:33:00Z">
        <w:del w:id="1708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</w:del>
      </w:ins>
      <w:ins w:id="1709" w:author="Voeun Kuyeng" w:date="2022-09-01T10:53:00Z">
        <w:del w:id="1710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ក្នុងនៃ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711" w:author="Kem Sereyboth" w:date="2023-07-25T10:06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12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713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2" w:hAnsi="Khmer MEF2" w:cs="Khmer MEF2"/>
              <w:spacing w:val="2"/>
              <w:cs/>
              <w:lang w:val="ca-ES"/>
              <w:rPrChange w:id="1714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15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716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1717" w:author="Uon Rithy" w:date="2022-09-22T07:34:00Z">
        <w:del w:id="1718" w:author="Kem Sereyboth" w:date="2023-06-20T14:17:00Z">
          <w:r w:rsidR="004A51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719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 xml:space="preserve"> </w:delText>
          </w:r>
        </w:del>
      </w:ins>
      <w:ins w:id="1720" w:author="Voeun Kuyeng" w:date="2022-09-01T10:53:00Z">
        <w:del w:id="1721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22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លើការងារ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23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C37BE9" w:rsidDel="005C3437">
            <w:rPr>
              <w:rFonts w:ascii="Khmer MEF1" w:hAnsi="Khmer MEF1" w:cs="Khmer MEF1"/>
              <w:spacing w:val="2"/>
              <w:lang w:val="ca-ES"/>
              <w:rPrChange w:id="1724" w:author="Kem Sereyboth" w:date="2023-07-25T10:06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25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ដើម្បីពង្រឹងប្រព័ន្ធត្រួតពិនិត្យផ្ទៃក្នុងរបស់អង្គភាពក្រោមឱវាទ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726" w:author="Kem Sereyboth" w:date="2023-07-25T10:06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27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តាមរយៈការតាមដាន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28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ការត្រួតពិនិត្យប្រកបដោយវិជ្ជាជីវៈ ក្រមសីលធម៌ ឯករាជ្យភាព សុចរិតភាព ការទទួលខុសត្រូវ និង</w:delText>
          </w:r>
        </w:del>
      </w:ins>
      <w:ins w:id="1729" w:author="Uon Rithy" w:date="2022-09-22T07:34:00Z">
        <w:del w:id="1730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31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1732" w:author="Voeun Kuyeng" w:date="2022-09-01T10:53:00Z">
        <w:del w:id="1733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34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អភិវឌ្ឍ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35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ន៍មុខងារសវនកម្មផ្ទៃក្នុង ព្រមទាំងបណ្តុះបណ្តាលដល់អង្គភាពក្រោមឱវាទ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736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737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43DDF620" w14:textId="601EC58B" w:rsidR="005F7C21" w:rsidRPr="00E33574" w:rsidRDefault="005F7C21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738" w:author="Kem Sereyboth" w:date="2023-07-18T15:00:00Z"/>
          <w:rFonts w:ascii="Khmer MEF1" w:hAnsi="Khmer MEF1" w:cs="Khmer MEF1"/>
          <w:cs/>
        </w:rPr>
        <w:pPrChange w:id="1739" w:author="Sopheak Phorn" w:date="2023-08-03T13:36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740" w:author="Kem Sereyboth" w:date="2023-07-18T15:00:00Z">
        <w:r w:rsidRPr="00C37BE9">
          <w:rPr>
            <w:rFonts w:ascii="Khmer MEF1" w:hAnsi="Khmer MEF1" w:cs="Khmer MEF1"/>
            <w:spacing w:val="2"/>
            <w:cs/>
            <w:rPrChange w:id="1741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សវនកម្មអនុលោមភាព </w:t>
        </w:r>
        <w:r w:rsidRPr="00C37BE9">
          <w:rPr>
            <w:rFonts w:ascii="Khmer MEF1" w:hAnsi="Khmer MEF1" w:cs="Khmer MEF1"/>
            <w:spacing w:val="4"/>
            <w:cs/>
            <w:rPrChange w:id="1742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ជាប្រភេទសវនកម្មមួយដែលអនុវត្តលើ </w:t>
        </w:r>
        <w:r w:rsidRPr="00C37BE9">
          <w:rPr>
            <w:rFonts w:ascii="Khmer MEF1" w:hAnsi="Khmer MEF1" w:cs="Khmer MEF1"/>
            <w:b/>
            <w:bCs/>
            <w:spacing w:val="4"/>
            <w:cs/>
            <w:rPrChange w:id="1743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>ន.</w:t>
        </w:r>
      </w:ins>
      <w:ins w:id="1744" w:author="Sopheak Phorn" w:date="2023-07-28T09:18:00Z">
        <w:r w:rsidR="006E6058">
          <w:rPr>
            <w:rFonts w:ascii="Khmer MEF1" w:hAnsi="Khmer MEF1" w:cs="Khmer MEF1" w:hint="cs"/>
            <w:b/>
            <w:bCs/>
            <w:spacing w:val="4"/>
            <w:cs/>
          </w:rPr>
          <w:t>គ</w:t>
        </w:r>
      </w:ins>
      <w:ins w:id="1745" w:author="Kem Sereyboth" w:date="2023-07-18T15:01:00Z">
        <w:del w:id="1746" w:author="Sopheak Phorn" w:date="2023-07-28T09:18:00Z">
          <w:r w:rsidRPr="00C37BE9" w:rsidDel="006E6058">
            <w:rPr>
              <w:rFonts w:ascii="Khmer MEF1" w:hAnsi="Khmer MEF1" w:cs="Khmer MEF1"/>
              <w:b/>
              <w:bCs/>
              <w:spacing w:val="4"/>
              <w:cs/>
              <w:rPrChange w:id="1747" w:author="Kem Sereyboth" w:date="2023-07-25T10:0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748" w:author="Kem Sereyboth" w:date="2023-07-18T15:00:00Z">
        <w:r w:rsidRPr="00C37BE9">
          <w:rPr>
            <w:rFonts w:ascii="Khmer MEF1" w:hAnsi="Khmer MEF1" w:cs="Khmer MEF1"/>
            <w:b/>
            <w:bCs/>
            <w:spacing w:val="4"/>
            <w:cs/>
            <w:rPrChange w:id="1749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>.ស.</w:t>
        </w:r>
        <w:r w:rsidRPr="00C37BE9">
          <w:rPr>
            <w:rFonts w:ascii="Khmer MEF1" w:hAnsi="Khmer MEF1" w:cs="Khmer MEF1"/>
            <w:spacing w:val="2"/>
            <w:cs/>
            <w:rPrChange w:id="1750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ចំពោះការអនុវត្តច្បាប់ </w:t>
        </w:r>
        <w:r w:rsidRPr="00D44917">
          <w:rPr>
            <w:rFonts w:ascii="Khmer MEF1" w:hAnsi="Khmer MEF1" w:cs="Khmer MEF1"/>
            <w:spacing w:val="-16"/>
            <w:cs/>
            <w:rPrChange w:id="1751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និងបទប្បញ្ញត្តិ គោលនយោបាយ </w:t>
        </w:r>
        <w:r w:rsidRPr="00D44917">
          <w:rPr>
            <w:rFonts w:ascii="Khmer MEF1" w:hAnsi="Khmer MEF1" w:cs="Khmer MEF1"/>
            <w:spacing w:val="-12"/>
            <w:cs/>
            <w:rPrChange w:id="1752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ក្រមសីលធម៌ ឬលក្ខខណ្ឌដែលបានព្រមព្រៀងគ្នា</w:t>
        </w:r>
        <w:r w:rsidRPr="00D44917">
          <w:rPr>
            <w:rFonts w:ascii="Khmer MEF1" w:hAnsi="Khmer MEF1" w:cs="Khmer MEF1"/>
            <w:spacing w:val="-16"/>
            <w:cs/>
            <w:rPrChange w:id="1753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ដូចជាលក្ខខណ្ឌនៃកិច្ចស</w:t>
        </w:r>
      </w:ins>
      <w:ins w:id="1754" w:author="Kem Sereyboth" w:date="2023-07-25T10:07:00Z">
        <w:r w:rsidR="00D44917" w:rsidRPr="00D44917">
          <w:rPr>
            <w:rFonts w:ascii="Khmer MEF1" w:hAnsi="Khmer MEF1" w:cs="Khmer MEF1"/>
            <w:spacing w:val="-16"/>
            <w:cs/>
            <w:rPrChange w:id="1755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756" w:author="Kem Sereyboth" w:date="2023-07-18T15:00:00Z">
        <w:r w:rsidRPr="00D44917">
          <w:rPr>
            <w:rFonts w:ascii="Khmer MEF1" w:hAnsi="Khmer MEF1" w:cs="Khmer MEF1"/>
            <w:spacing w:val="-16"/>
            <w:cs/>
            <w:rPrChange w:id="1757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ន្យា</w:t>
        </w:r>
        <w:r w:rsidRPr="00E33574">
          <w:rPr>
            <w:rFonts w:ascii="Khmer MEF1" w:hAnsi="Khmer MEF1" w:cs="Khmer MEF1"/>
            <w:cs/>
            <w:rPrChange w:id="1758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Pr="00D44917">
          <w:rPr>
            <w:rFonts w:ascii="Khmer MEF1" w:hAnsi="Khmer MEF1" w:cs="Khmer MEF1"/>
            <w:spacing w:val="2"/>
            <w:cs/>
            <w:rPrChange w:id="1759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ការធ្វើសវនកម្មអនុលោមភាពរបស់អង្គភាពសវនកម្មផ្ទៃក្នុ</w:t>
        </w:r>
      </w:ins>
      <w:ins w:id="1760" w:author="Kem Sereyboth" w:date="2023-07-25T10:07:00Z">
        <w:r w:rsidR="00D44917" w:rsidRPr="00D44917">
          <w:rPr>
            <w:rFonts w:ascii="Khmer MEF1" w:hAnsi="Khmer MEF1" w:cs="Khmer MEF1"/>
            <w:spacing w:val="2"/>
            <w:cs/>
            <w:rPrChange w:id="1761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762" w:author="Kem Sereyboth" w:date="2023-07-18T15:00:00Z">
        <w:r w:rsidRPr="00D44917">
          <w:rPr>
            <w:rFonts w:ascii="Khmer MEF1" w:hAnsi="Khmer MEF1" w:cs="Khmer MEF1"/>
            <w:spacing w:val="2"/>
            <w:cs/>
            <w:rPrChange w:id="1763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ងនៃ </w:t>
        </w:r>
        <w:r w:rsidRPr="009D2554">
          <w:rPr>
            <w:rFonts w:ascii="Khmer MEF1" w:hAnsi="Khmer MEF1" w:cs="Khmer MEF1"/>
            <w:b/>
            <w:bCs/>
            <w:spacing w:val="6"/>
            <w:cs/>
            <w:rPrChange w:id="1764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lastRenderedPageBreak/>
          <w:t>អ.ស.ហ.</w:t>
        </w:r>
        <w:r w:rsidRPr="009D2554">
          <w:rPr>
            <w:rFonts w:ascii="Khmer MEF1" w:hAnsi="Khmer MEF1" w:cs="Khmer MEF1"/>
            <w:spacing w:val="6"/>
            <w:cs/>
            <w:rPrChange w:id="1765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មានគោលបំណងត្រួតពិនិត្យ និងវាយតម្លៃថាតើការអនុវត្តរបស់ </w:t>
        </w:r>
        <w:r w:rsidRPr="009D2554">
          <w:rPr>
            <w:rFonts w:ascii="Khmer MEF1" w:hAnsi="Khmer MEF1" w:cs="Khmer MEF1"/>
            <w:b/>
            <w:bCs/>
            <w:spacing w:val="6"/>
            <w:cs/>
            <w:rPrChange w:id="1766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>ន.</w:t>
        </w:r>
      </w:ins>
      <w:ins w:id="1767" w:author="Sopheak Phorn" w:date="2023-07-28T09:18:00Z">
        <w:r w:rsidR="00C943DA" w:rsidRPr="009D2554">
          <w:rPr>
            <w:rFonts w:ascii="Khmer MEF1" w:hAnsi="Khmer MEF1" w:cs="Khmer MEF1"/>
            <w:b/>
            <w:bCs/>
            <w:spacing w:val="6"/>
            <w:cs/>
            <w:rPrChange w:id="1768" w:author="Sopheak Phorn" w:date="2023-08-04T09:49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គ</w:t>
        </w:r>
      </w:ins>
      <w:ins w:id="1769" w:author="Kem Sereyboth" w:date="2023-07-18T15:01:00Z">
        <w:del w:id="1770" w:author="Sopheak Phorn" w:date="2023-07-28T09:18:00Z">
          <w:r w:rsidRPr="009D2554" w:rsidDel="00C943DA">
            <w:rPr>
              <w:rFonts w:ascii="Khmer MEF1" w:hAnsi="Khmer MEF1" w:cs="Khmer MEF1"/>
              <w:b/>
              <w:bCs/>
              <w:spacing w:val="6"/>
              <w:cs/>
              <w:rPrChange w:id="1771" w:author="Sopheak Phorn" w:date="2023-08-04T09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772" w:author="Kem Sereyboth" w:date="2023-07-18T15:00:00Z">
        <w:r w:rsidRPr="009D2554">
          <w:rPr>
            <w:rFonts w:ascii="Khmer MEF1" w:hAnsi="Khmer MEF1" w:cs="Khmer MEF1"/>
            <w:b/>
            <w:bCs/>
            <w:spacing w:val="6"/>
            <w:cs/>
            <w:rPrChange w:id="1773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>.ស.</w:t>
        </w:r>
        <w:r w:rsidRPr="009D2554">
          <w:rPr>
            <w:rFonts w:ascii="Khmer MEF1" w:hAnsi="Khmer MEF1" w:cs="Khmer MEF1"/>
            <w:spacing w:val="6"/>
            <w:cs/>
            <w:rPrChange w:id="1774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បានស្របតាមច្បាប់</w:t>
        </w:r>
        <w:r w:rsidRPr="00D44917">
          <w:rPr>
            <w:rFonts w:ascii="Khmer MEF1" w:hAnsi="Khmer MEF1" w:cs="Khmer MEF1"/>
            <w:spacing w:val="4"/>
            <w:cs/>
            <w:rPrChange w:id="1775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</w:t>
        </w:r>
        <w:r w:rsidRPr="00D44917">
          <w:rPr>
            <w:rFonts w:ascii="Khmer MEF1" w:hAnsi="Khmer MEF1" w:cs="Khmer MEF1"/>
            <w:spacing w:val="2"/>
            <w:cs/>
            <w:rPrChange w:id="1776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>អ</w:t>
        </w:r>
      </w:ins>
      <w:ins w:id="1777" w:author="Kem Sereyboth" w:date="2023-07-25T10:09:00Z">
        <w:r w:rsidR="00D44917" w:rsidRPr="00D44917">
          <w:rPr>
            <w:rFonts w:ascii="Khmer MEF1" w:hAnsi="Khmer MEF1" w:cs="Khmer MEF1"/>
            <w:spacing w:val="2"/>
            <w:cs/>
            <w:rPrChange w:id="1778" w:author="Kem Sereyboth" w:date="2023-07-25T10:09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779" w:author="Kem Sereyboth" w:date="2023-07-18T15:00:00Z">
        <w:r w:rsidRPr="00E33574">
          <w:rPr>
            <w:rFonts w:ascii="Khmer MEF1" w:hAnsi="Khmer MEF1" w:cs="Khmer MEF1"/>
            <w:cs/>
            <w:rPrChange w:id="1780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នុ</w:t>
        </w:r>
      </w:ins>
      <w:ins w:id="1781" w:author="Kem Sereyboth" w:date="2023-07-25T10:09:00Z">
        <w:r w:rsidR="00D44917">
          <w:rPr>
            <w:rFonts w:ascii="Khmer MEF1" w:hAnsi="Khmer MEF1" w:cs="Khmer MEF1" w:hint="cs"/>
            <w:cs/>
          </w:rPr>
          <w:t>​</w:t>
        </w:r>
      </w:ins>
      <w:ins w:id="1782" w:author="Kem Sereyboth" w:date="2023-07-18T15:00:00Z">
        <w:r w:rsidRPr="00E33574">
          <w:rPr>
            <w:rFonts w:ascii="Khmer MEF1" w:hAnsi="Khmer MEF1" w:cs="Khmer MEF1"/>
            <w:cs/>
            <w:rPrChange w:id="1783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ក្រឹត្យ ប្រកាស បទប្បញ្ញត្តិ និងកិច្ចព្រមព្រៀងដូចមានចែងជាធរមានដែរឬទេ។</w:t>
        </w:r>
      </w:ins>
    </w:p>
    <w:p w14:paraId="15A2C2B0" w14:textId="15C9CD75" w:rsidR="005C3437" w:rsidRDefault="007710A5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784" w:author="Chamreun Poth" w:date="2024-05-16T15:20:00Z" w16du:dateUtc="2024-05-16T08:20:00Z"/>
          <w:rFonts w:ascii="Khmer MEF1" w:hAnsi="Khmer MEF1" w:cs="Khmer MEF1"/>
          <w:lang w:val="ca-ES"/>
        </w:rPr>
      </w:pPr>
      <w:ins w:id="1785" w:author="Voeun Kuyeng" w:date="2022-09-01T10:53:00Z">
        <w:del w:id="1786" w:author="User" w:date="2022-09-28T15:44:00Z">
          <w:r w:rsidRPr="00D44917" w:rsidDel="00B36EEB">
            <w:rPr>
              <w:rFonts w:ascii="Khmer MEF1" w:hAnsi="Khmer MEF1" w:cs="Khmer MEF1"/>
              <w:spacing w:val="-2"/>
              <w:lang w:val="ca-ES"/>
              <w:rPrChange w:id="1787" w:author="Kem Sereyboth" w:date="2023-07-25T10:10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</w:del>
      </w:ins>
      <w:ins w:id="1788" w:author="Kem Sereyboth" w:date="2023-06-20T14:18:00Z"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789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សវនកម្មសមិទ្ធកម្ម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790" w:author="Kem Sereyboth" w:date="2023-07-25T10:10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791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គឺជាប្រភេទសវនកម្មមួយអនុវត្ត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792" w:author="Kem Sereyboth" w:date="2023-07-25T10:10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1793" w:author="Sopheak Phorn" w:date="2023-07-28T09:20:00Z">
        <w:r w:rsidR="00C943DA" w:rsidRPr="00FE10FF">
          <w:rPr>
            <w:rFonts w:ascii="Khmer MEF1" w:hAnsi="Khmer MEF1" w:cs="Khmer MEF1"/>
            <w:b/>
            <w:bCs/>
            <w:spacing w:val="-2"/>
            <w:lang w:val="ca-ES"/>
            <w:rPrChange w:id="1794" w:author="Sopheak Phorn" w:date="2023-07-28T09:21:00Z">
              <w:rPr>
                <w:rFonts w:ascii="Khmer MEF1" w:hAnsi="Khmer MEF1" w:cs="Khmer MEF1"/>
                <w:b/>
                <w:bCs/>
                <w:spacing w:val="-2"/>
                <w:highlight w:val="yellow"/>
                <w:lang w:val="ca-ES"/>
              </w:rPr>
            </w:rPrChange>
          </w:rPr>
          <w:t xml:space="preserve"> </w:t>
        </w:r>
      </w:ins>
      <w:ins w:id="1795" w:author="Sopheak Phorn" w:date="2023-07-28T09:21:00Z">
        <w:r w:rsidR="00C943DA" w:rsidRPr="00FE10FF">
          <w:rPr>
            <w:rFonts w:ascii="Khmer MEF1" w:hAnsi="Khmer MEF1" w:cs="Khmer MEF1"/>
            <w:b/>
            <w:bCs/>
            <w:spacing w:val="-2"/>
            <w:cs/>
            <w:lang w:val="ca-ES"/>
            <w:rPrChange w:id="1796" w:author="Sopheak Phorn" w:date="2023-07-28T09:21:00Z">
              <w:rPr>
                <w:rFonts w:ascii="Khmer MEF1" w:hAnsi="Khmer MEF1" w:cs="Khmer MEF1"/>
                <w:b/>
                <w:bCs/>
                <w:spacing w:val="-2"/>
                <w:highlight w:val="yellow"/>
                <w:cs/>
                <w:lang w:val="ca-ES"/>
              </w:rPr>
            </w:rPrChange>
          </w:rPr>
          <w:t>ន.គ.ស.</w:t>
        </w:r>
      </w:ins>
      <w:ins w:id="1797" w:author="Kem Sereyboth" w:date="2023-06-20T14:18:00Z">
        <w:del w:id="1798" w:author="Sopheak Phorn" w:date="2023-07-28T09:20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799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</w:delText>
          </w:r>
        </w:del>
        <w:del w:id="1800" w:author="Sopheak Phorn" w:date="2023-07-28T09:19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801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ង្គភាពក្រោមឱវាទ </w:delText>
          </w:r>
          <w:r w:rsidR="005C3437" w:rsidRPr="00FE10FF" w:rsidDel="00C943DA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802" w:author="Sopheak Phorn" w:date="2023-07-28T09:21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</w:del>
        <w:r w:rsidR="005C3437" w:rsidRPr="00D44917">
          <w:rPr>
            <w:rFonts w:ascii="Khmer MEF1" w:hAnsi="Khmer MEF1" w:cs="Khmer MEF1"/>
            <w:b/>
            <w:bCs/>
            <w:spacing w:val="-2"/>
            <w:lang w:val="ca-ES"/>
            <w:rPrChange w:id="1803" w:author="Kem Sereyboth" w:date="2023-07-25T10:10:00Z">
              <w:rPr>
                <w:rFonts w:ascii="Khmer MEF1" w:hAnsi="Khmer MEF1" w:cs="Khmer MEF1"/>
                <w:b/>
                <w:bCs/>
                <w:spacing w:val="-4"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804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="005C3437" w:rsidRPr="00D44917">
          <w:rPr>
            <w:rFonts w:ascii="Khmer MEF1" w:hAnsi="Khmer MEF1" w:cs="Khmer MEF1"/>
            <w:spacing w:val="-2"/>
            <w:cs/>
            <w:rPrChange w:id="1805" w:author="Kem Sereyboth" w:date="2023-07-25T10:10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="005C3437" w:rsidRPr="00D44917">
          <w:rPr>
            <w:rFonts w:ascii="Khmer MEF1" w:hAnsi="Khmer MEF1" w:cs="Khmer MEF1"/>
            <w:spacing w:val="-2"/>
            <w:cs/>
            <w:rPrChange w:id="1806" w:author="Kem Sereyboth" w:date="2023-07-25T10:10:00Z">
              <w:rPr>
                <w:rFonts w:ascii="Khmer MEF1" w:hAnsi="Khmer MEF1" w:cs="Khmer MEF1"/>
                <w:spacing w:val="-10"/>
                <w:cs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807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ពិនិត្យដោយឯករាជ្យដែលមានវិសាលភាពគ្របដណ្តប់លើទិដ្ឋភាពចំនួន ៣</w:t>
        </w:r>
        <w:r w:rsidR="005C3437" w:rsidRPr="006E6058">
          <w:rPr>
            <w:rFonts w:ascii="Khmer MEF1" w:hAnsi="Khmer MEF1" w:cs="Khmer MEF1"/>
            <w:spacing w:val="-8"/>
            <w:lang w:val="ca-ES"/>
            <w:rPrChange w:id="1808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809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រួមមាន</w:t>
        </w:r>
      </w:ins>
      <w:ins w:id="1810" w:author="Kem Sereyboth" w:date="2023-06-20T15:01:00Z">
        <w:r w:rsidR="005C3437" w:rsidRPr="00D44917">
          <w:rPr>
            <w:rFonts w:ascii="Khmer MEF1" w:hAnsi="Khmer MEF1" w:cs="Khmer MEF1"/>
            <w:spacing w:val="-8"/>
            <w:cs/>
            <w:rPrChange w:id="1811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៖</w:t>
        </w:r>
      </w:ins>
      <w:ins w:id="1812" w:author="Kem Sereyboth" w:date="2023-06-20T14:18:00Z">
        <w:r w:rsidR="005C3437" w:rsidRPr="006E6058">
          <w:rPr>
            <w:rFonts w:ascii="Khmer MEF1" w:hAnsi="Khmer MEF1" w:cs="Khmer MEF1"/>
            <w:spacing w:val="-8"/>
            <w:lang w:val="ca-ES"/>
            <w:rPrChange w:id="1813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814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ប្រសិទ្ធភាព ប្រសិទ្ធផ</w:t>
        </w:r>
      </w:ins>
      <w:ins w:id="1815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816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817" w:author="Kem Sereyboth" w:date="2023-06-20T14:18:00Z">
        <w:r w:rsidR="005C3437" w:rsidRPr="00D44917">
          <w:rPr>
            <w:rFonts w:ascii="Khmer MEF1" w:hAnsi="Khmer MEF1" w:cs="Khmer MEF1"/>
            <w:spacing w:val="-8"/>
            <w:cs/>
            <w:rPrChange w:id="1818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ល</w:t>
        </w:r>
      </w:ins>
      <w:ins w:id="1819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820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821" w:author="Kem Sereyboth" w:date="2023-06-20T14:18:00Z">
        <w:r w:rsidR="005C3437" w:rsidRPr="00E33574">
          <w:rPr>
            <w:rFonts w:ascii="Khmer MEF1" w:hAnsi="Khmer MEF1" w:cs="Khmer MEF1"/>
            <w:spacing w:val="-4"/>
            <w:cs/>
          </w:rPr>
          <w:t xml:space="preserve"> </w:t>
        </w:r>
        <w:r w:rsidR="005C3437" w:rsidRPr="00E33574">
          <w:rPr>
            <w:rFonts w:ascii="Khmer MEF1" w:hAnsi="Khmer MEF1" w:cs="Khmer MEF1"/>
            <w:spacing w:val="8"/>
            <w:cs/>
          </w:rPr>
          <w:t xml:space="preserve">និងភាពសន្សំសំចៃ </w:t>
        </w:r>
        <w:r w:rsidR="005C3437" w:rsidRPr="00FE10FF">
          <w:rPr>
            <w:rFonts w:ascii="Khmer MEF1" w:hAnsi="Khmer MEF1" w:cs="Khmer MEF1"/>
            <w:spacing w:val="10"/>
            <w:cs/>
            <w:rPrChange w:id="1822" w:author="Sopheak Phorn" w:date="2023-07-28T09:25:00Z">
              <w:rPr>
                <w:rFonts w:ascii="Khmer MEF1" w:hAnsi="Khmer MEF1" w:cs="Khmer MEF1"/>
                <w:spacing w:val="8"/>
                <w:cs/>
              </w:rPr>
            </w:rPrChange>
          </w:rPr>
          <w:t>ដោយគោលដៅសវនកម្មសមិទ្ធកម្ម មិនតម្រូវលើភាពដាច់ខាតនៃការពិនិត្យទៅលើ</w:t>
        </w:r>
        <w:r w:rsidR="005C3437" w:rsidRPr="00FE10FF">
          <w:rPr>
            <w:rFonts w:ascii="Khmer MEF1" w:hAnsi="Khmer MEF1" w:cs="Khmer MEF1"/>
            <w:spacing w:val="10"/>
            <w:cs/>
            <w:rPrChange w:id="1823" w:author="Sopheak Phorn" w:date="2023-07-28T09:25:00Z">
              <w:rPr>
                <w:rFonts w:ascii="Khmer MEF1" w:hAnsi="Khmer MEF1" w:cs="Khmer MEF1"/>
                <w:cs/>
              </w:rPr>
            </w:rPrChange>
          </w:rPr>
          <w:t>វិសាលភាពទាំង ៣</w:t>
        </w:r>
        <w:r w:rsidR="005C3437" w:rsidRPr="006E6058">
          <w:rPr>
            <w:rFonts w:ascii="Khmer MEF1" w:hAnsi="Khmer MEF1" w:cs="Khmer MEF1"/>
            <w:lang w:val="ca-ES"/>
            <w:rPrChange w:id="1824" w:author="Sopheak Phorn" w:date="2023-07-28T09:15:00Z">
              <w:rPr>
                <w:rFonts w:ascii="Khmer MEF1" w:hAnsi="Khmer MEF1" w:cs="Khmer MEF1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8"/>
            <w:cs/>
            <w:rPrChange w:id="1825" w:author="Sopheak Phorn" w:date="2023-07-28T09:28:00Z">
              <w:rPr>
                <w:rFonts w:ascii="Khmer MEF1" w:hAnsi="Khmer MEF1" w:cs="Khmer MEF1"/>
                <w:cs/>
              </w:rPr>
            </w:rPrChange>
          </w:rPr>
          <w:t xml:space="preserve">នោះទេ។ </w:t>
        </w:r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826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ការធ្វើសវនកម្មសមិទ្ធកម្មរបស់អង្គភាពសវនកម្មផ្ទៃក្នុងនៃ </w:t>
        </w:r>
        <w:r w:rsidR="005C3437" w:rsidRPr="00FE10FF">
          <w:rPr>
            <w:rFonts w:ascii="Khmer MEF1" w:hAnsi="Khmer MEF1" w:cs="Khmer MEF1"/>
            <w:b/>
            <w:bCs/>
            <w:spacing w:val="8"/>
            <w:cs/>
            <w:lang w:val="ca-ES"/>
            <w:rPrChange w:id="1827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</w:ins>
      <w:ins w:id="1828" w:author="Sopheak Phorn" w:date="2023-07-28T09:28:00Z">
        <w:r w:rsidR="00FE10FF">
          <w:rPr>
            <w:rFonts w:ascii="Khmer MEF1" w:hAnsi="Khmer MEF1" w:cs="Khmer MEF1" w:hint="cs"/>
            <w:spacing w:val="8"/>
            <w:cs/>
            <w:lang w:val="ca-ES"/>
          </w:rPr>
          <w:t xml:space="preserve"> </w:t>
        </w:r>
      </w:ins>
      <w:ins w:id="1829" w:author="Kem Sereyboth" w:date="2023-06-20T14:18:00Z">
        <w:del w:id="1830" w:author="Sopheak Phorn" w:date="2023-07-28T09:28:00Z">
          <w:r w:rsidR="005C3437" w:rsidRPr="00FE10FF" w:rsidDel="00FE10FF">
            <w:rPr>
              <w:rFonts w:ascii="Khmer MEF1" w:hAnsi="Khmer MEF1" w:cs="Khmer MEF1"/>
              <w:spacing w:val="8"/>
              <w:cs/>
              <w:lang w:val="ca-ES"/>
              <w:rPrChange w:id="1831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832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សម្រាប់ឆ្នាំ</w:t>
        </w:r>
      </w:ins>
      <w:ins w:id="1833" w:author="Kem Sereyboth" w:date="2023-06-20T15:02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834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២០២៣</w:t>
        </w:r>
      </w:ins>
      <w:ins w:id="1835" w:author="Kem Sereyboth" w:date="2023-06-20T14:18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836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នេះ</w:t>
        </w:r>
        <w:r w:rsidR="005C3437" w:rsidRPr="00D44917">
          <w:rPr>
            <w:rFonts w:ascii="Khmer MEF1" w:hAnsi="Khmer MEF1" w:cs="Khmer MEF1"/>
            <w:spacing w:val="4"/>
            <w:cs/>
            <w:lang w:val="ca-ES"/>
            <w:rPrChange w:id="1837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838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មានគោលបំណងតាមដានត្រួតពិនិត្យអំពីប្រសិទ្ធភាពនៃប្រតិបត្តិការរបស់អង្គភាពក្រោមឱ</w:t>
        </w:r>
      </w:ins>
      <w:ins w:id="1839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840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841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842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វា</w:t>
        </w:r>
      </w:ins>
      <w:ins w:id="1843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844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845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846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ទ</w:t>
        </w:r>
      </w:ins>
      <w:ins w:id="1847" w:author="Sopheak Phorn" w:date="2023-07-28T09:28:00Z">
        <w:r w:rsidR="00FE10FF" w:rsidRPr="00FE10FF">
          <w:rPr>
            <w:rFonts w:ascii="Khmer MEF1" w:hAnsi="Khmer MEF1" w:cs="Khmer MEF1"/>
            <w:spacing w:val="-4"/>
            <w:cs/>
            <w:lang w:val="ca-ES"/>
            <w:rPrChange w:id="1848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849" w:author="Kem Sereyboth" w:date="2023-06-20T14:18:00Z">
        <w:del w:id="1850" w:author="Sopheak Phorn" w:date="2023-07-28T09:28:00Z">
          <w:r w:rsidR="005C3437" w:rsidRPr="00FE10FF" w:rsidDel="00FE10FF">
            <w:rPr>
              <w:rFonts w:ascii="Khmer MEF1" w:hAnsi="Khmer MEF1" w:cs="Khmer MEF1"/>
              <w:spacing w:val="-4"/>
              <w:cs/>
              <w:lang w:val="ca-ES"/>
              <w:rPrChange w:id="1851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b/>
            <w:bCs/>
            <w:spacing w:val="-4"/>
            <w:cs/>
            <w:lang w:val="ca-ES"/>
            <w:rPrChange w:id="1852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853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។</w:t>
        </w:r>
        <w:r w:rsidR="005C3437" w:rsidRPr="00E33574">
          <w:rPr>
            <w:rFonts w:ascii="Khmer MEF1" w:hAnsi="Khmer MEF1" w:cs="Khmer MEF1"/>
            <w:lang w:val="ca-ES"/>
          </w:rPr>
          <w:t xml:space="preserve"> </w:t>
        </w:r>
      </w:ins>
    </w:p>
    <w:p w14:paraId="39C17D47" w14:textId="77777777" w:rsidR="00D80EA4" w:rsidRDefault="00D80EA4" w:rsidP="00D80EA4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854" w:author="Chamreun Poth" w:date="2024-05-16T15:25:00Z" w16du:dateUtc="2024-05-16T08:25:00Z"/>
          <w:rFonts w:ascii="Khmer MEF1" w:hAnsi="Khmer MEF1" w:cs="Khmer MEF1"/>
          <w:spacing w:val="2"/>
          <w:highlight w:val="yellow"/>
        </w:rPr>
      </w:pPr>
    </w:p>
    <w:p w14:paraId="3BC4F989" w14:textId="0046DE0E" w:rsidR="00D80EA4" w:rsidRDefault="00D80EA4" w:rsidP="00D80EA4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855" w:author="Chamreun Poth" w:date="2024-05-16T15:25:00Z" w16du:dateUtc="2024-05-16T08:25:00Z"/>
          <w:rFonts w:ascii="Khmer MEF1" w:hAnsi="Khmer MEF1" w:cs="Khmer MEF1"/>
        </w:rPr>
      </w:pPr>
      <w:ins w:id="1856" w:author="Chamreun Poth" w:date="2024-05-16T15:25:00Z" w16du:dateUtc="2024-05-16T08:25:00Z">
        <w:r w:rsidRPr="00D80EA4">
          <w:rPr>
            <w:rFonts w:ascii="Khmer MEF1" w:hAnsi="Khmer MEF1" w:cs="Khmer MEF1"/>
            <w:spacing w:val="2"/>
            <w:highlight w:val="yellow"/>
            <w:cs/>
            <w:rPrChange w:id="1857" w:author="Chamreun Poth" w:date="2024-05-16T15:25:00Z" w16du:dateUtc="2024-05-16T08:25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សវនកម្មហិរញ្ញវត្ថុ គឺជាប្រភេទសវនកម្មមួយអនុវត្តលើអង្គភាពក្រោមឱវាទ </w:t>
        </w:r>
        <w:r w:rsidRPr="00D80EA4">
          <w:rPr>
            <w:rFonts w:ascii="Khmer MEF1" w:hAnsi="Khmer MEF1" w:cs="Khmer MEF1"/>
            <w:b/>
            <w:bCs/>
            <w:spacing w:val="2"/>
            <w:highlight w:val="yellow"/>
            <w:cs/>
            <w:rPrChange w:id="1858" w:author="Chamreun Poth" w:date="2024-05-16T15:25:00Z" w16du:dateUtc="2024-05-16T08:25:00Z">
              <w:rPr>
                <w:rFonts w:ascii="Khmer MEF1" w:hAnsi="Khmer MEF1" w:cs="Khmer MEF1"/>
                <w:b/>
                <w:bCs/>
                <w:spacing w:val="2"/>
                <w:cs/>
              </w:rPr>
            </w:rPrChange>
          </w:rPr>
          <w:t>អ.ស.ហ.</w:t>
        </w:r>
        <w:r w:rsidRPr="00D80EA4">
          <w:rPr>
            <w:rFonts w:ascii="Khmer MEF1" w:hAnsi="Khmer MEF1" w:cs="Khmer MEF1"/>
            <w:spacing w:val="2"/>
            <w:highlight w:val="yellow"/>
            <w:cs/>
            <w:rPrChange w:id="1859" w:author="Chamreun Poth" w:date="2024-05-16T15:25:00Z" w16du:dateUtc="2024-05-16T08:25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 តាមរយៈការ</w:t>
        </w:r>
        <w:r w:rsidRPr="00D80EA4">
          <w:rPr>
            <w:rFonts w:ascii="Khmer MEF1" w:hAnsi="Khmer MEF1" w:cs="Khmer MEF1"/>
            <w:spacing w:val="4"/>
            <w:highlight w:val="yellow"/>
            <w:cs/>
            <w:rPrChange w:id="1860" w:author="Chamreun Poth" w:date="2024-05-16T15:25:00Z" w16du:dateUtc="2024-05-16T08:25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ពិនិត្យដោយឯករាជ្យដែលមានវិសាលភាពគ្របដណ្តប់លើទិដ្ឋភាពចំនួន ៤ (បួន) រួមមាន៖ </w:t>
        </w:r>
        <w:r w:rsidRPr="00D80EA4">
          <w:rPr>
            <w:rFonts w:ascii="Khmer MEF1" w:hAnsi="Khmer MEF1" w:cs="Khmer MEF1" w:hint="cs"/>
            <w:spacing w:val="4"/>
            <w:highlight w:val="yellow"/>
            <w:cs/>
            <w:rPrChange w:id="1861" w:author="Chamreun Poth" w:date="2024-05-16T15:25:00Z" w16du:dateUtc="2024-05-16T08:25:00Z">
              <w:rPr>
                <w:rFonts w:ascii="Khmer MEF1" w:hAnsi="Khmer MEF1" w:cs="Khmer MEF1" w:hint="cs"/>
                <w:spacing w:val="4"/>
                <w:cs/>
              </w:rPr>
            </w:rPrChange>
          </w:rPr>
          <w:t>អនុលោមភាព</w:t>
        </w:r>
        <w:r w:rsidRPr="00D80EA4">
          <w:rPr>
            <w:rFonts w:ascii="Khmer MEF1" w:hAnsi="Khmer MEF1" w:cs="Khmer MEF1" w:hint="cs"/>
            <w:spacing w:val="-10"/>
            <w:highlight w:val="yellow"/>
            <w:cs/>
            <w:rPrChange w:id="1862" w:author="Chamreun Poth" w:date="2024-05-16T15:25:00Z" w16du:dateUtc="2024-05-16T08:25:00Z">
              <w:rPr>
                <w:rFonts w:ascii="Khmer MEF1" w:hAnsi="Khmer MEF1" w:cs="Khmer MEF1" w:hint="cs"/>
                <w:spacing w:val="-10"/>
                <w:cs/>
              </w:rPr>
            </w:rPrChange>
          </w:rPr>
          <w:t xml:space="preserve"> </w:t>
        </w:r>
        <w:r w:rsidRPr="00D80EA4">
          <w:rPr>
            <w:rFonts w:ascii="Khmer MEF1" w:hAnsi="Khmer MEF1" w:cs="Khmer MEF1"/>
            <w:spacing w:val="-10"/>
            <w:highlight w:val="yellow"/>
            <w:cs/>
            <w:rPrChange w:id="1863" w:author="Chamreun Poth" w:date="2024-05-16T15:25:00Z" w16du:dateUtc="2024-05-16T08:25:00Z">
              <w:rPr>
                <w:rFonts w:ascii="Khmer MEF1" w:hAnsi="Khmer MEF1" w:cs="Khmer MEF1"/>
                <w:spacing w:val="-10"/>
                <w:cs/>
              </w:rPr>
            </w:rPrChange>
          </w:rPr>
          <w:t xml:space="preserve">ប្រសិទ្ធភាព </w:t>
        </w:r>
        <w:r w:rsidRPr="00D80EA4">
          <w:rPr>
            <w:rFonts w:ascii="Khmer MEF1" w:hAnsi="Khmer MEF1" w:cs="Khmer MEF1" w:hint="cs"/>
            <w:spacing w:val="-2"/>
            <w:highlight w:val="yellow"/>
            <w:cs/>
            <w:rPrChange w:id="1864" w:author="Chamreun Poth" w:date="2024-05-16T15:25:00Z" w16du:dateUtc="2024-05-16T08:25:00Z">
              <w:rPr>
                <w:rFonts w:ascii="Khmer MEF1" w:hAnsi="Khmer MEF1" w:cs="Khmer MEF1" w:hint="cs"/>
                <w:spacing w:val="-2"/>
                <w:cs/>
              </w:rPr>
            </w:rPrChange>
          </w:rPr>
          <w:t xml:space="preserve">ស័ក្ដិសិទ្ធិភាព </w:t>
        </w:r>
        <w:r w:rsidRPr="00D80EA4">
          <w:rPr>
            <w:rFonts w:ascii="Khmer MEF1" w:hAnsi="Khmer MEF1" w:cs="Khmer MEF1"/>
            <w:highlight w:val="yellow"/>
            <w:cs/>
            <w:rPrChange w:id="1865" w:author="Chamreun Poth" w:date="2024-05-16T15:25:00Z" w16du:dateUtc="2024-05-16T08:25:00Z">
              <w:rPr>
                <w:rFonts w:ascii="Khmer MEF1" w:hAnsi="Khmer MEF1" w:cs="Khmer MEF1"/>
                <w:cs/>
              </w:rPr>
            </w:rPrChange>
          </w:rPr>
          <w:t>និងភាពសន្សំសំចៃ ដោយគោលដៅសវនកម្មហិរញ្ញវត្ថុ មិនតម្រូវលើភាពដាច់ខាត</w:t>
        </w:r>
        <w:r w:rsidRPr="00D80EA4">
          <w:rPr>
            <w:rFonts w:ascii="Khmer MEF1" w:hAnsi="Khmer MEF1" w:cs="Khmer MEF1"/>
            <w:spacing w:val="-6"/>
            <w:highlight w:val="yellow"/>
            <w:cs/>
            <w:rPrChange w:id="1866" w:author="Chamreun Poth" w:date="2024-05-16T15:25:00Z" w16du:dateUtc="2024-05-16T08:25:00Z">
              <w:rPr>
                <w:rFonts w:ascii="Khmer MEF1" w:hAnsi="Khmer MEF1" w:cs="Khmer MEF1"/>
                <w:spacing w:val="-6"/>
                <w:cs/>
              </w:rPr>
            </w:rPrChange>
          </w:rPr>
          <w:t>នៃការពិនិត្យទៅលើ</w:t>
        </w:r>
        <w:r w:rsidRPr="00D80EA4">
          <w:rPr>
            <w:rFonts w:ascii="Khmer MEF1" w:hAnsi="Khmer MEF1" w:cs="Khmer MEF1" w:hint="cs"/>
            <w:spacing w:val="-6"/>
            <w:highlight w:val="yellow"/>
            <w:cs/>
            <w:rPrChange w:id="1867" w:author="Chamreun Poth" w:date="2024-05-16T15:25:00Z" w16du:dateUtc="2024-05-16T08:25:00Z">
              <w:rPr>
                <w:rFonts w:ascii="Khmer MEF1" w:hAnsi="Khmer MEF1" w:cs="Khmer MEF1" w:hint="cs"/>
                <w:spacing w:val="-6"/>
                <w:cs/>
              </w:rPr>
            </w:rPrChange>
          </w:rPr>
          <w:t>ទិដ្ឋភាព</w:t>
        </w:r>
        <w:r w:rsidRPr="00D80EA4">
          <w:rPr>
            <w:rFonts w:ascii="Khmer MEF1" w:hAnsi="Khmer MEF1" w:cs="Khmer MEF1"/>
            <w:spacing w:val="-6"/>
            <w:highlight w:val="yellow"/>
            <w:cs/>
            <w:rPrChange w:id="1868" w:author="Chamreun Poth" w:date="2024-05-16T15:25:00Z" w16du:dateUtc="2024-05-16T08:25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ទាំង ៤ (បួន) នោះទេ។ </w:t>
        </w:r>
        <w:r w:rsidRPr="00D80EA4">
          <w:rPr>
            <w:rFonts w:ascii="Khmer MEF1" w:hAnsi="Khmer MEF1" w:cs="Khmer MEF1"/>
            <w:spacing w:val="-6"/>
            <w:highlight w:val="yellow"/>
            <w:cs/>
            <w:lang w:val="ca-ES"/>
            <w:rPrChange w:id="1869" w:author="Chamreun Poth" w:date="2024-05-16T15:25:00Z" w16du:dateUtc="2024-05-16T08:2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ការធ្វើសវនកម្មហិរញ្ញវត្ថុ របស់អង្គភាពសវនកម្មផ្ទៃក្នុង</w:t>
        </w:r>
        <w:r w:rsidRPr="00D80EA4">
          <w:rPr>
            <w:rFonts w:ascii="Khmer MEF1" w:hAnsi="Khmer MEF1" w:cs="Khmer MEF1" w:hint="cs"/>
            <w:highlight w:val="yellow"/>
            <w:cs/>
            <w:lang w:val="ca-ES"/>
            <w:rPrChange w:id="1870" w:author="Chamreun Poth" w:date="2024-05-16T15:25:00Z" w16du:dateUtc="2024-05-16T08:25:00Z">
              <w:rPr>
                <w:rFonts w:ascii="Khmer MEF1" w:hAnsi="Khmer MEF1" w:cs="Khmer MEF1" w:hint="cs"/>
                <w:cs/>
                <w:lang w:val="ca-ES"/>
              </w:rPr>
            </w:rPrChange>
          </w:rPr>
          <w:t xml:space="preserve"> 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871" w:author="Chamreun Poth" w:date="2024-05-16T15:25:00Z" w16du:dateUtc="2024-05-16T08:25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នៃ </w:t>
        </w:r>
        <w:r w:rsidRPr="00D80EA4">
          <w:rPr>
            <w:rFonts w:ascii="Khmer MEF1" w:hAnsi="Khmer MEF1" w:cs="Khmer MEF1"/>
            <w:b/>
            <w:bCs/>
            <w:spacing w:val="-4"/>
            <w:highlight w:val="yellow"/>
            <w:cs/>
            <w:lang w:val="ca-ES"/>
            <w:rPrChange w:id="1872" w:author="Chamreun Poth" w:date="2024-05-16T15:25:00Z" w16du:dateUtc="2024-05-16T08:25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អ.ស.ហ.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873" w:author="Chamreun Poth" w:date="2024-05-16T15:25:00Z" w16du:dateUtc="2024-05-16T08:25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សម្រាប់</w:t>
        </w:r>
        <w:r w:rsidRPr="00D80EA4">
          <w:rPr>
            <w:rFonts w:ascii="Khmer MEF1" w:hAnsi="Khmer MEF1" w:cs="Khmer MEF1"/>
            <w:spacing w:val="-4"/>
            <w:highlight w:val="yellow"/>
            <w:lang w:val="ca-ES"/>
            <w:rPrChange w:id="1874" w:author="Chamreun Poth" w:date="2024-05-16T15:25:00Z" w16du:dateUtc="2024-05-16T08:25:00Z">
              <w:rPr>
                <w:rFonts w:ascii="Khmer MEF1" w:hAnsi="Khmer MEF1" w:cs="Khmer MEF1"/>
                <w:spacing w:val="-4"/>
                <w:lang w:val="ca-ES"/>
              </w:rPr>
            </w:rPrChange>
          </w:rPr>
          <w:t>[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875" w:author="Chamreun Poth" w:date="2024-05-16T15:25:00Z" w16du:dateUtc="2024-05-16T08:25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ឆ្នាំ.....</w:t>
        </w:r>
        <w:r w:rsidRPr="00D80EA4">
          <w:rPr>
            <w:rFonts w:ascii="Khmer MEF1" w:hAnsi="Khmer MEF1" w:cs="Khmer MEF1"/>
            <w:spacing w:val="-4"/>
            <w:highlight w:val="yellow"/>
            <w:rPrChange w:id="1876" w:author="Chamreun Poth" w:date="2024-05-16T15:25:00Z" w16du:dateUtc="2024-05-16T08:25:00Z">
              <w:rPr>
                <w:rFonts w:ascii="Khmer MEF1" w:hAnsi="Khmer MEF1" w:cs="Khmer MEF1"/>
                <w:spacing w:val="-4"/>
              </w:rPr>
            </w:rPrChange>
          </w:rPr>
          <w:t>]</w:t>
        </w:r>
        <w:r w:rsidRPr="00D80EA4">
          <w:rPr>
            <w:rFonts w:ascii="Khmer MEF1" w:hAnsi="Khmer MEF1" w:cs="Khmer MEF1"/>
            <w:spacing w:val="-4"/>
            <w:highlight w:val="yellow"/>
            <w:cs/>
            <w:lang w:val="ca-ES"/>
            <w:rPrChange w:id="1877" w:author="Chamreun Poth" w:date="2024-05-16T15:25:00Z" w16du:dateUtc="2024-05-16T08:25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នេះ មានគោលបំណង</w:t>
        </w:r>
        <w:r w:rsidRPr="00D80EA4">
          <w:rPr>
            <w:rFonts w:ascii="Khmer MEF1" w:hAnsi="Khmer MEF1" w:cs="Khmer MEF1"/>
            <w:spacing w:val="-4"/>
            <w:highlight w:val="yellow"/>
            <w:cs/>
            <w:rPrChange w:id="1878" w:author="Chamreun Poth" w:date="2024-05-16T15:25:00Z" w16du:dateUtc="2024-05-16T08:25:00Z">
              <w:rPr>
                <w:rFonts w:ascii="Khmer MEF1" w:hAnsi="Khmer MEF1" w:cs="Khmer MEF1"/>
                <w:spacing w:val="-4"/>
                <w:cs/>
              </w:rPr>
            </w:rPrChange>
          </w:rPr>
          <w:t>ដើម្បីធានា</w:t>
        </w:r>
        <w:r w:rsidRPr="00D80EA4">
          <w:rPr>
            <w:rFonts w:ascii="Khmer MEF1" w:hAnsi="Khmer MEF1" w:cs="Khmer MEF1" w:hint="cs"/>
            <w:spacing w:val="-4"/>
            <w:highlight w:val="yellow"/>
            <w:cs/>
            <w:rPrChange w:id="1879" w:author="Chamreun Poth" w:date="2024-05-16T15:25:00Z" w16du:dateUtc="2024-05-16T08:25:00Z">
              <w:rPr>
                <w:rFonts w:ascii="Khmer MEF1" w:hAnsi="Khmer MEF1" w:cs="Khmer MEF1" w:hint="cs"/>
                <w:spacing w:val="-4"/>
                <w:cs/>
              </w:rPr>
            </w:rPrChange>
          </w:rPr>
          <w:t xml:space="preserve">ការប្រើប្រាស់ថវិការបស់អង្គភាពក្រោមឱវាទ </w:t>
        </w:r>
        <w:r w:rsidRPr="00D80EA4">
          <w:rPr>
            <w:rFonts w:ascii="Khmer MEF1" w:hAnsi="Khmer MEF1" w:cs="Khmer MEF1" w:hint="cs"/>
            <w:b/>
            <w:bCs/>
            <w:spacing w:val="-4"/>
            <w:highlight w:val="yellow"/>
            <w:cs/>
            <w:rPrChange w:id="1880" w:author="Chamreun Poth" w:date="2024-05-16T15:25:00Z" w16du:dateUtc="2024-05-16T08:25:00Z">
              <w:rPr>
                <w:rFonts w:ascii="Khmer MEF1" w:hAnsi="Khmer MEF1" w:cs="Khmer MEF1" w:hint="cs"/>
                <w:b/>
                <w:bCs/>
                <w:spacing w:val="-4"/>
                <w:cs/>
              </w:rPr>
            </w:rPrChange>
          </w:rPr>
          <w:t xml:space="preserve">អ.ស.ហ. </w:t>
        </w:r>
        <w:r w:rsidRPr="00D80EA4">
          <w:rPr>
            <w:rFonts w:ascii="Khmer MEF1" w:hAnsi="Khmer MEF1" w:cs="Khmer MEF1" w:hint="cs"/>
            <w:spacing w:val="4"/>
            <w:highlight w:val="yellow"/>
            <w:cs/>
            <w:rPrChange w:id="1881" w:author="Chamreun Poth" w:date="2024-05-16T15:25:00Z" w16du:dateUtc="2024-05-16T08:25:00Z">
              <w:rPr>
                <w:rFonts w:ascii="Khmer MEF1" w:hAnsi="Khmer MEF1" w:cs="Khmer MEF1" w:hint="cs"/>
                <w:spacing w:val="4"/>
                <w:cs/>
              </w:rPr>
            </w:rPrChange>
          </w:rPr>
          <w:t>ប្រកបដោយប្រសិទ្ធភាព ស័ក្ដិសិទ្ធិភាព សន្សំសំចៃ</w:t>
        </w:r>
        <w:r w:rsidRPr="00D80EA4">
          <w:rPr>
            <w:rFonts w:ascii="Khmer MEF1" w:hAnsi="Khmer MEF1" w:cs="Khmer MEF1" w:hint="cs"/>
            <w:highlight w:val="yellow"/>
            <w:cs/>
            <w:rPrChange w:id="1882" w:author="Chamreun Poth" w:date="2024-05-16T15:25:00Z" w16du:dateUtc="2024-05-16T08:25:00Z">
              <w:rPr>
                <w:rFonts w:ascii="Khmer MEF1" w:hAnsi="Khmer MEF1" w:cs="Khmer MEF1" w:hint="cs"/>
                <w:cs/>
              </w:rPr>
            </w:rPrChange>
          </w:rPr>
          <w:t xml:space="preserve"> </w:t>
        </w:r>
        <w:r w:rsidRPr="00D80EA4">
          <w:rPr>
            <w:rFonts w:ascii="Khmer MEF1" w:hAnsi="Khmer MEF1" w:cs="Khmer MEF1" w:hint="cs"/>
            <w:spacing w:val="6"/>
            <w:highlight w:val="yellow"/>
            <w:cs/>
            <w:rPrChange w:id="1883" w:author="Chamreun Poth" w:date="2024-05-16T15:25:00Z" w16du:dateUtc="2024-05-16T08:25:00Z">
              <w:rPr>
                <w:rFonts w:ascii="Khmer MEF1" w:hAnsi="Khmer MEF1" w:cs="Khmer MEF1" w:hint="cs"/>
                <w:spacing w:val="6"/>
                <w:cs/>
              </w:rPr>
            </w:rPrChange>
          </w:rPr>
          <w:t>និង</w:t>
        </w:r>
        <w:r w:rsidRPr="00D80EA4">
          <w:rPr>
            <w:rFonts w:ascii="Khmer MEF1" w:hAnsi="Khmer MEF1" w:cs="Khmer MEF1"/>
            <w:spacing w:val="6"/>
            <w:highlight w:val="yellow"/>
            <w:cs/>
            <w:rPrChange w:id="1884" w:author="Chamreun Poth" w:date="2024-05-16T15:25:00Z" w16du:dateUtc="2024-05-16T08:25:00Z">
              <w:rPr>
                <w:rFonts w:ascii="Khmer MEF1" w:hAnsi="Khmer MEF1" w:cs="Khmer MEF1"/>
                <w:spacing w:val="6"/>
                <w:cs/>
              </w:rPr>
            </w:rPrChange>
          </w:rPr>
          <w:t>អនុលោមតាមច្បាប់ស្ដី</w:t>
        </w:r>
        <w:r w:rsidRPr="00D80EA4">
          <w:rPr>
            <w:rFonts w:ascii="Khmer MEF1" w:hAnsi="Khmer MEF1" w:cs="Khmer MEF1"/>
            <w:spacing w:val="2"/>
            <w:highlight w:val="yellow"/>
            <w:cs/>
            <w:rPrChange w:id="1885" w:author="Chamreun Poth" w:date="2024-05-16T15:25:00Z" w16du:dateUtc="2024-05-16T08:25:00Z">
              <w:rPr>
                <w:rFonts w:ascii="Khmer MEF1" w:hAnsi="Khmer MEF1" w:cs="Khmer MEF1"/>
                <w:spacing w:val="2"/>
                <w:cs/>
              </w:rPr>
            </w:rPrChange>
          </w:rPr>
          <w:t>ពី</w:t>
        </w:r>
        <w:r w:rsidRPr="00D80EA4">
          <w:rPr>
            <w:rFonts w:ascii="Khmer MEF1" w:hAnsi="Khmer MEF1" w:cs="Khmer MEF1"/>
            <w:spacing w:val="6"/>
            <w:highlight w:val="yellow"/>
            <w:cs/>
            <w:rPrChange w:id="1886" w:author="Chamreun Poth" w:date="2024-05-16T15:25:00Z" w16du:dateUtc="2024-05-16T08:25:00Z">
              <w:rPr>
                <w:rFonts w:ascii="Khmer MEF1" w:hAnsi="Khmer MEF1" w:cs="Khmer MEF1"/>
                <w:spacing w:val="6"/>
                <w:cs/>
              </w:rPr>
            </w:rPrChange>
          </w:rPr>
          <w:t>ប្រព័ន្ធហិរញ្ញវត្ថុសាធារណៈ គោលនយោបាយ គោលការណ៍គណនេយ្យរបស់</w:t>
        </w:r>
        <w:r w:rsidRPr="00D80EA4">
          <w:rPr>
            <w:rFonts w:ascii="Khmer MEF1" w:hAnsi="Khmer MEF1" w:cs="Khmer MEF1"/>
            <w:spacing w:val="2"/>
            <w:highlight w:val="yellow"/>
            <w:cs/>
            <w:rPrChange w:id="1887" w:author="Chamreun Poth" w:date="2024-05-16T15:25:00Z" w16du:dateUtc="2024-05-16T08:25:00Z">
              <w:rPr>
                <w:rFonts w:ascii="Khmer MEF1" w:hAnsi="Khmer MEF1" w:cs="Khmer MEF1"/>
                <w:spacing w:val="2"/>
                <w:cs/>
              </w:rPr>
            </w:rPrChange>
          </w:rPr>
          <w:t>រាជ</w:t>
        </w:r>
        <w:r w:rsidRPr="00D80EA4">
          <w:rPr>
            <w:rFonts w:ascii="Khmer MEF1" w:hAnsi="Khmer MEF1" w:cs="Khmer MEF1"/>
            <w:highlight w:val="yellow"/>
            <w:cs/>
            <w:rPrChange w:id="1888" w:author="Chamreun Poth" w:date="2024-05-16T15:25:00Z" w16du:dateUtc="2024-05-16T08:25:00Z">
              <w:rPr>
                <w:rFonts w:ascii="Khmer MEF1" w:hAnsi="Khmer MEF1" w:cs="Khmer MEF1"/>
                <w:cs/>
              </w:rPr>
            </w:rPrChange>
          </w:rPr>
          <w:t>រដ្ឋាភិបាល និងបទប្បញ្ញត្តិជាធរមាន</w:t>
        </w:r>
        <w:r w:rsidRPr="00D80EA4">
          <w:rPr>
            <w:rFonts w:ascii="Khmer MEF1" w:hAnsi="Khmer MEF1" w:cs="Khmer MEF1" w:hint="cs"/>
            <w:highlight w:val="yellow"/>
            <w:cs/>
            <w:rPrChange w:id="1889" w:author="Chamreun Poth" w:date="2024-05-16T15:25:00Z" w16du:dateUtc="2024-05-16T08:25:00Z">
              <w:rPr>
                <w:rFonts w:ascii="Khmer MEF1" w:hAnsi="Khmer MEF1" w:cs="Khmer MEF1" w:hint="cs"/>
                <w:cs/>
              </w:rPr>
            </w:rPrChange>
          </w:rPr>
          <w:t>។</w:t>
        </w:r>
      </w:ins>
    </w:p>
    <w:p w14:paraId="6472BB80" w14:textId="77777777" w:rsidR="00D80EA4" w:rsidRPr="00E33574" w:rsidRDefault="00D80EA4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890" w:author="Kem Sereyboth" w:date="2023-06-20T14:18:00Z"/>
          <w:rFonts w:ascii="Khmer MEF1" w:hAnsi="Khmer MEF1" w:cs="Khmer MEF1"/>
          <w:lang w:val="ca-ES"/>
        </w:rPr>
        <w:pPrChange w:id="1891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</w:p>
    <w:p w14:paraId="754FFBF7" w14:textId="0E5EA272" w:rsidR="004B5635" w:rsidRPr="00E33574" w:rsidRDefault="005C3437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892" w:author="Kem Sereyboth" w:date="2023-07-13T13:15:00Z"/>
          <w:rFonts w:ascii="Khmer MEF1" w:hAnsi="Khmer MEF1" w:cs="Khmer MEF1"/>
          <w:lang w:val="ca-ES"/>
        </w:rPr>
        <w:pPrChange w:id="1893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1894" w:author="Kem Sereyboth" w:date="2023-06-20T14:18:00Z">
        <w:r w:rsidRPr="008F15FD">
          <w:rPr>
            <w:rFonts w:ascii="Khmer MEF1" w:hAnsi="Khmer MEF1" w:cs="Khmer MEF1"/>
            <w:spacing w:val="-10"/>
            <w:cs/>
            <w:lang w:val="ca-ES"/>
            <w:rPrChange w:id="1895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ស្របតាមគោលបំណងនៃការធ្វើសវនកម្ម </w:t>
        </w:r>
        <w:r w:rsidRPr="00570931">
          <w:rPr>
            <w:rFonts w:ascii="Khmer MEF1" w:hAnsi="Khmer MEF1" w:cs="Khmer MEF1"/>
            <w:spacing w:val="-8"/>
            <w:cs/>
            <w:lang w:val="ca-ES"/>
            <w:rPrChange w:id="1896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និងដើម្បីធានាបានការអនុវត្តការងារសវនកម្ម</w:t>
        </w:r>
      </w:ins>
      <w:ins w:id="1897" w:author="Kem Sereyboth" w:date="2023-07-19T14:55:00Z">
        <w:r w:rsidR="0003566A" w:rsidRPr="00570931">
          <w:rPr>
            <w:rFonts w:ascii="Khmer MEF1" w:hAnsi="Khmer MEF1" w:cs="Khmer MEF1"/>
            <w:spacing w:val="-8"/>
            <w:cs/>
            <w:lang w:val="ca-ES"/>
            <w:rPrChange w:id="1898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អនុលោមភាព</w:t>
        </w:r>
        <w:r w:rsidR="0003566A" w:rsidRPr="00E33574">
          <w:rPr>
            <w:rFonts w:ascii="Khmer MEF1" w:hAnsi="Khmer MEF1" w:cs="Khmer MEF1" w:hint="cs"/>
            <w:cs/>
            <w:lang w:val="ca-ES"/>
          </w:rPr>
          <w:t xml:space="preserve"> </w:t>
        </w:r>
        <w:r w:rsidR="0003566A" w:rsidRPr="00570931">
          <w:rPr>
            <w:rFonts w:ascii="Khmer MEF1" w:hAnsi="Khmer MEF1" w:cs="Khmer MEF1"/>
            <w:spacing w:val="6"/>
            <w:cs/>
            <w:lang w:val="ca-ES"/>
            <w:rPrChange w:id="1899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និងសវនកម្ម</w:t>
        </w:r>
      </w:ins>
      <w:ins w:id="1900" w:author="Kem Sereyboth" w:date="2023-06-20T14:18:00Z">
        <w:r w:rsidRPr="00570931">
          <w:rPr>
            <w:rFonts w:ascii="Khmer MEF1" w:hAnsi="Khmer MEF1" w:cs="Khmer MEF1"/>
            <w:spacing w:val="6"/>
            <w:cs/>
            <w:lang w:val="ca-ES"/>
            <w:rPrChange w:id="1901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សមិទ្ធកម្ម</w:t>
        </w:r>
        <w:r w:rsidRPr="00570931">
          <w:rPr>
            <w:rFonts w:ascii="Khmer MEF1" w:hAnsi="Khmer MEF1" w:cs="Khmer MEF1"/>
            <w:spacing w:val="6"/>
            <w:cs/>
            <w:lang w:val="ca-ES"/>
            <w:rPrChange w:id="1902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ប្រកបដោយប្រសិទ្ធភាព</w:t>
        </w:r>
      </w:ins>
      <w:ins w:id="1903" w:author="Sopheak Phorn" w:date="2023-07-28T09:30:00Z">
        <w:r w:rsidR="00570931">
          <w:rPr>
            <w:rFonts w:ascii="Khmer MEF1" w:hAnsi="Khmer MEF1" w:cs="Khmer MEF1" w:hint="cs"/>
            <w:spacing w:val="6"/>
            <w:cs/>
            <w:lang w:val="ca-ES"/>
          </w:rPr>
          <w:t xml:space="preserve"> </w:t>
        </w:r>
      </w:ins>
      <w:ins w:id="1904" w:author="Kem Sereyboth" w:date="2023-06-20T14:18:00Z">
        <w:del w:id="1905" w:author="Sopheak Phorn" w:date="2023-07-28T09:30:00Z">
          <w:r w:rsidRPr="00570931" w:rsidDel="00570931">
            <w:rPr>
              <w:rFonts w:ascii="Khmer MEF1" w:hAnsi="Khmer MEF1" w:cs="Khmer MEF1"/>
              <w:spacing w:val="6"/>
              <w:cs/>
              <w:lang w:val="ca-ES"/>
              <w:rPrChange w:id="1906" w:author="Sopheak Phorn" w:date="2023-07-28T09:3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Pr="00570931">
          <w:rPr>
            <w:rFonts w:ascii="Khmer MEF1" w:hAnsi="Khmer MEF1" w:cs="Khmer MEF1"/>
            <w:spacing w:val="6"/>
            <w:cs/>
            <w:lang w:val="ca-ES"/>
            <w:rPrChange w:id="1907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និងស័ក្តិសិទ្ធ</w:t>
        </w:r>
        <w:r w:rsidRPr="009D2554">
          <w:rPr>
            <w:rFonts w:ascii="Khmer MEF1" w:hAnsi="Khmer MEF1" w:cs="Khmer MEF1"/>
            <w:spacing w:val="6"/>
            <w:cs/>
            <w:lang w:val="ca-ES"/>
            <w:rPrChange w:id="1908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ភាព</w:t>
        </w:r>
      </w:ins>
      <w:ins w:id="1909" w:author="Kem Sereyboth" w:date="2023-06-20T15:03:00Z">
        <w:r w:rsidRPr="009D2554">
          <w:rPr>
            <w:rFonts w:ascii="Khmer MEF1" w:hAnsi="Khmer MEF1" w:cs="Khmer MEF1"/>
            <w:spacing w:val="6"/>
            <w:cs/>
            <w:lang w:val="ca-ES"/>
            <w:rPrChange w:id="1910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911" w:author="Kem Sereyboth" w:date="2023-06-20T14:18:00Z">
        <w:del w:id="1912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13" w:author="Chamreun Poth" w:date="2024-05-16T15:28:00Z" w16du:dateUtc="2024-05-16T08:28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កាលពីថ្ងៃទី</w:delText>
          </w:r>
        </w:del>
      </w:ins>
      <w:ins w:id="1914" w:author="Sopheak Phorn" w:date="2023-07-28T09:29:00Z">
        <w:del w:id="1915" w:author="Chamreun Poth" w:date="2024-05-16T15:27:00Z" w16du:dateUtc="2024-05-16T08:27:00Z">
          <w:r w:rsidR="00570931"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16" w:author="Chamreun Poth" w:date="2024-05-16T15:28:00Z" w16du:dateUtc="2024-05-16T08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៧</w:delText>
          </w:r>
        </w:del>
      </w:ins>
      <w:ins w:id="1917" w:author="Kem Sereyboth" w:date="2023-07-18T14:59:00Z">
        <w:del w:id="1918" w:author="Chamreun Poth" w:date="2024-05-16T15:27:00Z" w16du:dateUtc="2024-05-16T08:27:00Z">
          <w:r w:rsidR="005F7C21"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19" w:author="Chamreun Poth" w:date="2024-05-16T15:28:00Z" w16du:dateUtc="2024-05-16T08:28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1920" w:author="Kem Sereyboth" w:date="2023-06-20T15:03:00Z">
        <w:del w:id="1921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lang w:val="ca-ES"/>
              <w:rPrChange w:id="1922" w:author="Chamreun Poth" w:date="2024-05-16T15:28:00Z" w16du:dateUtc="2024-05-16T08:28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​ </w:delText>
          </w:r>
        </w:del>
      </w:ins>
      <w:ins w:id="1923" w:author="Kem Sereyboth" w:date="2023-06-20T14:18:00Z">
        <w:del w:id="1924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25" w:author="Chamreun Poth" w:date="2024-05-16T15:28:00Z" w16du:dateUtc="2024-05-16T08:28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ខែ</w:delText>
          </w:r>
        </w:del>
      </w:ins>
      <w:ins w:id="1926" w:author="Kem Sereyboth" w:date="2023-07-18T14:59:00Z">
        <w:del w:id="1927" w:author="Chamreun Poth" w:date="2024-05-16T15:27:00Z" w16du:dateUtc="2024-05-16T08:27:00Z">
          <w:r w:rsidR="005F7C21"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28" w:author="Chamreun Poth" w:date="2024-05-16T15:28:00Z" w16du:dateUtc="2024-05-16T08:28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ធ្នូ</w:delText>
          </w:r>
        </w:del>
      </w:ins>
      <w:ins w:id="1929" w:author="Kem Sereyboth" w:date="2023-06-20T15:03:00Z">
        <w:del w:id="1930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6"/>
              <w:highlight w:val="yellow"/>
              <w:cs/>
              <w:lang w:val="ca-ES"/>
              <w:rPrChange w:id="1931" w:author="Chamreun Poth" w:date="2024-05-16T15:28:00Z" w16du:dateUtc="2024-05-16T08:28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ins w:id="1932" w:author="Kem Sereyboth" w:date="2023-06-20T14:18:00Z">
        <w:del w:id="1933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8"/>
              <w:highlight w:val="yellow"/>
              <w:cs/>
              <w:lang w:val="ca-ES"/>
              <w:rPrChange w:id="1934" w:author="Chamreun Poth" w:date="2024-05-16T15:28:00Z" w16du:dateUtc="2024-05-16T08:28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ឆ្នាំ</w:delText>
          </w:r>
        </w:del>
      </w:ins>
      <w:ins w:id="1935" w:author="Kem Sereyboth" w:date="2023-06-20T15:04:00Z">
        <w:del w:id="1936" w:author="Chamreun Poth" w:date="2024-05-16T15:27:00Z" w16du:dateUtc="2024-05-16T08:27:00Z">
          <w:r w:rsidRPr="00E17D19" w:rsidDel="00E17D19">
            <w:rPr>
              <w:rFonts w:ascii="Khmer MEF1" w:hAnsi="Khmer MEF1" w:cs="Khmer MEF1"/>
              <w:color w:val="000000" w:themeColor="text1"/>
              <w:spacing w:val="8"/>
              <w:highlight w:val="yellow"/>
              <w:cs/>
              <w:lang w:val="ca-ES"/>
              <w:rPrChange w:id="1937" w:author="Chamreun Poth" w:date="2024-05-16T15:28:00Z" w16du:dateUtc="2024-05-16T08:28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២០២</w:delText>
          </w:r>
        </w:del>
      </w:ins>
      <w:ins w:id="1938" w:author="Kem Sereyboth" w:date="2023-07-18T14:59:00Z">
        <w:del w:id="1939" w:author="Chamreun Poth" w:date="2024-05-16T15:27:00Z" w16du:dateUtc="2024-05-16T08:27:00Z">
          <w:r w:rsidR="005F7C21" w:rsidRPr="00E17D19" w:rsidDel="00E17D19">
            <w:rPr>
              <w:rFonts w:ascii="Khmer MEF1" w:hAnsi="Khmer MEF1" w:cs="Khmer MEF1"/>
              <w:color w:val="000000" w:themeColor="text1"/>
              <w:spacing w:val="8"/>
              <w:highlight w:val="yellow"/>
              <w:cs/>
              <w:lang w:val="ca-ES"/>
              <w:rPrChange w:id="1940" w:author="Chamreun Poth" w:date="2024-05-16T15:28:00Z" w16du:dateUtc="2024-05-16T08:28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២</w:delText>
          </w:r>
        </w:del>
      </w:ins>
      <w:ins w:id="1941" w:author="Chamreun Poth" w:date="2024-05-16T15:27:00Z" w16du:dateUtc="2024-05-16T08:27:00Z">
        <w:r w:rsidR="00E17D19" w:rsidRPr="00E17D19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  <w:rPrChange w:id="1942" w:author="Chamreun Poth" w:date="2024-05-16T15:28:00Z" w16du:dateUtc="2024-05-16T08:28:00Z">
              <w:rPr>
                <w:rFonts w:ascii="Khmer MEF1" w:hAnsi="Khmer MEF1" w:cs="Khmer MEF1"/>
                <w:strike/>
                <w:color w:val="000000" w:themeColor="text1"/>
                <w:spacing w:val="6"/>
                <w:lang w:val="ca-ES"/>
              </w:rPr>
            </w:rPrChange>
          </w:rPr>
          <w:t>[</w:t>
        </w:r>
      </w:ins>
      <w:ins w:id="1943" w:author="Chamreun Poth" w:date="2024-05-16T15:28:00Z" w16du:dateUtc="2024-05-16T08:28:00Z">
        <w:r w:rsidR="00E17D19" w:rsidRPr="00E17D19">
          <w:rPr>
            <w:rFonts w:ascii="Khmer MEF1" w:hAnsi="Khmer MEF1" w:cs="Khmer MEF1" w:hint="cs"/>
            <w:color w:val="000000" w:themeColor="text1"/>
            <w:spacing w:val="6"/>
            <w:highlight w:val="yellow"/>
            <w:cs/>
            <w:lang w:val="ca-ES"/>
            <w:rPrChange w:id="1944" w:author="Chamreun Poth" w:date="2024-05-16T15:28:00Z" w16du:dateUtc="2024-05-16T08:28:00Z">
              <w:rPr>
                <w:rFonts w:ascii="Khmer MEF1" w:hAnsi="Khmer MEF1" w:cs="Khmer MEF1" w:hint="cs"/>
                <w:color w:val="000000" w:themeColor="text1"/>
                <w:spacing w:val="6"/>
                <w:cs/>
                <w:lang w:val="ca-ES"/>
              </w:rPr>
            </w:rPrChange>
          </w:rPr>
          <w:t>កាលបរិច្ឆេទ</w:t>
        </w:r>
      </w:ins>
      <w:ins w:id="1945" w:author="Chamreun Poth" w:date="2024-05-16T15:27:00Z" w16du:dateUtc="2024-05-16T08:27:00Z">
        <w:r w:rsidR="00E17D19" w:rsidRPr="00E17D19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  <w:rPrChange w:id="1946" w:author="Chamreun Poth" w:date="2024-05-16T15:28:00Z" w16du:dateUtc="2024-05-16T08:28:00Z">
              <w:rPr>
                <w:rFonts w:ascii="Khmer MEF1" w:hAnsi="Khmer MEF1" w:cs="Khmer MEF1"/>
                <w:strike/>
                <w:color w:val="000000" w:themeColor="text1"/>
                <w:spacing w:val="6"/>
                <w:lang w:val="ca-ES"/>
              </w:rPr>
            </w:rPrChange>
          </w:rPr>
          <w:t>]</w:t>
        </w:r>
      </w:ins>
      <w:ins w:id="1947" w:author="Kem Sereyboth" w:date="2023-06-20T14:18:00Z">
        <w:r w:rsidRPr="00E17D19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948" w:author="Chamreun Poth" w:date="2024-05-16T15:28:00Z" w16du:dateUtc="2024-05-16T08:28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570931">
          <w:rPr>
            <w:rFonts w:ascii="Khmer MEF1" w:hAnsi="Khmer MEF1" w:cs="Khmer MEF1"/>
            <w:spacing w:val="8"/>
            <w:cs/>
            <w:lang w:val="ca-ES"/>
            <w:rPrChange w:id="1949" w:author="Sopheak Phorn" w:date="2023-07-28T09:3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ប្រតិភូ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950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</w:t>
        </w:r>
      </w:ins>
      <w:ins w:id="1951" w:author="Kem Sereyboth" w:date="2023-07-25T10:12:00Z">
        <w:r w:rsidR="008F15FD" w:rsidRPr="008F15FD">
          <w:rPr>
            <w:rFonts w:ascii="Khmer MEF1" w:hAnsi="Khmer MEF1" w:cs="Khmer MEF1"/>
            <w:spacing w:val="-12"/>
            <w:lang w:val="ca-ES"/>
            <w:rPrChange w:id="1952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1953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954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វនកម្ម</w:t>
        </w:r>
        <w:r w:rsidRPr="008F15FD">
          <w:rPr>
            <w:rFonts w:ascii="Khmer MEF1" w:hAnsi="Khmer MEF1" w:cs="Khmer MEF1"/>
            <w:spacing w:val="-12"/>
            <w:lang w:val="ca-ES"/>
            <w:rPrChange w:id="1955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956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957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សវនករទទួលបន្ទុករបស់អង្គភាពសវ​ន​កម្មផ្ទៃក្នុងនៃ </w:t>
        </w:r>
        <w:r w:rsidRPr="008F15FD">
          <w:rPr>
            <w:rFonts w:ascii="Khmer MEF1" w:hAnsi="Khmer MEF1" w:cs="Khmer MEF1"/>
            <w:b/>
            <w:bCs/>
            <w:spacing w:val="-12"/>
            <w:cs/>
            <w:lang w:val="ca-ES"/>
            <w:rPrChange w:id="1958" w:author="Kem Sereyboth" w:date="2023-07-25T10:13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អ.ស.ហ.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959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បានចុះសិក្សាស្វែងយល់អំពីបរិ</w:t>
        </w:r>
      </w:ins>
      <w:ins w:id="1960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961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962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963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ស្ថា</w:t>
        </w:r>
      </w:ins>
      <w:ins w:id="1964" w:author="Kem Sereyboth" w:date="2023-07-25T10:13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965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966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967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968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969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970" w:author="Sopheak Phorn" w:date="2023-07-28T09:3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ត្រួតពិនិត្យ</w:t>
        </w:r>
        <w:r w:rsidRPr="00E47365">
          <w:rPr>
            <w:rFonts w:ascii="Khmer MEF1" w:hAnsi="Khmer MEF1" w:cs="Khmer MEF1"/>
            <w:spacing w:val="4"/>
            <w:cs/>
            <w:lang w:val="ca-ES"/>
          </w:rPr>
          <w:t>របស់</w:t>
        </w:r>
      </w:ins>
      <w:ins w:id="1971" w:author="Kem Sereyboth" w:date="2023-06-20T15:04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</w:t>
        </w:r>
      </w:ins>
      <w:ins w:id="1972" w:author="Chamreun Poth" w:date="2024-05-16T15:28:00Z" w16du:dateUtc="2024-05-16T08:28:00Z">
        <w:r w:rsidR="00E17D19" w:rsidRPr="00081B42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</w:rPr>
          <w:t>[</w:t>
        </w:r>
      </w:ins>
      <w:ins w:id="1973" w:author="Chamreun Poth" w:date="2024-05-16T15:29:00Z" w16du:dateUtc="2024-05-16T08:29:00Z">
        <w:r w:rsidR="00E17D19">
          <w:rPr>
            <w:rFonts w:ascii="Khmer MEF1" w:hAnsi="Khmer MEF1" w:cs="Khmer MEF1" w:hint="cs"/>
            <w:color w:val="000000" w:themeColor="text1"/>
            <w:spacing w:val="6"/>
            <w:highlight w:val="yellow"/>
            <w:cs/>
            <w:lang w:val="ca-ES"/>
          </w:rPr>
          <w:t>ឈ្មោះសវនដ្ឋាន</w:t>
        </w:r>
      </w:ins>
      <w:ins w:id="1974" w:author="Chamreun Poth" w:date="2024-05-16T15:28:00Z" w16du:dateUtc="2024-05-16T08:28:00Z">
        <w:r w:rsidR="00E17D19" w:rsidRPr="00081B42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</w:rPr>
          <w:t>]</w:t>
        </w:r>
        <w:r w:rsidR="00E17D19" w:rsidRPr="00081B42">
          <w:rPr>
            <w:rFonts w:ascii="Khmer MEF1" w:hAnsi="Khmer MEF1" w:cs="Khmer MEF1"/>
            <w:color w:val="000000" w:themeColor="text1"/>
            <w:spacing w:val="8"/>
            <w:cs/>
            <w:lang w:val="ca-ES"/>
          </w:rPr>
          <w:t xml:space="preserve"> </w:t>
        </w:r>
      </w:ins>
      <w:ins w:id="1975" w:author="Kem Sereyboth" w:date="2023-06-20T15:04:00Z">
        <w:del w:id="1976" w:author="Chamreun Poth" w:date="2024-05-16T15:28:00Z" w16du:dateUtc="2024-05-16T08:28:00Z">
          <w:r w:rsidRPr="00E47365" w:rsidDel="00E17D1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977" w:author="Sopheak Phorn" w:date="2023-07-28T09:3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ន.</w:delText>
          </w:r>
        </w:del>
      </w:ins>
      <w:ins w:id="1978" w:author="Sopheak Phorn" w:date="2023-07-28T09:31:00Z">
        <w:del w:id="1979" w:author="Chamreun Poth" w:date="2024-05-16T15:28:00Z" w16du:dateUtc="2024-05-16T08:28:00Z">
          <w:r w:rsidR="00E47365" w:rsidRPr="00E47365" w:rsidDel="00E17D1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980" w:author="Sopheak Phorn" w:date="2023-07-28T09:32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</w:delText>
          </w:r>
        </w:del>
      </w:ins>
      <w:ins w:id="1981" w:author="Kem Sereyboth" w:date="2023-06-20T15:04:00Z">
        <w:del w:id="1982" w:author="Chamreun Poth" w:date="2024-05-16T15:28:00Z" w16du:dateUtc="2024-05-16T08:28:00Z">
          <w:r w:rsidRPr="00E47365" w:rsidDel="00E17D1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983" w:author="Sopheak Phorn" w:date="2023-07-28T09:3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ស.ស.</w:delText>
          </w:r>
        </w:del>
      </w:ins>
      <w:ins w:id="1984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ដោយបានប្រមូលទិន្នន័យនិងព័ត៌មានពាក់ព័ន្ធដែលធាតុចូលដ៏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985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សំខាន់សម្រា</w:t>
        </w:r>
      </w:ins>
      <w:ins w:id="1986" w:author="Kem Sereyboth" w:date="2023-07-25T10:13:00Z">
        <w:r w:rsidR="008F15FD" w:rsidRPr="00E47365">
          <w:rPr>
            <w:rFonts w:ascii="Khmer MEF1" w:hAnsi="Khmer MEF1" w:cs="Khmer MEF1"/>
            <w:spacing w:val="4"/>
            <w:cs/>
            <w:lang w:val="ca-ES"/>
            <w:rPrChange w:id="1987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988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  <w:rPrChange w:id="1989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ប់</w:t>
        </w:r>
        <w:r w:rsidRPr="00136AF6">
          <w:rPr>
            <w:rFonts w:ascii="Khmer MEF1" w:hAnsi="Khmer MEF1" w:cs="Khmer MEF1"/>
            <w:cs/>
            <w:lang w:val="ca-ES"/>
            <w:rPrChange w:id="1990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សវនករទទួលបន្ទុកក្នុងការរៀបចំផែនការសវនកម្មឆ្នាំ</w:t>
        </w:r>
      </w:ins>
      <w:ins w:id="1991" w:author="Kem Sereyboth" w:date="2023-06-20T15:04:00Z">
        <w:del w:id="1992" w:author="Chamreun Poth" w:date="2024-05-16T15:29:00Z" w16du:dateUtc="2024-05-16T08:29:00Z">
          <w:r w:rsidRPr="00144315" w:rsidDel="00144315">
            <w:rPr>
              <w:rFonts w:ascii="Khmer MEF1" w:hAnsi="Khmer MEF1" w:cs="Khmer MEF1"/>
              <w:highlight w:val="yellow"/>
              <w:cs/>
              <w:lang w:val="ca-ES"/>
              <w:rPrChange w:id="1993" w:author="Chamreun Poth" w:date="2024-05-16T15:29:00Z" w16du:dateUtc="2024-05-16T08:2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២០២៣</w:delText>
          </w:r>
        </w:del>
      </w:ins>
      <w:ins w:id="1994" w:author="Chamreun Poth" w:date="2024-05-16T15:29:00Z" w16du:dateUtc="2024-05-16T08:29:00Z">
        <w:r w:rsidR="00144315" w:rsidRPr="00144315">
          <w:rPr>
            <w:rFonts w:ascii="Khmer MEF1" w:hAnsi="Khmer MEF1" w:cs="Khmer MEF1"/>
            <w:highlight w:val="yellow"/>
            <w:lang w:val="ca-ES"/>
            <w:rPrChange w:id="1995" w:author="Chamreun Poth" w:date="2024-05-16T15:29:00Z" w16du:dateUtc="2024-05-16T08:29:00Z">
              <w:rPr>
                <w:rFonts w:ascii="Khmer MEF1" w:hAnsi="Khmer MEF1" w:cs="Khmer MEF1"/>
                <w:lang w:val="ca-ES"/>
              </w:rPr>
            </w:rPrChange>
          </w:rPr>
          <w:t>[</w:t>
        </w:r>
        <w:r w:rsidR="00144315" w:rsidRPr="00144315">
          <w:rPr>
            <w:rFonts w:ascii="Khmer MEF1" w:hAnsi="Khmer MEF1" w:cs="Khmer MEF1" w:hint="cs"/>
            <w:highlight w:val="yellow"/>
            <w:cs/>
            <w:lang w:val="ca-ES"/>
            <w:rPrChange w:id="1996" w:author="Chamreun Poth" w:date="2024-05-16T15:29:00Z" w16du:dateUtc="2024-05-16T08:29:00Z">
              <w:rPr>
                <w:rFonts w:ascii="Khmer MEF1" w:hAnsi="Khmer MEF1" w:cs="Khmer MEF1" w:hint="cs"/>
                <w:cs/>
                <w:lang w:val="ca-ES"/>
              </w:rPr>
            </w:rPrChange>
          </w:rPr>
          <w:t>ឆ្នាំ</w:t>
        </w:r>
        <w:r w:rsidR="00144315" w:rsidRPr="00144315">
          <w:rPr>
            <w:rFonts w:ascii="Khmer MEF1" w:hAnsi="Khmer MEF1" w:cs="Khmer MEF1"/>
            <w:highlight w:val="yellow"/>
            <w:lang w:val="ca-ES"/>
            <w:rPrChange w:id="1997" w:author="Chamreun Poth" w:date="2024-05-16T15:29:00Z" w16du:dateUtc="2024-05-16T08:29:00Z">
              <w:rPr>
                <w:rFonts w:ascii="Khmer MEF1" w:hAnsi="Khmer MEF1" w:cs="Khmer MEF1"/>
                <w:lang w:val="ca-ES"/>
              </w:rPr>
            </w:rPrChange>
          </w:rPr>
          <w:t>]</w:t>
        </w:r>
      </w:ins>
      <w:ins w:id="1998" w:author="Kem Sereyboth" w:date="2023-06-20T14:18:00Z">
        <w:r w:rsidRPr="00136AF6">
          <w:rPr>
            <w:rFonts w:ascii="Khmer MEF1" w:hAnsi="Khmer MEF1" w:cs="Khmer MEF1"/>
            <w:cs/>
            <w:lang w:val="ca-ES"/>
            <w:rPrChange w:id="1999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របស់អង្គភាពសវនកម្មផ្ទៃក្នុងនៃ</w:t>
        </w:r>
        <w:r w:rsidRPr="00136AF6">
          <w:rPr>
            <w:rFonts w:ascii="Khmer MEF1" w:hAnsi="Khmer MEF1" w:cs="Khmer MEF1"/>
            <w:cs/>
            <w:lang w:val="ca-ES"/>
            <w:rPrChange w:id="2000" w:author="Sopheak Phorn" w:date="2023-07-28T09:3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</w:t>
        </w:r>
        <w:r w:rsidRPr="00136AF6">
          <w:rPr>
            <w:rFonts w:ascii="Khmer MEF1" w:hAnsi="Khmer MEF1" w:cs="Khmer MEF1"/>
            <w:b/>
            <w:bCs/>
            <w:cs/>
            <w:lang w:val="ca-ES"/>
            <w:rPrChange w:id="2001" w:author="Sopheak Phorn" w:date="2023-07-28T09:32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អ.ស.ហ</w:t>
        </w:r>
        <w:r w:rsidRPr="00136AF6">
          <w:rPr>
            <w:rFonts w:ascii="Khmer MEF1" w:hAnsi="Khmer MEF1" w:cs="Khmer MEF1"/>
            <w:b/>
            <w:bCs/>
            <w:cs/>
            <w:lang w:val="ca-ES"/>
          </w:rPr>
          <w:t>.</w:t>
        </w:r>
        <w:r w:rsidRPr="00136AF6">
          <w:rPr>
            <w:rFonts w:ascii="Khmer MEF1" w:hAnsi="Khmer MEF1" w:cs="Khmer MEF1"/>
            <w:cs/>
            <w:lang w:val="ca-ES"/>
          </w:rPr>
          <w:t>។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2002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សវនករទទួលបន្ទុក</w:t>
        </w:r>
      </w:ins>
      <w:ins w:id="2003" w:author="Kem Sereyboth" w:date="2023-07-25T10:14:00Z">
        <w:r w:rsidR="008F15FD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2004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2005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បានធ្វើការពិនិត្យលើទិន្ន</w:t>
        </w:r>
        <w:r w:rsidRPr="008F15FD">
          <w:rPr>
            <w:rFonts w:ascii="Khmer MEF1" w:hAnsi="Khmer MEF1" w:cs="Khmer MEF1"/>
            <w:spacing w:val="-6"/>
            <w:lang w:val="ca-ES"/>
            <w:rPrChange w:id="2006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2007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ន័</w:t>
        </w:r>
        <w:r w:rsidRPr="008F15FD">
          <w:rPr>
            <w:rFonts w:ascii="Khmer MEF1" w:hAnsi="Khmer MEF1" w:cs="Khmer MEF1"/>
            <w:spacing w:val="-6"/>
            <w:lang w:val="ca-ES"/>
            <w:rPrChange w:id="2008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2009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យនិងព័ត៌មានដែលប្រមូលបាន</w:t>
        </w:r>
        <w:r w:rsidRPr="008F15FD">
          <w:rPr>
            <w:rFonts w:ascii="Khmer MEF1" w:hAnsi="Khmer MEF1" w:cs="Khmer MEF1"/>
            <w:spacing w:val="-6"/>
            <w:lang w:val="ca-ES"/>
            <w:rPrChange w:id="2010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2011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ព្រមទាំងធ្វើការវាយតម្លៃ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2012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យ៉ា</w:t>
        </w:r>
      </w:ins>
      <w:ins w:id="2013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2014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2015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2016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ង</w:t>
        </w:r>
      </w:ins>
      <w:ins w:id="2017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2018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2019" w:author="Kem Sereyboth" w:date="2023-06-20T14:18:00Z">
        <w:r w:rsidRPr="00DC7EA5">
          <w:rPr>
            <w:rFonts w:ascii="Khmer MEF1" w:hAnsi="Khmer MEF1" w:cs="Khmer MEF1"/>
            <w:spacing w:val="-2"/>
            <w:cs/>
            <w:lang w:val="ca-ES"/>
          </w:rPr>
          <w:t>យកចិត្តទុកដាក់លើការអនុវត្ត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ការងារ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រប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​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ស់</w:t>
        </w:r>
      </w:ins>
      <w:ins w:id="2020" w:author="Kem Sereyboth" w:date="2023-06-20T15:05:00Z">
        <w:r w:rsidRP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</w:ins>
      <w:ins w:id="2021" w:author="Chamreun Poth" w:date="2024-05-16T15:30:00Z" w16du:dateUtc="2024-05-16T08:30:00Z">
        <w:r w:rsidR="00144315" w:rsidRPr="00081B42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</w:rPr>
          <w:t>[</w:t>
        </w:r>
        <w:r w:rsidR="00144315">
          <w:rPr>
            <w:rFonts w:ascii="Khmer MEF1" w:hAnsi="Khmer MEF1" w:cs="Khmer MEF1" w:hint="cs"/>
            <w:color w:val="000000" w:themeColor="text1"/>
            <w:spacing w:val="6"/>
            <w:highlight w:val="yellow"/>
            <w:cs/>
            <w:lang w:val="ca-ES"/>
          </w:rPr>
          <w:t>ឈ្មោះសវនដ្ឋាន</w:t>
        </w:r>
        <w:r w:rsidR="00144315" w:rsidRPr="00081B42">
          <w:rPr>
            <w:rFonts w:ascii="Khmer MEF1" w:hAnsi="Khmer MEF1" w:cs="Khmer MEF1"/>
            <w:color w:val="000000" w:themeColor="text1"/>
            <w:spacing w:val="6"/>
            <w:highlight w:val="yellow"/>
            <w:lang w:val="ca-ES"/>
          </w:rPr>
          <w:t>]</w:t>
        </w:r>
        <w:r w:rsidR="00144315" w:rsidRPr="00081B42">
          <w:rPr>
            <w:rFonts w:ascii="Khmer MEF1" w:hAnsi="Khmer MEF1" w:cs="Khmer MEF1"/>
            <w:color w:val="000000" w:themeColor="text1"/>
            <w:spacing w:val="8"/>
            <w:cs/>
            <w:lang w:val="ca-ES"/>
          </w:rPr>
          <w:t xml:space="preserve"> </w:t>
        </w:r>
      </w:ins>
      <w:ins w:id="2022" w:author="Kem Sereyboth" w:date="2023-06-20T15:05:00Z">
        <w:del w:id="2023" w:author="Chamreun Poth" w:date="2024-05-16T15:30:00Z" w16du:dateUtc="2024-05-16T08:30:00Z">
          <w:r w:rsidRPr="00DC7EA5" w:rsidDel="0014431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2024" w:author="Sopheak Phorn" w:date="2023-07-28T09:3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ន.</w:delText>
          </w:r>
        </w:del>
      </w:ins>
      <w:ins w:id="2025" w:author="Sopheak Phorn" w:date="2023-07-28T09:33:00Z">
        <w:del w:id="2026" w:author="Chamreun Poth" w:date="2024-05-16T15:30:00Z" w16du:dateUtc="2024-05-16T08:30:00Z">
          <w:r w:rsidR="00DC7EA5" w:rsidRPr="00DC7EA5" w:rsidDel="00144315">
            <w:rPr>
              <w:rFonts w:ascii="Khmer MEF1" w:hAnsi="Khmer MEF1" w:cs="Khmer MEF1" w:hint="cs"/>
              <w:b/>
              <w:bCs/>
              <w:spacing w:val="-2"/>
              <w:cs/>
              <w:lang w:val="ca-ES"/>
            </w:rPr>
            <w:delText>គ</w:delText>
          </w:r>
        </w:del>
      </w:ins>
      <w:ins w:id="2027" w:author="Kem Sereyboth" w:date="2023-06-20T15:05:00Z">
        <w:del w:id="2028" w:author="Chamreun Poth" w:date="2024-05-16T15:30:00Z" w16du:dateUtc="2024-05-16T08:30:00Z">
          <w:r w:rsidRPr="00DC7EA5" w:rsidDel="0014431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2029" w:author="Sopheak Phorn" w:date="2023-07-28T09:3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ស.ស.</w:delText>
          </w:r>
        </w:del>
      </w:ins>
      <w:ins w:id="2030" w:author="Sopheak Phorn" w:date="2023-07-28T09:33:00Z">
        <w:r w:rsid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</w:ins>
      <w:ins w:id="2031" w:author="Kem Sereyboth" w:date="2023-06-20T14:18:00Z">
        <w:del w:id="2032" w:author="Sopheak Phorn" w:date="2023-07-28T09:33:00Z">
          <w:r w:rsidRPr="00DC7EA5" w:rsidDel="00DC7EA5">
            <w:rPr>
              <w:rFonts w:ascii="Khmer MEF1" w:hAnsi="Khmer MEF1" w:cs="Khmer MEF1"/>
              <w:spacing w:val="-2"/>
              <w:cs/>
              <w:lang w:val="ca-ES"/>
              <w:rPrChange w:id="2033" w:author="Sopheak Phorn" w:date="2023-07-28T09:33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  <w:r w:rsidRPr="00DC7EA5">
          <w:rPr>
            <w:rFonts w:ascii="Khmer MEF1" w:hAnsi="Khmer MEF1" w:cs="Khmer MEF1"/>
            <w:spacing w:val="-2"/>
            <w:cs/>
            <w:lang w:val="ca-ES"/>
            <w:rPrChange w:id="2034" w:author="Sopheak Phorn" w:date="2023-07-28T09:3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ដោយ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2035" w:author="Sopheak Phorn" w:date="2023-07-28T09:3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ផ្អែក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2036" w:author="Sopheak Phorn" w:date="2023-07-28T09:3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លើលក្ខណៈ</w:t>
        </w:r>
        <w:r w:rsidRPr="00DC7EA5">
          <w:rPr>
            <w:rFonts w:ascii="Khmer MEF1" w:hAnsi="Khmer MEF1" w:cs="Khmer MEF1"/>
            <w:spacing w:val="2"/>
            <w:cs/>
            <w:lang w:val="ca-ES"/>
            <w:rPrChange w:id="2037" w:author="Sopheak Phorn" w:date="2023-07-28T09:3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វិនិច្ឆ័យសវនកម្មជាក់លាក់ និង</w:t>
        </w:r>
        <w:r w:rsidRPr="00713B66">
          <w:rPr>
            <w:rFonts w:ascii="Khmer MEF1" w:hAnsi="Khmer MEF1" w:cs="Khmer MEF1"/>
            <w:spacing w:val="2"/>
            <w:cs/>
            <w:lang w:val="ca-ES"/>
            <w:rPrChange w:id="2038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គ្រ</w:t>
        </w:r>
        <w:r w:rsidRPr="00713B66">
          <w:rPr>
            <w:rFonts w:ascii="Khmer MEF1" w:hAnsi="Khmer MEF1" w:cs="Khmer MEF1"/>
            <w:spacing w:val="4"/>
            <w:cs/>
            <w:lang w:val="ca-ES"/>
            <w:rPrChange w:id="2039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ប់គ្រាន់ ដែលជាលទ្ធផល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0" w:author="Sopheak Phorn" w:date="2023-08-03T11:1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សវនក​រ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1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ទ​ទួ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2042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3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2044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5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បន្ទុកកំ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2046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7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ណ​ត់បាននូវហានិភ័យ</w:t>
        </w:r>
      </w:ins>
      <w:ins w:id="2048" w:author="Sopheak" w:date="2023-08-03T05:51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49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គន្លឹះមួយច</w:t>
        </w:r>
      </w:ins>
      <w:ins w:id="2050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2051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ំនួនរួមមានហានិភ័យ</w:t>
        </w:r>
      </w:ins>
      <w:ins w:id="2052" w:author="Kem Sereyboth" w:date="2023-07-19T14:55:00Z">
        <w:r w:rsidR="0003566A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2053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អនុលោមភាព </w:t>
        </w:r>
        <w:del w:id="2054" w:author="Chamreun Poth" w:date="2024-05-16T15:30:00Z" w16du:dateUtc="2024-05-16T08:30:00Z">
          <w:r w:rsidR="0003566A" w:rsidRPr="00425B0A" w:rsidDel="00144315">
            <w:rPr>
              <w:rFonts w:ascii="Khmer MEF1" w:hAnsi="Khmer MEF1" w:cs="Khmer MEF1"/>
              <w:color w:val="000000" w:themeColor="text1"/>
              <w:spacing w:val="-8"/>
              <w:cs/>
              <w:lang w:val="ca-ES"/>
              <w:rPrChange w:id="2055" w:author="Sopheak Phorn" w:date="2023-08-03T11:1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</w:delText>
          </w:r>
        </w:del>
      </w:ins>
      <w:ins w:id="2056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2057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ហានិភ</w:t>
        </w:r>
      </w:ins>
      <w:ins w:id="2058" w:author="Kem Sereyboth" w:date="2023-06-20T14:18:00Z">
        <w:del w:id="2059" w:author="Sopheak" w:date="2023-08-03T05:52:00Z">
          <w:r w:rsidRPr="00425B0A" w:rsidDel="00713B66">
            <w:rPr>
              <w:rFonts w:ascii="Khmer MEF1" w:hAnsi="Khmer MEF1" w:cs="Khmer MEF1"/>
              <w:color w:val="000000" w:themeColor="text1"/>
              <w:spacing w:val="-8"/>
              <w:cs/>
              <w:lang w:val="ca-ES"/>
              <w:rPrChange w:id="2060" w:author="Sopheak Phorn" w:date="2023-08-03T11:1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</w:ins>
      <w:ins w:id="2061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2062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័យ</w:t>
        </w:r>
      </w:ins>
      <w:ins w:id="2063" w:author="Sopheak" w:date="2023-08-03T05:54:00Z">
        <w:r w:rsidR="00DE38F7" w:rsidRPr="00DE38F7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2064" w:author="Sopheak" w:date="2023-08-03T05:54:00Z">
              <w:rPr>
                <w:rFonts w:ascii="Khmer MEF1" w:hAnsi="Khmer MEF1" w:cs="Khmer MEF1"/>
                <w:color w:val="FF0000"/>
                <w:spacing w:val="-8"/>
                <w:cs/>
                <w:lang w:val="ca-ES"/>
              </w:rPr>
            </w:rPrChange>
          </w:rPr>
          <w:t>ស</w:t>
        </w:r>
      </w:ins>
      <w:ins w:id="2065" w:author="Kem Sereyboth" w:date="2023-06-20T14:18:00Z">
        <w:r w:rsidRPr="00DC7EA5">
          <w:rPr>
            <w:rFonts w:ascii="Khmer MEF1" w:hAnsi="Khmer MEF1" w:cs="Khmer MEF1"/>
            <w:spacing w:val="-8"/>
            <w:cs/>
            <w:lang w:val="ca-ES"/>
            <w:rPrChange w:id="2066" w:author="Sopheak Phorn" w:date="2023-07-28T09:34:00Z">
              <w:rPr>
                <w:rFonts w:ascii="Khmer MEF1" w:hAnsi="Khmer MEF1" w:cs="Khmer MEF1"/>
                <w:cs/>
                <w:lang w:val="ca-ES"/>
              </w:rPr>
            </w:rPrChange>
          </w:rPr>
          <w:t>មិទ្ធកម្ម</w:t>
        </w:r>
      </w:ins>
      <w:ins w:id="2067" w:author="Chamreun Poth" w:date="2024-05-16T15:30:00Z" w16du:dateUtc="2024-05-16T08:30:00Z">
        <w:r w:rsidR="00144315">
          <w:rPr>
            <w:rFonts w:ascii="Khmer MEF1" w:hAnsi="Khmer MEF1" w:cs="Khmer MEF1" w:hint="cs"/>
            <w:spacing w:val="-8"/>
            <w:cs/>
            <w:lang w:val="ca-ES"/>
          </w:rPr>
          <w:t xml:space="preserve"> </w:t>
        </w:r>
        <w:r w:rsidR="00144315">
          <w:rPr>
            <w:rFonts w:ascii="Khmer MEF1" w:hAnsi="Khmer MEF1" w:cs="Khmer MEF1" w:hint="cs"/>
            <w:spacing w:val="-8"/>
            <w:cs/>
          </w:rPr>
          <w:t xml:space="preserve">និងហានិភ័យហិរញ្ញវត្ថុ </w:t>
        </w:r>
      </w:ins>
      <w:ins w:id="2068" w:author="Sopheak" w:date="2023-08-03T05:53:00Z">
        <w:r w:rsidR="00713B66">
          <w:rPr>
            <w:rFonts w:ascii="Khmer MEF1" w:hAnsi="Khmer MEF1" w:cs="Khmer MEF1" w:hint="cs"/>
            <w:cs/>
            <w:lang w:val="ca-ES"/>
          </w:rPr>
          <w:t>មានដូចតទៅ</w:t>
        </w:r>
      </w:ins>
      <w:ins w:id="2069" w:author="Kem Sereyboth" w:date="2023-06-20T14:18:00Z">
        <w:del w:id="2070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2071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គន្លឹះមួ</w:delText>
          </w:r>
        </w:del>
      </w:ins>
      <w:ins w:id="2072" w:author="Kem Sereyboth" w:date="2023-07-25T10:18:00Z">
        <w:del w:id="2073" w:author="Sopheak" w:date="2023-08-03T05:53:00Z">
          <w:r w:rsidR="000F03BA"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2074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2075" w:author="Kem Sereyboth" w:date="2023-06-20T14:18:00Z">
        <w:del w:id="2076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2077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</w:delText>
          </w:r>
        </w:del>
      </w:ins>
      <w:ins w:id="2078" w:author="Kem Sereyboth" w:date="2023-07-25T10:18:00Z">
        <w:del w:id="2079" w:author="Sopheak" w:date="2023-08-03T05:53:00Z">
          <w:r w:rsidR="000F03BA" w:rsidRPr="000F03BA" w:rsidDel="00713B66">
            <w:rPr>
              <w:rFonts w:ascii="Khmer MEF1" w:hAnsi="Khmer MEF1" w:cs="Khmer MEF1"/>
              <w:spacing w:val="-10"/>
              <w:cs/>
              <w:lang w:val="ca-ES"/>
              <w:rPrChange w:id="2080" w:author="Kem Sereyboth" w:date="2023-07-25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2081" w:author="Kem Sereyboth" w:date="2023-06-20T14:18:00Z">
        <w:del w:id="2082" w:author="Sopheak" w:date="2023-08-03T05:53:00Z">
          <w:r w:rsidRPr="00E33574" w:rsidDel="00713B66">
            <w:rPr>
              <w:rFonts w:ascii="Khmer MEF1" w:hAnsi="Khmer MEF1" w:cs="Khmer MEF1"/>
              <w:cs/>
              <w:lang w:val="ca-ES"/>
            </w:rPr>
            <w:delText>ចំនួន</w:delText>
          </w:r>
          <w:r w:rsidRPr="00E33574" w:rsidDel="00713B66">
            <w:rPr>
              <w:rFonts w:ascii="Khmer MEF1" w:hAnsi="Khmer MEF1" w:cs="Khmer MEF1" w:hint="cs"/>
              <w:cs/>
              <w:lang w:val="ca-ES"/>
            </w:rPr>
            <w:delText>រួមមាន</w:delText>
          </w:r>
        </w:del>
        <w:r w:rsidRPr="00E33574">
          <w:rPr>
            <w:rFonts w:ascii="Khmer MEF1" w:hAnsi="Khmer MEF1" w:cs="Khmer MEF1"/>
            <w:cs/>
            <w:lang w:val="ca-ES"/>
          </w:rPr>
          <w:t xml:space="preserve">៖ </w:t>
        </w:r>
      </w:ins>
    </w:p>
    <w:p w14:paraId="5CAC39EF" w14:textId="173845C3" w:rsidR="004B5635" w:rsidRPr="00E33574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083" w:author="Kem Sereyboth" w:date="2023-07-13T13:25:00Z"/>
          <w:del w:id="2084" w:author="Chamreun Poth" w:date="2024-05-16T15:31:00Z" w16du:dateUtc="2024-05-16T08:31:00Z"/>
          <w:rFonts w:ascii="Khmer MEF1" w:hAnsi="Khmer MEF1" w:cs="Khmer MEF1"/>
          <w:spacing w:val="-2"/>
          <w:lang w:val="ca-ES"/>
        </w:rPr>
        <w:pPrChange w:id="2085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086" w:author="Kem Sereyboth" w:date="2023-07-26T16:17:00Z">
        <w:r w:rsidRPr="009D2554">
          <w:rPr>
            <w:rFonts w:ascii="Khmer MEF1" w:hAnsi="Khmer MEF1" w:cs="Khmer MEF1"/>
            <w:spacing w:val="-2"/>
            <w:cs/>
            <w:lang w:val="ca-ES"/>
            <w:rPrChange w:id="2087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១).</w:t>
        </w:r>
      </w:ins>
      <w:ins w:id="2088" w:author="S_Chhenglay" w:date="2023-08-04T09:08:00Z">
        <w:del w:id="2089" w:author="Chamreun Poth" w:date="2024-05-16T15:31:00Z" w16du:dateUtc="2024-05-16T08:31:00Z">
          <w:r w:rsidR="007A26A4" w:rsidRPr="009D2554" w:rsidDel="00144315">
            <w:rPr>
              <w:rFonts w:ascii="Khmer MEF1" w:hAnsi="Khmer MEF1" w:cs="Khmer MEF1"/>
              <w:spacing w:val="-2"/>
              <w:cs/>
              <w:lang w:val="ca-ES"/>
              <w:rPrChange w:id="2090" w:author="Sopheak Phorn" w:date="2023-08-04T09:53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</w:delText>
          </w:r>
        </w:del>
      </w:ins>
      <w:ins w:id="2091" w:author="Sopheak Phorn" w:date="2023-07-28T09:35:00Z">
        <w:del w:id="2092" w:author="Chamreun Poth" w:date="2024-05-16T15:31:00Z" w16du:dateUtc="2024-05-16T08:31:00Z">
          <w:r w:rsidR="008C4B4C" w:rsidRPr="009D2554" w:rsidDel="00144315">
            <w:rPr>
              <w:rFonts w:ascii="Khmer MEF1" w:hAnsi="Khmer MEF1" w:cs="Khmer MEF1"/>
              <w:spacing w:val="-2"/>
              <w:cs/>
              <w:lang w:val="ca-ES"/>
              <w:rPrChange w:id="2093" w:author="Sopheak Phorn" w:date="2023-08-04T09:53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អនុវត្តបទបញ្ជាផ្ទៃក្នុងសម្រាប់គ្រប់គ្រងមន្ត្រី</w:delText>
          </w:r>
        </w:del>
      </w:ins>
      <w:ins w:id="2094" w:author="S_Chhenglay" w:date="2023-08-04T09:08:00Z">
        <w:del w:id="2095" w:author="Chamreun Poth" w:date="2024-05-16T15:31:00Z" w16du:dateUtc="2024-05-16T08:31:00Z">
          <w:r w:rsidR="007A26A4" w:rsidRPr="009D2554" w:rsidDel="00144315">
            <w:rPr>
              <w:rFonts w:ascii="Khmer MEF1" w:hAnsi="Khmer MEF1" w:cs="Khmer MEF1"/>
              <w:spacing w:val="-2"/>
              <w:cs/>
              <w:rPrChange w:id="2096" w:author="Sopheak Phorn" w:date="2023-08-04T09:53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លក្ខន្តិកៈ </w:delText>
          </w:r>
        </w:del>
      </w:ins>
      <w:ins w:id="2097" w:author="Sopheak Phorn" w:date="2023-08-04T09:53:00Z">
        <w:del w:id="2098" w:author="Chamreun Poth" w:date="2024-05-16T15:31:00Z" w16du:dateUtc="2024-05-16T08:31:00Z">
          <w:r w:rsidR="009D2554" w:rsidRPr="009D2554" w:rsidDel="00144315">
            <w:rPr>
              <w:rFonts w:ascii="Khmer MEF1" w:hAnsi="Khmer MEF1" w:cs="Khmer MEF1"/>
              <w:spacing w:val="-2"/>
              <w:cs/>
              <w:lang w:val="ca-ES"/>
              <w:rPrChange w:id="2099" w:author="Sopheak Phorn" w:date="2023-08-04T09:53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</w:del>
      </w:ins>
      <w:ins w:id="2100" w:author="Sopheak Phorn" w:date="2023-07-28T09:35:00Z">
        <w:del w:id="2101" w:author="Chamreun Poth" w:date="2024-05-16T15:31:00Z" w16du:dateUtc="2024-05-16T08:31:00Z">
          <w:r w:rsidR="008C4B4C" w:rsidRPr="009D2554" w:rsidDel="0014431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2102" w:author="Sopheak Phorn" w:date="2023-08-04T09:53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អ.ស.ហ.</w:delText>
          </w:r>
          <w:r w:rsidR="008C4B4C" w:rsidRPr="009D2554" w:rsidDel="00144315">
            <w:rPr>
              <w:rFonts w:ascii="Khmer MEF1" w:hAnsi="Khmer MEF1" w:cs="Khmer MEF1"/>
              <w:spacing w:val="-2"/>
              <w:cs/>
              <w:lang w:val="ca-ES"/>
              <w:rPrChange w:id="2103" w:author="Sopheak Phorn" w:date="2023-08-04T09:53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="008C4B4C" w:rsidRPr="009D2554" w:rsidDel="0014431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2104" w:author="Sopheak Phorn" w:date="2023-08-04T09:53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ន.គ.ស.</w:delText>
          </w:r>
        </w:del>
      </w:ins>
      <w:ins w:id="2105" w:author="Sopheak Phorn" w:date="2023-07-28T09:36:00Z">
        <w:del w:id="2106" w:author="Chamreun Poth" w:date="2024-05-16T15:31:00Z" w16du:dateUtc="2024-05-16T08:31:00Z">
          <w:r w:rsidR="008C4B4C" w:rsidRPr="008C4B4C" w:rsidDel="00144315">
            <w:rPr>
              <w:rFonts w:ascii="Khmer MEF1" w:hAnsi="Khmer MEF1" w:cs="Khmer MEF1"/>
              <w:spacing w:val="-10"/>
              <w:cs/>
              <w:lang w:val="ca-ES"/>
              <w:rPrChange w:id="2107" w:author="Sopheak Phorn" w:date="2023-07-28T09:3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2108" w:author="Sopheak Phorn" w:date="2023-07-28T09:35:00Z">
        <w:del w:id="2109" w:author="Chamreun Poth" w:date="2024-05-16T15:31:00Z" w16du:dateUtc="2024-05-16T08:31:00Z">
          <w:r w:rsidR="008C4B4C" w:rsidRPr="008C4B4C" w:rsidDel="00144315">
            <w:rPr>
              <w:rFonts w:ascii="Khmer MEF1" w:hAnsi="Khmer MEF1" w:cs="Khmer MEF1"/>
              <w:spacing w:val="-10"/>
              <w:cs/>
              <w:lang w:val="ca-ES"/>
              <w:rPrChange w:id="2110" w:author="Sopheak Phorn" w:date="2023-07-28T09:3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អាចពុំទាន់</w:delText>
          </w:r>
        </w:del>
      </w:ins>
      <w:ins w:id="2111" w:author="Sopheak Phorn" w:date="2023-07-28T09:36:00Z">
        <w:del w:id="2112" w:author="Chamreun Poth" w:date="2024-05-16T15:31:00Z" w16du:dateUtc="2024-05-16T08:31:00Z">
          <w:r w:rsidR="008C4B4C" w:rsidRPr="008C4B4C" w:rsidDel="00144315">
            <w:rPr>
              <w:rFonts w:ascii="Khmer MEF1" w:hAnsi="Khmer MEF1" w:cs="Khmer MEF1"/>
              <w:spacing w:val="-10"/>
              <w:cs/>
              <w:lang w:val="ca-ES"/>
              <w:rPrChange w:id="2113" w:author="Sopheak Phorn" w:date="2023-07-28T09:3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​</w:delText>
          </w:r>
        </w:del>
      </w:ins>
      <w:ins w:id="2114" w:author="Sopheak Phorn" w:date="2023-07-28T09:35:00Z">
        <w:del w:id="2115" w:author="Chamreun Poth" w:date="2024-05-16T15:31:00Z" w16du:dateUtc="2024-05-16T08:31:00Z">
          <w:r w:rsidR="008C4B4C" w:rsidRPr="008C4B4C" w:rsidDel="00144315">
            <w:rPr>
              <w:rFonts w:ascii="Khmer MEF1" w:hAnsi="Khmer MEF1" w:cs="Khmer MEF1"/>
              <w:spacing w:val="-6"/>
              <w:cs/>
              <w:lang w:val="ca-ES"/>
            </w:rPr>
            <w:delText>អនុវត្តស្របតាមបទប្បញ្ញត្តិ</w:delText>
          </w:r>
        </w:del>
      </w:ins>
      <w:ins w:id="2116" w:author="Kem Sereyboth" w:date="2023-07-13T13:17:00Z">
        <w:del w:id="2117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18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B5635" w:rsidRPr="00E747FD" w:rsidDel="00144315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119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="004B5635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20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="004B5635" w:rsidRPr="00E747FD" w:rsidDel="00144315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121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ន.ស.ស.</w:delText>
          </w:r>
          <w:r w:rsidR="004B5635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22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អា</w:delText>
          </w:r>
        </w:del>
      </w:ins>
      <w:ins w:id="2123" w:author="Kem Sereyboth" w:date="2023-07-25T10:45:00Z">
        <w:del w:id="2124" w:author="Chamreun Poth" w:date="2024-05-16T15:31:00Z" w16du:dateUtc="2024-05-16T08:31:00Z">
          <w:r w:rsidR="00E747FD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25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2126" w:author="Kem Sereyboth" w:date="2023-07-13T13:17:00Z">
        <w:del w:id="2127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28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ច</w:delText>
          </w:r>
        </w:del>
      </w:ins>
      <w:ins w:id="2129" w:author="Kem Sereyboth" w:date="2023-07-25T10:45:00Z">
        <w:del w:id="2130" w:author="Chamreun Poth" w:date="2024-05-16T15:31:00Z" w16du:dateUtc="2024-05-16T08:31:00Z">
          <w:r w:rsidR="00E747FD" w:rsidRPr="00E747FD" w:rsidDel="00144315">
            <w:rPr>
              <w:rFonts w:ascii="Khmer MEF1" w:hAnsi="Khmer MEF1" w:cs="Khmer MEF1"/>
              <w:spacing w:val="-6"/>
              <w:cs/>
              <w:lang w:val="ca-ES"/>
              <w:rPrChange w:id="2131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2132" w:author="Kem Sereyboth" w:date="2023-07-13T13:17:00Z">
        <w:del w:id="2133" w:author="Chamreun Poth" w:date="2024-05-16T15:31:00Z" w16du:dateUtc="2024-05-16T08:31:00Z">
          <w:r w:rsidR="004B5635" w:rsidRPr="00E33574" w:rsidDel="00144315">
            <w:rPr>
              <w:rFonts w:ascii="Khmer MEF1" w:hAnsi="Khmer MEF1" w:cs="Khmer MEF1"/>
              <w:cs/>
              <w:lang w:val="ca-ES"/>
              <w:rPrChange w:id="2134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ពុំទាន់អនុលោមស្របតាមបទប្បញ្ញត្តិជាធរមាន</w:delText>
          </w:r>
        </w:del>
      </w:ins>
    </w:p>
    <w:p w14:paraId="3A917749" w14:textId="4289F132" w:rsidR="004B5635" w:rsidRPr="00E33574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35" w:author="Kem Sereyboth" w:date="2023-07-13T13:26:00Z"/>
          <w:del w:id="2136" w:author="Chamreun Poth" w:date="2024-05-16T15:31:00Z" w16du:dateUtc="2024-05-16T08:31:00Z"/>
          <w:rFonts w:ascii="Khmer MEF1" w:hAnsi="Khmer MEF1" w:cs="Khmer MEF1"/>
          <w:spacing w:val="-2"/>
          <w:lang w:val="ca-ES"/>
        </w:rPr>
        <w:pPrChange w:id="2137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38" w:author="Kem Sereyboth" w:date="2023-07-26T16:18:00Z">
        <w:del w:id="2139" w:author="Chamreun Poth" w:date="2024-05-16T15:31:00Z" w16du:dateUtc="2024-05-16T08:31:00Z">
          <w:r w:rsidRPr="0082530E" w:rsidDel="00144315">
            <w:rPr>
              <w:rFonts w:ascii="Khmer MEF1" w:hAnsi="Khmer MEF1" w:cs="Khmer MEF1"/>
              <w:spacing w:val="-6"/>
              <w:cs/>
              <w:rPrChange w:id="2140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>២).</w:delText>
          </w:r>
        </w:del>
      </w:ins>
      <w:ins w:id="2141" w:author="Sopheak Phorn" w:date="2023-07-28T09:35:00Z">
        <w:del w:id="2142" w:author="Chamreun Poth" w:date="2024-05-16T15:31:00Z" w16du:dateUtc="2024-05-16T08:31:00Z">
          <w:r w:rsidR="008C4B4C" w:rsidRPr="0082530E" w:rsidDel="00144315">
            <w:rPr>
              <w:rFonts w:ascii="Khmer MEF1" w:hAnsi="Khmer MEF1" w:cs="Khmer MEF1"/>
              <w:spacing w:val="-6"/>
              <w:cs/>
              <w:rPrChange w:id="2143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ការអនុវត្តលក្ខន្តិកៈនៃមន្ត្រីលក្ខន្តិកៈ </w:delText>
          </w:r>
          <w:r w:rsidR="008C4B4C" w:rsidRPr="0082530E" w:rsidDel="00144315">
            <w:rPr>
              <w:rFonts w:ascii="Khmer MEF1" w:hAnsi="Khmer MEF1" w:cs="Khmer MEF1"/>
              <w:b/>
              <w:bCs/>
              <w:spacing w:val="-6"/>
              <w:cs/>
              <w:rPrChange w:id="2144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>អ.ស.ហ.</w:delText>
          </w:r>
          <w:r w:rsidR="008C4B4C" w:rsidRPr="0082530E" w:rsidDel="00144315">
            <w:rPr>
              <w:rFonts w:ascii="Khmer MEF1" w:hAnsi="Khmer MEF1" w:cs="Khmer MEF1"/>
              <w:spacing w:val="-6"/>
              <w:cs/>
              <w:rPrChange w:id="2145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 ដែលបម្រើការនៅ </w:delText>
          </w:r>
          <w:r w:rsidR="008C4B4C" w:rsidRPr="0082530E" w:rsidDel="00144315">
            <w:rPr>
              <w:rFonts w:ascii="Khmer MEF1" w:hAnsi="Khmer MEF1" w:cs="Khmer MEF1"/>
              <w:b/>
              <w:bCs/>
              <w:spacing w:val="-6"/>
              <w:cs/>
              <w:rPrChange w:id="2146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>ន.គ.ស.</w:delText>
          </w:r>
          <w:r w:rsidR="008C4B4C" w:rsidRPr="0082530E" w:rsidDel="00144315">
            <w:rPr>
              <w:rFonts w:ascii="Khmer MEF1" w:hAnsi="Khmer MEF1" w:cs="Khmer MEF1"/>
              <w:spacing w:val="-6"/>
              <w:cs/>
              <w:rPrChange w:id="2147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 អាចពុំទាន់អនុលោម</w:delText>
          </w:r>
          <w:r w:rsidR="008C4B4C" w:rsidRPr="008C4B4C" w:rsidDel="00144315">
            <w:rPr>
              <w:rFonts w:ascii="Khmer MEF1" w:hAnsi="Khmer MEF1" w:cs="Khmer MEF1"/>
              <w:spacing w:val="4"/>
              <w:cs/>
            </w:rPr>
            <w:delText>ស្របតាមបទប្បញ្ញត្តិជាធរមាន</w:delText>
          </w:r>
        </w:del>
      </w:ins>
      <w:ins w:id="2148" w:author="Kem Sereyboth" w:date="2023-07-13T13:18:00Z">
        <w:del w:id="2149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4"/>
              <w:cs/>
              <w:rPrChange w:id="2150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B5635" w:rsidRPr="00E747FD" w:rsidDel="00144315">
            <w:rPr>
              <w:rFonts w:ascii="Khmer MEF1" w:hAnsi="Khmer MEF1" w:cs="Khmer MEF1"/>
              <w:b/>
              <w:bCs/>
              <w:spacing w:val="4"/>
              <w:cs/>
              <w:rPrChange w:id="2151" w:author="Kem Sereyboth" w:date="2023-07-25T10:46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អ.ស.ហ.</w:delText>
          </w:r>
          <w:r w:rsidR="004B5635" w:rsidRPr="00E747FD" w:rsidDel="00144315">
            <w:rPr>
              <w:rFonts w:ascii="Khmer MEF1" w:hAnsi="Khmer MEF1" w:cs="Khmer MEF1"/>
              <w:spacing w:val="4"/>
              <w:cs/>
              <w:rPrChange w:id="2152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ដែលបម្រើ</w:delText>
          </w:r>
          <w:r w:rsidR="004B5635" w:rsidRPr="00E747FD" w:rsidDel="00144315">
            <w:rPr>
              <w:rFonts w:ascii="Khmer MEF1" w:hAnsi="Khmer MEF1" w:cs="Khmer MEF1"/>
              <w:spacing w:val="4"/>
              <w:cs/>
              <w:rPrChange w:id="2153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ការនៅ </w:delText>
          </w:r>
          <w:r w:rsidR="004B5635" w:rsidRPr="00E747FD" w:rsidDel="00144315">
            <w:rPr>
              <w:rFonts w:ascii="Khmer MEF1" w:hAnsi="Khmer MEF1" w:cs="Khmer MEF1"/>
              <w:b/>
              <w:bCs/>
              <w:spacing w:val="4"/>
              <w:cs/>
              <w:rPrChange w:id="2154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ន.ស.ស​.</w:delText>
          </w:r>
          <w:r w:rsidR="004B5635" w:rsidRPr="00E747FD" w:rsidDel="00144315">
            <w:rPr>
              <w:rFonts w:ascii="Khmer MEF1" w:hAnsi="Khmer MEF1" w:cs="Khmer MEF1"/>
              <w:spacing w:val="4"/>
              <w:cs/>
              <w:rPrChange w:id="2155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អាចពុំទាន់</w:delText>
          </w:r>
          <w:r w:rsidR="004B5635" w:rsidRPr="00E747FD" w:rsidDel="00144315">
            <w:rPr>
              <w:rFonts w:ascii="Khmer MEF1" w:hAnsi="Khmer MEF1" w:cs="Khmer MEF1"/>
              <w:spacing w:val="4"/>
              <w:cs/>
              <w:lang w:val="ca-ES"/>
              <w:rPrChange w:id="2156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</w:delText>
          </w:r>
        </w:del>
      </w:ins>
      <w:ins w:id="2157" w:author="Kem Sereyboth" w:date="2023-07-25T10:45:00Z">
        <w:del w:id="2158" w:author="Chamreun Poth" w:date="2024-05-16T15:31:00Z" w16du:dateUtc="2024-05-16T08:31:00Z">
          <w:r w:rsidR="00E747FD" w:rsidDel="00144315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2159" w:author="Kem Sereyboth" w:date="2023-07-13T13:18:00Z">
        <w:del w:id="2160" w:author="Chamreun Poth" w:date="2024-05-16T15:31:00Z" w16du:dateUtc="2024-05-16T08:31:00Z">
          <w:r w:rsidR="004B5635" w:rsidRPr="00E33574" w:rsidDel="00144315">
            <w:rPr>
              <w:rFonts w:ascii="Khmer MEF1" w:hAnsi="Khmer MEF1" w:cs="Khmer MEF1"/>
              <w:cs/>
              <w:lang w:val="ca-ES"/>
              <w:rPrChange w:id="2161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នុលោម</w:delText>
          </w:r>
          <w:r w:rsidR="004B5635" w:rsidRPr="00E33574" w:rsidDel="00144315">
            <w:rPr>
              <w:rFonts w:ascii="Khmer MEF1" w:hAnsi="Khmer MEF1" w:cs="Khmer MEF1"/>
              <w:cs/>
              <w:rPrChange w:id="2162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18BA6A87" w14:textId="1636D269" w:rsidR="004B5635" w:rsidRPr="00144315" w:rsidRDefault="0017346B" w:rsidP="00144315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63" w:author="Kem Sereyboth" w:date="2023-07-13T13:26:00Z"/>
          <w:rFonts w:ascii="Khmer MEF1" w:hAnsi="Khmer MEF1" w:cs="Khmer MEF1" w:hint="cs"/>
          <w:spacing w:val="-2"/>
          <w:cs/>
          <w:rPrChange w:id="2164" w:author="Chamreun Poth" w:date="2024-05-16T15:31:00Z" w16du:dateUtc="2024-05-16T08:31:00Z">
            <w:rPr>
              <w:ins w:id="2165" w:author="Kem Sereyboth" w:date="2023-07-13T13:26:00Z"/>
              <w:rFonts w:ascii="Khmer MEF1" w:hAnsi="Khmer MEF1" w:cs="Khmer MEF1"/>
              <w:spacing w:val="-2"/>
              <w:lang w:val="ca-ES"/>
            </w:rPr>
          </w:rPrChange>
        </w:rPr>
        <w:pPrChange w:id="2166" w:author="Chamreun Poth" w:date="2024-05-16T15:31:00Z" w16du:dateUtc="2024-05-16T08:31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67" w:author="Kem Sereyboth" w:date="2023-07-26T16:18:00Z">
        <w:del w:id="2168" w:author="Chamreun Poth" w:date="2024-05-16T15:31:00Z" w16du:dateUtc="2024-05-16T08:31:00Z">
          <w:r w:rsidRPr="00E53A52" w:rsidDel="00144315">
            <w:rPr>
              <w:rFonts w:ascii="Khmer MEF1" w:hAnsi="Khmer MEF1" w:cs="Khmer MEF1"/>
              <w:spacing w:val="8"/>
              <w:cs/>
              <w:rPrChange w:id="2169" w:author="Sopheak Phorn" w:date="2023-07-28T09:37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៣).</w:delText>
          </w:r>
        </w:del>
      </w:ins>
      <w:ins w:id="2170" w:author="Sopheak Phorn" w:date="2023-07-28T09:37:00Z">
        <w:del w:id="2171" w:author="Chamreun Poth" w:date="2024-05-16T15:31:00Z" w16du:dateUtc="2024-05-16T08:31:00Z">
          <w:r w:rsidR="00EB631F" w:rsidRPr="00E53A52" w:rsidDel="00144315">
            <w:rPr>
              <w:rFonts w:ascii="Khmer MEF1" w:hAnsi="Khmer MEF1" w:cs="Khmer MEF1"/>
              <w:spacing w:val="8"/>
              <w:cs/>
              <w:rPrChange w:id="2172" w:author="Sopheak Phorn" w:date="2023-07-28T09:37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 xml:space="preserve">ការគ្រប់គ្រងគុណភាពសវនកម្ម អាចពុំទាន់មានគោលការណ៍ បែបបទ </w:delText>
          </w:r>
          <w:r w:rsidR="00EB631F" w:rsidRPr="00E53A52" w:rsidDel="00144315">
            <w:rPr>
              <w:rFonts w:ascii="Khmer MEF1" w:hAnsi="Khmer MEF1" w:cs="Khmer MEF1"/>
              <w:spacing w:val="10"/>
              <w:cs/>
              <w:rPrChange w:id="2173" w:author="Sopheak Phorn" w:date="2023-07-28T09:38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យន្តការ និងនីតិវិធី</w:delText>
          </w:r>
          <w:r w:rsidR="00EB631F" w:rsidRPr="00EB631F" w:rsidDel="00144315">
            <w:rPr>
              <w:rFonts w:ascii="Khmer MEF1" w:hAnsi="Khmer MEF1" w:cs="Khmer MEF1"/>
              <w:spacing w:val="2"/>
              <w:cs/>
            </w:rPr>
            <w:delText>សម្រាប់អនុវត្ត</w:delText>
          </w:r>
        </w:del>
      </w:ins>
      <w:ins w:id="2174" w:author="Kem Sereyboth" w:date="2023-07-13T13:18:00Z">
        <w:del w:id="2175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2"/>
              <w:cs/>
              <w:rPrChange w:id="2176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ការរៀបចំសេចក្ដីសម្រេចស្ដីពីលក្ខខណ្ឌក្នុងការជ្រើសរើសក្រុមហ៊ុនសវនកម្មឯករាជ្យផ្តល់សេវា</w:delText>
          </w:r>
        </w:del>
      </w:ins>
      <w:ins w:id="2177" w:author="Kem Sereyboth" w:date="2023-07-13T13:57:00Z">
        <w:del w:id="2178" w:author="Chamreun Poth" w:date="2024-05-16T15:31:00Z" w16du:dateUtc="2024-05-16T08:31:00Z">
          <w:r w:rsidR="00544744" w:rsidRPr="00E747FD" w:rsidDel="00144315">
            <w:rPr>
              <w:rFonts w:ascii="Khmer MEF1" w:hAnsi="Khmer MEF1" w:cs="Khmer MEF1"/>
              <w:spacing w:val="2"/>
              <w:cs/>
              <w:rPrChange w:id="2179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80" w:author="Kem Sereyboth" w:date="2023-07-13T13:18:00Z">
        <w:del w:id="2181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8"/>
              <w:cs/>
              <w:rPrChange w:id="2182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2183" w:author="Kem Sereyboth" w:date="2023-07-13T13:57:00Z">
        <w:del w:id="2184" w:author="Chamreun Poth" w:date="2024-05-16T15:31:00Z" w16du:dateUtc="2024-05-16T08:31:00Z">
          <w:r w:rsidR="00544744" w:rsidRPr="00E747FD" w:rsidDel="00144315">
            <w:rPr>
              <w:rFonts w:ascii="Khmer MEF1" w:hAnsi="Khmer MEF1" w:cs="Khmer MEF1"/>
              <w:spacing w:val="-8"/>
              <w:cs/>
              <w:rPrChange w:id="2185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86" w:author="Kem Sereyboth" w:date="2023-07-13T13:18:00Z">
        <w:del w:id="2187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8"/>
              <w:cs/>
              <w:rPrChange w:id="2188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វនកម្មក្នុងប្រព័ន្ធសន្តិសុខសង្គម</w:delText>
          </w:r>
        </w:del>
      </w:ins>
      <w:ins w:id="2189" w:author="Kem Sereyboth" w:date="2023-07-25T10:47:00Z">
        <w:del w:id="2190" w:author="Chamreun Poth" w:date="2024-05-16T15:31:00Z" w16du:dateUtc="2024-05-16T08:31:00Z">
          <w:r w:rsidR="00E747FD" w:rsidDel="00144315">
            <w:rPr>
              <w:rFonts w:ascii="Khmer MEF1" w:hAnsi="Khmer MEF1" w:cs="Khmer MEF1" w:hint="cs"/>
              <w:spacing w:val="-8"/>
              <w:cs/>
            </w:rPr>
            <w:delText xml:space="preserve"> </w:delText>
          </w:r>
        </w:del>
      </w:ins>
      <w:ins w:id="2191" w:author="Kem Sereyboth" w:date="2023-07-13T13:18:00Z">
        <w:del w:id="2192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8"/>
              <w:cs/>
              <w:rPrChange w:id="2193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អា​ចពុំទាន់រៀបចំ </w:delText>
          </w:r>
          <w:r w:rsidR="004B5635" w:rsidRPr="00E747FD" w:rsidDel="00144315">
            <w:rPr>
              <w:rFonts w:ascii="Khmer MEF1" w:hAnsi="Khmer MEF1" w:cs="Khmer MEF1"/>
              <w:spacing w:val="-6"/>
              <w:cs/>
              <w:rPrChange w:id="2194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</w:delText>
          </w:r>
        </w:del>
      </w:ins>
      <w:ins w:id="2195" w:author="Kem Sereyboth" w:date="2023-07-13T13:57:00Z">
        <w:del w:id="2196" w:author="Chamreun Poth" w:date="2024-05-16T15:31:00Z" w16du:dateUtc="2024-05-16T08:31:00Z">
          <w:r w:rsidR="00544744" w:rsidRPr="00E747FD" w:rsidDel="00144315">
            <w:rPr>
              <w:rFonts w:ascii="Khmer MEF1" w:hAnsi="Khmer MEF1" w:cs="Khmer MEF1"/>
              <w:spacing w:val="-6"/>
              <w:cs/>
              <w:rPrChange w:id="2197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98" w:author="Kem Sereyboth" w:date="2023-07-13T13:18:00Z">
        <w:del w:id="2199" w:author="Chamreun Poth" w:date="2024-05-16T15:31:00Z" w16du:dateUtc="2024-05-16T08:31:00Z">
          <w:r w:rsidR="004B5635" w:rsidRPr="00E747FD" w:rsidDel="00144315">
            <w:rPr>
              <w:rFonts w:ascii="Khmer MEF1" w:hAnsi="Khmer MEF1" w:cs="Khmer MEF1"/>
              <w:spacing w:val="-6"/>
              <w:cs/>
              <w:rPrChange w:id="2200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ន៍</w:delText>
          </w:r>
        </w:del>
      </w:ins>
      <w:ins w:id="2201" w:author="Kem Sereyboth" w:date="2023-07-13T13:57:00Z">
        <w:del w:id="2202" w:author="Chamreun Poth" w:date="2024-05-16T15:31:00Z" w16du:dateUtc="2024-05-16T08:31:00Z">
          <w:r w:rsidR="00544744" w:rsidRPr="00E33574" w:rsidDel="00144315">
            <w:rPr>
              <w:rFonts w:ascii="Khmer MEF1" w:hAnsi="Khmer MEF1" w:cs="Khmer MEF1"/>
              <w:cs/>
              <w:rPrChange w:id="2203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204" w:author="Kem Sereyboth" w:date="2023-07-13T13:18:00Z">
        <w:del w:id="2205" w:author="Chamreun Poth" w:date="2024-05-16T15:31:00Z" w16du:dateUtc="2024-05-16T08:31:00Z">
          <w:r w:rsidR="004B5635" w:rsidRPr="00E33574" w:rsidDel="00144315">
            <w:rPr>
              <w:rFonts w:ascii="Khmer MEF1" w:hAnsi="Khmer MEF1" w:cs="Khmer MEF1"/>
              <w:cs/>
              <w:rPrChange w:id="2206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ស្ថាប័នរបស់និយ័តករសន្តិសុខសង្គម ២០២២</w:delText>
          </w:r>
          <w:r w:rsidR="004B5635" w:rsidRPr="00EB631F" w:rsidDel="00144315">
            <w:rPr>
              <w:rFonts w:ascii="Khmer MEF1" w:hAnsi="Khmer MEF1" w:cs="Khmer MEF1"/>
              <w:lang w:val="ca-ES"/>
              <w:rPrChange w:id="2207" w:author="Sopheak Phorn" w:date="2023-07-28T09:37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144315">
            <w:rPr>
              <w:rFonts w:ascii="Khmer MEF1" w:hAnsi="Khmer MEF1" w:cs="Khmer MEF1"/>
              <w:cs/>
              <w:rPrChange w:id="2208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</w:delText>
          </w:r>
        </w:del>
      </w:ins>
      <w:ins w:id="2209" w:author="Kem Sereyboth" w:date="2023-07-25T10:48:00Z">
        <w:del w:id="2210" w:author="Chamreun Poth" w:date="2024-05-16T15:31:00Z" w16du:dateUtc="2024-05-16T08:31:00Z">
          <w:r w:rsidR="00E747FD" w:rsidDel="00144315">
            <w:rPr>
              <w:rFonts w:ascii="Khmer MEF1" w:hAnsi="Khmer MEF1" w:cs="Khmer MEF1" w:hint="cs"/>
              <w:cs/>
            </w:rPr>
            <w:delText>៦</w:delText>
          </w:r>
        </w:del>
      </w:ins>
      <w:ins w:id="2211" w:author="Chamreun Poth" w:date="2024-05-16T15:31:00Z" w16du:dateUtc="2024-05-16T08:31:00Z">
        <w:r w:rsidR="00144315">
          <w:rPr>
            <w:rFonts w:ascii="Khmer MEF1" w:hAnsi="Khmer MEF1" w:cs="Khmer MEF1" w:hint="cs"/>
            <w:spacing w:val="-2"/>
            <w:cs/>
            <w:lang w:val="ca-ES"/>
          </w:rPr>
          <w:t>....</w:t>
        </w:r>
      </w:ins>
    </w:p>
    <w:p w14:paraId="13A45CEC" w14:textId="5F11BDD6" w:rsidR="004B5635" w:rsidRPr="00670908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212" w:author="Kem Sereyboth" w:date="2023-07-13T13:26:00Z"/>
          <w:del w:id="2213" w:author="Chamreun Poth" w:date="2024-05-16T15:32:00Z" w16du:dateUtc="2024-05-16T08:32:00Z"/>
          <w:rFonts w:ascii="Khmer MEF1" w:hAnsi="Khmer MEF1" w:cs="Khmer MEF1"/>
          <w:color w:val="000000" w:themeColor="text1"/>
          <w:spacing w:val="-2"/>
          <w:lang w:val="ca-ES"/>
          <w:rPrChange w:id="2214" w:author="Sopheak Phorn" w:date="2023-08-03T08:49:00Z">
            <w:rPr>
              <w:ins w:id="2215" w:author="Kem Sereyboth" w:date="2023-07-13T13:26:00Z"/>
              <w:del w:id="2216" w:author="Chamreun Poth" w:date="2024-05-16T15:32:00Z" w16du:dateUtc="2024-05-16T08:32:00Z"/>
              <w:rFonts w:ascii="Khmer MEF1" w:hAnsi="Khmer MEF1" w:cs="Khmer MEF1"/>
              <w:spacing w:val="-2"/>
              <w:lang w:val="ca-ES"/>
            </w:rPr>
          </w:rPrChange>
        </w:rPr>
        <w:pPrChange w:id="2217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218" w:author="Kem Sereyboth" w:date="2023-07-26T16:18:00Z">
        <w:del w:id="2219" w:author="Chamreun Poth" w:date="2024-05-16T15:32:00Z" w16du:dateUtc="2024-05-16T08:32:00Z">
          <w:r w:rsidDel="00144315">
            <w:rPr>
              <w:rFonts w:ascii="Khmer MEF1" w:hAnsi="Khmer MEF1" w:cs="Khmer MEF1" w:hint="cs"/>
              <w:spacing w:val="-16"/>
              <w:cs/>
            </w:rPr>
            <w:delText>៤).</w:delText>
          </w:r>
        </w:del>
      </w:ins>
      <w:ins w:id="2220" w:author="Sopheak Phorn" w:date="2023-07-28T09:38:00Z">
        <w:del w:id="2221" w:author="Chamreun Poth" w:date="2024-05-16T15:32:00Z" w16du:dateUtc="2024-05-16T08:32:00Z">
          <w:r w:rsidR="00DE4A70" w:rsidRPr="00DE4A70" w:rsidDel="00144315">
            <w:rPr>
              <w:rFonts w:ascii="Khmer MEF1" w:hAnsi="Khmer MEF1" w:cs="Khmer MEF1"/>
              <w:spacing w:val="-16"/>
              <w:cs/>
            </w:rPr>
            <w:delText>ការរៀបចំសេចក្ដីព្រាងប្រកាសស្ដីពីការដាក់ឱ្យអនុវត្តស្ដង់ដាគណនេយ្យសម្រាប់គ្រឹះស្ថានសាធារណៈ</w:delText>
          </w:r>
          <w:r w:rsidR="00DE4A70" w:rsidRPr="00670908" w:rsidDel="00144315">
            <w:rPr>
              <w:rFonts w:ascii="Khmer MEF1" w:hAnsi="Khmer MEF1" w:cs="Khmer MEF1"/>
              <w:color w:val="000000" w:themeColor="text1"/>
              <w:cs/>
              <w:rPrChange w:id="2222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 xml:space="preserve">រដ្ឋបាលអាចពុំទាន់ដាក់ទៅក្រុមប្រឹក្សា </w:delText>
          </w:r>
          <w:r w:rsidR="00DE4A70" w:rsidRPr="00670908" w:rsidDel="00144315">
            <w:rPr>
              <w:rFonts w:ascii="Khmer MEF1" w:hAnsi="Khmer MEF1" w:cs="Khmer MEF1"/>
              <w:b/>
              <w:bCs/>
              <w:color w:val="000000" w:themeColor="text1"/>
              <w:cs/>
              <w:rPrChange w:id="2223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>អ.ស.ហ.</w:delText>
          </w:r>
        </w:del>
      </w:ins>
      <w:ins w:id="2224" w:author="Sopheak Phorn" w:date="2023-08-03T08:44:00Z">
        <w:del w:id="2225" w:author="Chamreun Poth" w:date="2024-05-16T15:32:00Z" w16du:dateUtc="2024-05-16T08:32:00Z">
          <w:r w:rsidR="00421EB8" w:rsidRPr="00670908" w:rsidDel="00144315">
            <w:rPr>
              <w:rFonts w:ascii="Khmer MEF1" w:hAnsi="Khmer MEF1" w:cs="Khmer MEF1"/>
              <w:b/>
              <w:bCs/>
              <w:color w:val="000000" w:themeColor="text1"/>
              <w:cs/>
              <w:rPrChange w:id="2226" w:author="Sopheak Phorn" w:date="2023-08-03T08:49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 xml:space="preserve"> </w:delText>
          </w:r>
        </w:del>
      </w:ins>
      <w:ins w:id="2227" w:author="Kem Sereyboth" w:date="2023-07-13T13:18:00Z">
        <w:del w:id="2228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spacing w:val="-16"/>
              <w:cs/>
              <w:rPrChange w:id="2229" w:author="Sopheak Phorn" w:date="2023-08-03T08:49:00Z">
                <w:rPr>
                  <w:rFonts w:cs="MoolBoran"/>
                  <w:cs/>
                </w:rPr>
              </w:rPrChange>
            </w:rPr>
            <w:delText xml:space="preserve">ការរៀបចំសេចក្ដីណែនាំស្ដីពីការកំណត់ប្រភេទ 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spacing w:val="-4"/>
              <w:cs/>
              <w:rPrChange w:id="2230" w:author="Sopheak Phorn" w:date="2023-08-03T08:49:00Z">
                <w:rPr>
                  <w:rFonts w:cs="MoolBoran"/>
                  <w:cs/>
                </w:rPr>
              </w:rPrChange>
            </w:rPr>
            <w:delText>និងទម្រង់នៃរបាយការណ៍របស់ប្រតិបត្តិករសន្តិសុ</w:delText>
          </w:r>
        </w:del>
      </w:ins>
      <w:ins w:id="2231" w:author="Kem Sereyboth" w:date="2023-07-25T10:49:00Z">
        <w:del w:id="2232" w:author="Chamreun Poth" w:date="2024-05-16T15:32:00Z" w16du:dateUtc="2024-05-16T08:32:00Z">
          <w:r w:rsidR="00E747FD" w:rsidRPr="00670908" w:rsidDel="00144315">
            <w:rPr>
              <w:rFonts w:ascii="Khmer MEF1" w:hAnsi="Khmer MEF1" w:cs="Khmer MEF1"/>
              <w:color w:val="000000" w:themeColor="text1"/>
              <w:spacing w:val="-4"/>
              <w:cs/>
              <w:rPrChange w:id="2233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234" w:author="Kem Sereyboth" w:date="2023-07-25T10:48:00Z">
        <w:del w:id="2235" w:author="Chamreun Poth" w:date="2024-05-16T15:32:00Z" w16du:dateUtc="2024-05-16T08:32:00Z">
          <w:r w:rsidR="00E747FD" w:rsidRPr="00670908" w:rsidDel="00144315">
            <w:rPr>
              <w:rFonts w:ascii="Khmer MEF1" w:hAnsi="Khmer MEF1" w:cs="Khmer MEF1"/>
              <w:color w:val="000000" w:themeColor="text1"/>
              <w:spacing w:val="-4"/>
              <w:cs/>
              <w:rPrChange w:id="2236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237" w:author="Kem Sereyboth" w:date="2023-07-13T13:58:00Z">
        <w:del w:id="2238" w:author="Chamreun Poth" w:date="2024-05-16T15:32:00Z" w16du:dateUtc="2024-05-16T08:32:00Z">
          <w:r w:rsidR="00544744" w:rsidRPr="00670908" w:rsidDel="00144315">
            <w:rPr>
              <w:rFonts w:ascii="Khmer MEF1" w:hAnsi="Khmer MEF1" w:cs="Khmer MEF1"/>
              <w:color w:val="000000" w:themeColor="text1"/>
              <w:spacing w:val="-4"/>
              <w:lang w:val="ca-ES"/>
              <w:rPrChange w:id="2239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</w:del>
      </w:ins>
      <w:ins w:id="2240" w:author="Kem Sereyboth" w:date="2023-07-13T13:18:00Z">
        <w:del w:id="2241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spacing w:val="-4"/>
              <w:cs/>
              <w:rPrChange w:id="2242" w:author="Sopheak Phorn" w:date="2023-08-03T08:49:00Z">
                <w:rPr>
                  <w:rFonts w:cs="MoolBoran"/>
                  <w:cs/>
                </w:rPr>
              </w:rPrChange>
            </w:rPr>
            <w:delText>ខ</w:delText>
          </w:r>
        </w:del>
      </w:ins>
      <w:ins w:id="2243" w:author="Kem Sereyboth" w:date="2023-07-25T10:49:00Z">
        <w:del w:id="2244" w:author="Chamreun Poth" w:date="2024-05-16T15:32:00Z" w16du:dateUtc="2024-05-16T08:32:00Z">
          <w:r w:rsidR="00E747FD" w:rsidRPr="00670908" w:rsidDel="00144315">
            <w:rPr>
              <w:rFonts w:ascii="Khmer MEF1" w:hAnsi="Khmer MEF1" w:cs="Khmer MEF1"/>
              <w:color w:val="000000" w:themeColor="text1"/>
              <w:cs/>
              <w:rPrChange w:id="2245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246" w:author="Kem Sereyboth" w:date="2023-07-13T13:18:00Z">
        <w:del w:id="2247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48" w:author="Sopheak Phorn" w:date="2023-08-03T08:49:00Z">
                <w:rPr>
                  <w:rFonts w:cs="MoolBoran"/>
                  <w:cs/>
                </w:rPr>
              </w:rPrChange>
            </w:rPr>
            <w:delText>សង្គម និងតួអង្គពាក់ព័ន្ធ អាចពុំទាន់រៀបចំ</w:delText>
          </w:r>
        </w:del>
      </w:ins>
      <w:ins w:id="2249" w:author="Kem Sereyboth" w:date="2023-07-25T10:50:00Z">
        <w:del w:id="2250" w:author="Chamreun Poth" w:date="2024-05-16T15:32:00Z" w16du:dateUtc="2024-05-16T08:32:00Z">
          <w:r w:rsidR="00646CEC" w:rsidRPr="00670908" w:rsidDel="00144315">
            <w:rPr>
              <w:rFonts w:ascii="Khmer MEF1" w:hAnsi="Khmer MEF1" w:cs="Khmer MEF1"/>
              <w:color w:val="000000" w:themeColor="text1"/>
              <w:cs/>
              <w:rPrChange w:id="2251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252" w:author="Kem Sereyboth" w:date="2023-07-13T13:18:00Z">
        <w:del w:id="2253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54" w:author="Sopheak Phorn" w:date="2023-08-03T08:49:00Z">
                <w:rPr>
                  <w:rFonts w:cs="MoolBoran"/>
                  <w:cs/>
                </w:rPr>
              </w:rPrChange>
            </w:rPr>
            <w:delText>និ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lang w:val="ca-ES"/>
              <w:rPrChange w:id="2255" w:author="Sopheak Phorn" w:date="2023-08-03T08:49:00Z">
                <w:rPr/>
              </w:rPrChange>
            </w:rPr>
            <w:delText>​​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56" w:author="Sopheak Phorn" w:date="2023-08-03T08:49:00Z">
                <w:rPr>
                  <w:rFonts w:cs="MoolBoran"/>
                  <w:cs/>
                </w:rPr>
              </w:rPrChange>
            </w:rPr>
            <w:delText>ងដាក់ឱ្យអនុវត្តស្របតាមផែនការអភិវឌ្ឍន៍ស្ថា</w:delText>
          </w:r>
        </w:del>
      </w:ins>
      <w:ins w:id="2257" w:author="Kem Sereyboth" w:date="2023-07-13T13:57:00Z">
        <w:del w:id="2258" w:author="Chamreun Poth" w:date="2024-05-16T15:32:00Z" w16du:dateUtc="2024-05-16T08:32:00Z">
          <w:r w:rsidR="00544744" w:rsidRPr="00670908" w:rsidDel="00144315">
            <w:rPr>
              <w:rFonts w:ascii="Khmer MEF1" w:hAnsi="Khmer MEF1" w:cs="Khmer MEF1"/>
              <w:color w:val="000000" w:themeColor="text1"/>
              <w:lang w:val="ca-ES"/>
              <w:rPrChange w:id="2259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​​​</w:delText>
          </w:r>
        </w:del>
      </w:ins>
      <w:ins w:id="2260" w:author="Kem Sereyboth" w:date="2023-07-13T13:18:00Z">
        <w:del w:id="2261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62" w:author="Sopheak Phorn" w:date="2023-08-03T08:49:00Z">
                <w:rPr>
                  <w:rFonts w:cs="MoolBoran"/>
                  <w:cs/>
                </w:rPr>
              </w:rPrChange>
            </w:rPr>
            <w:delText>ប័</w:delText>
          </w:r>
        </w:del>
      </w:ins>
      <w:ins w:id="2263" w:author="Kem Sereyboth" w:date="2023-07-25T10:50:00Z">
        <w:del w:id="2264" w:author="Chamreun Poth" w:date="2024-05-16T15:32:00Z" w16du:dateUtc="2024-05-16T08:32:00Z">
          <w:r w:rsidR="00646CEC" w:rsidRPr="00670908" w:rsidDel="00144315">
            <w:rPr>
              <w:rFonts w:ascii="Khmer MEF1" w:hAnsi="Khmer MEF1" w:cs="Khmer MEF1"/>
              <w:color w:val="000000" w:themeColor="text1"/>
              <w:cs/>
              <w:rPrChange w:id="2265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266" w:author="Kem Sereyboth" w:date="2023-07-13T13:18:00Z">
        <w:del w:id="2267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68" w:author="Sopheak Phorn" w:date="2023-08-03T08:49:00Z">
                <w:rPr>
                  <w:rFonts w:cs="MoolBoran"/>
                  <w:cs/>
                </w:rPr>
              </w:rPrChange>
            </w:rPr>
            <w:delText>ន</w:delText>
          </w:r>
        </w:del>
      </w:ins>
      <w:ins w:id="2269" w:author="Kem Sereyboth" w:date="2023-07-25T10:50:00Z">
        <w:del w:id="2270" w:author="Chamreun Poth" w:date="2024-05-16T15:32:00Z" w16du:dateUtc="2024-05-16T08:32:00Z">
          <w:r w:rsidR="00646CEC" w:rsidRPr="00670908" w:rsidDel="00144315">
            <w:rPr>
              <w:rFonts w:ascii="Khmer MEF1" w:hAnsi="Khmer MEF1" w:cs="Khmer MEF1"/>
              <w:color w:val="000000" w:themeColor="text1"/>
              <w:rPrChange w:id="2271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272" w:author="Kem Sereyboth" w:date="2023-07-13T13:18:00Z">
        <w:del w:id="2273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74" w:author="Sopheak Phorn" w:date="2023-08-03T08:49:00Z">
                <w:rPr>
                  <w:rFonts w:cs="MoolBoran"/>
                  <w:cs/>
                </w:rPr>
              </w:rPrChange>
            </w:rPr>
            <w:delText>រប</w:delText>
          </w:r>
        </w:del>
      </w:ins>
      <w:ins w:id="2275" w:author="Kem Sereyboth" w:date="2023-07-25T10:50:00Z">
        <w:del w:id="2276" w:author="Chamreun Poth" w:date="2024-05-16T15:32:00Z" w16du:dateUtc="2024-05-16T08:32:00Z">
          <w:r w:rsidR="00646CEC" w:rsidRPr="00670908" w:rsidDel="00144315">
            <w:rPr>
              <w:rFonts w:ascii="Khmer MEF1" w:hAnsi="Khmer MEF1" w:cs="Khmer MEF1"/>
              <w:color w:val="000000" w:themeColor="text1"/>
              <w:rPrChange w:id="2277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278" w:author="Kem Sereyboth" w:date="2023-07-13T13:18:00Z">
        <w:del w:id="2279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80" w:author="Sopheak Phorn" w:date="2023-08-03T08:49:00Z">
                <w:rPr>
                  <w:rFonts w:cs="MoolBoran"/>
                  <w:cs/>
                </w:rPr>
              </w:rPrChange>
            </w:rPr>
            <w:delText>ស់និយ័តករសន្តិសុខសង្គម ២០២២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lang w:val="ca-ES"/>
              <w:rPrChange w:id="2281" w:author="Sopheak Phorn" w:date="2023-08-03T08:49:00Z">
                <w:rPr/>
              </w:rPrChange>
            </w:rPr>
            <w:delText>-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282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6732528F" w14:textId="722C72EF" w:rsidR="004B5635" w:rsidRPr="00670908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283" w:author="Kem Sereyboth" w:date="2023-07-13T13:26:00Z"/>
          <w:del w:id="2284" w:author="Chamreun Poth" w:date="2024-05-16T15:32:00Z" w16du:dateUtc="2024-05-16T08:32:00Z"/>
          <w:rFonts w:ascii="Khmer MEF1" w:hAnsi="Khmer MEF1" w:cs="Khmer MEF1"/>
          <w:color w:val="000000" w:themeColor="text1"/>
          <w:spacing w:val="-2"/>
          <w:lang w:val="ca-ES"/>
          <w:rPrChange w:id="2285" w:author="Sopheak Phorn" w:date="2023-08-03T08:49:00Z">
            <w:rPr>
              <w:ins w:id="2286" w:author="Kem Sereyboth" w:date="2023-07-13T13:26:00Z"/>
              <w:del w:id="2287" w:author="Chamreun Poth" w:date="2024-05-16T15:32:00Z" w16du:dateUtc="2024-05-16T08:32:00Z"/>
              <w:rFonts w:ascii="Khmer MEF1" w:hAnsi="Khmer MEF1" w:cs="Khmer MEF1"/>
              <w:color w:val="FF0000"/>
            </w:rPr>
          </w:rPrChange>
        </w:rPr>
        <w:pPrChange w:id="2288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289" w:author="Kem Sereyboth" w:date="2023-07-26T16:18:00Z">
        <w:del w:id="2290" w:author="Chamreun Poth" w:date="2024-05-16T15:32:00Z" w16du:dateUtc="2024-05-16T08:32:00Z">
          <w:r w:rsidRPr="00670908" w:rsidDel="00144315">
            <w:rPr>
              <w:rFonts w:ascii="Khmer MEF1" w:hAnsi="Khmer MEF1" w:cs="Khmer MEF1"/>
              <w:color w:val="000000" w:themeColor="text1"/>
              <w:spacing w:val="-6"/>
              <w:cs/>
              <w:rPrChange w:id="2291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>៥).</w:delText>
          </w:r>
        </w:del>
      </w:ins>
      <w:ins w:id="2292" w:author="Sopheak Phorn" w:date="2023-07-28T09:39:00Z">
        <w:del w:id="2293" w:author="Chamreun Poth" w:date="2024-05-16T15:32:00Z" w16du:dateUtc="2024-05-16T08:32:00Z">
          <w:r w:rsidR="002B1D8F" w:rsidRPr="00670908" w:rsidDel="00144315">
            <w:rPr>
              <w:rFonts w:ascii="Khmer MEF1" w:hAnsi="Khmer MEF1" w:cs="Khmer MEF1"/>
              <w:color w:val="000000" w:themeColor="text1"/>
              <w:spacing w:val="-6"/>
              <w:cs/>
              <w:rPrChange w:id="2294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>ការរៀបចំសេចក្ដីព្រាងប្រកាសស្ដីពីការដាក់ឱ្យអនុវត្តស្ដង់ដាគណនេយ្យសាមញ្ញកម្ពុជា អាចពុំទាន់</w:delText>
          </w:r>
          <w:r w:rsidR="002B1D8F" w:rsidRPr="00670908" w:rsidDel="00144315">
            <w:rPr>
              <w:rFonts w:ascii="Khmer MEF1" w:hAnsi="Khmer MEF1" w:cs="Khmer MEF1"/>
              <w:color w:val="000000" w:themeColor="text1"/>
              <w:cs/>
              <w:rPrChange w:id="2295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>ដាក់</w:delText>
          </w:r>
          <w:r w:rsidR="002B1D8F" w:rsidRPr="00670908" w:rsidDel="00144315">
            <w:rPr>
              <w:rFonts w:ascii="Khmer MEF1" w:hAnsi="Khmer MEF1" w:cs="Khmer MEF1"/>
              <w:color w:val="000000" w:themeColor="text1"/>
              <w:rPrChange w:id="2296" w:author="Sopheak Phorn" w:date="2023-08-03T08:49:00Z">
                <w:rPr>
                  <w:rFonts w:ascii="Khmer MEF1" w:hAnsi="Khmer MEF1" w:cs="Khmer MEF1"/>
                  <w:spacing w:val="-16"/>
                </w:rPr>
              </w:rPrChange>
            </w:rPr>
            <w:delText>​​​​</w:delText>
          </w:r>
          <w:r w:rsidR="002B1D8F" w:rsidRPr="00670908" w:rsidDel="00144315">
            <w:rPr>
              <w:rFonts w:ascii="Khmer MEF1" w:hAnsi="Khmer MEF1" w:cs="Khmer MEF1"/>
              <w:color w:val="000000" w:themeColor="text1"/>
              <w:cs/>
              <w:rPrChange w:id="2297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 xml:space="preserve">ទៅក្រុមប្រឹក្សា </w:delText>
          </w:r>
          <w:r w:rsidR="002B1D8F" w:rsidRPr="00670908" w:rsidDel="00144315">
            <w:rPr>
              <w:rFonts w:ascii="Khmer MEF1" w:hAnsi="Khmer MEF1" w:cs="Khmer MEF1"/>
              <w:b/>
              <w:bCs/>
              <w:color w:val="000000" w:themeColor="text1"/>
              <w:cs/>
              <w:rPrChange w:id="2298" w:author="Sopheak Phorn" w:date="2023-08-03T08:49:00Z">
                <w:rPr>
                  <w:rFonts w:ascii="Khmer MEF1" w:hAnsi="Khmer MEF1" w:cs="Khmer MEF1"/>
                  <w:spacing w:val="-16"/>
                  <w:cs/>
                </w:rPr>
              </w:rPrChange>
            </w:rPr>
            <w:delText>អ.ស.ហ.</w:delText>
          </w:r>
        </w:del>
      </w:ins>
      <w:ins w:id="2299" w:author="Sopheak Phorn" w:date="2023-08-03T08:44:00Z">
        <w:del w:id="2300" w:author="Chamreun Poth" w:date="2024-05-16T15:32:00Z" w16du:dateUtc="2024-05-16T08:32:00Z">
          <w:r w:rsidR="00421EB8" w:rsidRPr="00670908" w:rsidDel="00144315">
            <w:rPr>
              <w:rFonts w:ascii="Khmer MEF1" w:hAnsi="Khmer MEF1" w:cs="Khmer MEF1"/>
              <w:b/>
              <w:bCs/>
              <w:color w:val="000000" w:themeColor="text1"/>
              <w:cs/>
              <w:rPrChange w:id="2301" w:author="Sopheak Phorn" w:date="2023-08-03T08:49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 xml:space="preserve"> </w:delText>
          </w:r>
          <w:r w:rsidR="00421EB8" w:rsidRPr="00670908" w:rsidDel="00144315">
            <w:rPr>
              <w:rFonts w:ascii="Khmer MEF1" w:hAnsi="Khmer MEF1" w:cs="Khmer MEF1"/>
              <w:color w:val="000000" w:themeColor="text1"/>
              <w:cs/>
              <w:rPrChange w:id="2302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</w:delText>
          </w:r>
        </w:del>
      </w:ins>
      <w:ins w:id="2303" w:author="Kem Sereyboth" w:date="2023-07-13T13:19:00Z">
        <w:del w:id="2304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spacing w:val="-16"/>
              <w:cs/>
              <w:rPrChange w:id="2305" w:author="Sopheak Phorn" w:date="2023-08-03T08:49:00Z">
                <w:rPr>
                  <w:rFonts w:cs="MoolBoran"/>
                  <w:cs/>
                </w:rPr>
              </w:rPrChange>
            </w:rPr>
            <w:delText>ការរៀបចំ</w:delText>
          </w:r>
        </w:del>
      </w:ins>
      <w:ins w:id="2306" w:author="Kem Sereyboth" w:date="2023-07-13T13:56:00Z">
        <w:del w:id="2307" w:author="Chamreun Poth" w:date="2024-05-16T15:32:00Z" w16du:dateUtc="2024-05-16T08:32:00Z"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08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09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10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1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12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13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14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15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16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17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18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19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20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rPrChange w:id="232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322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យ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10"/>
              <w:cs/>
              <w:rPrChange w:id="2323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rPrChange w:id="2324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325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>ការ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2"/>
              <w:rPrChange w:id="2326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</w:delText>
          </w:r>
          <w:r w:rsidR="00544744" w:rsidRPr="00670908" w:rsidDel="00144315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327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 xml:space="preserve">ងារ </w:delText>
          </w:r>
        </w:del>
      </w:ins>
      <w:ins w:id="2328" w:author="Kem Sereyboth" w:date="2023-07-13T13:19:00Z">
        <w:del w:id="2329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spacing w:val="-2"/>
              <w:cs/>
              <w:rPrChange w:id="2330" w:author="Sopheak Phorn" w:date="2023-08-03T08:49:00Z">
                <w:rPr>
                  <w:rFonts w:cs="MoolBoran"/>
                  <w:cs/>
                </w:rPr>
              </w:rPrChange>
            </w:rPr>
            <w:delText>អាចពុំទាន់រៀបចំ និងដាក់ឱ្យអនុវត្តស្របទៅតាមផែនការអភិវឌ្ឍន៍ស្ថាប័នរបស់និយ័តក</w:delText>
          </w:r>
        </w:del>
      </w:ins>
      <w:ins w:id="2331" w:author="Kem Sereyboth" w:date="2023-07-13T13:57:00Z">
        <w:del w:id="2332" w:author="Chamreun Poth" w:date="2024-05-16T15:32:00Z" w16du:dateUtc="2024-05-16T08:32:00Z">
          <w:r w:rsidR="00544744" w:rsidRPr="00670908" w:rsidDel="00144315">
            <w:rPr>
              <w:rFonts w:ascii="Khmer MEF1" w:hAnsi="Khmer MEF1" w:cs="Khmer MEF1"/>
              <w:color w:val="000000" w:themeColor="text1"/>
              <w:spacing w:val="-2"/>
              <w:cs/>
              <w:rPrChange w:id="2333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334" w:author="Kem Sereyboth" w:date="2023-07-13T13:19:00Z">
        <w:del w:id="2335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spacing w:val="-2"/>
              <w:cs/>
              <w:rPrChange w:id="2336" w:author="Sopheak Phorn" w:date="2023-08-03T08:49:00Z">
                <w:rPr>
                  <w:rFonts w:cs="MoolBoran"/>
                  <w:cs/>
                </w:rPr>
              </w:rPrChange>
            </w:rPr>
            <w:delText>រ</w:delText>
          </w:r>
        </w:del>
      </w:ins>
      <w:ins w:id="2337" w:author="Kem Sereyboth" w:date="2023-07-13T13:57:00Z">
        <w:del w:id="2338" w:author="Chamreun Poth" w:date="2024-05-16T15:32:00Z" w16du:dateUtc="2024-05-16T08:32:00Z">
          <w:r w:rsidR="00544744" w:rsidRPr="00670908" w:rsidDel="00144315">
            <w:rPr>
              <w:rFonts w:ascii="Khmer MEF1" w:hAnsi="Khmer MEF1" w:cs="Khmer MEF1"/>
              <w:color w:val="000000" w:themeColor="text1"/>
              <w:spacing w:val="-2"/>
              <w:cs/>
              <w:rPrChange w:id="2339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340" w:author="Kem Sereyboth" w:date="2023-07-13T13:19:00Z">
        <w:del w:id="2341" w:author="Chamreun Poth" w:date="2024-05-16T15:32:00Z" w16du:dateUtc="2024-05-16T08:32:00Z"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342" w:author="Sopheak Phorn" w:date="2023-08-03T08:49:00Z">
                <w:rPr>
                  <w:rFonts w:cs="MoolBoran"/>
                  <w:cs/>
                </w:rPr>
              </w:rPrChange>
            </w:rPr>
            <w:delText>សន្តិសុខសង្គម ២០២២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rPrChange w:id="2343" w:author="Sopheak Phorn" w:date="2023-08-03T08:49:00Z">
                <w:rPr/>
              </w:rPrChange>
            </w:rPr>
            <w:delText>-</w:delText>
          </w:r>
          <w:r w:rsidR="004B5635" w:rsidRPr="00670908" w:rsidDel="00144315">
            <w:rPr>
              <w:rFonts w:ascii="Khmer MEF1" w:hAnsi="Khmer MEF1" w:cs="Khmer MEF1"/>
              <w:color w:val="000000" w:themeColor="text1"/>
              <w:cs/>
              <w:rPrChange w:id="2344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5B0D5C30" w14:textId="66683713" w:rsidR="004B5635" w:rsidRPr="00E33574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345" w:author="Kem Sereyboth" w:date="2023-07-13T13:26:00Z"/>
          <w:del w:id="2346" w:author="Chamreun Poth" w:date="2024-05-16T15:32:00Z" w16du:dateUtc="2024-05-16T08:32:00Z"/>
          <w:rFonts w:ascii="Khmer MEF1" w:hAnsi="Khmer MEF1" w:cs="Khmer MEF1"/>
          <w:spacing w:val="-2"/>
          <w:lang w:val="ca-ES"/>
        </w:rPr>
        <w:pPrChange w:id="2347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348" w:author="Kem Sereyboth" w:date="2023-07-26T16:18:00Z">
        <w:del w:id="2349" w:author="Chamreun Poth" w:date="2024-05-16T15:32:00Z" w16du:dateUtc="2024-05-16T08:32:00Z">
          <w:r w:rsidRPr="00A86083" w:rsidDel="00144315">
            <w:rPr>
              <w:rFonts w:ascii="Khmer MEF1" w:hAnsi="Khmer MEF1" w:cs="Khmer MEF1"/>
              <w:spacing w:val="10"/>
              <w:cs/>
              <w:rPrChange w:id="2350" w:author="Sopheak Phorn" w:date="2023-07-28T09:40:00Z">
                <w:rPr>
                  <w:rFonts w:ascii="Khmer MEF1" w:hAnsi="Khmer MEF1" w:cs="Khmer MEF1"/>
                  <w:cs/>
                </w:rPr>
              </w:rPrChange>
            </w:rPr>
            <w:delText>៦).</w:delText>
          </w:r>
        </w:del>
      </w:ins>
      <w:ins w:id="2351" w:author="Sopheak Phorn" w:date="2023-07-28T09:40:00Z">
        <w:del w:id="2352" w:author="Chamreun Poth" w:date="2024-05-16T15:32:00Z" w16du:dateUtc="2024-05-16T08:32:00Z">
          <w:r w:rsidR="00A86083" w:rsidRPr="00A86083" w:rsidDel="00144315">
            <w:rPr>
              <w:rFonts w:ascii="Khmer MEF1" w:hAnsi="Khmer MEF1" w:cs="Khmer MEF1"/>
              <w:spacing w:val="10"/>
              <w:cs/>
              <w:rPrChange w:id="2353" w:author="Sopheak Phorn" w:date="2023-07-28T09:40:00Z">
                <w:rPr>
                  <w:rFonts w:ascii="Khmer MEF1" w:hAnsi="Khmer MEF1" w:cs="Khmer MEF1"/>
                  <w:cs/>
                </w:rPr>
              </w:rPrChange>
            </w:rPr>
            <w:delText>ការរៀបចំប្រកាសស្ដីពីការគ្រប់គ្រងអាជ្ញាបណ្ណគណនេយ្យនិងសវនកម្ម អាចពុំទាន់ដាក់ទៅ</w:delText>
          </w:r>
          <w:r w:rsidR="00A86083" w:rsidRPr="00A86083" w:rsidDel="00144315">
            <w:rPr>
              <w:rFonts w:ascii="Khmer MEF1" w:hAnsi="Khmer MEF1" w:cs="Khmer MEF1"/>
              <w:cs/>
            </w:rPr>
            <w:delText xml:space="preserve">ក្រុមប្រឹក្សា </w:delText>
          </w:r>
          <w:r w:rsidR="00A86083" w:rsidRPr="00A86083" w:rsidDel="00144315">
            <w:rPr>
              <w:rFonts w:ascii="Khmer MEF1" w:hAnsi="Khmer MEF1" w:cs="Khmer MEF1"/>
              <w:b/>
              <w:bCs/>
              <w:cs/>
              <w:rPrChange w:id="2354" w:author="Sopheak Phorn" w:date="2023-07-28T09:40:00Z">
                <w:rPr>
                  <w:rFonts w:ascii="Khmer MEF1" w:hAnsi="Khmer MEF1" w:cs="Khmer MEF1"/>
                  <w:cs/>
                </w:rPr>
              </w:rPrChange>
            </w:rPr>
            <w:delText>អ.ស.ហ.</w:delText>
          </w:r>
        </w:del>
      </w:ins>
      <w:ins w:id="2355" w:author="Kem Sereyboth" w:date="2023-07-13T13:19:00Z">
        <w:del w:id="2356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cs/>
              <w:rPrChange w:id="2357" w:author="Kem Sereyboth" w:date="2023-07-25T10:51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ការរៀបចំសេចក្ដីណែនាំស្ដីពីការកំណត់ធាតុអប្បបរិមានៃយន្តការគ្រប់គ្រងហានិភ័​យ</w:delText>
          </w:r>
          <w:r w:rsidR="004B5635" w:rsidRPr="00646CEC" w:rsidDel="00144315">
            <w:rPr>
              <w:rFonts w:ascii="Khmer MEF1" w:hAnsi="Khmer MEF1" w:cs="Khmer MEF1"/>
              <w:cs/>
              <w:rPrChange w:id="2358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 អាចពុំទាន់</w:delText>
          </w:r>
          <w:r w:rsidR="004B5635" w:rsidRPr="00646CEC" w:rsidDel="00144315">
            <w:rPr>
              <w:rFonts w:ascii="Khmer MEF1" w:hAnsi="Khmer MEF1" w:cs="Khmer MEF1"/>
              <w:spacing w:val="-10"/>
              <w:cs/>
              <w:rPrChange w:id="2359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រៀ</w:delText>
          </w:r>
        </w:del>
      </w:ins>
      <w:ins w:id="2360" w:author="Kem Sereyboth" w:date="2023-07-13T13:58:00Z">
        <w:del w:id="2361" w:author="Chamreun Poth" w:date="2024-05-16T15:32:00Z" w16du:dateUtc="2024-05-16T08:32:00Z">
          <w:r w:rsidR="00544744" w:rsidRPr="00646CEC" w:rsidDel="00144315">
            <w:rPr>
              <w:rFonts w:ascii="Khmer MEF1" w:hAnsi="Khmer MEF1" w:cs="Khmer MEF1"/>
              <w:spacing w:val="-10"/>
              <w:cs/>
              <w:rPrChange w:id="2362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363" w:author="Kem Sereyboth" w:date="2023-07-13T13:19:00Z">
        <w:del w:id="2364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spacing w:val="-10"/>
              <w:cs/>
              <w:rPrChange w:id="2365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បចំ</w:delText>
          </w:r>
        </w:del>
      </w:ins>
      <w:ins w:id="2366" w:author="Kem Sereyboth" w:date="2023-07-25T10:50:00Z">
        <w:del w:id="2367" w:author="Chamreun Poth" w:date="2024-05-16T15:32:00Z" w16du:dateUtc="2024-05-16T08:32:00Z">
          <w:r w:rsidR="00646CEC" w:rsidRPr="00646CEC" w:rsidDel="00144315">
            <w:rPr>
              <w:rFonts w:ascii="Khmer MEF1" w:hAnsi="Khmer MEF1" w:cs="Khmer MEF1"/>
              <w:spacing w:val="-10"/>
              <w:cs/>
              <w:rPrChange w:id="2368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369" w:author="Kem Sereyboth" w:date="2023-07-13T13:19:00Z">
        <w:del w:id="2370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spacing w:val="-10"/>
              <w:cs/>
              <w:rPrChange w:id="2371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និងដាក់ឱ្យអនុវត្តស្របតាមផែនការអភិវឌ្ឍន៍ស្ថាប័នរបស់និយ័តករសន្តិសុខសង្គម ២០</w:delText>
          </w:r>
        </w:del>
      </w:ins>
      <w:ins w:id="2372" w:author="Kem Sereyboth" w:date="2023-07-25T10:51:00Z">
        <w:del w:id="2373" w:author="Chamreun Poth" w:date="2024-05-16T15:32:00Z" w16du:dateUtc="2024-05-16T08:32:00Z">
          <w:r w:rsidR="00646CEC" w:rsidRPr="00646CEC" w:rsidDel="00144315">
            <w:rPr>
              <w:rFonts w:ascii="Khmer MEF1" w:hAnsi="Khmer MEF1" w:cs="Khmer MEF1"/>
              <w:spacing w:val="-10"/>
              <w:cs/>
              <w:rPrChange w:id="2374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375" w:author="Kem Sereyboth" w:date="2023-07-13T13:19:00Z">
        <w:del w:id="2376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spacing w:val="-10"/>
              <w:cs/>
              <w:rPrChange w:id="2377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</w:del>
      </w:ins>
      <w:ins w:id="2378" w:author="Kem Sereyboth" w:date="2023-07-25T10:51:00Z">
        <w:del w:id="2379" w:author="Chamreun Poth" w:date="2024-05-16T15:32:00Z" w16du:dateUtc="2024-05-16T08:32:00Z">
          <w:r w:rsidR="00646CEC" w:rsidRPr="00646CEC" w:rsidDel="00144315">
            <w:rPr>
              <w:rFonts w:ascii="Khmer MEF1" w:hAnsi="Khmer MEF1" w:cs="Khmer MEF1"/>
              <w:spacing w:val="-10"/>
              <w:rPrChange w:id="2380" w:author="Kem Sereyboth" w:date="2023-07-25T10:51:00Z">
                <w:rPr>
                  <w:rFonts w:ascii="Khmer MEF1" w:hAnsi="Khmer MEF1" w:cs="Khmer MEF1"/>
                </w:rPr>
              </w:rPrChange>
            </w:rPr>
            <w:delText>​​</w:delText>
          </w:r>
        </w:del>
      </w:ins>
      <w:ins w:id="2381" w:author="Kem Sereyboth" w:date="2023-07-13T13:19:00Z">
        <w:del w:id="2382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spacing w:val="-10"/>
              <w:cs/>
              <w:rPrChange w:id="2383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  <w:r w:rsidR="004B5635" w:rsidRPr="00646CEC" w:rsidDel="00144315">
            <w:rPr>
              <w:rFonts w:ascii="Khmer MEF1" w:hAnsi="Khmer MEF1" w:cs="Khmer MEF1"/>
              <w:spacing w:val="-10"/>
              <w:rPrChange w:id="2384" w:author="Kem Sereyboth" w:date="2023-07-25T10:51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144315">
            <w:rPr>
              <w:rFonts w:ascii="Khmer MEF1" w:hAnsi="Khmer MEF1" w:cs="Khmer MEF1"/>
              <w:cs/>
              <w:rPrChange w:id="2385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២០២៦</w:delText>
          </w:r>
        </w:del>
      </w:ins>
    </w:p>
    <w:p w14:paraId="68661CE2" w14:textId="5B95A203" w:rsidR="004B5635" w:rsidRPr="00E33574" w:rsidDel="00144315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386" w:author="Kem Sereyboth" w:date="2023-07-13T13:28:00Z"/>
          <w:del w:id="2387" w:author="Chamreun Poth" w:date="2024-05-16T15:32:00Z" w16du:dateUtc="2024-05-16T08:32:00Z"/>
          <w:rFonts w:ascii="Khmer MEF1" w:hAnsi="Khmer MEF1" w:cs="Khmer MEF1"/>
          <w:spacing w:val="-2"/>
          <w:lang w:val="ca-ES"/>
        </w:rPr>
        <w:pPrChange w:id="2388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389" w:author="Kem Sereyboth" w:date="2023-07-26T16:18:00Z">
        <w:del w:id="2390" w:author="Chamreun Poth" w:date="2024-05-16T15:32:00Z" w16du:dateUtc="2024-05-16T08:32:00Z">
          <w:r w:rsidRPr="00A86083" w:rsidDel="00144315">
            <w:rPr>
              <w:rFonts w:ascii="Khmer MEF1" w:hAnsi="Khmer MEF1" w:cs="Khmer MEF1"/>
              <w:spacing w:val="8"/>
              <w:cs/>
              <w:rPrChange w:id="2391" w:author="Sopheak Phorn" w:date="2023-07-28T09:42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៧)</w:delText>
          </w:r>
          <w:r w:rsidRPr="00A86083" w:rsidDel="00144315">
            <w:rPr>
              <w:rFonts w:ascii="Khmer MEF1" w:hAnsi="Khmer MEF1" w:cs="Khmer MEF1"/>
              <w:spacing w:val="8"/>
              <w:cs/>
              <w:rPrChange w:id="2392" w:author="Sopheak Phorn" w:date="2023-07-28T09:41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.</w:delText>
          </w:r>
        </w:del>
      </w:ins>
      <w:ins w:id="2393" w:author="Sopheak Phorn" w:date="2023-07-28T09:41:00Z">
        <w:del w:id="2394" w:author="Chamreun Poth" w:date="2024-05-16T15:32:00Z" w16du:dateUtc="2024-05-16T08:32:00Z">
          <w:r w:rsidR="00A86083" w:rsidRPr="00A86083" w:rsidDel="00144315">
            <w:rPr>
              <w:rFonts w:ascii="Khmer MEF1" w:hAnsi="Khmer MEF1" w:cs="Khmer MEF1"/>
              <w:spacing w:val="8"/>
              <w:cs/>
              <w:rPrChange w:id="2395" w:author="Sopheak Phorn" w:date="2023-07-28T09:41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អាចពុំទាន់បានធ្វើ</w:delText>
          </w:r>
          <w:bookmarkStart w:id="2396" w:name="_Hlk141953750"/>
          <w:r w:rsidR="00A86083" w:rsidRPr="00A86083" w:rsidDel="00144315">
            <w:rPr>
              <w:rFonts w:ascii="Khmer MEF1" w:hAnsi="Khmer MEF1" w:cs="Khmer MEF1"/>
              <w:spacing w:val="8"/>
              <w:cs/>
              <w:rPrChange w:id="2397" w:author="Sopheak Phorn" w:date="2023-07-28T09:41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ការពិនិត្យ ឬអធិការកិច្ចគុណភាពសវនកម្មក្រុមហ៊ុនសវនកម្មដែលទទួល</w:delText>
          </w:r>
          <w:r w:rsidR="00A86083" w:rsidRPr="00A86083" w:rsidDel="00144315">
            <w:rPr>
              <w:rFonts w:ascii="Khmer MEF1" w:hAnsi="Khmer MEF1" w:cs="Khmer MEF1"/>
              <w:spacing w:val="2"/>
              <w:cs/>
            </w:rPr>
            <w:delText xml:space="preserve">អាជ្ញាបណ្ណពី </w:delText>
          </w:r>
          <w:r w:rsidR="00A86083" w:rsidRPr="00A86083" w:rsidDel="00144315">
            <w:rPr>
              <w:rFonts w:ascii="Khmer MEF1" w:hAnsi="Khmer MEF1" w:cs="Khmer MEF1"/>
              <w:b/>
              <w:bCs/>
              <w:spacing w:val="2"/>
              <w:cs/>
              <w:rPrChange w:id="2398" w:author="Sopheak Phorn" w:date="2023-07-28T09:41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ន.គ.ស.</w:delText>
          </w:r>
        </w:del>
      </w:ins>
      <w:bookmarkEnd w:id="2396"/>
      <w:ins w:id="2399" w:author="Kem Sereyboth" w:date="2023-07-13T13:19:00Z">
        <w:del w:id="2400" w:author="Chamreun Poth" w:date="2024-05-16T15:32:00Z" w16du:dateUtc="2024-05-16T08:32:00Z">
          <w:r w:rsidR="004B5635" w:rsidRPr="00646CEC" w:rsidDel="00144315">
            <w:rPr>
              <w:rFonts w:ascii="Khmer MEF1" w:hAnsi="Khmer MEF1" w:cs="Khmer MEF1"/>
              <w:spacing w:val="2"/>
              <w:cs/>
              <w:rPrChange w:id="2401" w:author="Kem Sereyboth" w:date="2023-07-25T10:52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និងការវាយតម្លៃការអនុវត្តការងាររប​​ស់​ប្រតិ​បត្តិ​ករសន្តិសុខ</w:delText>
          </w:r>
          <w:r w:rsidR="004B5635" w:rsidRPr="00E33574" w:rsidDel="00144315">
            <w:rPr>
              <w:rFonts w:ascii="Khmer MEF1" w:hAnsi="Khmer MEF1" w:cs="Khmer MEF1"/>
              <w:cs/>
              <w:rPrChange w:id="2402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សង្គម អាចមិនទាន់រៀបចំយន្តការ និងនីតិវិធីក្នុងការអនុវត្តការងារ</w:delText>
          </w:r>
        </w:del>
      </w:ins>
    </w:p>
    <w:p w14:paraId="7B0C8E6D" w14:textId="778F27C1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403" w:author="Kem Sereyboth" w:date="2023-07-13T13:16:00Z"/>
          <w:rFonts w:ascii="Khmer MEF1" w:hAnsi="Khmer MEF1" w:cs="Khmer MEF1"/>
          <w:spacing w:val="-2"/>
          <w:lang w:val="ca-ES"/>
          <w:rPrChange w:id="2404" w:author="Kem Sereyboth" w:date="2023-07-19T16:59:00Z">
            <w:rPr>
              <w:ins w:id="2405" w:author="Kem Sereyboth" w:date="2023-07-13T13:16:00Z"/>
              <w:highlight w:val="yellow"/>
              <w:lang w:val="ca-ES"/>
            </w:rPr>
          </w:rPrChange>
        </w:rPr>
        <w:pPrChange w:id="2406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2407" w:author="Kem Sereyboth" w:date="2023-07-26T16:19:00Z">
        <w:del w:id="2408" w:author="Chamreun Poth" w:date="2024-05-16T15:32:00Z" w16du:dateUtc="2024-05-16T08:32:00Z">
          <w:r w:rsidRPr="00BA5E4C" w:rsidDel="00144315">
            <w:rPr>
              <w:rFonts w:ascii="Khmer MEF1" w:hAnsi="Khmer MEF1" w:cs="Khmer MEF1"/>
              <w:cs/>
              <w:rPrChange w:id="2409" w:author="Sopheak Phorn" w:date="2023-07-28T09:4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៨).</w:delText>
          </w:r>
        </w:del>
      </w:ins>
      <w:ins w:id="2410" w:author="Sopheak Phorn" w:date="2023-07-28T09:42:00Z">
        <w:del w:id="2411" w:author="Chamreun Poth" w:date="2024-05-16T15:32:00Z" w16du:dateUtc="2024-05-16T08:32:00Z">
          <w:r w:rsidR="00BA5E4C" w:rsidRPr="00BA5E4C" w:rsidDel="00144315">
            <w:rPr>
              <w:rFonts w:ascii="Khmer MEF1" w:hAnsi="Khmer MEF1" w:cs="Khmer MEF1"/>
              <w:cs/>
              <w:rPrChange w:id="2412" w:author="Sopheak Phorn" w:date="2023-07-28T09:4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ការរៀបចំសេចក្ដីសម្រេចប្រកាសស្ដីពីវិធាននិងនីតិវិធីនៃការដោះស្រាយបណ្ដឹងតវ៉ា អាចពុំទាន់</w:delText>
          </w:r>
          <w:r w:rsidR="00BA5E4C" w:rsidRPr="00BA5E4C" w:rsidDel="00144315">
            <w:rPr>
              <w:rFonts w:ascii="Khmer MEF1" w:hAnsi="Khmer MEF1" w:cs="Khmer MEF1"/>
              <w:spacing w:val="-8"/>
              <w:cs/>
            </w:rPr>
            <w:delText xml:space="preserve">បានដាក់ឆ្លងកម្រិតបច្ចេកទេស </w:delText>
          </w:r>
          <w:r w:rsidR="00BA5E4C" w:rsidRPr="00BA5E4C" w:rsidDel="00144315">
            <w:rPr>
              <w:rFonts w:ascii="Khmer MEF1" w:hAnsi="Khmer MEF1" w:cs="Khmer MEF1"/>
              <w:b/>
              <w:bCs/>
              <w:spacing w:val="-8"/>
              <w:cs/>
              <w:rPrChange w:id="2413" w:author="Sopheak Phorn" w:date="2023-07-28T09:4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ន.គ.ស.</w:delText>
          </w:r>
          <w:r w:rsidR="00BA5E4C" w:rsidRPr="00BA5E4C" w:rsidDel="00144315">
            <w:rPr>
              <w:rFonts w:ascii="Khmer MEF1" w:hAnsi="Khmer MEF1" w:cs="Khmer MEF1"/>
              <w:spacing w:val="-8"/>
              <w:cs/>
            </w:rPr>
            <w:delText>។</w:delText>
          </w:r>
        </w:del>
      </w:ins>
      <w:ins w:id="2414" w:author="Kem Sereyboth" w:date="2023-07-13T13:20:00Z">
        <w:del w:id="2415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416" w:author="Kem Sereyboth" w:date="2023-07-25T10:52:00Z">
                <w:rPr>
                  <w:rFonts w:cs="MoolBoran"/>
                  <w:cs/>
                </w:rPr>
              </w:rPrChange>
            </w:rPr>
            <w:delText>ការអនុវត្តនីតិវិធីពាក់ព័ន្ធនឹងការដោះស្រាយវិវាទ និងការការពារអ្នកទទួលផល អា​ច​មិនទាន់រៀ</w:delText>
          </w:r>
        </w:del>
      </w:ins>
      <w:ins w:id="2417" w:author="Kem Sereyboth" w:date="2023-07-25T10:52:00Z">
        <w:del w:id="2418" w:author="Sopheak Phorn" w:date="2023-07-28T09:42:00Z">
          <w:r w:rsidR="00646CEC" w:rsidRPr="00646CEC" w:rsidDel="00BA5E4C">
            <w:rPr>
              <w:rFonts w:ascii="Khmer MEF1" w:hAnsi="Khmer MEF1" w:cs="Khmer MEF1"/>
              <w:spacing w:val="-8"/>
              <w:cs/>
              <w:rPrChange w:id="2419" w:author="Kem Sereyboth" w:date="2023-07-25T10:52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420" w:author="Kem Sereyboth" w:date="2023-07-13T13:20:00Z">
        <w:del w:id="2421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422" w:author="Kem Sereyboth" w:date="2023-07-25T10:52:00Z">
                <w:rPr>
                  <w:rFonts w:cs="MoolBoran"/>
                  <w:cs/>
                </w:rPr>
              </w:rPrChange>
            </w:rPr>
            <w:delText>បចំ</w:delText>
          </w:r>
          <w:r w:rsidR="004B5635" w:rsidRPr="00E33574" w:rsidDel="00BA5E4C">
            <w:rPr>
              <w:rFonts w:ascii="Khmer MEF1" w:hAnsi="Khmer MEF1" w:cs="Khmer MEF1"/>
              <w:cs/>
              <w:rPrChange w:id="2423" w:author="Kem Sereyboth" w:date="2023-07-19T16:59:00Z">
                <w:rPr>
                  <w:rFonts w:cs="MoolBoran"/>
                  <w:cs/>
                </w:rPr>
              </w:rPrChange>
            </w:rPr>
            <w:delText>យន្តការ និងនីតិវិធីក្នុងការអនុវត្ត។</w:delText>
          </w:r>
        </w:del>
      </w:ins>
      <w:ins w:id="2424" w:author="Kem Sereyboth" w:date="2023-06-20T14:18:00Z">
        <w:del w:id="2425" w:author="Sopheak Phorn" w:date="2023-07-28T09:42:00Z">
          <w:r w:rsidR="005C3437" w:rsidRPr="00E33574" w:rsidDel="00BA5E4C">
            <w:rPr>
              <w:rFonts w:ascii="Khmer MEF1" w:hAnsi="Khmer MEF1" w:cs="Khmer MEF1"/>
              <w:highlight w:val="yellow"/>
              <w:cs/>
              <w:lang w:val="ca-ES"/>
              <w:rPrChange w:id="242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013A23F" w14:textId="1645E29C" w:rsidR="005C3437" w:rsidRPr="00E33574" w:rsidRDefault="004B5635" w:rsidP="00E41B06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427" w:author="Kem Sereyboth" w:date="2023-06-20T14:18:00Z"/>
          <w:rFonts w:ascii="Khmer MEF1" w:hAnsi="Khmer MEF1" w:cs="Khmer MEF1"/>
          <w:lang w:val="ca-ES"/>
          <w:rPrChange w:id="2428" w:author="Kem Sereyboth" w:date="2023-07-19T16:59:00Z">
            <w:rPr>
              <w:ins w:id="2429" w:author="Kem Sereyboth" w:date="2023-06-20T14:18:00Z"/>
              <w:rFonts w:ascii="Khmer MEF1" w:hAnsi="Khmer MEF1" w:cs="Khmer MEF1"/>
              <w:color w:val="FF0000"/>
              <w:lang w:val="ca-ES"/>
            </w:rPr>
          </w:rPrChange>
        </w:rPr>
      </w:pPr>
      <w:ins w:id="2430" w:author="Kem Sereyboth" w:date="2023-07-13T13:28:00Z">
        <w:r w:rsidRPr="009C45F9">
          <w:rPr>
            <w:rFonts w:ascii="Khmer MEF1" w:hAnsi="Khmer MEF1" w:cs="Khmer MEF1"/>
            <w:spacing w:val="2"/>
            <w:cs/>
            <w:lang w:val="ca-ES"/>
            <w:rPrChange w:id="2431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>គូស</w:t>
        </w:r>
      </w:ins>
      <w:ins w:id="2432" w:author="Kem Sereyboth" w:date="2023-07-13T13:29:00Z">
        <w:r w:rsidRPr="009C45F9">
          <w:rPr>
            <w:rFonts w:ascii="Khmer MEF1" w:hAnsi="Khmer MEF1" w:cs="Khmer MEF1"/>
            <w:spacing w:val="2"/>
            <w:cs/>
            <w:lang w:val="ca-ES"/>
            <w:rPrChange w:id="2433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 xml:space="preserve">បញ្ជាក់ផងដែរថា </w:t>
        </w:r>
      </w:ins>
      <w:ins w:id="2434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435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ហានិភ័យ​អនុលោមភាព សំដៅដល់លទ្ធភាពដែលសកម្មភាពការងារមួយ​</w:t>
        </w:r>
        <w:r w:rsidR="00ED7C22" w:rsidRPr="009C45F9">
          <w:rPr>
            <w:rFonts w:ascii="Khmer MEF1" w:hAnsi="Khmer MEF1" w:cs="Khmer MEF1"/>
            <w:spacing w:val="2"/>
            <w:lang w:val="ca-ES"/>
            <w:rPrChange w:id="2436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437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</w:t>
        </w:r>
      </w:ins>
      <w:ins w:id="2438" w:author="Kem Sereyboth" w:date="2023-07-25T10:53:00Z">
        <w:r w:rsidR="00646CEC" w:rsidRPr="009C45F9">
          <w:rPr>
            <w:rFonts w:ascii="Khmer MEF1" w:hAnsi="Khmer MEF1" w:cs="Khmer MEF1"/>
            <w:spacing w:val="2"/>
            <w:lang w:val="ca-ES"/>
            <w:rPrChange w:id="2439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</w:t>
        </w:r>
      </w:ins>
      <w:ins w:id="2440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441" w:author="Sopheak" w:date="2023-08-03T06:01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44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ច្រើន​មិនអនុលោម​តាមច្បាប់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443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​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44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និង​បទប្បញ្ញតិ្ត។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445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44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ចំ</w:t>
        </w:r>
      </w:ins>
      <w:ins w:id="2447" w:author="Kem Sereyboth" w:date="2023-07-18T15:12:00Z"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448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ពោះ</w:t>
        </w:r>
      </w:ins>
      <w:ins w:id="2449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450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ហានិភ័យសមិទ្ធកម្មសំដៅដល់ហានិភ័យដែលបណ្ដា</w:t>
        </w:r>
      </w:ins>
      <w:ins w:id="2451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45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453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45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</w:ins>
      <w:ins w:id="2455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45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457" w:author="Kem Sereyboth" w:date="2023-06-20T14:18:00Z"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458" w:author="Sopheak" w:date="2023-08-03T06:02:00Z">
              <w:rPr>
                <w:rFonts w:ascii="Khmer MEF1" w:hAnsi="Khmer MEF1" w:cs="Khmer MEF1"/>
                <w:cs/>
                <w:lang w:val="ca-ES"/>
              </w:rPr>
            </w:rPrChange>
          </w:rPr>
          <w:t>ឱ្យមានផលប៉ះពាល់លើ</w:t>
        </w:r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459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សមត្ថភាពដំណើរការ គោលការណ៍</w:t>
        </w:r>
      </w:ins>
      <w:ins w:id="2460" w:author="Sopheak" w:date="2023-08-03T06:02:00Z">
        <w:r w:rsidR="009C45F9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</w:ins>
      <w:ins w:id="2461" w:author="Kem Sereyboth" w:date="2023-06-20T14:18:00Z">
        <w:del w:id="2462" w:author="Sopheak" w:date="2023-08-03T06:02:00Z">
          <w:r w:rsidR="005C3437" w:rsidRPr="009C45F9" w:rsidDel="009C45F9">
            <w:rPr>
              <w:rFonts w:ascii="Khmer MEF1" w:hAnsi="Khmer MEF1" w:cs="Khmer MEF1"/>
              <w:spacing w:val="2"/>
              <w:cs/>
              <w:lang w:val="ca-ES"/>
              <w:rPrChange w:id="2463" w:author="Sopheak" w:date="2023-08-03T06:0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464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ឬប្រព័ន្ធណាមួយនៃប្រតិបត្តិការ។</w:t>
        </w:r>
      </w:ins>
    </w:p>
    <w:p w14:paraId="4D6135E7" w14:textId="6168BBA7" w:rsidR="00BB72AF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465" w:author="Kem Sereyboth" w:date="2023-07-26T16:19:00Z"/>
          <w:rFonts w:ascii="Khmer MEF1" w:hAnsi="Khmer MEF1" w:cs="Khmer MEF1"/>
          <w:spacing w:val="4"/>
          <w:lang w:val="ca-ES"/>
        </w:rPr>
        <w:pPrChange w:id="2466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467" w:author="Kem Sereyboth" w:date="2023-06-20T14:18:00Z">
        <w:r w:rsidRPr="00E33574">
          <w:rPr>
            <w:rFonts w:ascii="Khmer MEF1" w:hAnsi="Khmer MEF1" w:cs="Khmer MEF1"/>
            <w:spacing w:val="-2"/>
            <w:lang w:val="ca-ES"/>
          </w:rPr>
          <w:lastRenderedPageBreak/>
          <w:t xml:space="preserve"> </w:t>
        </w:r>
        <w:r w:rsidRPr="0087589D">
          <w:rPr>
            <w:rFonts w:ascii="Khmer MEF1" w:hAnsi="Khmer MEF1" w:cs="Khmer MEF1"/>
            <w:cs/>
            <w:lang w:val="ca-ES"/>
            <w:rPrChange w:id="246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បន្ទាប់ពីកំណត់បាននូវហានិភ័យសវនកម្មគន្លឹះរួចមក</w:t>
        </w:r>
      </w:ins>
      <w:ins w:id="2469" w:author="Sopheak" w:date="2023-08-03T06:02:00Z">
        <w:r w:rsidR="0087589D" w:rsidRPr="0087589D">
          <w:rPr>
            <w:rFonts w:ascii="Khmer MEF1" w:hAnsi="Khmer MEF1" w:cs="Khmer MEF1"/>
            <w:cs/>
            <w:lang w:val="ca-ES"/>
            <w:rPrChange w:id="2470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2471" w:author="Kem Sereyboth" w:date="2023-06-20T14:18:00Z">
        <w:del w:id="2472" w:author="Sopheak" w:date="2023-08-03T06:02:00Z">
          <w:r w:rsidRPr="0087589D" w:rsidDel="0087589D">
            <w:rPr>
              <w:rFonts w:ascii="Khmer MEF1" w:hAnsi="Khmer MEF1" w:cs="Khmer MEF1"/>
              <w:cs/>
              <w:lang w:val="ca-ES"/>
              <w:rPrChange w:id="2473" w:author="Sopheak" w:date="2023-08-03T06:0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  <w:r w:rsidRPr="0087589D">
          <w:rPr>
            <w:rFonts w:ascii="Khmer MEF1" w:hAnsi="Khmer MEF1" w:cs="Khmer MEF1"/>
            <w:cs/>
            <w:lang w:val="ca-ES"/>
            <w:rPrChange w:id="2474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សវនករទទួលបន្ទុកបានបន្តនីតិវិធីសវន</w:t>
        </w:r>
        <w:r w:rsidRPr="0087589D">
          <w:rPr>
            <w:rFonts w:ascii="Khmer MEF1" w:hAnsi="Khmer MEF1" w:cs="Khmer MEF1"/>
            <w:lang w:val="ca-ES"/>
            <w:rPrChange w:id="2475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</w:t>
        </w:r>
        <w:r w:rsidRPr="0087589D">
          <w:rPr>
            <w:rFonts w:ascii="Khmer MEF1" w:hAnsi="Khmer MEF1" w:cs="Khmer MEF1"/>
            <w:cs/>
            <w:lang w:val="ca-ES"/>
            <w:rPrChange w:id="2476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</w:t>
        </w:r>
        <w:r w:rsidRPr="0087589D">
          <w:rPr>
            <w:rFonts w:ascii="Khmer MEF1" w:hAnsi="Khmer MEF1" w:cs="Khmer MEF1"/>
            <w:lang w:val="ca-ES"/>
            <w:rPrChange w:id="2477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</w:t>
        </w:r>
        <w:r w:rsidRPr="0087589D">
          <w:rPr>
            <w:rFonts w:ascii="Khmer MEF1" w:hAnsi="Khmer MEF1" w:cs="Khmer MEF1"/>
            <w:cs/>
            <w:lang w:val="ca-ES"/>
            <w:rPrChange w:id="247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ម្ម</w:t>
        </w:r>
        <w:r w:rsidRPr="00E33574">
          <w:rPr>
            <w:rFonts w:ascii="Khmer MEF1" w:hAnsi="Khmer MEF1" w:cs="Khmer MEF1" w:hint="cs"/>
            <w:cs/>
            <w:lang w:val="ca-ES"/>
          </w:rPr>
          <w:t>​​</w:t>
        </w:r>
        <w:r w:rsidRPr="005C4CA0">
          <w:rPr>
            <w:rFonts w:ascii="Khmer MEF1" w:hAnsi="Khmer MEF1" w:cs="Khmer MEF1"/>
            <w:spacing w:val="6"/>
            <w:cs/>
            <w:lang w:val="ca-ES"/>
            <w:rPrChange w:id="2479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រប</w:t>
        </w:r>
      </w:ins>
      <w:ins w:id="2480" w:author="Kem Sereyboth" w:date="2023-07-25T10:53:00Z">
        <w:r w:rsidR="00646CEC" w:rsidRPr="005C4CA0">
          <w:rPr>
            <w:rFonts w:ascii="Khmer MEF1" w:hAnsi="Khmer MEF1" w:cs="Khmer MEF1"/>
            <w:spacing w:val="6"/>
            <w:cs/>
            <w:lang w:val="ca-ES"/>
            <w:rPrChange w:id="2481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482" w:author="Kem Sereyboth" w:date="2023-06-20T14:18:00Z">
        <w:r w:rsidRPr="005C4CA0">
          <w:rPr>
            <w:rFonts w:ascii="Khmer MEF1" w:hAnsi="Khmer MEF1" w:cs="Khmer MEF1"/>
            <w:spacing w:val="6"/>
            <w:cs/>
            <w:lang w:val="ca-ES"/>
            <w:rPrChange w:id="2483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ស់ខ្លួនក្នុងការកំណត់នូវប្រធានបទសវនកម្ម </w:t>
        </w:r>
        <w:r w:rsidRPr="005C4CA0">
          <w:rPr>
            <w:rFonts w:ascii="Khmer MEF1" w:hAnsi="Khmer MEF1" w:cs="Khmer MEF1"/>
            <w:spacing w:val="8"/>
            <w:cs/>
            <w:lang w:val="ca-ES"/>
            <w:rPrChange w:id="2484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ដោយប្រើប្រាស់លក្ខណៈវិនិច្ឆ័យសវនកម្មជាក់លាក់ និង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485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គ្រ</w:t>
        </w:r>
      </w:ins>
      <w:ins w:id="2486" w:author="Kem Sereyboth" w:date="2023-07-25T10:53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487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488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489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ប់គ្រាន់សម្រាប់ជាមូលដ្ឋានក្នុងការប្រៀបធៀប និងវាយតម្លៃលើការអនុវត្តការងាររ​ប</w:t>
        </w:r>
        <w:r w:rsidRPr="00D20891">
          <w:rPr>
            <w:rFonts w:ascii="Khmer MEF1" w:hAnsi="Khmer MEF1" w:cs="Khmer MEF1"/>
            <w:spacing w:val="-6"/>
            <w:lang w:val="ca-ES"/>
            <w:rPrChange w:id="2490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491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ស់</w:t>
        </w:r>
        <w:r w:rsidRPr="00D20891">
          <w:rPr>
            <w:rFonts w:ascii="Khmer MEF1" w:hAnsi="Khmer MEF1" w:cs="Khmer MEF1"/>
            <w:spacing w:val="-6"/>
            <w:lang w:val="ca-ES"/>
            <w:rPrChange w:id="2492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</w:ins>
      <w:ins w:id="2493" w:author="Sopheak" w:date="2023-08-03T06:04:00Z">
        <w:r w:rsidR="00A815D4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2494" w:author="Kem Sereyboth" w:date="2023-06-20T14:18:00Z">
        <w:del w:id="2495" w:author="Sopheak" w:date="2023-08-03T06:04:00Z">
          <w:r w:rsidRPr="00D20891" w:rsidDel="00A815D4">
            <w:rPr>
              <w:rFonts w:ascii="Khmer MEF1" w:hAnsi="Khmer MEF1" w:cs="Khmer MEF1"/>
              <w:spacing w:val="-6"/>
              <w:cs/>
              <w:lang w:val="ca-ES"/>
              <w:rPrChange w:id="2496" w:author="Sopheak Phorn" w:date="2023-07-28T09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497" w:author="Kem Sereyboth" w:date="2023-06-20T15:05:00Z">
        <w:r w:rsidRPr="00D20891">
          <w:rPr>
            <w:rFonts w:ascii="Khmer MEF1" w:hAnsi="Khmer MEF1" w:cs="Khmer MEF1"/>
            <w:b/>
            <w:bCs/>
            <w:spacing w:val="-6"/>
            <w:cs/>
            <w:lang w:val="ca-ES"/>
            <w:rPrChange w:id="2498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ន</w:t>
        </w:r>
      </w:ins>
      <w:ins w:id="2499" w:author="Kem Sereyboth" w:date="2023-06-20T14:18:00Z">
        <w:r w:rsidRPr="00D20891">
          <w:rPr>
            <w:rFonts w:ascii="Khmer MEF1" w:hAnsi="Khmer MEF1" w:cs="Khmer MEF1"/>
            <w:b/>
            <w:bCs/>
            <w:spacing w:val="-6"/>
            <w:cs/>
            <w:rPrChange w:id="2500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</w:ins>
      <w:ins w:id="2501" w:author="Sopheak Phorn" w:date="2023-07-28T09:44:00Z">
        <w:r w:rsidR="00E07143" w:rsidRPr="00D20891">
          <w:rPr>
            <w:rFonts w:ascii="Khmer MEF1" w:hAnsi="Khmer MEF1" w:cs="Khmer MEF1"/>
            <w:b/>
            <w:bCs/>
            <w:spacing w:val="-6"/>
            <w:cs/>
            <w:rPrChange w:id="2502" w:author="Sopheak Phorn" w:date="2023-07-28T09:45:00Z">
              <w:rPr>
                <w:rFonts w:ascii="Khmer MEF1" w:hAnsi="Khmer MEF1" w:cs="Khmer MEF1"/>
                <w:b/>
                <w:bCs/>
                <w:spacing w:val="-8"/>
                <w:cs/>
              </w:rPr>
            </w:rPrChange>
          </w:rPr>
          <w:t>គ</w:t>
        </w:r>
      </w:ins>
      <w:ins w:id="2503" w:author="Kem Sereyboth" w:date="2023-06-20T14:18:00Z">
        <w:del w:id="2504" w:author="Sopheak Phorn" w:date="2023-07-28T09:44:00Z">
          <w:r w:rsidRPr="00D20891" w:rsidDel="00E07143">
            <w:rPr>
              <w:rFonts w:ascii="Khmer MEF1" w:hAnsi="Khmer MEF1" w:cs="Khmer MEF1"/>
              <w:b/>
              <w:bCs/>
              <w:spacing w:val="-6"/>
              <w:cs/>
              <w:rPrChange w:id="2505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ស</w:delText>
          </w:r>
        </w:del>
        <w:r w:rsidRPr="00D20891">
          <w:rPr>
            <w:rFonts w:ascii="Khmer MEF1" w:hAnsi="Khmer MEF1" w:cs="Khmer MEF1"/>
            <w:b/>
            <w:bCs/>
            <w:spacing w:val="-6"/>
            <w:cs/>
            <w:rPrChange w:id="2506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</w:ins>
      <w:ins w:id="2507" w:author="Kem Sereyboth" w:date="2023-06-20T15:05:00Z">
        <w:r w:rsidRPr="00D20891">
          <w:rPr>
            <w:rFonts w:ascii="Khmer MEF1" w:hAnsi="Khmer MEF1" w:cs="Khmer MEF1"/>
            <w:b/>
            <w:bCs/>
            <w:spacing w:val="-6"/>
            <w:cs/>
            <w:rPrChange w:id="2508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ស</w:t>
        </w:r>
      </w:ins>
      <w:ins w:id="2509" w:author="Kem Sereyboth" w:date="2023-06-20T14:18:00Z">
        <w:r w:rsidRPr="00D20891">
          <w:rPr>
            <w:rFonts w:ascii="Khmer MEF1" w:hAnsi="Khmer MEF1" w:cs="Khmer MEF1"/>
            <w:b/>
            <w:bCs/>
            <w:spacing w:val="-6"/>
            <w:cs/>
            <w:rPrChange w:id="2510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511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។ ស</w:t>
        </w:r>
      </w:ins>
      <w:ins w:id="2512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513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514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515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វ</w:t>
        </w:r>
      </w:ins>
      <w:ins w:id="2516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517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518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519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ន</w:t>
        </w:r>
      </w:ins>
      <w:ins w:id="2520" w:author="Kem Sereyboth" w:date="2023-07-25T10:54:00Z">
        <w:r w:rsidR="00646CEC" w:rsidRPr="00D20891">
          <w:rPr>
            <w:rFonts w:ascii="Khmer MEF1" w:hAnsi="Khmer MEF1" w:cs="Khmer MEF1"/>
            <w:spacing w:val="-6"/>
            <w:lang w:val="ca-ES"/>
            <w:rPrChange w:id="2521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</w:t>
        </w:r>
      </w:ins>
      <w:ins w:id="2522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523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ករ</w:t>
        </w:r>
        <w:r w:rsidRPr="00D24F9E">
          <w:rPr>
            <w:rFonts w:ascii="Khmer MEF1" w:hAnsi="Khmer MEF1" w:cs="Khmer MEF1"/>
            <w:cs/>
            <w:lang w:val="ca-ES"/>
          </w:rPr>
          <w:t>ទទួលបន្ទុកកំណត់បាននូវប្រធានបទសវនកម្មចំនួន</w:t>
        </w:r>
      </w:ins>
      <w:ins w:id="2524" w:author="Kem Sereyboth" w:date="2023-07-13T13:34:00Z">
        <w:r w:rsidR="00BB72AF" w:rsidRPr="00D24F9E">
          <w:rPr>
            <w:rFonts w:ascii="Khmer MEF1" w:hAnsi="Khmer MEF1" w:cs="Khmer MEF1"/>
            <w:cs/>
            <w:lang w:val="ca-ES"/>
          </w:rPr>
          <w:t xml:space="preserve"> </w:t>
        </w:r>
        <w:r w:rsidR="00BB72AF" w:rsidRPr="007A26A4">
          <w:rPr>
            <w:rFonts w:ascii="Khmer MEF1" w:hAnsi="Khmer MEF1" w:cs="Khmer MEF1"/>
            <w:b/>
            <w:bCs/>
            <w:cs/>
            <w:lang w:val="ca-ES"/>
            <w:rPrChange w:id="2525" w:author="S_Chhenglay" w:date="2023-08-04T09:09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>៨</w:t>
        </w:r>
        <w:r w:rsidR="00BB72AF" w:rsidRPr="00D24F9E">
          <w:rPr>
            <w:rFonts w:ascii="Khmer MEF1" w:hAnsi="Khmer MEF1" w:cs="Khmer MEF1"/>
            <w:cs/>
            <w:lang w:val="ca-ES"/>
            <w:rPrChange w:id="2526" w:author="Sopheak" w:date="2023-08-03T06:04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 xml:space="preserve"> </w:t>
        </w:r>
      </w:ins>
      <w:ins w:id="2527" w:author="Kem Sereyboth" w:date="2023-06-20T14:18:00Z">
        <w:r w:rsidRPr="00D24F9E">
          <w:rPr>
            <w:rFonts w:ascii="Khmer MEF1" w:hAnsi="Khmer MEF1" w:cs="Khmer MEF1"/>
            <w:cs/>
            <w:lang w:val="ca-ES"/>
          </w:rPr>
          <w:t>សម្រាប់កា​រ</w:t>
        </w:r>
        <w:r w:rsidRPr="00D24F9E">
          <w:rPr>
            <w:rFonts w:ascii="Khmer MEF1" w:hAnsi="Khmer MEF1" w:cs="Khmer MEF1"/>
            <w:lang w:val="ca-ES"/>
          </w:rPr>
          <w:t>​​​</w:t>
        </w:r>
        <w:r w:rsidRPr="00D24F9E">
          <w:rPr>
            <w:rFonts w:ascii="Khmer MEF1" w:hAnsi="Khmer MEF1" w:cs="Khmer MEF1"/>
            <w:cs/>
            <w:lang w:val="ca-ES"/>
          </w:rPr>
          <w:t>ធ្វើ​</w:t>
        </w:r>
        <w:r w:rsidRPr="00D24F9E">
          <w:rPr>
            <w:rFonts w:ascii="Khmer MEF1" w:hAnsi="Khmer MEF1" w:cs="Khmer MEF1"/>
            <w:cs/>
            <w:lang w:val="ca-ES"/>
            <w:rPrChange w:id="2528" w:author="Sopheak" w:date="2023-08-03T06:0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សវ​ន​ក​ម្ម</w:t>
        </w:r>
      </w:ins>
      <w:ins w:id="2529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530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អន</w:t>
        </w:r>
      </w:ins>
      <w:ins w:id="2531" w:author="Kem Sereyboth" w:date="2023-07-13T13:58:00Z">
        <w:r w:rsidR="00544744" w:rsidRPr="00D24F9E">
          <w:rPr>
            <w:rFonts w:ascii="Khmer MEF1" w:hAnsi="Khmer MEF1" w:cs="Khmer MEF1"/>
            <w:cs/>
            <w:lang w:val="ca-ES"/>
            <w:rPrChange w:id="2532" w:author="Sopheak" w:date="2023-08-03T06:04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ុ</w:t>
        </w:r>
      </w:ins>
      <w:ins w:id="2533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534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 xml:space="preserve">លោមភាព </w:t>
        </w:r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535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និងសវនក</w:t>
        </w:r>
      </w:ins>
      <w:ins w:id="2536" w:author="Kem Sereyboth" w:date="2023-07-25T10:54:00Z">
        <w:r w:rsidR="00646CEC" w:rsidRPr="0019403D">
          <w:rPr>
            <w:rFonts w:ascii="Khmer MEF1" w:hAnsi="Khmer MEF1" w:cs="Khmer MEF1"/>
            <w:spacing w:val="2"/>
            <w:cs/>
            <w:lang w:val="ca-ES"/>
            <w:rPrChange w:id="2537" w:author="Sopheak" w:date="2023-08-03T06:0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538" w:author="Kem Sereyboth" w:date="2023-07-13T13:31:00Z"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539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ម្ម</w:t>
        </w:r>
      </w:ins>
      <w:ins w:id="2540" w:author="Kem Sereyboth" w:date="2023-07-25T10:54:00Z">
        <w:r w:rsidR="00646CEC" w:rsidRPr="00646CEC">
          <w:rPr>
            <w:rFonts w:ascii="Khmer MEF1" w:hAnsi="Khmer MEF1" w:cs="Khmer MEF1"/>
            <w:cs/>
            <w:lang w:val="ca-ES"/>
            <w:rPrChange w:id="2541" w:author="Kem Sereyboth" w:date="2023-07-25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542" w:author="Kem Sereyboth" w:date="2023-06-20T14:18:00Z">
        <w:r w:rsidRPr="00E33574">
          <w:rPr>
            <w:rFonts w:ascii="Khmer MEF1" w:hAnsi="Khmer MEF1" w:cs="Khmer MEF1"/>
            <w:spacing w:val="4"/>
            <w:cs/>
            <w:lang w:val="ca-ES"/>
          </w:rPr>
          <w:t>សមិទ្ធកម្មនៅ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</w:ins>
      <w:ins w:id="2543" w:author="Kem Sereyboth" w:date="2023-07-13T13:31:00Z">
        <w:r w:rsidR="00BB72AF" w:rsidRPr="00E33574">
          <w:rPr>
            <w:rFonts w:ascii="Khmer MEF1" w:hAnsi="Khmer MEF1" w:cs="Khmer MEF1"/>
            <w:b/>
            <w:bCs/>
            <w:spacing w:val="-8"/>
            <w:cs/>
            <w:rPrChange w:id="2544" w:author="Kem Sereyboth" w:date="2023-07-19T16:59:00Z">
              <w:rPr>
                <w:rFonts w:ascii="Khmer MEF1" w:hAnsi="Khmer MEF1" w:cs="Khmer MEF1"/>
                <w:color w:val="FF0000"/>
                <w:spacing w:val="-8"/>
                <w:highlight w:val="yellow"/>
                <w:cs/>
              </w:rPr>
            </w:rPrChange>
          </w:rPr>
          <w:t>ន.</w:t>
        </w:r>
      </w:ins>
      <w:ins w:id="2545" w:author="Sopheak Phorn" w:date="2023-07-28T09:45:00Z">
        <w:r w:rsidR="00D20891">
          <w:rPr>
            <w:rFonts w:ascii="Khmer MEF1" w:hAnsi="Khmer MEF1" w:cs="Khmer MEF1" w:hint="cs"/>
            <w:b/>
            <w:bCs/>
            <w:spacing w:val="-8"/>
            <w:cs/>
          </w:rPr>
          <w:t>គ</w:t>
        </w:r>
      </w:ins>
      <w:ins w:id="2546" w:author="Kem Sereyboth" w:date="2023-07-13T13:31:00Z">
        <w:del w:id="2547" w:author="Sopheak Phorn" w:date="2023-07-28T09:45:00Z">
          <w:r w:rsidR="00BB72AF" w:rsidRPr="00E33574" w:rsidDel="00D20891">
            <w:rPr>
              <w:rFonts w:ascii="Khmer MEF1" w:hAnsi="Khmer MEF1" w:cs="Khmer MEF1"/>
              <w:b/>
              <w:bCs/>
              <w:spacing w:val="-8"/>
              <w:cs/>
              <w:rPrChange w:id="2548" w:author="Kem Sereyboth" w:date="2023-07-19T16:59:00Z">
                <w:rPr>
                  <w:rFonts w:ascii="Khmer MEF1" w:hAnsi="Khmer MEF1" w:cs="Khmer MEF1"/>
                  <w:color w:val="FF0000"/>
                  <w:spacing w:val="-8"/>
                  <w:highlight w:val="yellow"/>
                  <w:cs/>
                </w:rPr>
              </w:rPrChange>
            </w:rPr>
            <w:delText>ស</w:delText>
          </w:r>
        </w:del>
        <w:r w:rsidR="00BB72AF" w:rsidRPr="00E33574">
          <w:rPr>
            <w:rFonts w:ascii="Khmer MEF1" w:hAnsi="Khmer MEF1" w:cs="Khmer MEF1"/>
            <w:b/>
            <w:bCs/>
            <w:spacing w:val="-8"/>
            <w:cs/>
            <w:rPrChange w:id="2549" w:author="Kem Sereyboth" w:date="2023-07-19T16:59:00Z">
              <w:rPr>
                <w:rFonts w:ascii="Khmer MEF1" w:hAnsi="Khmer MEF1" w:cs="Khmer MEF1"/>
                <w:color w:val="FF0000"/>
                <w:spacing w:val="-8"/>
                <w:highlight w:val="yellow"/>
                <w:cs/>
              </w:rPr>
            </w:rPrChange>
          </w:rPr>
          <w:t>.ស.</w:t>
        </w:r>
      </w:ins>
      <w:ins w:id="2550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ដែលរួមមាន៖</w:t>
        </w:r>
      </w:ins>
    </w:p>
    <w:p w14:paraId="72C6107C" w14:textId="35012866" w:rsidR="0017346B" w:rsidRPr="0017346B" w:rsidRDefault="0017346B">
      <w:pPr>
        <w:pStyle w:val="NormalWeb"/>
        <w:spacing w:before="0" w:beforeAutospacing="0" w:after="0" w:afterAutospacing="0" w:line="226" w:lineRule="auto"/>
        <w:jc w:val="both"/>
        <w:rPr>
          <w:ins w:id="2551" w:author="Kem Sereyboth" w:date="2023-07-13T13:30:00Z"/>
          <w:rFonts w:ascii="Khmer MEF1" w:hAnsi="Khmer MEF1" w:cs="Khmer MEF1"/>
          <w:b/>
          <w:bCs/>
          <w:spacing w:val="4"/>
          <w:lang w:val="ca-ES"/>
          <w:rPrChange w:id="2552" w:author="Kem Sereyboth" w:date="2023-07-26T16:20:00Z">
            <w:rPr>
              <w:ins w:id="2553" w:author="Kem Sereyboth" w:date="2023-07-13T13:30:00Z"/>
              <w:rFonts w:ascii="Khmer MEF1" w:hAnsi="Khmer MEF1" w:cs="Khmer MEF1"/>
              <w:spacing w:val="4"/>
              <w:highlight w:val="yellow"/>
              <w:lang w:val="ca-ES"/>
            </w:rPr>
          </w:rPrChange>
        </w:rPr>
        <w:pPrChange w:id="2554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555" w:author="Kem Sereyboth" w:date="2023-07-26T16:20:00Z">
        <w:r>
          <w:rPr>
            <w:rFonts w:ascii="Khmer MEF1" w:hAnsi="Khmer MEF1" w:cs="Khmer MEF1"/>
            <w:spacing w:val="4"/>
            <w:cs/>
            <w:lang w:val="ca-ES"/>
          </w:rPr>
          <w:tab/>
        </w:r>
        <w:r w:rsidRPr="0017346B">
          <w:rPr>
            <w:rFonts w:ascii="Khmer MEF1" w:hAnsi="Khmer MEF1" w:cs="Khmer MEF1"/>
            <w:b/>
            <w:bCs/>
            <w:spacing w:val="4"/>
            <w:cs/>
            <w:lang w:val="ca-ES"/>
            <w:rPrChange w:id="2556" w:author="Kem Sereyboth" w:date="2023-07-26T16:2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ក.សវនកម្មអនុលោមភាព</w:t>
        </w:r>
      </w:ins>
    </w:p>
    <w:p w14:paraId="75C1F1CF" w14:textId="5FCF51B4" w:rsid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557" w:author="Kem Sereyboth" w:date="2023-07-26T16:21:00Z"/>
          <w:rFonts w:ascii="Khmer MEF1" w:hAnsi="Khmer MEF1" w:cs="Khmer MEF1"/>
          <w:sz w:val="24"/>
          <w:szCs w:val="24"/>
          <w:lang w:val="ca-ES"/>
        </w:rPr>
        <w:pPrChange w:id="2558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559" w:author="Kem Sereyboth" w:date="2023-07-26T16:21:00Z">
        <w:r w:rsidRPr="0067539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560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ប្រធានបទទី១</w:t>
        </w:r>
        <w:r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561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2562" w:author="Sopheak Phorn" w:date="2023-07-28T09:45:00Z">
        <w:r w:rsidR="0067539C"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563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="0067539C" w:rsidRPr="0067539C">
          <w:rPr>
            <w:rFonts w:ascii="Khmer MEF1" w:hAnsi="Khmer MEF1" w:cs="Khmer MEF1"/>
            <w:sz w:val="24"/>
            <w:szCs w:val="24"/>
            <w:cs/>
            <w:lang w:val="ca-ES"/>
          </w:rPr>
          <w:t>មិនមែនធនាគារ</w:t>
        </w:r>
      </w:ins>
      <w:ins w:id="2564" w:author="Kem Sereyboth" w:date="2023-07-13T13:34:00Z">
        <w:del w:id="2565" w:author="Sopheak Phorn" w:date="2023-07-28T09:45:00Z"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566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67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568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lang w:val="ca-ES"/>
              <w:rPrChange w:id="2569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570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71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572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6E0D34F" w14:textId="063B13EE" w:rsidR="00C532AE" w:rsidRPr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573" w:author="Sopheak Phorn" w:date="2023-07-28T09:46:00Z"/>
          <w:rFonts w:ascii="Khmer MEF1" w:hAnsi="Khmer MEF1" w:cs="Khmer MEF1"/>
          <w:sz w:val="24"/>
          <w:szCs w:val="24"/>
          <w:lang w:val="ca-ES"/>
          <w:rPrChange w:id="2574" w:author="Sopheak Phorn" w:date="2023-07-28T09:46:00Z">
            <w:rPr>
              <w:ins w:id="2575" w:author="Sopheak Phorn" w:date="2023-07-28T09:4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576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577" w:author="Kem Sereyboth" w:date="2023-07-26T16:21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៖ </w:t>
        </w:r>
      </w:ins>
      <w:ins w:id="2578" w:author="Sopheak Phorn" w:date="2023-07-28T09:46:00Z">
        <w:r w:rsidR="0067539C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  <w:ins w:id="2579" w:author="Kem Sereyboth" w:date="2023-07-13T13:35:00Z">
        <w:del w:id="2580" w:author="Sopheak Phorn" w:date="2023-07-28T09:46:00Z"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581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82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583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84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5632CD9F" w14:textId="08716343" w:rsidR="0067539C" w:rsidRPr="00C532AE" w:rsidRDefault="0067539C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585" w:author="Kem Sereyboth" w:date="2023-07-26T16:21:00Z"/>
          <w:rFonts w:ascii="Khmer MEF1" w:hAnsi="Khmer MEF1" w:cs="Khmer MEF1"/>
          <w:sz w:val="24"/>
          <w:szCs w:val="24"/>
          <w:lang w:val="ca-ES"/>
          <w:rPrChange w:id="2586" w:author="Kem Sereyboth" w:date="2023-07-26T16:21:00Z">
            <w:rPr>
              <w:ins w:id="2587" w:author="Kem Sereyboth" w:date="2023-07-26T16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588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589" w:author="Sopheak Phorn" w:date="2023-07-28T09:46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៖</w:t>
        </w:r>
      </w:ins>
      <w:ins w:id="2590" w:author="Sopheak" w:date="2023-08-03T06:06:00Z">
        <w:r w:rsidR="000A35CC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</w:ins>
      <w:ins w:id="2591" w:author="Sopheak Phorn" w:date="2023-07-28T09:47:00Z">
        <w:del w:id="2592" w:author="Sopheak" w:date="2023-08-03T06:06:00Z">
          <w:r w:rsidDel="000A35CC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 xml:space="preserve"> </w:delText>
          </w:r>
        </w:del>
        <w:r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ការៀបចំបទប្បញ្ញត្តិពាក់ព័ន្ធការគ្រប់គ្រងគុណភាពសវនកម្ម</w:t>
        </w:r>
      </w:ins>
    </w:p>
    <w:p w14:paraId="70559C37" w14:textId="3DAF068F" w:rsidR="00C532AE" w:rsidRPr="00C532AE" w:rsidRDefault="00C532AE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593" w:author="Kem Sereyboth" w:date="2023-07-26T16:22:00Z"/>
          <w:rFonts w:ascii="Khmer MEF1" w:hAnsi="Khmer MEF1" w:cs="Khmer MEF1"/>
          <w:lang w:val="ca-ES"/>
          <w:rPrChange w:id="2594" w:author="Kem Sereyboth" w:date="2023-07-26T16:22:00Z">
            <w:rPr>
              <w:ins w:id="2595" w:author="Kem Sereyboth" w:date="2023-07-26T16:22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596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597" w:author="Kem Sereyboth" w:date="2023-07-26T16:22:00Z">
        <w:r w:rsidRPr="00C532AE">
          <w:rPr>
            <w:rFonts w:ascii="Khmer MEF1" w:hAnsi="Khmer MEF1" w:cs="Khmer MEF1"/>
            <w:b/>
            <w:bCs/>
            <w:cs/>
            <w:lang w:val="ca-ES"/>
            <w:rPrChange w:id="2598" w:author="Kem Sereyboth" w:date="2023-07-26T16:22:00Z">
              <w:rPr>
                <w:rFonts w:ascii="Khmer MEF1" w:hAnsi="Khmer MEF1" w:cs="Khmer MEF1"/>
                <w:cs/>
                <w:lang w:val="ca-ES"/>
              </w:rPr>
            </w:rPrChange>
          </w:rPr>
          <w:t>ខ</w:t>
        </w:r>
        <w:r>
          <w:rPr>
            <w:rFonts w:ascii="Khmer MEF1" w:hAnsi="Khmer MEF1" w:cs="Khmer MEF1" w:hint="cs"/>
            <w:cs/>
            <w:lang w:val="ca-ES"/>
          </w:rPr>
          <w:t>.</w:t>
        </w:r>
        <w:r w:rsidRPr="00E357B2"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សវនកម្ម</w:t>
        </w:r>
        <w:r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សមិទ្ធកម្ម</w:t>
        </w:r>
      </w:ins>
    </w:p>
    <w:p w14:paraId="06EB57E6" w14:textId="0DAB970C" w:rsidR="00C532AE" w:rsidRPr="00C532AE" w:rsidDel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599" w:author="Kem Sereyboth" w:date="2023-07-26T16:23:00Z"/>
          <w:del w:id="2600" w:author="Sopheak Phorn" w:date="2023-07-28T09:54:00Z"/>
          <w:rFonts w:ascii="Khmer MEF1" w:hAnsi="Khmer MEF1" w:cs="Khmer MEF1"/>
          <w:sz w:val="24"/>
          <w:szCs w:val="24"/>
          <w:lang w:val="ca-ES"/>
          <w:rPrChange w:id="2601" w:author="Kem Sereyboth" w:date="2023-07-26T16:23:00Z">
            <w:rPr>
              <w:ins w:id="2602" w:author="Kem Sereyboth" w:date="2023-07-26T16:23:00Z"/>
              <w:del w:id="2603" w:author="Sopheak Phorn" w:date="2023-07-28T09:54:00Z"/>
              <w:rFonts w:ascii="Khmer MEF1" w:hAnsi="Khmer MEF1" w:cs="Khmer MEF1"/>
              <w:sz w:val="24"/>
              <w:szCs w:val="24"/>
            </w:rPr>
          </w:rPrChange>
        </w:rPr>
        <w:pPrChange w:id="2604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605" w:author="Kem Sereyboth" w:date="2023-07-26T16:23:00Z">
        <w:del w:id="2606" w:author="Sopheak Phorn" w:date="2023-07-28T09:54:00Z">
          <w:r w:rsidRPr="00E357B2"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ប្រធានបទទី</w:delText>
          </w:r>
          <w:r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 xml:space="preserve">៣៖ </w:delText>
          </w:r>
        </w:del>
      </w:ins>
      <w:ins w:id="2607" w:author="Kem Sereyboth" w:date="2023-07-13T13:36:00Z">
        <w:del w:id="2608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609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ការរៀបចំសេចក្ដីសម្រេចស្ដីពីការកំណត់លក្ខខណ្ឌក្នុងការជ្រើសរើសក្រុមហ៊ុនសវនកម្មឯករា</w:delText>
          </w:r>
        </w:del>
      </w:ins>
      <w:ins w:id="2610" w:author="Kem Sereyboth" w:date="2023-07-13T13:44:00Z">
        <w:del w:id="2611" w:author="Sopheak Phorn" w:date="2023-07-28T09:54:00Z">
          <w:r w:rsidR="00290131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612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13" w:author="Kem Sereyboth" w:date="2023-07-13T13:36:00Z">
        <w:del w:id="2614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615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ជ្យ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616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70C7F921" w14:textId="1BAD6413" w:rsidR="00C532AE" w:rsidRPr="00F57F25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17" w:author="Sopheak Phorn" w:date="2023-07-28T10:26:00Z"/>
          <w:rFonts w:ascii="Khmer MEF1" w:hAnsi="Khmer MEF1" w:cs="Khmer MEF1"/>
          <w:sz w:val="24"/>
          <w:szCs w:val="24"/>
          <w:lang w:val="ca-ES"/>
          <w:rPrChange w:id="2618" w:author="Sopheak Phorn" w:date="2023-07-28T10:26:00Z">
            <w:rPr>
              <w:ins w:id="2619" w:author="Sopheak Phorn" w:date="2023-07-28T10:26:00Z"/>
              <w:rFonts w:ascii="Khmer MEF1" w:hAnsi="Khmer MEF1" w:cs="Khmer MEF1"/>
              <w:color w:val="000000" w:themeColor="text1"/>
              <w:szCs w:val="24"/>
              <w:lang w:val="ca-ES"/>
            </w:rPr>
          </w:rPrChange>
        </w:rPr>
        <w:pPrChange w:id="2620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621" w:author="Kem Sereyboth" w:date="2023-07-26T16:23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622" w:author="Kem Sereyboth" w:date="2023-07-26T16:23:00Z">
              <w:rPr>
                <w:rFonts w:cs="MoolBoran"/>
                <w:b/>
                <w:bCs/>
                <w:cs/>
                <w:lang w:val="ca-ES"/>
              </w:rPr>
            </w:rPrChange>
          </w:rPr>
          <w:t>ប្រធានបទទី</w:t>
        </w:r>
      </w:ins>
      <w:ins w:id="2623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១</w:t>
        </w:r>
      </w:ins>
      <w:ins w:id="2624" w:author="Kem Sereyboth" w:date="2023-07-26T16:23:00Z">
        <w:del w:id="2625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៤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626" w:author="Sopheak Phorn" w:date="2023-07-28T09:54:00Z">
        <w:r w:rsidR="0067539C" w:rsidRPr="00F1517F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សា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</w:rPr>
          <w:t>ធារ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ណៈរដ្ឋបាល</w:t>
        </w:r>
      </w:ins>
      <w:ins w:id="2627" w:author="Kem Sereyboth" w:date="2023-07-13T13:36:00Z">
        <w:del w:id="2628" w:author="Sopheak Phorn" w:date="2023-07-28T09:54:00Z">
          <w:r w:rsidR="00BB72AF" w:rsidRPr="00C532AE" w:rsidDel="0067539C">
            <w:rPr>
              <w:rFonts w:ascii="Khmer MEF1" w:hAnsi="Khmer MEF1" w:cs="Khmer MEF1"/>
              <w:spacing w:val="6"/>
              <w:sz w:val="24"/>
              <w:szCs w:val="24"/>
              <w:cs/>
              <w:rPrChange w:id="2629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630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សន្តិសុខសង្គម និងតួអង្គពាក់ព័ន្ធ</w:delText>
          </w:r>
        </w:del>
      </w:ins>
    </w:p>
    <w:p w14:paraId="6BC9FD8F" w14:textId="1A41699D" w:rsidR="00F57F25" w:rsidRPr="009D1B11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31" w:author="Sopheak" w:date="2023-07-28T21:49:00Z"/>
          <w:rFonts w:ascii="Khmer MEF1" w:hAnsi="Khmer MEF1" w:cs="Khmer MEF1"/>
          <w:sz w:val="24"/>
          <w:szCs w:val="24"/>
          <w:lang w:val="ca-ES"/>
          <w:rPrChange w:id="2632" w:author="Sopheak" w:date="2023-07-28T21:49:00Z">
            <w:rPr>
              <w:ins w:id="2633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634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635" w:author="Sopheak Phorn" w:date="2023-07-28T10:26:00Z"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636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2637" w:author="Sopheak Phorn" w:date="2023-07-28T10:26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  <w:r w:rsidRPr="00F57F25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549008FA" w14:textId="77777777" w:rsidR="009D1B11" w:rsidRPr="00F57F25" w:rsidDel="009D1B11" w:rsidRDefault="009D1B11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38" w:author="Sopheak Phorn" w:date="2023-07-28T10:26:00Z"/>
          <w:del w:id="2639" w:author="Sopheak" w:date="2023-07-28T21:49:00Z"/>
          <w:rFonts w:ascii="Khmer MEF1" w:hAnsi="Khmer MEF1" w:cs="Khmer MEF1"/>
          <w:sz w:val="24"/>
          <w:szCs w:val="24"/>
          <w:lang w:val="ca-ES"/>
          <w:rPrChange w:id="2640" w:author="Sopheak Phorn" w:date="2023-07-28T10:26:00Z">
            <w:rPr>
              <w:ins w:id="2641" w:author="Sopheak Phorn" w:date="2023-07-28T10:26:00Z"/>
              <w:del w:id="2642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643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</w:p>
    <w:p w14:paraId="0A0E8682" w14:textId="2463A1C6" w:rsidR="00F57F25" w:rsidRPr="009D1B11" w:rsidDel="00F57F25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44" w:author="Kem Sereyboth" w:date="2023-07-26T16:23:00Z"/>
          <w:del w:id="2645" w:author="Sopheak Phorn" w:date="2023-07-28T10:26:00Z"/>
          <w:rFonts w:ascii="Khmer MEF1" w:hAnsi="Khmer MEF1" w:cs="Khmer MEF1"/>
          <w:sz w:val="24"/>
          <w:szCs w:val="24"/>
          <w:lang w:val="ca-ES"/>
          <w:rPrChange w:id="2646" w:author="Sopheak" w:date="2023-07-28T21:49:00Z">
            <w:rPr>
              <w:ins w:id="2647" w:author="Kem Sereyboth" w:date="2023-07-26T16:23:00Z"/>
              <w:del w:id="2648" w:author="Sopheak Phorn" w:date="2023-07-28T10:26:00Z"/>
              <w:rFonts w:ascii="Khmer MEF1" w:hAnsi="Khmer MEF1" w:cs="Khmer MEF1"/>
              <w:sz w:val="24"/>
              <w:szCs w:val="24"/>
            </w:rPr>
          </w:rPrChange>
        </w:rPr>
        <w:pPrChange w:id="2649" w:author="Sopheak Phorn" w:date="2023-08-03T14:01:00Z">
          <w:pPr>
            <w:pStyle w:val="ListParagraph"/>
          </w:pPr>
        </w:pPrChange>
      </w:pPr>
    </w:p>
    <w:p w14:paraId="22AB3A7D" w14:textId="338A0A79" w:rsidR="007710A5" w:rsidRPr="00F57F25" w:rsidDel="0067539C" w:rsidRDefault="00C532AE">
      <w:pPr>
        <w:pStyle w:val="ListParagraph"/>
        <w:spacing w:line="226" w:lineRule="auto"/>
        <w:rPr>
          <w:del w:id="2650" w:author="Sopheak Phorn" w:date="2023-07-28T09:55:00Z"/>
          <w:color w:val="000000" w:themeColor="text1"/>
          <w:lang w:val="ca-ES"/>
          <w:rPrChange w:id="2651" w:author="Sopheak Phorn" w:date="2023-07-28T10:19:00Z">
            <w:rPr>
              <w:del w:id="2652" w:author="Sopheak Phorn" w:date="2023-07-28T09:55:00Z"/>
              <w:rFonts w:ascii="Khmer MEF1" w:hAnsi="Khmer MEF1" w:cs="Khmer MEF1"/>
              <w:color w:val="FF0000"/>
            </w:rPr>
          </w:rPrChange>
        </w:rPr>
        <w:pPrChange w:id="2653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654" w:author="Kem Sereyboth" w:date="2023-07-26T16:23:00Z">
        <w:del w:id="2655" w:author="Sopheak Phorn" w:date="2023-07-28T10:26:00Z">
          <w:r w:rsidRPr="00C532AE" w:rsidDel="00F57F25">
            <w:rPr>
              <w:b/>
              <w:bCs/>
              <w:cs/>
              <w:lang w:val="ca-ES"/>
              <w:rPrChange w:id="2656" w:author="Kem Sereyboth" w:date="2023-07-26T16:23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ប្រធានបទទី</w:delText>
          </w:r>
        </w:del>
      </w:ins>
      <w:ins w:id="2657" w:author="Kem Sereyboth" w:date="2023-07-26T16:24:00Z">
        <w:del w:id="2658" w:author="Sopheak Phorn" w:date="2023-07-28T10:26:00Z">
          <w:r w:rsidDel="00F57F25">
            <w:rPr>
              <w:rFonts w:hint="cs"/>
              <w:b/>
              <w:bCs/>
              <w:cs/>
              <w:lang w:val="ca-ES"/>
            </w:rPr>
            <w:delText xml:space="preserve">៥៖ </w:delText>
          </w:r>
        </w:del>
      </w:ins>
      <w:ins w:id="2659" w:author="Kem Sereyboth" w:date="2023-07-13T13:36:00Z">
        <w:del w:id="2660" w:author="Sopheak Phorn" w:date="2023-07-28T09:55:00Z">
          <w:r w:rsidR="00BB72AF" w:rsidRPr="00F57F25" w:rsidDel="0067539C">
            <w:rPr>
              <w:cs/>
              <w:lang w:val="ca-ES"/>
              <w:rPrChange w:id="2661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</w:delText>
          </w:r>
        </w:del>
      </w:ins>
      <w:ins w:id="2662" w:author="Kem Sereyboth" w:date="2023-07-13T13:56:00Z">
        <w:del w:id="2663" w:author="Sopheak Phorn" w:date="2023-07-28T09:55:00Z">
          <w:r w:rsidR="00023C5E" w:rsidRPr="00F57F25" w:rsidDel="0067539C">
            <w:rPr>
              <w:cs/>
              <w:lang w:val="ca-ES"/>
              <w:rPrChange w:id="2664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023C5E" w:rsidRPr="00F57F25" w:rsidDel="0067539C">
            <w:rPr>
              <w:lang w:val="ca-ES"/>
              <w:rPrChange w:id="2665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666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023C5E" w:rsidRPr="00F57F25" w:rsidDel="0067539C">
            <w:rPr>
              <w:lang w:val="ca-ES"/>
              <w:rPrChange w:id="2667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023C5E" w:rsidRPr="00F57F25" w:rsidDel="0067539C">
            <w:rPr>
              <w:cs/>
              <w:lang w:val="ca-ES"/>
              <w:rPrChange w:id="2668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669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670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023C5E" w:rsidRPr="00F57F25" w:rsidDel="0067539C">
            <w:rPr>
              <w:lang w:val="ca-ES"/>
              <w:rPrChange w:id="2671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672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</w:del>
      </w:ins>
      <w:ins w:id="2673" w:author="Kem Sereyboth" w:date="2023-07-25T10:56:00Z">
        <w:del w:id="2674" w:author="Sopheak Phorn" w:date="2023-07-28T09:55:00Z">
          <w:r w:rsidR="00646CEC" w:rsidRPr="00F57F25" w:rsidDel="0067539C">
            <w:rPr>
              <w:lang w:val="ca-ES"/>
              <w:rPrChange w:id="2675" w:author="Sopheak Phorn" w:date="2023-07-28T10:19:00Z">
                <w:rPr/>
              </w:rPrChange>
            </w:rPr>
            <w:delText>​​​</w:delText>
          </w:r>
        </w:del>
      </w:ins>
      <w:ins w:id="2676" w:author="Kem Sereyboth" w:date="2023-07-13T13:56:00Z">
        <w:del w:id="2677" w:author="Sopheak Phorn" w:date="2023-07-28T09:55:00Z">
          <w:r w:rsidR="00023C5E" w:rsidRPr="00F57F25" w:rsidDel="0067539C">
            <w:rPr>
              <w:lang w:val="ca-ES"/>
              <w:rPrChange w:id="2678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679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680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681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023C5E" w:rsidRPr="00F57F25" w:rsidDel="0067539C">
            <w:rPr>
              <w:lang w:val="ca-ES"/>
              <w:rPrChange w:id="2682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023C5E" w:rsidRPr="00F57F25" w:rsidDel="0067539C">
            <w:rPr>
              <w:cs/>
              <w:lang w:val="ca-ES"/>
              <w:rPrChange w:id="2683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</w:del>
      </w:ins>
      <w:ins w:id="2684" w:author="Kem Sereyboth" w:date="2023-07-25T10:56:00Z">
        <w:del w:id="2685" w:author="Sopheak Phorn" w:date="2023-07-28T09:55:00Z">
          <w:r w:rsidR="00646CEC" w:rsidRPr="00F57F25" w:rsidDel="0067539C">
            <w:rPr>
              <w:cs/>
              <w:lang w:val="ca-ES"/>
              <w:rPrChange w:id="2686" w:author="Sopheak Phorn" w:date="2023-07-28T10:19:00Z">
                <w:rPr>
                  <w:rFonts w:cs="MoolBoran"/>
                  <w:spacing w:val="-10"/>
                  <w:cs/>
                </w:rPr>
              </w:rPrChange>
            </w:rPr>
            <w:delText>​</w:delText>
          </w:r>
        </w:del>
      </w:ins>
      <w:ins w:id="2687" w:author="Kem Sereyboth" w:date="2023-07-13T13:56:00Z">
        <w:del w:id="2688" w:author="Sopheak Phorn" w:date="2023-07-28T09:55:00Z">
          <w:r w:rsidR="00023C5E" w:rsidRPr="00F57F25" w:rsidDel="0067539C">
            <w:rPr>
              <w:cs/>
              <w:lang w:val="ca-ES"/>
              <w:rPrChange w:id="2689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យ​</w:delText>
          </w:r>
          <w:r w:rsidR="00023C5E" w:rsidRPr="00F57F25" w:rsidDel="0067539C">
            <w:rPr>
              <w:lang w:val="ca-ES"/>
              <w:rPrChange w:id="2690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691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="00023C5E" w:rsidRPr="00F57F25" w:rsidDel="0067539C">
            <w:rPr>
              <w:lang w:val="ca-ES"/>
              <w:rPrChange w:id="2692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693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  <w:ins w:id="2694" w:author="LENOVO" w:date="2022-10-02T03:52:00Z">
        <w:del w:id="2695" w:author="Sopheak Phorn" w:date="2023-07-28T09:55:00Z">
          <w:r w:rsidR="00065875" w:rsidRPr="00F57F25" w:rsidDel="0067539C">
            <w:rPr>
              <w:cs/>
              <w:lang w:val="ca-ES"/>
              <w:rPrChange w:id="269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697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69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បានរៀបចំ​​ធ្វើបច្ចុប្បន្នភាព​ផែនការ​​សកម្មភាព​​បីឆ្នាំរំកិល​ (២០២១-២០២៣) របស់ខ្លួន​ទៅជា​ផែនការ​សកម្មភាព​​បីឆ្នាំ​រំកិល​ (២០២២-២០២៤) ស្របតាមផែនការអភិវឌ្ឍន៍អង្គភាពសវនកម្មផ្ទៃក្នុងនៃ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699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700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សម្រាប់​រយៈពេល ៥ឆ្នាំ (២០២១-២០២៥) </w:delText>
          </w:r>
          <w:r w:rsidR="00065875" w:rsidRPr="00F57F25" w:rsidDel="0067539C">
            <w:rPr>
              <w:cs/>
              <w:lang w:val="ca-ES"/>
              <w:rPrChange w:id="2701" w:author="Sopheak Phorn" w:date="2023-07-28T10:19:00Z">
                <w:rPr>
                  <w:rFonts w:cs="MoolBoran"/>
                  <w:spacing w:val="8"/>
                  <w:cs/>
                  <w:lang w:val="ca-ES"/>
                </w:rPr>
              </w:rPrChange>
            </w:rPr>
            <w:delText>ដែលបានដាក់ឱ្យអនុវត្តកាលពីថ្ងៃទី១៩ ខែមករា ឆ្នាំ២០២២ ដែល​ក្នុង​នោះ​ អង្គភាពសវនកម្មផ្ទៃក្នុងនៃ</w:delText>
          </w:r>
          <w:r w:rsidR="00065875" w:rsidRPr="00F57F25" w:rsidDel="0067539C">
            <w:rPr>
              <w:cs/>
              <w:lang w:val="ca-ES"/>
              <w:rPrChange w:id="2702" w:author="Sopheak Phorn" w:date="2023-07-28T10:19:00Z">
                <w:rPr>
                  <w:rFonts w:cs="MoolBoran"/>
                  <w:spacing w:val="-8"/>
                  <w:cs/>
                  <w:lang w:val="ca-ES"/>
                </w:rPr>
              </w:rPrChange>
            </w:rPr>
            <w:delText xml:space="preserve"> </w:delText>
          </w:r>
          <w:r w:rsidR="00065875" w:rsidRPr="00F57F25" w:rsidDel="0067539C">
            <w:rPr>
              <w:cs/>
              <w:lang w:val="ca-ES"/>
              <w:rPrChange w:id="2703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704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 xml:space="preserve">ត្រូវអនុវត្តការងារសវនកម្ម​នៅតាមសវនដ្ឋាន​ដែលជាអង្គភាព​ក្រោម​ឱវាទ​ </w:delText>
          </w:r>
          <w:r w:rsidR="00065875" w:rsidRPr="00F57F25" w:rsidDel="0067539C">
            <w:rPr>
              <w:cs/>
              <w:lang w:val="ca-ES"/>
              <w:rPrChange w:id="2705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706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>ចាប់ពី</w:delText>
          </w:r>
          <w:r w:rsidR="00065875" w:rsidRPr="00F57F25" w:rsidDel="0067539C">
            <w:rPr>
              <w:cs/>
              <w:lang w:val="ca-ES"/>
              <w:rPrChange w:id="270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ការិយបរិច្ឆេទឆ្នាំ២០២២ នេះតទៅ។ ដោយអនុវត្តទៅតាមផែនការដែលបានដាក់ចេញនេះ អង្គភាព​សវនកម្ម</w:delText>
          </w:r>
          <w:r w:rsidR="00065875" w:rsidRPr="00F57F25" w:rsidDel="0067539C">
            <w:rPr>
              <w:lang w:val="ca-ES"/>
              <w:rPrChange w:id="2708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</w:delText>
          </w:r>
          <w:r w:rsidR="00065875" w:rsidRPr="00F57F25" w:rsidDel="0067539C">
            <w:rPr>
              <w:cs/>
              <w:lang w:val="ca-ES"/>
              <w:rPrChange w:id="2709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ផ្ទៃក្នុងនៃ </w:delText>
          </w:r>
          <w:r w:rsidR="00065875" w:rsidRPr="00F57F25" w:rsidDel="0067539C">
            <w:rPr>
              <w:cs/>
              <w:lang w:val="ca-ES"/>
              <w:rPrChange w:id="2710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711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បានចុះធ្វើសវនកម្មអនុលោមភាពនៅនិយ័តករសន្តិសុខសង្គម (ន.ស.ស.) សម្រាប់ការិយបរិច្ឆេទឆ្នាំ២០២២ ដែលជាផ្នែកមួយនៃផែនការសវនកម្មប្រចាំឆ្នាំរបស់អង្គភាព​សវនកម្ម​ផ្ទៃក្នុង</w:delText>
          </w:r>
          <w:r w:rsidR="00065875" w:rsidRPr="00F57F25" w:rsidDel="0067539C">
            <w:rPr>
              <w:lang w:val="ca-ES"/>
              <w:rPrChange w:id="2712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="00065875" w:rsidRPr="00F57F25" w:rsidDel="0067539C">
            <w:rPr>
              <w:cs/>
              <w:lang w:val="ca-ES"/>
              <w:rPrChange w:id="271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នៃ </w:delText>
          </w:r>
          <w:r w:rsidR="00065875" w:rsidRPr="00F57F25" w:rsidDel="0067539C">
            <w:rPr>
              <w:cs/>
              <w:lang w:val="ca-ES"/>
              <w:rPrChange w:id="2714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71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ដែលទទួលបានការអនុញ្ញាតដ៏ខ្ពង់ខ្ពស់ពី </w:delText>
          </w:r>
          <w:r w:rsidR="00065875" w:rsidRPr="00F57F25" w:rsidDel="0067539C">
            <w:rPr>
              <w:cs/>
              <w:lang w:val="ca-ES"/>
              <w:rPrChange w:id="2716" w:author="Sopheak Phorn" w:date="2023-07-28T10:1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រដ្ឋមន្រ្តី​ក្រសួង​​​សេដ្ឋកិច្ចនិងហិរញ្ញវត្ថុ </w:delText>
          </w:r>
          <w:r w:rsidR="00065875" w:rsidRPr="00F57F25" w:rsidDel="0067539C">
            <w:rPr>
              <w:cs/>
              <w:lang w:val="ca-ES"/>
              <w:rPrChange w:id="2717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និង​ជាប្រធាន​ក្រុមប្រឹក្សា </w:delText>
          </w:r>
          <w:r w:rsidR="00065875" w:rsidRPr="00F57F25" w:rsidDel="0067539C">
            <w:rPr>
              <w:cs/>
              <w:lang w:val="ca-ES"/>
              <w:rPrChange w:id="2718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065875" w:rsidRPr="00F57F25" w:rsidDel="0067539C">
            <w:rPr>
              <w:cs/>
              <w:lang w:val="ca-ES"/>
              <w:rPrChange w:id="2719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720" w:author="Voeun Kuyeng" w:date="2022-09-01T10:53:00Z">
        <w:del w:id="2721" w:author="Sopheak Phorn" w:date="2023-07-28T09:55:00Z">
          <w:r w:rsidR="007710A5" w:rsidRPr="00F57F25" w:rsidDel="0067539C">
            <w:rPr>
              <w:cs/>
              <w:lang w:val="ca-ES"/>
              <w:rPrChange w:id="2722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723" w:author="Sopheak Phorn" w:date="2023-07-28T10:1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724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បានរៀបចំ</w:delText>
          </w:r>
        </w:del>
      </w:ins>
      <w:ins w:id="2725" w:author="Un Seakamey" w:date="2022-09-27T16:06:00Z">
        <w:del w:id="2726" w:author="Sopheak Phorn" w:date="2023-07-28T09:55:00Z">
          <w:r w:rsidR="004012B0" w:rsidRPr="00F57F25" w:rsidDel="0067539C">
            <w:rPr>
              <w:cs/>
              <w:lang w:val="ca-ES"/>
              <w:rPrChange w:id="272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ធ្វើបច្ច</w:delText>
          </w:r>
        </w:del>
      </w:ins>
      <w:ins w:id="2728" w:author="Un Seakamey" w:date="2022-09-27T16:07:00Z">
        <w:del w:id="2729" w:author="Sopheak Phorn" w:date="2023-07-28T09:55:00Z">
          <w:r w:rsidR="004012B0" w:rsidRPr="00F57F25" w:rsidDel="0067539C">
            <w:rPr>
              <w:cs/>
              <w:lang w:val="ca-ES"/>
              <w:rPrChange w:id="2730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ុប្បន្នភាព</w:delText>
          </w:r>
        </w:del>
      </w:ins>
      <w:ins w:id="2731" w:author="Voeun Kuyeng" w:date="2022-09-01T10:53:00Z">
        <w:del w:id="2732" w:author="Sopheak Phorn" w:date="2023-07-28T09:55:00Z">
          <w:r w:rsidR="007710A5" w:rsidRPr="00F57F25" w:rsidDel="0067539C">
            <w:rPr>
              <w:cs/>
              <w:lang w:val="ca-ES"/>
              <w:rPrChange w:id="2733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អភិវឌ្ឍផែនការសកម្មភាពបីឆ្នាំរំកិល </w:delText>
          </w:r>
        </w:del>
      </w:ins>
      <w:ins w:id="2734" w:author="Uon Rithy" w:date="2022-09-22T07:35:00Z">
        <w:del w:id="2735" w:author="Sopheak Phorn" w:date="2023-07-28T09:55:00Z">
          <w:r w:rsidR="004A51A5" w:rsidRPr="00F57F25" w:rsidDel="0067539C">
            <w:rPr>
              <w:cs/>
              <w:lang w:val="ca-ES"/>
              <w:rPrChange w:id="2736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(</w:delText>
          </w:r>
        </w:del>
      </w:ins>
      <w:ins w:id="2737" w:author="socheata.ol@hotmail.com" w:date="2022-09-01T11:59:00Z">
        <w:del w:id="2738" w:author="Sopheak Phorn" w:date="2023-07-28T09:55:00Z">
          <w:r w:rsidR="00514B79" w:rsidRPr="00F57F25" w:rsidDel="0067539C">
            <w:rPr>
              <w:lang w:val="ca-ES"/>
              <w:rPrChange w:id="2739" w:author="Sopheak Phorn" w:date="2023-07-28T10:19:00Z">
                <w:rPr>
                  <w:spacing w:val="-10"/>
                </w:rPr>
              </w:rPrChange>
            </w:rPr>
            <w:delText>[</w:delText>
          </w:r>
        </w:del>
      </w:ins>
      <w:ins w:id="2740" w:author="Voeun Kuyeng" w:date="2022-09-01T10:53:00Z">
        <w:del w:id="2741" w:author="Sopheak Phorn" w:date="2023-07-28T09:55:00Z">
          <w:r w:rsidR="007710A5" w:rsidRPr="00F57F25" w:rsidDel="0067539C">
            <w:rPr>
              <w:cs/>
              <w:lang w:val="ca-ES"/>
              <w:rPrChange w:id="2742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743" w:author="Un Seakamey" w:date="2022-09-27T16:08:00Z">
        <w:del w:id="2744" w:author="Sopheak Phorn" w:date="2023-07-28T09:55:00Z">
          <w:r w:rsidR="004012B0" w:rsidRPr="00F57F25" w:rsidDel="0067539C">
            <w:rPr>
              <w:cs/>
              <w:lang w:val="ca-ES"/>
              <w:rPrChange w:id="2745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១</w:delText>
          </w:r>
        </w:del>
      </w:ins>
      <w:ins w:id="2746" w:author="Voeun Kuyeng" w:date="2022-09-01T10:53:00Z">
        <w:del w:id="2747" w:author="Sopheak Phorn" w:date="2023-07-28T09:55:00Z">
          <w:r w:rsidR="007710A5" w:rsidRPr="00F57F25" w:rsidDel="0067539C">
            <w:rPr>
              <w:cs/>
              <w:lang w:val="ca-ES"/>
              <w:rPrChange w:id="2748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</w:delText>
          </w:r>
          <w:r w:rsidR="007710A5" w:rsidRPr="00F57F25" w:rsidDel="0067539C">
            <w:rPr>
              <w:lang w:val="ca-ES"/>
              <w:rPrChange w:id="2749" w:author="Sopheak Phorn" w:date="2023-07-28T10:19:00Z">
                <w:rPr>
                  <w:spacing w:val="-10"/>
                  <w:lang w:val="ca-ES"/>
                </w:rPr>
              </w:rPrChange>
            </w:rPr>
            <w:delText>-</w:delText>
          </w:r>
          <w:r w:rsidR="007710A5" w:rsidRPr="00F57F25" w:rsidDel="0067539C">
            <w:rPr>
              <w:cs/>
              <w:lang w:val="ca-ES"/>
              <w:rPrChange w:id="2750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751" w:author="Un Seakamey" w:date="2022-09-27T16:08:00Z">
        <w:del w:id="2752" w:author="Sopheak Phorn" w:date="2023-07-28T09:55:00Z">
          <w:r w:rsidR="004012B0" w:rsidRPr="00F57F25" w:rsidDel="0067539C">
            <w:rPr>
              <w:cs/>
              <w:lang w:val="ca-ES"/>
              <w:rPrChange w:id="2753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៣</w:delText>
          </w:r>
        </w:del>
      </w:ins>
      <w:ins w:id="2754" w:author="Voeun Kuyeng" w:date="2022-09-01T10:53:00Z">
        <w:del w:id="2755" w:author="Sopheak Phorn" w:date="2023-07-28T09:55:00Z">
          <w:r w:rsidR="007710A5" w:rsidRPr="00F57F25" w:rsidDel="0067539C">
            <w:rPr>
              <w:cs/>
              <w:lang w:val="ca-ES"/>
              <w:rPrChange w:id="2756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៤</w:delText>
          </w:r>
        </w:del>
      </w:ins>
      <w:ins w:id="2757" w:author="Uon Rithy" w:date="2022-09-22T07:35:00Z">
        <w:del w:id="2758" w:author="Sopheak Phorn" w:date="2023-07-28T09:55:00Z">
          <w:r w:rsidR="004A51A5" w:rsidRPr="00F57F25" w:rsidDel="0067539C">
            <w:rPr>
              <w:cs/>
              <w:lang w:val="ca-ES"/>
              <w:rPrChange w:id="2759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)</w:delText>
          </w:r>
        </w:del>
      </w:ins>
      <w:ins w:id="2760" w:author="socheata.ol@hotmail.com" w:date="2022-09-01T11:59:00Z">
        <w:del w:id="2761" w:author="Sopheak Phorn" w:date="2023-07-28T09:55:00Z">
          <w:r w:rsidR="00514B79" w:rsidRPr="00F57F25" w:rsidDel="0067539C">
            <w:rPr>
              <w:lang w:val="ca-ES"/>
              <w:rPrChange w:id="2762" w:author="Sopheak Phorn" w:date="2023-07-28T10:19:00Z">
                <w:rPr>
                  <w:spacing w:val="-10"/>
                  <w:lang w:val="ca-ES"/>
                </w:rPr>
              </w:rPrChange>
            </w:rPr>
            <w:delText>]</w:delText>
          </w:r>
        </w:del>
      </w:ins>
      <w:ins w:id="2763" w:author="Voeun Kuyeng" w:date="2022-09-01T10:53:00Z">
        <w:del w:id="2764" w:author="Sopheak Phorn" w:date="2023-07-28T09:55:00Z">
          <w:r w:rsidR="007710A5" w:rsidRPr="00F57F25" w:rsidDel="0067539C">
            <w:rPr>
              <w:cs/>
              <w:lang w:val="ca-ES"/>
              <w:rPrChange w:id="2765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 xml:space="preserve"> របស់ខ្លួន</w:delText>
          </w:r>
        </w:del>
      </w:ins>
      <w:ins w:id="2766" w:author="Un Seakamey" w:date="2022-09-27T16:08:00Z">
        <w:del w:id="2767" w:author="Sopheak Phorn" w:date="2023-07-28T09:55:00Z">
          <w:r w:rsidR="004012B0" w:rsidRPr="00F57F25" w:rsidDel="0067539C">
            <w:rPr>
              <w:cs/>
              <w:lang w:val="ca-ES"/>
              <w:rPrChange w:id="2768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ទៅជាផែនការសកម្មភាពបីឆ្នាំរំកិល </w:delText>
          </w:r>
          <w:r w:rsidR="004012B0" w:rsidRPr="00F57F25" w:rsidDel="0067539C">
            <w:rPr>
              <w:lang w:val="ca-ES"/>
              <w:rPrChange w:id="2769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2770" w:author="Un Seakamey" w:date="2022-09-27T16:09:00Z">
        <w:del w:id="2771" w:author="Sopheak Phorn" w:date="2023-07-28T09:55:00Z">
          <w:r w:rsidR="004012B0" w:rsidRPr="00F57F25" w:rsidDel="0067539C">
            <w:rPr>
              <w:cs/>
              <w:lang w:val="ca-ES"/>
              <w:rPrChange w:id="2772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២០២២</w:delText>
          </w:r>
          <w:r w:rsidR="004012B0" w:rsidRPr="00F57F25" w:rsidDel="0067539C">
            <w:rPr>
              <w:lang w:val="ca-ES"/>
              <w:rPrChange w:id="2773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-</w:delText>
          </w:r>
          <w:r w:rsidR="004012B0" w:rsidRPr="00F57F25" w:rsidDel="0067539C">
            <w:rPr>
              <w:cs/>
              <w:lang w:val="ca-ES"/>
              <w:rPrChange w:id="2774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២០២៤</w:delText>
          </w:r>
          <w:r w:rsidR="004012B0" w:rsidRPr="00F57F25" w:rsidDel="0067539C">
            <w:rPr>
              <w:lang w:val="ca-ES"/>
              <w:rPrChange w:id="2775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) </w:delText>
          </w:r>
        </w:del>
      </w:ins>
      <w:ins w:id="2776" w:author="Un Seakamey" w:date="2022-09-27T16:13:00Z">
        <w:del w:id="2777" w:author="Sopheak Phorn" w:date="2023-07-28T09:55:00Z">
          <w:r w:rsidR="005376DA" w:rsidRPr="00F57F25" w:rsidDel="0067539C">
            <w:rPr>
              <w:cs/>
              <w:lang w:val="ca-ES"/>
              <w:rPrChange w:id="2778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របស់</w:delText>
          </w:r>
        </w:del>
      </w:ins>
      <w:ins w:id="2779" w:author="User" w:date="2022-09-28T15:45:00Z">
        <w:del w:id="2780" w:author="Sopheak Phorn" w:date="2023-07-28T09:55:00Z">
          <w:r w:rsidR="00B36EEB" w:rsidRPr="00F57F25" w:rsidDel="0067539C">
            <w:rPr>
              <w:lang w:val="ca-ES"/>
              <w:rPrChange w:id="2781" w:author="Sopheak Phorn" w:date="2023-07-28T10:19:00Z">
                <w:rPr/>
              </w:rPrChange>
            </w:rPr>
            <w:delText xml:space="preserve"> </w:delText>
          </w:r>
        </w:del>
      </w:ins>
      <w:ins w:id="2782" w:author="Un Seakamey" w:date="2022-09-27T16:13:00Z">
        <w:del w:id="2783" w:author="Sopheak Phorn" w:date="2023-07-28T09:55:00Z">
          <w:r w:rsidR="005376DA" w:rsidRPr="00F57F25" w:rsidDel="0067539C">
            <w:rPr>
              <w:cs/>
              <w:lang w:val="ca-ES"/>
              <w:rPrChange w:id="2784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ខ្លួន</w:delText>
          </w:r>
        </w:del>
      </w:ins>
      <w:ins w:id="2785" w:author="Voeun Kuyeng" w:date="2022-09-01T10:53:00Z">
        <w:del w:id="2786" w:author="Sopheak Phorn" w:date="2023-07-28T09:55:00Z">
          <w:r w:rsidR="007710A5" w:rsidRPr="00F57F25" w:rsidDel="0067539C">
            <w:rPr>
              <w:cs/>
              <w:lang w:val="ca-ES"/>
              <w:rPrChange w:id="2787" w:author="Sopheak Phorn" w:date="2023-07-28T10:1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ស្របតាមផែនការអភិវឌ្ឍន៍អង្គភាពសវនកម្មផ្ទៃក្នុងនៃ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788" w:author="Sopheak Phorn" w:date="2023-07-28T10:1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78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សម្រាប់រយៈពេល</w:delText>
          </w:r>
        </w:del>
      </w:ins>
      <w:ins w:id="2790" w:author="Uon Rithy" w:date="2022-09-22T07:35:00Z">
        <w:del w:id="2791" w:author="Sopheak Phorn" w:date="2023-07-28T09:55:00Z">
          <w:r w:rsidR="004A51A5" w:rsidRPr="00F57F25" w:rsidDel="0067539C">
            <w:rPr>
              <w:cs/>
              <w:lang w:val="ca-ES"/>
              <w:rPrChange w:id="2792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2793" w:author="Voeun Kuyeng" w:date="2022-09-01T10:53:00Z">
        <w:del w:id="2794" w:author="Sopheak Phorn" w:date="2023-07-28T09:55:00Z">
          <w:r w:rsidR="007710A5" w:rsidRPr="00F57F25" w:rsidDel="0067539C">
            <w:rPr>
              <w:cs/>
              <w:lang w:val="ca-ES"/>
              <w:rPrChange w:id="279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៥ ឆ្នាំ</w:delText>
          </w:r>
        </w:del>
      </w:ins>
      <w:ins w:id="2796" w:author="Uon Rithy" w:date="2022-09-22T07:35:00Z">
        <w:del w:id="2797" w:author="Sopheak Phorn" w:date="2023-07-28T09:55:00Z">
          <w:r w:rsidR="004A51A5" w:rsidRPr="00F57F25" w:rsidDel="0067539C">
            <w:rPr>
              <w:cs/>
              <w:lang w:val="ca-ES"/>
              <w:rPrChange w:id="2798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(</w:delText>
          </w:r>
        </w:del>
      </w:ins>
      <w:ins w:id="2799" w:author="Voeun Kuyeng" w:date="2022-09-01T10:53:00Z">
        <w:del w:id="2800" w:author="Sopheak Phorn" w:date="2023-07-28T09:55:00Z">
          <w:r w:rsidR="007710A5" w:rsidRPr="00F57F25" w:rsidDel="0067539C">
            <w:rPr>
              <w:cs/>
              <w:lang w:val="ca-ES"/>
              <w:rPrChange w:id="2801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802" w:author="socheata.ol@hotmail.com" w:date="2022-09-01T11:59:00Z">
        <w:del w:id="2803" w:author="Sopheak Phorn" w:date="2023-07-28T09:55:00Z">
          <w:r w:rsidR="00514B79" w:rsidRPr="00F57F25" w:rsidDel="0067539C">
            <w:rPr>
              <w:lang w:val="ca-ES"/>
              <w:rPrChange w:id="2804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805" w:author="Voeun Kuyeng" w:date="2022-09-01T10:53:00Z">
        <w:del w:id="2806" w:author="Sopheak Phorn" w:date="2023-07-28T09:55:00Z">
          <w:r w:rsidR="007710A5" w:rsidRPr="00F57F25" w:rsidDel="0067539C">
            <w:rPr>
              <w:cs/>
              <w:lang w:val="ca-ES"/>
              <w:rPrChange w:id="280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២០២១-២០២៥</w:delText>
          </w:r>
        </w:del>
      </w:ins>
      <w:ins w:id="2808" w:author="Uon Rithy" w:date="2022-09-22T07:35:00Z">
        <w:del w:id="2809" w:author="Sopheak Phorn" w:date="2023-07-28T09:55:00Z">
          <w:r w:rsidR="004A51A5" w:rsidRPr="00F57F25" w:rsidDel="0067539C">
            <w:rPr>
              <w:cs/>
              <w:lang w:val="ca-ES"/>
              <w:rPrChange w:id="2810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)</w:delText>
          </w:r>
        </w:del>
      </w:ins>
      <w:ins w:id="2811" w:author="socheata.ol@hotmail.com" w:date="2022-09-01T11:59:00Z">
        <w:del w:id="2812" w:author="Sopheak Phorn" w:date="2023-07-28T09:55:00Z">
          <w:r w:rsidR="00514B79" w:rsidRPr="00F57F25" w:rsidDel="0067539C">
            <w:rPr>
              <w:lang w:val="ca-ES"/>
            </w:rPr>
            <w:delText>]</w:delText>
          </w:r>
        </w:del>
      </w:ins>
      <w:ins w:id="2813" w:author="Voeun Kuyeng" w:date="2022-09-01T10:53:00Z">
        <w:del w:id="2814" w:author="Sopheak Phorn" w:date="2023-07-28T09:55:00Z">
          <w:r w:rsidR="007710A5" w:rsidRPr="00F57F25" w:rsidDel="0067539C">
            <w:rPr>
              <w:cs/>
              <w:lang w:val="ca-ES"/>
              <w:rPrChange w:id="2815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16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ដែលបានដាក់ឱ្យអនុវត្ត</w:delText>
          </w:r>
        </w:del>
      </w:ins>
      <w:ins w:id="2817" w:author="Voeun Kuyeng" w:date="2022-09-06T16:48:00Z">
        <w:del w:id="2818" w:author="Sopheak Phorn" w:date="2023-07-28T09:55:00Z">
          <w:r w:rsidR="006762A7" w:rsidRPr="00F57F25" w:rsidDel="0067539C">
            <w:rPr>
              <w:cs/>
              <w:lang w:val="ca-ES"/>
              <w:rPrChange w:id="281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820" w:author="socheata.ol@hotmail.com" w:date="2022-09-01T11:59:00Z">
        <w:del w:id="2821" w:author="Sopheak Phorn" w:date="2023-07-28T09:55:00Z">
          <w:r w:rsidR="00514B79" w:rsidRPr="00F57F25" w:rsidDel="0067539C">
            <w:rPr>
              <w:lang w:val="ca-ES"/>
              <w:rPrChange w:id="2822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823" w:author="Voeun Kuyeng" w:date="2022-09-01T10:53:00Z">
        <w:del w:id="2824" w:author="Sopheak Phorn" w:date="2023-07-28T09:55:00Z">
          <w:r w:rsidR="007710A5" w:rsidRPr="00F57F25" w:rsidDel="0067539C">
            <w:rPr>
              <w:cs/>
              <w:lang w:val="ca-ES"/>
              <w:rPrChange w:id="2825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កាលពីថ្ងៃទី១៩ ខែមករា ឆ្នាំ២០២២</w:delText>
          </w:r>
        </w:del>
      </w:ins>
      <w:ins w:id="2826" w:author="socheata.ol@hotmail.com" w:date="2022-09-01T11:59:00Z">
        <w:del w:id="2827" w:author="Sopheak Phorn" w:date="2023-07-28T09:55:00Z">
          <w:r w:rsidR="00514B79" w:rsidRPr="00F57F25" w:rsidDel="0067539C">
            <w:rPr>
              <w:lang w:val="ca-ES"/>
              <w:rPrChange w:id="2828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]</w:delText>
          </w:r>
        </w:del>
      </w:ins>
      <w:ins w:id="2829" w:author="Voeun Kuyeng" w:date="2022-09-01T10:53:00Z">
        <w:del w:id="2830" w:author="Sopheak Phorn" w:date="2023-07-28T09:55:00Z">
          <w:r w:rsidR="007710A5" w:rsidRPr="00F57F25" w:rsidDel="0067539C">
            <w:rPr>
              <w:cs/>
              <w:lang w:val="ca-ES"/>
              <w:rPrChange w:id="2831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32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ដែលក្នុងនោះ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833" w:author="Sopheak Phorn" w:date="2023-07-28T10:1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834" w:author="Sopheak Phorn" w:date="2023-07-28T10:1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35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ត្រូវអនុវត្តការងារសវនកម្មនៅតាមសវនដ្ឋានដែលជាអង្គភាពក្រោមឱវាទ </w:delText>
          </w:r>
          <w:r w:rsidR="007710A5" w:rsidRPr="00F57F25" w:rsidDel="0067539C">
            <w:rPr>
              <w:cs/>
              <w:lang w:val="ca-ES"/>
              <w:rPrChange w:id="2836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837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38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ចាប់ពីការិយបរិច្ឆេទឆ្នាំ២០២២</w:delText>
          </w:r>
        </w:del>
      </w:ins>
      <w:ins w:id="2839" w:author="User" w:date="2022-09-28T12:31:00Z">
        <w:del w:id="2840" w:author="Sopheak Phorn" w:date="2023-07-28T09:55:00Z">
          <w:r w:rsidR="00030289" w:rsidRPr="00F57F25" w:rsidDel="0067539C">
            <w:rPr>
              <w:lang w:val="ca-ES"/>
              <w:rPrChange w:id="2841" w:author="Sopheak Phorn" w:date="2023-07-28T10:1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2842" w:author="Voeun Kuyeng" w:date="2022-09-01T10:53:00Z">
        <w:del w:id="2843" w:author="Sopheak Phorn" w:date="2023-07-28T09:55:00Z">
          <w:r w:rsidR="007710A5" w:rsidRPr="00F57F25" w:rsidDel="0067539C">
            <w:rPr>
              <w:cs/>
              <w:lang w:val="ca-ES"/>
              <w:rPrChange w:id="2844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នេះតទៅ។ ស្រប</w:delText>
          </w:r>
        </w:del>
      </w:ins>
      <w:ins w:id="2845" w:author="Un Seakamey" w:date="2022-09-27T16:12:00Z">
        <w:del w:id="2846" w:author="Sopheak Phorn" w:date="2023-07-28T09:55:00Z">
          <w:r w:rsidR="005376DA" w:rsidRPr="00F57F25" w:rsidDel="0067539C">
            <w:rPr>
              <w:cs/>
              <w:lang w:val="ca-ES"/>
              <w:rPrChange w:id="2847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ដោយអ</w:delText>
          </w:r>
        </w:del>
      </w:ins>
      <w:ins w:id="2848" w:author="Un Seakamey" w:date="2022-09-27T16:13:00Z">
        <w:del w:id="2849" w:author="Sopheak Phorn" w:date="2023-07-28T09:55:00Z">
          <w:r w:rsidR="005376DA" w:rsidRPr="00F57F25" w:rsidDel="0067539C">
            <w:rPr>
              <w:cs/>
              <w:lang w:val="ca-ES"/>
              <w:rPrChange w:id="2850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នុវត្ត</w:delText>
          </w:r>
        </w:del>
      </w:ins>
      <w:ins w:id="2851" w:author="User" w:date="2022-09-28T09:05:00Z">
        <w:del w:id="2852" w:author="Sopheak Phorn" w:date="2023-07-28T09:55:00Z">
          <w:r w:rsidR="0047055A" w:rsidRPr="00F57F25" w:rsidDel="0067539C">
            <w:rPr>
              <w:cs/>
              <w:lang w:val="ca-ES"/>
              <w:rPrChange w:id="2853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ទៅ</w:delText>
          </w:r>
        </w:del>
      </w:ins>
      <w:ins w:id="2854" w:author="Voeun Kuyeng" w:date="2022-09-01T10:53:00Z">
        <w:del w:id="2855" w:author="Sopheak Phorn" w:date="2023-07-28T09:55:00Z">
          <w:r w:rsidR="007710A5" w:rsidRPr="00F57F25" w:rsidDel="0067539C">
            <w:rPr>
              <w:cs/>
              <w:lang w:val="ca-ES"/>
              <w:rPrChange w:id="2856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តាមផែនការដែលបានដាក់ចេញនេះ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857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5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បានចុះធ្វើសវនកម្មអនុលោមភាពនៅ </w:delText>
          </w:r>
          <w:r w:rsidR="007710A5" w:rsidRPr="00F57F25" w:rsidDel="0067539C">
            <w:rPr>
              <w:lang w:val="ca-ES"/>
            </w:rPr>
            <w:delText>[</w:delText>
          </w:r>
          <w:r w:rsidR="007710A5" w:rsidRPr="00F57F25" w:rsidDel="0067539C">
            <w:rPr>
              <w:cs/>
              <w:lang w:val="ca-ES"/>
              <w:rPrChange w:id="2859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សវនដ្ឋាន</w:delText>
          </w:r>
          <w:r w:rsidR="007710A5" w:rsidRPr="00F57F25" w:rsidDel="0067539C">
            <w:rPr>
              <w:lang w:val="ca-ES"/>
            </w:rPr>
            <w:delText>]</w:delText>
          </w:r>
        </w:del>
      </w:ins>
      <w:ins w:id="2860" w:author="User" w:date="2022-09-10T12:11:00Z">
        <w:del w:id="2861" w:author="Sopheak Phorn" w:date="2023-07-28T09:55:00Z">
          <w:r w:rsidR="009E6232" w:rsidRPr="00F57F25" w:rsidDel="0067539C">
            <w:rPr>
              <w:cs/>
              <w:lang w:val="ca-ES"/>
              <w:rPrChange w:id="2862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និយ័តករសន្តិសុខស</w:delText>
          </w:r>
        </w:del>
      </w:ins>
      <w:ins w:id="2863" w:author="User" w:date="2022-09-10T12:12:00Z">
        <w:del w:id="2864" w:author="Sopheak Phorn" w:date="2023-07-28T09:55:00Z">
          <w:r w:rsidR="009E6232" w:rsidRPr="00F57F25" w:rsidDel="0067539C">
            <w:rPr>
              <w:cs/>
              <w:lang w:val="ca-ES"/>
              <w:rPrChange w:id="2865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ង្គម </w:delText>
          </w:r>
          <w:r w:rsidR="009E6232" w:rsidRPr="00F57F25" w:rsidDel="0067539C">
            <w:rPr>
              <w:lang w:val="ca-ES"/>
              <w:rPrChange w:id="2866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(</w:delText>
          </w:r>
          <w:r w:rsidR="009E6232" w:rsidRPr="00F57F25" w:rsidDel="0067539C">
            <w:rPr>
              <w:cs/>
              <w:lang w:val="ca-ES"/>
              <w:rPrChange w:id="2867" w:author="Sopheak Phorn" w:date="2023-07-28T10:1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ន.ស.ស.</w:delText>
          </w:r>
          <w:r w:rsidR="009E6232" w:rsidRPr="00F57F25" w:rsidDel="0067539C">
            <w:rPr>
              <w:lang w:val="ca-ES"/>
              <w:rPrChange w:id="2868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)</w:delText>
          </w:r>
        </w:del>
      </w:ins>
      <w:ins w:id="2869" w:author="Voeun Kuyeng" w:date="2022-09-01T10:53:00Z">
        <w:del w:id="2870" w:author="Sopheak Phorn" w:date="2023-07-28T09:55:00Z">
          <w:r w:rsidR="007710A5" w:rsidRPr="00F57F25" w:rsidDel="0067539C">
            <w:rPr>
              <w:cs/>
              <w:lang w:val="ca-ES"/>
              <w:rPrChange w:id="2871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 សម្រាប់</w:delText>
          </w:r>
        </w:del>
      </w:ins>
      <w:ins w:id="2872" w:author="socheata.ol@hotmail.com" w:date="2022-09-01T12:01:00Z">
        <w:del w:id="2873" w:author="Sopheak Phorn" w:date="2023-07-28T09:55:00Z">
          <w:r w:rsidR="00514B79" w:rsidRPr="00F57F25" w:rsidDel="0067539C">
            <w:rPr>
              <w:lang w:val="ca-ES"/>
            </w:rPr>
            <w:delText xml:space="preserve"> [</w:delText>
          </w:r>
        </w:del>
      </w:ins>
      <w:ins w:id="2874" w:author="Voeun Kuyeng" w:date="2022-09-01T10:53:00Z">
        <w:del w:id="2875" w:author="Sopheak Phorn" w:date="2023-07-28T09:55:00Z">
          <w:r w:rsidR="007710A5" w:rsidRPr="00F57F25" w:rsidDel="0067539C">
            <w:rPr>
              <w:cs/>
              <w:lang w:val="ca-ES"/>
              <w:rPrChange w:id="287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ការិយ</w:delText>
          </w:r>
        </w:del>
      </w:ins>
      <w:ins w:id="2877" w:author="Un Seakamey" w:date="2022-09-27T15:49:00Z">
        <w:del w:id="2878" w:author="Sopheak Phorn" w:date="2023-07-28T09:55:00Z">
          <w:r w:rsidR="00710ABA" w:rsidRPr="00F57F25" w:rsidDel="0067539C">
            <w:rPr>
              <w:lang w:val="ca-ES"/>
              <w:rPrChange w:id="2879" w:author="Sopheak Phorn" w:date="2023-07-28T10:1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</w:del>
      </w:ins>
      <w:ins w:id="2880" w:author="Voeun Kuyeng" w:date="2022-09-01T10:53:00Z">
        <w:del w:id="2881" w:author="Sopheak Phorn" w:date="2023-07-28T09:55:00Z">
          <w:r w:rsidR="007710A5" w:rsidRPr="00F57F25" w:rsidDel="0067539C">
            <w:rPr>
              <w:cs/>
              <w:lang w:val="ca-ES"/>
              <w:rPrChange w:id="2882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បរិច្ឆេទ</w:delText>
          </w:r>
          <w:r w:rsidR="007710A5" w:rsidRPr="00F57F25" w:rsidDel="0067539C">
            <w:rPr>
              <w:cs/>
              <w:lang w:val="ca-ES"/>
              <w:rPrChange w:id="288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</w:delText>
          </w:r>
          <w:r w:rsidR="007710A5" w:rsidRPr="00F57F25" w:rsidDel="0067539C">
            <w:rPr>
              <w:lang w:val="ca-ES"/>
              <w:rPrChange w:id="2884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88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២០២២</w:delText>
          </w:r>
        </w:del>
      </w:ins>
      <w:ins w:id="2886" w:author="socheata.ol@hotmail.com" w:date="2022-09-01T12:01:00Z">
        <w:del w:id="2887" w:author="Sopheak Phorn" w:date="2023-07-28T09:55:00Z">
          <w:r w:rsidR="00514B79" w:rsidRPr="00F57F25" w:rsidDel="0067539C">
            <w:rPr>
              <w:lang w:val="ca-ES"/>
              <w:rPrChange w:id="2888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889" w:author="Voeun Kuyeng" w:date="2022-09-01T10:53:00Z">
        <w:del w:id="2890" w:author="Sopheak Phorn" w:date="2023-07-28T09:55:00Z">
          <w:r w:rsidR="007710A5" w:rsidRPr="00F57F25" w:rsidDel="0067539C">
            <w:rPr>
              <w:cs/>
              <w:lang w:val="ca-ES"/>
              <w:rPrChange w:id="2891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ដែលជាផ្នែកមួយនៃផែនការសវនកម្មប្រចាំឆ្នាំ </w:delText>
          </w:r>
        </w:del>
      </w:ins>
      <w:ins w:id="2892" w:author="socheata.ol@hotmail.com" w:date="2022-09-01T12:02:00Z">
        <w:del w:id="2893" w:author="Sopheak Phorn" w:date="2023-07-28T09:55:00Z">
          <w:r w:rsidR="00514B79" w:rsidRPr="00F57F25" w:rsidDel="0067539C">
            <w:rPr>
              <w:lang w:val="ca-ES"/>
              <w:rPrChange w:id="2894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2895" w:author="Voeun Kuyeng" w:date="2022-09-01T10:53:00Z">
        <w:del w:id="2896" w:author="Sopheak Phorn" w:date="2023-07-28T09:55:00Z">
          <w:r w:rsidR="007710A5" w:rsidRPr="00F57F25" w:rsidDel="0067539C">
            <w:rPr>
              <w:cs/>
              <w:lang w:val="ca-ES"/>
              <w:rPrChange w:id="2897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(ឬជាការធ្វើសវនកម្មដោយមិនបានព្រាងទុក</w:delText>
          </w:r>
        </w:del>
      </w:ins>
      <w:ins w:id="2898" w:author="socheata.ol@hotmail.com" w:date="2022-09-01T12:02:00Z">
        <w:del w:id="2899" w:author="Sopheak Phorn" w:date="2023-07-28T09:55:00Z">
          <w:r w:rsidR="00514B79" w:rsidRPr="00F57F25" w:rsidDel="0067539C">
            <w:rPr>
              <w:lang w:val="ca-ES"/>
              <w:rPrChange w:id="2900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901" w:author="Voeun Kuyeng" w:date="2022-09-01T10:53:00Z">
        <w:del w:id="2902" w:author="Sopheak Phorn" w:date="2023-07-28T09:55:00Z">
          <w:r w:rsidR="007710A5" w:rsidRPr="00F57F25" w:rsidDel="0067539C">
            <w:rPr>
              <w:cs/>
              <w:lang w:val="ca-ES"/>
              <w:rPrChange w:id="290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 របស់អង្គភាព</w:delText>
          </w:r>
        </w:del>
      </w:ins>
      <w:ins w:id="2904" w:author="Uon Rithy" w:date="2022-09-22T07:36:00Z">
        <w:del w:id="2905" w:author="Sopheak Phorn" w:date="2023-07-28T09:55:00Z">
          <w:r w:rsidR="004A51A5" w:rsidRPr="00F57F25" w:rsidDel="0067539C">
            <w:rPr>
              <w:lang w:val="ca-ES"/>
              <w:rPrChange w:id="2906" w:author="Sopheak Phorn" w:date="2023-07-28T10:1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​ </w:delText>
          </w:r>
        </w:del>
      </w:ins>
      <w:ins w:id="2907" w:author="Voeun Kuyeng" w:date="2022-09-01T10:53:00Z">
        <w:del w:id="2908" w:author="Sopheak Phorn" w:date="2023-07-28T09:55:00Z">
          <w:r w:rsidR="007710A5" w:rsidRPr="00F57F25" w:rsidDel="0067539C">
            <w:rPr>
              <w:cs/>
              <w:lang w:val="ca-ES"/>
              <w:rPrChange w:id="290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="007710A5" w:rsidRPr="00F57F25" w:rsidDel="0067539C">
            <w:rPr>
              <w:cs/>
              <w:lang w:val="ca-ES"/>
              <w:rPrChange w:id="2910" w:author="Sopheak Phorn" w:date="2023-07-28T10:19:00Z">
                <w:rPr>
                  <w:rFonts w:ascii="Khmer MEF1" w:hAnsi="Khmer MEF1" w:cs="Khmer MEF1"/>
                  <w:b/>
                  <w:bCs/>
                  <w:spacing w:val="8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911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>ដែលទទួលបានការយល់ព្រម</w:delText>
          </w:r>
        </w:del>
      </w:ins>
      <w:ins w:id="2912" w:author="Un Seakamey" w:date="2022-09-27T16:16:00Z">
        <w:del w:id="2913" w:author="Sopheak Phorn" w:date="2023-07-28T09:55:00Z">
          <w:r w:rsidR="005376DA" w:rsidRPr="00F57F25" w:rsidDel="0067539C">
            <w:rPr>
              <w:cs/>
              <w:lang w:val="ca-ES"/>
              <w:rPrChange w:id="2914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អនុញ្ញាតដ៏ខ្ព</w:delText>
          </w:r>
          <w:r w:rsidR="002F185E" w:rsidRPr="00F57F25" w:rsidDel="0067539C">
            <w:rPr>
              <w:cs/>
              <w:lang w:val="ca-ES"/>
              <w:rPrChange w:id="2915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ង់ខ្ពស់</w:delText>
          </w:r>
        </w:del>
      </w:ins>
      <w:ins w:id="2916" w:author="Voeun Kuyeng" w:date="2022-09-01T10:53:00Z">
        <w:del w:id="2917" w:author="Sopheak Phorn" w:date="2023-07-28T09:55:00Z">
          <w:r w:rsidR="007710A5" w:rsidRPr="00F57F25" w:rsidDel="0067539C">
            <w:rPr>
              <w:cs/>
              <w:lang w:val="ca-ES"/>
              <w:rPrChange w:id="2918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ពី </w:delText>
          </w:r>
          <w:r w:rsidR="007710A5" w:rsidRPr="00F57F25" w:rsidDel="0067539C">
            <w:rPr>
              <w:cs/>
              <w:lang w:val="ca-ES"/>
              <w:rPrChange w:id="2919" w:author="Sopheak Phorn" w:date="2023-07-28T10:19:00Z">
                <w:rPr>
                  <w:rFonts w:ascii="Khmer MEF2" w:hAnsi="Khmer MEF2" w:cs="Khmer MEF2"/>
                  <w:spacing w:val="8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</w:delText>
          </w:r>
        </w:del>
      </w:ins>
      <w:ins w:id="2920" w:author="Un Seakamey" w:date="2022-09-27T16:15:00Z">
        <w:del w:id="2921" w:author="Sopheak Phorn" w:date="2023-07-28T09:55:00Z">
          <w:r w:rsidR="005376DA" w:rsidRPr="00F57F25" w:rsidDel="0067539C">
            <w:rPr>
              <w:cs/>
              <w:lang w:val="ca-ES"/>
              <w:rPrChange w:id="2922" w:author="Sopheak Phorn" w:date="2023-07-28T10:19:00Z">
                <w:rPr>
                  <w:rFonts w:ascii="Khmer MEF2" w:hAnsi="Khmer MEF2" w:cs="Khmer MEF2"/>
                  <w:spacing w:val="2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  <w:r w:rsidR="005376DA" w:rsidRPr="00F57F25" w:rsidDel="0067539C">
            <w:rPr>
              <w:cs/>
              <w:lang w:val="ca-ES"/>
              <w:rPrChange w:id="2923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</w:delText>
          </w:r>
        </w:del>
      </w:ins>
      <w:ins w:id="2924" w:author="Voeun Kuyeng" w:date="2022-09-01T10:53:00Z">
        <w:del w:id="2925" w:author="Sopheak Phorn" w:date="2023-07-28T09:55:00Z">
          <w:r w:rsidR="007710A5" w:rsidRPr="00F57F25" w:rsidDel="0067539C">
            <w:rPr>
              <w:cs/>
              <w:lang w:val="ca-ES"/>
              <w:rPrChange w:id="292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និងជាប្រធានក្រុមប្រឹក្សា </w:delText>
          </w:r>
          <w:r w:rsidR="007710A5" w:rsidRPr="00F57F25" w:rsidDel="0067539C">
            <w:rPr>
              <w:cs/>
              <w:lang w:val="ca-ES"/>
              <w:rPrChange w:id="2927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cs/>
              <w:lang w:val="ca-ES"/>
              <w:rPrChange w:id="292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="007710A5" w:rsidRPr="00F57F25" w:rsidDel="0067539C">
            <w:rPr>
              <w:cs/>
              <w:lang w:val="ca-ES"/>
              <w:rPrChange w:id="2929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AC03245" w14:textId="2227F6C5" w:rsidR="00BB72AF" w:rsidRPr="00C532AE" w:rsidDel="009D1B11" w:rsidRDefault="00BB72AF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930" w:author="Kem Sereyboth" w:date="2023-07-13T13:42:00Z"/>
          <w:del w:id="2931" w:author="Sopheak" w:date="2023-07-28T21:49:00Z"/>
          <w:lang w:val="ca-ES"/>
          <w:rPrChange w:id="2932" w:author="Kem Sereyboth" w:date="2023-07-26T16:25:00Z">
            <w:rPr>
              <w:ins w:id="2933" w:author="Kem Sereyboth" w:date="2023-07-13T13:42:00Z"/>
              <w:del w:id="2934" w:author="Sopheak" w:date="2023-07-28T21:49:00Z"/>
              <w:rFonts w:ascii="Khmer MEF1" w:hAnsi="Khmer MEF1" w:cs="Khmer MEF1"/>
              <w:color w:val="FF0000"/>
              <w:spacing w:val="-4"/>
            </w:rPr>
          </w:rPrChange>
        </w:rPr>
        <w:pPrChange w:id="2935" w:author="Sopheak Phorn" w:date="2023-08-03T14:01:00Z">
          <w:pPr>
            <w:pStyle w:val="NormalWeb"/>
            <w:spacing w:before="0" w:beforeAutospacing="0" w:after="0" w:afterAutospacing="0" w:line="228" w:lineRule="auto"/>
            <w:jc w:val="both"/>
          </w:pPr>
        </w:pPrChange>
      </w:pPr>
    </w:p>
    <w:p w14:paraId="65D8F351" w14:textId="56D935D3" w:rsidR="005C3437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936" w:author="Kem Sereyboth" w:date="2023-07-13T13:37:00Z"/>
          <w:rFonts w:ascii="Khmer MEF1" w:hAnsi="Khmer MEF1" w:cs="Khmer MEF1"/>
          <w:lang w:val="ca-ES"/>
          <w:rPrChange w:id="2937" w:author="Kem Sereyboth" w:date="2023-07-26T16:25:00Z">
            <w:rPr>
              <w:ins w:id="2938" w:author="Kem Sereyboth" w:date="2023-07-13T13:37:00Z"/>
              <w:rFonts w:ascii="Khmer MEF1" w:hAnsi="Khmer MEF1" w:cs="Khmer MEF1"/>
              <w:color w:val="FF0000"/>
              <w:spacing w:val="-4"/>
            </w:rPr>
          </w:rPrChange>
        </w:rPr>
        <w:pPrChange w:id="2939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940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941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2942" w:author="Kem Sereyboth" w:date="2023-07-26T16:24:00Z">
        <w:del w:id="2943" w:author="Sopheak Phorn" w:date="2023-08-25T14:11:00Z">
          <w:r w:rsidRPr="00C532AE" w:rsidDel="001E3DD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944" w:author="Kem Sereyboth" w:date="2023-07-26T16:25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៦</w:delText>
          </w:r>
        </w:del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945" w:author="Kem Sereyboth" w:date="2023-07-26T16:25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៖ </w:t>
        </w:r>
      </w:ins>
      <w:ins w:id="2946" w:author="Sopheak Phorn" w:date="2023-07-28T10:28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ការរៀបចំប្រកាសស្ដីពីការគ្រប់គ្រងអាជ្ញាបណ្ណគណនេយ្យនិងសវនកម្ម</w:t>
        </w:r>
      </w:ins>
      <w:ins w:id="2947" w:author="Kem Sereyboth" w:date="2023-07-13T13:37:00Z">
        <w:del w:id="2948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49" w:author="Kem Sereyboth" w:date="2023-07-26T16:25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ការរៀបចំសេចក្ដីណែនាំស្ដីពីការកំណត់ធាតុអប្បបរមានៃយន្តការគ្រប់គ្រងហានិភ័​យ</w:delText>
          </w:r>
        </w:del>
      </w:ins>
    </w:p>
    <w:p w14:paraId="3D8F515B" w14:textId="5D611750" w:rsidR="00BB72AF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950" w:author="Kem Sereyboth" w:date="2023-07-13T13:37:00Z"/>
          <w:rFonts w:ascii="Khmer MEF1" w:hAnsi="Khmer MEF1" w:cs="Khmer MEF1"/>
          <w:sz w:val="24"/>
          <w:szCs w:val="24"/>
          <w:lang w:val="ca-ES"/>
          <w:rPrChange w:id="2951" w:author="Kem Sereyboth" w:date="2023-07-26T16:25:00Z">
            <w:rPr>
              <w:ins w:id="2952" w:author="Kem Sereyboth" w:date="2023-07-13T13:37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953" w:author="Sopheak Phorn" w:date="2023-08-03T14:01:00Z">
          <w:pPr>
            <w:spacing w:after="0"/>
            <w:ind w:left="2127" w:hanging="1560"/>
          </w:pPr>
        </w:pPrChange>
      </w:pPr>
      <w:ins w:id="2954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955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៤</w:t>
        </w:r>
      </w:ins>
      <w:ins w:id="2956" w:author="Kem Sereyboth" w:date="2023-07-26T16:24:00Z">
        <w:del w:id="2957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៧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៖</w:t>
        </w:r>
      </w:ins>
      <w:ins w:id="2958" w:author="Sopheak Phorn" w:date="2023-07-28T10:28:00Z">
        <w:r w:rsidR="00F57F25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ការពិនិត្យ ឬការធ្វើអធិការកិច្ច​គុណភា​ពសវនកម្មដល់ទីកន្លែងសម្រាប់​ក្រុមហ៊ុន​សវនកម្មដែល</w:t>
        </w:r>
        <w:r w:rsidR="00F57F25" w:rsidRPr="00F1517F">
          <w:rPr>
            <w:rFonts w:ascii="Khmer MEF1" w:hAnsi="Khmer MEF1" w:cs="Khmer MEF1"/>
            <w:color w:val="000000" w:themeColor="text1"/>
            <w:spacing w:val="-10"/>
            <w:szCs w:val="24"/>
            <w:cs/>
          </w:rPr>
          <w:t>ទទួល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 xml:space="preserve">អាជ្ញាបណ្ណពី </w:t>
        </w:r>
        <w:r w:rsidR="00F57F25" w:rsidRPr="00F1517F">
          <w:rPr>
            <w:rFonts w:ascii="Khmer MEF1" w:hAnsi="Khmer MEF1" w:cs="Khmer MEF1"/>
            <w:b/>
            <w:bCs/>
            <w:color w:val="000000" w:themeColor="text1"/>
            <w:szCs w:val="24"/>
            <w:cs/>
            <w:lang w:val="ca-ES"/>
          </w:rPr>
          <w:t>ន.គ.ស.</w:t>
        </w:r>
      </w:ins>
      <w:ins w:id="2959" w:author="Kem Sereyboth" w:date="2023-07-13T13:37:00Z">
        <w:del w:id="2960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61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និងការវាយតម្លៃការអនុវត្តការងាររប​​ស់​ប្រតិ​បត្តិ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lang w:val="ca-ES"/>
              <w:rPrChange w:id="2962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63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ករសន្តិសុ</w:delText>
          </w:r>
        </w:del>
      </w:ins>
      <w:ins w:id="2964" w:author="Kem Sereyboth" w:date="2023-07-13T13:44:00Z">
        <w:del w:id="2965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66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967" w:author="Kem Sereyboth" w:date="2023-07-13T13:37:00Z">
        <w:del w:id="2968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69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970" w:author="Kem Sereyboth" w:date="2023-07-13T13:44:00Z">
        <w:del w:id="2971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72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973" w:author="Kem Sereyboth" w:date="2023-07-13T13:37:00Z">
        <w:del w:id="2974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75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សង្គម</w:delText>
          </w:r>
        </w:del>
      </w:ins>
    </w:p>
    <w:p w14:paraId="469963AA" w14:textId="2C3AE15C" w:rsidR="00BB72AF" w:rsidRPr="00E33574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976" w:author="Kem Sereyboth" w:date="2023-07-13T13:37:00Z"/>
          <w:rFonts w:ascii="Khmer MEF1" w:hAnsi="Khmer MEF1" w:cs="Khmer MEF1"/>
          <w:sz w:val="24"/>
          <w:szCs w:val="24"/>
          <w:lang w:val="ca-ES"/>
          <w:rPrChange w:id="2977" w:author="Kem Sereyboth" w:date="2023-07-19T16:59:00Z">
            <w:rPr>
              <w:ins w:id="2978" w:author="Kem Sereyboth" w:date="2023-07-13T13:3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979" w:author="Sopheak Phorn" w:date="2023-08-03T14:01:00Z">
          <w:pPr>
            <w:spacing w:after="0"/>
            <w:ind w:firstLine="567"/>
          </w:pPr>
        </w:pPrChange>
      </w:pPr>
      <w:ins w:id="2980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981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៥</w:t>
        </w:r>
      </w:ins>
      <w:ins w:id="2982" w:author="Kem Sereyboth" w:date="2023-07-26T16:25:00Z">
        <w:del w:id="2983" w:author="Sopheak Phorn" w:date="2023-08-25T14:12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៨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984" w:author="Sopheak Phorn" w:date="2023-07-28T10:29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ការរៀបចំសេចក្ដីព្រាងប្រកាសស្ដីពីវិធាននិងនីតិវិធីនៃការដោះស្រាយបណ្ដឹងតវ៉ា</w:t>
        </w:r>
        <w:r w:rsidR="00F57F25">
          <w:rPr>
            <w:rFonts w:ascii="Khmer MEF1" w:hAnsi="Khmer MEF1" w:cs="Khmer MEF1" w:hint="cs"/>
            <w:color w:val="000000" w:themeColor="text1"/>
            <w:sz w:val="24"/>
            <w:szCs w:val="24"/>
            <w:cs/>
            <w:lang w:val="ca-ES"/>
          </w:rPr>
          <w:t>។</w:t>
        </w:r>
      </w:ins>
      <w:ins w:id="2985" w:author="Kem Sereyboth" w:date="2023-07-13T13:37:00Z">
        <w:del w:id="2986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rPrChange w:id="29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  <w:ins w:id="2989" w:author="Kem Sereyboth" w:date="2023-07-13T13:42:00Z">
        <w:del w:id="2990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99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7D52F1B" w14:textId="3CB2252F" w:rsidR="005C3437" w:rsidRPr="007A26A4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992" w:author="Kem Sereyboth" w:date="2023-06-20T14:18:00Z"/>
          <w:rFonts w:ascii="Khmer MEF1" w:hAnsi="Khmer MEF1" w:cs="Khmer MEF1"/>
          <w:spacing w:val="-2"/>
          <w:cs/>
        </w:rPr>
        <w:pPrChange w:id="2993" w:author="Sopheak Phorn" w:date="2023-08-03T14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2994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  <w:rPrChange w:id="2995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បន្ទាប់ពីទទួលបានការឯកភាពពី </w:t>
        </w:r>
        <w:r w:rsidRPr="00E33574">
          <w:rPr>
            <w:rFonts w:ascii="Khmer MEF2" w:hAnsi="Khmer MEF2" w:cs="Khmer MEF2"/>
            <w:spacing w:val="-8"/>
            <w:cs/>
            <w:lang w:val="ca-ES"/>
            <w:rPrChange w:id="2996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2997" w:author="Kem Sereyboth" w:date="2023-07-18T15:56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2998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2999" w:author="Kem Sereyboth" w:date="2023-06-20T14:18:00Z">
        <w:r w:rsidRPr="00E33574">
          <w:rPr>
            <w:rFonts w:ascii="Khmer MEF2" w:hAnsi="Khmer MEF2" w:cs="Khmer MEF2"/>
            <w:spacing w:val="-8"/>
            <w:cs/>
            <w:lang w:val="ca-ES"/>
            <w:rPrChange w:id="3000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ឧបនាយករដ្ឋមន្ត្រី</w:t>
        </w:r>
      </w:ins>
      <w:ins w:id="3001" w:author="Kem Sereyboth" w:date="2023-07-18T15:59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3002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រដ្ឋមន្រ្តី</w:t>
        </w:r>
      </w:ins>
      <w:ins w:id="3003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3004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ក្រសួ</w:t>
        </w:r>
      </w:ins>
      <w:ins w:id="3005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3006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3007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3008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ង</w:t>
        </w:r>
      </w:ins>
      <w:ins w:id="3009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3010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3011" w:author="Kem Sereyboth" w:date="2023-07-18T15:56:00Z">
        <w:r w:rsidR="00614536" w:rsidRPr="00646CEC">
          <w:rPr>
            <w:rFonts w:ascii="Khmer MEF2" w:eastAsiaTheme="minorHAnsi" w:hAnsi="Khmer MEF2" w:cs="Khmer MEF2"/>
            <w:spacing w:val="-6"/>
            <w:cs/>
            <w:lang w:val="ca-ES"/>
            <w:rPrChange w:id="3012" w:author="Kem Sereyboth" w:date="2023-07-25T10:57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សេដ្ឋកិច្ចនិងហិរញ្ញវត្ថុ</w:t>
        </w:r>
      </w:ins>
      <w:ins w:id="3013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3014" w:author="Kem Sereyboth" w:date="2023-07-25T10:5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3015" w:author="Kem Sereyboth" w:date="2023-07-25T10:57:00Z">
              <w:rPr>
                <w:rFonts w:ascii="Khmer MEF1" w:hAnsi="Khmer MEF1" w:cs="Khmer MEF1"/>
                <w:b/>
                <w:bCs/>
                <w:spacing w:val="-2"/>
                <w:cs/>
                <w:lang w:val="ca-ES"/>
              </w:rPr>
            </w:rPrChange>
          </w:rPr>
          <w:t>និងជាប្រធាន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3016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ក្រុមប្រឹក្សា​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3017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3018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3019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សវនករទទួលបន្ទុកបានផ្តល់នូវផែនការសវនក</w:t>
        </w:r>
      </w:ins>
      <w:ins w:id="3020" w:author="Kem Sereyboth" w:date="2023-07-25T10:56:00Z">
        <w:r w:rsidR="00646CEC" w:rsidRPr="00646CEC">
          <w:rPr>
            <w:rFonts w:ascii="Khmer MEF1" w:hAnsi="Khmer MEF1" w:cs="Khmer MEF1"/>
            <w:spacing w:val="-6"/>
            <w:cs/>
            <w:lang w:val="ca-ES"/>
            <w:rPrChange w:id="3021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3022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3023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ម្ម</w:t>
        </w:r>
        <w:r w:rsidRPr="00646CEC">
          <w:rPr>
            <w:rFonts w:ascii="Khmer MEF1" w:hAnsi="Khmer MEF1" w:cs="Khmer MEF1"/>
            <w:cs/>
            <w:lang w:val="ca-ES"/>
          </w:rPr>
          <w:t>ឆ្នាំ</w:t>
        </w:r>
      </w:ins>
      <w:ins w:id="3024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>២០២៣</w:t>
        </w:r>
      </w:ins>
      <w:ins w:id="3025" w:author="Kem Sereyboth" w:date="2023-06-20T14:18:00Z">
        <w:r w:rsidRPr="00646CEC">
          <w:rPr>
            <w:rFonts w:ascii="Khmer MEF1" w:hAnsi="Khmer MEF1" w:cs="Khmer MEF1"/>
            <w:cs/>
          </w:rPr>
          <w:t xml:space="preserve"> </w:t>
        </w:r>
        <w:r w:rsidRPr="00646CEC">
          <w:rPr>
            <w:rFonts w:ascii="Khmer MEF1" w:hAnsi="Khmer MEF1" w:cs="Khmer MEF1"/>
            <w:cs/>
            <w:lang w:val="ca-ES"/>
          </w:rPr>
          <w:t>ជូន</w:t>
        </w:r>
      </w:ins>
      <w:ins w:id="3026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 xml:space="preserve"> </w:t>
        </w:r>
        <w:r w:rsidRPr="00646CEC">
          <w:rPr>
            <w:rFonts w:ascii="Khmer MEF1" w:hAnsi="Khmer MEF1" w:cs="Khmer MEF1"/>
            <w:b/>
            <w:bCs/>
            <w:cs/>
            <w:lang w:val="ca-ES"/>
            <w:rPrChange w:id="3027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ន.</w:t>
        </w:r>
      </w:ins>
      <w:ins w:id="3028" w:author="Sopheak Phorn" w:date="2023-07-28T10:30:00Z">
        <w:r w:rsidR="001C0E3B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3029" w:author="Kem Sereyboth" w:date="2023-06-20T15:06:00Z">
        <w:del w:id="3030" w:author="Sopheak Phorn" w:date="2023-07-28T10:30:00Z">
          <w:r w:rsidRPr="00646CEC" w:rsidDel="001C0E3B">
            <w:rPr>
              <w:rFonts w:ascii="Khmer MEF1" w:hAnsi="Khmer MEF1" w:cs="Khmer MEF1"/>
              <w:b/>
              <w:bCs/>
              <w:cs/>
              <w:lang w:val="ca-ES"/>
              <w:rPrChange w:id="3031" w:author="Kem Sereyboth" w:date="2023-07-25T10:5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  <w:r w:rsidRPr="00646CEC">
          <w:rPr>
            <w:rFonts w:ascii="Khmer MEF1" w:hAnsi="Khmer MEF1" w:cs="Khmer MEF1"/>
            <w:b/>
            <w:bCs/>
            <w:cs/>
            <w:lang w:val="ca-ES"/>
            <w:rPrChange w:id="3032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.ស.</w:t>
        </w:r>
      </w:ins>
      <w:ins w:id="3033" w:author="Kem Sereyboth" w:date="2023-06-20T14:18:00Z">
        <w:r w:rsidRPr="00646CEC">
          <w:rPr>
            <w:rFonts w:ascii="Khmer MEF1" w:hAnsi="Khmer MEF1" w:cs="Khmer MEF1"/>
            <w:cs/>
            <w:lang w:val="ca-ES"/>
            <w:rPrChange w:id="3034" w:author="Kem Sereyboth" w:date="2023-07-25T10:57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។ បន្ថែមពីនេះ សវនករទទួលបន្ទុកក៏</w:t>
        </w:r>
        <w:r w:rsidRPr="00646CEC">
          <w:rPr>
            <w:rFonts w:ascii="Khmer MEF1" w:hAnsi="Khmer MEF1" w:cs="Khmer MEF1"/>
            <w:cs/>
            <w:rPrChange w:id="3035" w:author="Kem Sereyboth" w:date="2023-07-25T10:57:00Z">
              <w:rPr>
                <w:rFonts w:ascii="Khmer MEF1" w:hAnsi="Khmer MEF1" w:cs="Khmer MEF1"/>
                <w:spacing w:val="-8"/>
                <w:cs/>
              </w:rPr>
            </w:rPrChange>
          </w:rPr>
          <w:t xml:space="preserve">បានរៀបចំបញ្ជូននូវលិខិតបញ្ជាបេសកកម្ម </w:t>
        </w:r>
        <w:r w:rsidRPr="00E33574">
          <w:rPr>
            <w:rFonts w:ascii="Khmer MEF1" w:hAnsi="Khmer MEF1" w:cs="Khmer MEF1"/>
            <w:spacing w:val="-8"/>
            <w:cs/>
          </w:rPr>
          <w:t>បញ្ជី</w:t>
        </w:r>
      </w:ins>
      <w:ins w:id="3036" w:author="Kem Sereyboth" w:date="2023-07-25T10:57:00Z">
        <w:r w:rsidR="00646CEC">
          <w:rPr>
            <w:rFonts w:ascii="Khmer MEF1" w:hAnsi="Khmer MEF1" w:cs="Khmer MEF1" w:hint="cs"/>
            <w:spacing w:val="-8"/>
            <w:cs/>
          </w:rPr>
          <w:t>​​​</w:t>
        </w:r>
      </w:ins>
      <w:ins w:id="3037" w:author="Kem Sereyboth" w:date="2023-06-20T14:18:00Z">
        <w:r w:rsidRPr="00E33574">
          <w:rPr>
            <w:rFonts w:ascii="Khmer MEF1" w:hAnsi="Khmer MEF1" w:cs="Khmer MEF1"/>
            <w:spacing w:val="-8"/>
            <w:cs/>
          </w:rPr>
          <w:t>សមាសភាព</w:t>
        </w:r>
        <w:r w:rsidRPr="00E33574">
          <w:rPr>
            <w:rFonts w:ascii="Khmer MEF1" w:hAnsi="Khmer MEF1" w:cs="Khmer MEF1"/>
            <w:cs/>
          </w:rPr>
          <w:t xml:space="preserve">ប្រតិភូសវនកម្មនិងសវនករទទួលបន្ទុក ព្រមទាំងបញ្ជីត្រួតពិនិត្យសម្រាប់ </w:t>
        </w:r>
      </w:ins>
      <w:ins w:id="3038" w:author="Kem Sereyboth" w:date="2023-06-20T15:07:00Z">
        <w:r w:rsidRPr="00E33574">
          <w:rPr>
            <w:rFonts w:ascii="Khmer MEF1" w:hAnsi="Khmer MEF1" w:cs="Khmer MEF1"/>
            <w:b/>
            <w:bCs/>
            <w:cs/>
            <w:lang w:val="ca-ES"/>
          </w:rPr>
          <w:t>ន.</w:t>
        </w:r>
      </w:ins>
      <w:ins w:id="3039" w:author="Sopheak Phorn" w:date="2023-07-28T10:31:00Z">
        <w:r w:rsidR="001C0E3B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3040" w:author="Kem Sereyboth" w:date="2023-06-20T15:07:00Z">
        <w:del w:id="3041" w:author="Sopheak Phorn" w:date="2023-07-28T10:31:00Z">
          <w:r w:rsidRPr="00E33574" w:rsidDel="001C0E3B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cs/>
            <w:lang w:val="ca-ES"/>
          </w:rPr>
          <w:t xml:space="preserve">.ស. </w:t>
        </w:r>
      </w:ins>
      <w:ins w:id="3042" w:author="Kem Sereyboth" w:date="2023-06-20T14:18:00Z">
        <w:r w:rsidRPr="00E33574">
          <w:rPr>
            <w:rFonts w:ascii="Khmer MEF1" w:hAnsi="Khmer MEF1" w:cs="Khmer MEF1"/>
            <w:cs/>
            <w:lang w:val="ca-ES"/>
          </w:rPr>
          <w:t>បំពេញ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3043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មុននឹងផ្តល់ជូនមកអង្គភាពសវនកម្មផ្ទៃក្នុងនៃ </w:t>
        </w:r>
        <w:r w:rsidRPr="00646CEC">
          <w:rPr>
            <w:rFonts w:ascii="Khmer MEF1" w:hAnsi="Khmer MEF1" w:cs="Khmer MEF1"/>
            <w:b/>
            <w:bCs/>
            <w:spacing w:val="-12"/>
            <w:cs/>
            <w:lang w:val="ca-ES"/>
            <w:rPrChange w:id="3044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3045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វិញ។ </w:t>
        </w:r>
        <w:r w:rsidRPr="00646CEC">
          <w:rPr>
            <w:rFonts w:ascii="Khmer MEF1" w:hAnsi="Khmer MEF1" w:cs="Khmer MEF1"/>
            <w:spacing w:val="-12"/>
            <w:cs/>
            <w:rPrChange w:id="3046" w:author="Kem Sereyboth" w:date="2023-07-25T10:58:00Z">
              <w:rPr>
                <w:rFonts w:ascii="Khmer MEF1" w:hAnsi="Khmer MEF1" w:cs="Khmer MEF1"/>
                <w:cs/>
              </w:rPr>
            </w:rPrChange>
          </w:rPr>
          <w:t>គ</w:t>
        </w:r>
      </w:ins>
      <w:ins w:id="3047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rPrChange w:id="3048" w:author="Kem Sereyboth" w:date="2023-07-25T10:58:00Z">
              <w:rPr>
                <w:rFonts w:ascii="Khmer MEF1" w:hAnsi="Khmer MEF1" w:cs="Khmer MEF1"/>
                <w:cs/>
              </w:rPr>
            </w:rPrChange>
          </w:rPr>
          <w:t>ូស</w:t>
        </w:r>
      </w:ins>
      <w:ins w:id="3049" w:author="Kem Sereyboth" w:date="2023-06-20T14:18:00Z">
        <w:r w:rsidRPr="00646CEC">
          <w:rPr>
            <w:rFonts w:ascii="Khmer MEF1" w:hAnsi="Khmer MEF1" w:cs="Khmer MEF1"/>
            <w:spacing w:val="-12"/>
            <w:cs/>
            <w:rPrChange w:id="3050" w:author="Kem Sereyboth" w:date="2023-07-25T10:58:00Z">
              <w:rPr>
                <w:rFonts w:ascii="Khmer MEF1" w:hAnsi="Khmer MEF1" w:cs="Khmer MEF1"/>
                <w:cs/>
              </w:rPr>
            </w:rPrChange>
          </w:rPr>
          <w:t>បញ្ជាក់ផងដែរថា ការធ្វើសវនកម្ម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3051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ឆ្នាំ</w:t>
        </w:r>
      </w:ins>
      <w:ins w:id="3052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3053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</w:t>
        </w:r>
      </w:ins>
      <w:ins w:id="3054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3055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3056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3057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០</w:t>
        </w:r>
      </w:ins>
      <w:ins w:id="3058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3059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3060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3061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២៣</w:t>
        </w:r>
      </w:ins>
      <w:ins w:id="3062" w:author="Kem Sereyboth" w:date="2023-06-20T14:18:00Z">
        <w:r w:rsidRPr="00E33574">
          <w:rPr>
            <w:rFonts w:ascii="Khmer MEF1" w:hAnsi="Khmer MEF1" w:cs="Khmer MEF1"/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3063" w:author="Kem Sereyboth" w:date="2023-07-25T10:58:00Z">
              <w:rPr>
                <w:rFonts w:ascii="Khmer MEF1" w:hAnsi="Khmer MEF1" w:cs="Khmer MEF1"/>
                <w:cs/>
              </w:rPr>
            </w:rPrChange>
          </w:rPr>
          <w:t xml:space="preserve">នៅ </w:t>
        </w:r>
      </w:ins>
      <w:ins w:id="3064" w:author="Kem Sereyboth" w:date="2023-06-20T15:07:00Z"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3065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ន.</w:t>
        </w:r>
      </w:ins>
      <w:ins w:id="3066" w:author="Sopheak Phorn" w:date="2023-07-28T10:47:00Z">
        <w:r w:rsidR="00C77D65">
          <w:rPr>
            <w:rFonts w:ascii="Khmer MEF1" w:hAnsi="Khmer MEF1" w:cs="Khmer MEF1" w:hint="cs"/>
            <w:b/>
            <w:bCs/>
            <w:spacing w:val="-6"/>
            <w:cs/>
            <w:lang w:val="ca-ES"/>
          </w:rPr>
          <w:t>គ</w:t>
        </w:r>
      </w:ins>
      <w:ins w:id="3067" w:author="Kem Sereyboth" w:date="2023-06-20T15:07:00Z">
        <w:del w:id="3068" w:author="Sopheak Phorn" w:date="2023-07-28T10:47:00Z">
          <w:r w:rsidRPr="00646CEC" w:rsidDel="00C77D65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3069" w:author="Kem Sereyboth" w:date="2023-07-25T10:58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ស</w:delText>
          </w:r>
        </w:del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3070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.ស.</w:t>
        </w:r>
      </w:ins>
      <w:ins w:id="3071" w:author="Kem Sereyboth" w:date="2023-06-20T14:18:00Z">
        <w:r w:rsidRPr="00646CEC">
          <w:rPr>
            <w:rFonts w:ascii="Khmer MEF1" w:hAnsi="Khmer MEF1" w:cs="Khmer MEF1"/>
            <w:spacing w:val="-6"/>
            <w:rPrChange w:id="3072" w:author="Kem Sereyboth" w:date="2023-07-25T10:58:00Z">
              <w:rPr>
                <w:rFonts w:ascii="Khmer MEF1" w:hAnsi="Khmer MEF1" w:cs="Khmer MEF1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3073" w:author="Kem Sereyboth" w:date="2023-07-25T10:58:00Z">
              <w:rPr>
                <w:rFonts w:ascii="Khmer MEF1" w:hAnsi="Khmer MEF1" w:cs="Khmer MEF1"/>
                <w:cs/>
              </w:rPr>
            </w:rPrChange>
          </w:rPr>
          <w:t>មានរយៈ</w:t>
        </w:r>
        <w:r w:rsidRPr="007A26A4">
          <w:rPr>
            <w:rFonts w:ascii="Khmer MEF1" w:hAnsi="Khmer MEF1" w:cs="Khmer MEF1"/>
            <w:spacing w:val="-6"/>
            <w:cs/>
            <w:rPrChange w:id="3074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ពេល </w:t>
        </w:r>
      </w:ins>
      <w:ins w:id="3075" w:author="Sopheak Phorn" w:date="2023-07-28T10:47:00Z">
        <w:r w:rsidR="00C77D65" w:rsidRPr="007A26A4">
          <w:rPr>
            <w:rFonts w:ascii="Khmer MEF1" w:hAnsi="Khmer MEF1" w:cs="Khmer MEF1" w:hint="cs"/>
            <w:spacing w:val="-6"/>
            <w:cs/>
          </w:rPr>
          <w:t>២</w:t>
        </w:r>
      </w:ins>
      <w:ins w:id="3076" w:author="Kem Sereyboth" w:date="2023-06-20T15:20:00Z">
        <w:del w:id="3077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3078" w:author="S_Chhenglay" w:date="2023-08-04T09:12:00Z">
                <w:rPr>
                  <w:rFonts w:ascii="Khmer MEF1" w:hAnsi="Khmer MEF1" w:cs="Khmer MEF1"/>
                  <w:highlight w:val="yellow"/>
                  <w:cs/>
                </w:rPr>
              </w:rPrChange>
            </w:rPr>
            <w:delText>១</w:delText>
          </w:r>
        </w:del>
        <w:r w:rsidRPr="007A26A4">
          <w:rPr>
            <w:rFonts w:ascii="Khmer MEF1" w:hAnsi="Khmer MEF1" w:cs="Khmer MEF1"/>
            <w:spacing w:val="-6"/>
            <w:cs/>
            <w:rPrChange w:id="3079" w:author="S_Chhenglay" w:date="2023-08-04T09:12:00Z">
              <w:rPr>
                <w:rFonts w:ascii="Khmer MEF1" w:hAnsi="Khmer MEF1" w:cs="Khmer MEF1"/>
                <w:highlight w:val="yellow"/>
                <w:cs/>
              </w:rPr>
            </w:rPrChange>
          </w:rPr>
          <w:t>៣</w:t>
        </w:r>
      </w:ins>
      <w:ins w:id="3080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3081" w:author="S_Chhenglay" w:date="2023-08-04T09:12:00Z">
              <w:rPr>
                <w:rFonts w:ascii="Khmer MEF1" w:hAnsi="Khmer MEF1" w:cs="Khmer MEF1"/>
                <w:cs/>
              </w:rPr>
            </w:rPrChange>
          </w:rPr>
          <w:t>ថ្ងៃ ដោយចាប់ផ្តើមពីថ្ងៃទី</w:t>
        </w:r>
      </w:ins>
      <w:ins w:id="3082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៣</w:t>
        </w:r>
      </w:ins>
      <w:ins w:id="3083" w:author="Kem Sereyboth" w:date="2023-06-20T15:07:00Z">
        <w:del w:id="3084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3085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២</w:delText>
          </w:r>
        </w:del>
      </w:ins>
      <w:ins w:id="3086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3087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ខែ</w:t>
        </w:r>
      </w:ins>
      <w:ins w:id="3088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មេសា</w:t>
        </w:r>
      </w:ins>
      <w:ins w:id="3089" w:author="Kem Sereyboth" w:date="2023-06-20T15:07:00Z">
        <w:del w:id="3090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3091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ឧសភា</w:delText>
          </w:r>
        </w:del>
      </w:ins>
      <w:ins w:id="3092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3093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ឆ្នាំ</w:t>
        </w:r>
      </w:ins>
      <w:ins w:id="3094" w:author="Kem Sereyboth" w:date="2023-06-20T15:07:00Z">
        <w:r w:rsidRPr="007A26A4">
          <w:rPr>
            <w:rFonts w:ascii="Khmer MEF1" w:hAnsi="Khmer MEF1" w:cs="Khmer MEF1"/>
            <w:spacing w:val="-6"/>
            <w:cs/>
            <w:rPrChange w:id="3095" w:author="S_Chhenglay" w:date="2023-08-04T09:12:00Z">
              <w:rPr>
                <w:rFonts w:ascii="Khmer MEF1" w:hAnsi="Khmer MEF1" w:cs="Khmer MEF1"/>
                <w:cs/>
              </w:rPr>
            </w:rPrChange>
          </w:rPr>
          <w:t>២០២៣</w:t>
        </w:r>
      </w:ins>
      <w:ins w:id="3096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3097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ដល់</w:t>
        </w:r>
        <w:r w:rsidRPr="007A26A4">
          <w:rPr>
            <w:rFonts w:ascii="Khmer MEF1" w:hAnsi="Khmer MEF1" w:cs="Khmer MEF1"/>
            <w:spacing w:val="-6"/>
            <w:cs/>
            <w:rPrChange w:id="3098" w:author="S_Chhenglay" w:date="2023-08-04T09:12:00Z">
              <w:rPr>
                <w:rFonts w:ascii="Khmer MEF1" w:hAnsi="Khmer MEF1" w:cs="Khmer MEF1"/>
                <w:spacing w:val="-12"/>
                <w:cs/>
              </w:rPr>
            </w:rPrChange>
          </w:rPr>
          <w:t>ថ្ងៃទី</w:t>
        </w:r>
      </w:ins>
      <w:ins w:id="3099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៩</w:t>
        </w:r>
      </w:ins>
      <w:ins w:id="3100" w:author="Kem Sereyboth" w:date="2023-06-20T15:08:00Z">
        <w:del w:id="3101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3102" w:author="S_Chhenglay" w:date="2023-08-04T09:1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២២</w:delText>
          </w:r>
        </w:del>
      </w:ins>
      <w:ins w:id="3103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3104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ខែ</w:t>
        </w:r>
      </w:ins>
      <w:ins w:id="3105" w:author="Kem Sereyboth" w:date="2023-06-20T15:08:00Z">
        <w:r w:rsidRPr="007A26A4">
          <w:rPr>
            <w:rFonts w:ascii="Khmer MEF1" w:hAnsi="Khmer MEF1" w:cs="Khmer MEF1"/>
            <w:spacing w:val="-6"/>
            <w:cs/>
            <w:rPrChange w:id="3106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>ឧសភា</w:t>
        </w:r>
      </w:ins>
      <w:ins w:id="3107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 xml:space="preserve"> ឆ្នាំ</w:t>
        </w:r>
      </w:ins>
      <w:ins w:id="3108" w:author="Kem Sereyboth" w:date="2023-06-20T15:08:00Z">
        <w:r w:rsidRPr="007A26A4">
          <w:rPr>
            <w:rFonts w:ascii="Khmer MEF1" w:hAnsi="Khmer MEF1" w:cs="Khmer MEF1"/>
            <w:spacing w:val="-2"/>
            <w:cs/>
          </w:rPr>
          <w:t>២០២៣</w:t>
        </w:r>
      </w:ins>
      <w:ins w:id="3109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>។</w:t>
        </w:r>
      </w:ins>
    </w:p>
    <w:p w14:paraId="587D022A" w14:textId="4CD8DD68" w:rsidR="005C3437" w:rsidRPr="0017346B" w:rsidRDefault="005C3437">
      <w:pPr>
        <w:spacing w:after="0" w:line="226" w:lineRule="auto"/>
        <w:ind w:firstLine="539"/>
        <w:jc w:val="both"/>
        <w:rPr>
          <w:ins w:id="3110" w:author="Kem Sereyboth" w:date="2023-06-20T14:18:00Z"/>
          <w:rFonts w:ascii="Khmer MEF1" w:hAnsi="Khmer MEF1" w:cs="Khmer MEF1"/>
          <w:spacing w:val="-2"/>
          <w:sz w:val="24"/>
          <w:szCs w:val="24"/>
          <w:rPrChange w:id="3111" w:author="Kem Sereyboth" w:date="2023-07-26T16:08:00Z">
            <w:rPr>
              <w:ins w:id="3112" w:author="Kem Sereyboth" w:date="2023-06-20T14:18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3113" w:author="Sopheak Phorn" w:date="2023-08-03T13:39:00Z">
          <w:pPr>
            <w:spacing w:after="0" w:line="240" w:lineRule="auto"/>
            <w:ind w:firstLine="540"/>
            <w:jc w:val="both"/>
          </w:pPr>
        </w:pPrChange>
      </w:pPr>
      <w:ins w:id="3114" w:author="Kem Sereyboth" w:date="2023-06-20T14:18:00Z">
        <w:r w:rsidRPr="005D200E">
          <w:rPr>
            <w:rFonts w:ascii="Khmer MEF1" w:hAnsi="Khmer MEF1" w:cs="Khmer MEF1"/>
            <w:spacing w:val="-2"/>
            <w:sz w:val="24"/>
            <w:szCs w:val="24"/>
            <w:cs/>
            <w:rPrChange w:id="3115" w:author="Sopheak" w:date="2023-08-03T06:0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ជាជំហានដំបូងនៃការធ្វើសវនកម្ម ប្រតិភូសវនកម្ម និងសវនករទទួលបន្ទុក បានចាប់ផ្តើមកិច្ចប្រជុំបើក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ការធ្វើសវនកម្មជាមួយថ្នាក់ដឹកនាំរបស់ </w:t>
        </w:r>
      </w:ins>
      <w:ins w:id="3116" w:author="Kem Sereyboth" w:date="2023-06-20T15:21:00Z">
        <w:r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11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118" w:author="Sopheak" w:date="2023-08-03T06:08:00Z">
        <w:r w:rsidR="005D200E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3119" w:author="Kem Sereyboth" w:date="2023-06-20T15:21:00Z">
        <w:del w:id="3120" w:author="Sopheak" w:date="2023-08-03T06:08:00Z">
          <w:r w:rsidRPr="00E33574" w:rsidDel="005D200E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1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12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.ស.</w:t>
        </w:r>
      </w:ins>
      <w:ins w:id="3123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នៅថ្ងៃទី</w:t>
        </w:r>
      </w:ins>
      <w:ins w:id="3124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២៧ </w:t>
        </w:r>
      </w:ins>
      <w:ins w:id="3125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ខែ</w:t>
        </w:r>
      </w:ins>
      <w:ins w:id="3126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មីនា </w:t>
        </w:r>
      </w:ins>
      <w:ins w:id="3127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ឆ្នាំ</w:t>
        </w:r>
      </w:ins>
      <w:ins w:id="3128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២០២៣</w:t>
        </w:r>
      </w:ins>
      <w:ins w:id="3129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ដើម្បី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>សំណេះសំណាល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3130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អំពីគោលបំណងនៃការធ្វើសវនកម្មសម្រាប់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31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ឆ្នាំ</w:t>
        </w:r>
      </w:ins>
      <w:ins w:id="3132" w:author="Kem Sereyboth" w:date="2023-06-20T15:22:00Z"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33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3134" w:author="Kem Sereyboth" w:date="2023-06-20T14:18:00Z"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3135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ព្រមទាំងដើម្បីជាសក្ខីភាពក្នុងការ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3136" w:author="Kem Sereyboth" w:date="2023-07-25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ទទួលបានការ</w:t>
        </w:r>
        <w:r w:rsidRPr="007E2454">
          <w:rPr>
            <w:rFonts w:ascii="Khmer MEF1" w:hAnsi="Khmer MEF1" w:cs="Khmer MEF1"/>
            <w:sz w:val="24"/>
            <w:szCs w:val="24"/>
            <w:cs/>
          </w:rPr>
          <w:lastRenderedPageBreak/>
          <w:t xml:space="preserve">អនុញ្ញាតពីថ្នាក់ដឹកនាំរបស់ </w:t>
        </w:r>
      </w:ins>
      <w:ins w:id="3137" w:author="Kem Sereyboth" w:date="2023-06-20T15:22:00Z">
        <w:r w:rsidRPr="007E2454">
          <w:rPr>
            <w:rFonts w:ascii="Khmer MEF1" w:hAnsi="Khmer MEF1" w:cs="Khmer MEF1"/>
            <w:b/>
            <w:bCs/>
            <w:sz w:val="24"/>
            <w:szCs w:val="24"/>
            <w:cs/>
            <w:rPrChange w:id="3138" w:author="Sopheak Phorn" w:date="2023-07-28T10:48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139" w:author="Sopheak Phorn" w:date="2023-07-28T10:47:00Z">
        <w:r w:rsidR="007E2454" w:rsidRPr="007E2454">
          <w:rPr>
            <w:rFonts w:ascii="Khmer MEF1" w:hAnsi="Khmer MEF1" w:cs="Khmer MEF1" w:hint="cs"/>
            <w:b/>
            <w:bCs/>
            <w:sz w:val="24"/>
            <w:szCs w:val="24"/>
            <w:cs/>
          </w:rPr>
          <w:t>គ</w:t>
        </w:r>
      </w:ins>
      <w:ins w:id="3140" w:author="Kem Sereyboth" w:date="2023-06-20T15:22:00Z">
        <w:del w:id="3141" w:author="Sopheak Phorn" w:date="2023-07-28T10:47:00Z">
          <w:r w:rsidRPr="007E2454" w:rsidDel="007E2454">
            <w:rPr>
              <w:rFonts w:ascii="Khmer MEF1" w:hAnsi="Khmer MEF1" w:cs="Khmer MEF1"/>
              <w:b/>
              <w:bCs/>
              <w:sz w:val="24"/>
              <w:szCs w:val="24"/>
              <w:cs/>
              <w:rPrChange w:id="3142" w:author="Sopheak Phorn" w:date="2023-07-28T10:48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7E2454">
          <w:rPr>
            <w:rFonts w:ascii="Khmer MEF1" w:hAnsi="Khmer MEF1" w:cs="Khmer MEF1"/>
            <w:b/>
            <w:bCs/>
            <w:sz w:val="24"/>
            <w:szCs w:val="24"/>
            <w:cs/>
            <w:rPrChange w:id="3143" w:author="Sopheak Phorn" w:date="2023-07-28T10:48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7E2454">
          <w:rPr>
            <w:rFonts w:ascii="Khmer MEF1" w:hAnsi="Khmer MEF1" w:cs="Khmer MEF1"/>
            <w:sz w:val="24"/>
            <w:szCs w:val="24"/>
            <w:cs/>
            <w:lang w:val="ca-ES"/>
            <w:rPrChange w:id="3144" w:author="Sopheak Phorn" w:date="2023-07-28T10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145" w:author="Kem Sereyboth" w:date="2023-06-20T14:18:00Z"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3146" w:author="Sopheak Phorn" w:date="2023-07-28T10:4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ឱ្យប្រតិភូសវនកម្មនិងសវនករ</w:t>
        </w:r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3147" w:author="Sopheak Phorn" w:date="2023-07-28T10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ទទួលបន្ទុក ចុះអនុវត្តការងារសវនកម្ម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3148" w:author="Sopheak" w:date="2023-08-03T06:2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របស់ខ្លួន។ បន្ទាប់ពីទទួលបានទិន្នន័យនិងព័ត៌មានដូចមានកំណត់ក្នុង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3149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បញ្ជីត្រួតពិនិត្យពី </w:t>
        </w:r>
      </w:ins>
      <w:ins w:id="3150" w:author="Kem Sereyboth" w:date="2023-06-20T15:23:00Z"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51" w:author="Sopheak" w:date="2023-08-03T06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152" w:author="Sopheak Phorn" w:date="2023-07-28T10:48:00Z">
        <w:r w:rsidR="007E2454"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53" w:author="Sopheak" w:date="2023-08-03T06:20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3154" w:author="Kem Sereyboth" w:date="2023-06-20T15:23:00Z">
        <w:del w:id="3155" w:author="Sopheak Phorn" w:date="2023-07-28T10:48:00Z">
          <w:r w:rsidRPr="009A269B" w:rsidDel="007E245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156" w:author="Sopheak" w:date="2023-08-03T06:2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57" w:author="Sopheak" w:date="2023-08-03T06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58" w:author="Sopheak" w:date="2023-08-03T06:2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159" w:author="Kem Sereyboth" w:date="2023-06-20T14:18:00Z"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3160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រួចមក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3161" w:author="Kem Sereyboth" w:date="2023-07-27T10:2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ប្រតិភូសវនកម្មនិងសវនករទទួលបន្ទុកបានបន្ត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3162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នីតិវិធីសវនកម្មរបស់ខ្លួនក្នុងការ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63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0447A1">
          <w:rPr>
            <w:rFonts w:ascii="Khmer MEF1" w:hAnsi="Khmer MEF1" w:cs="Khmer MEF1"/>
            <w:spacing w:val="-8"/>
            <w:sz w:val="6"/>
            <w:szCs w:val="6"/>
            <w:lang w:val="ca-ES"/>
            <w:rPrChange w:id="3164" w:author="Kem Sereyboth" w:date="2023-07-27T10:28:00Z">
              <w:rPr>
                <w:rFonts w:ascii="Khmer MEF1" w:hAnsi="Khmer MEF1" w:cs="Khmer MEF1"/>
                <w:spacing w:val="4"/>
                <w:sz w:val="6"/>
                <w:szCs w:val="6"/>
                <w:lang w:val="ca-ES"/>
              </w:rPr>
            </w:rPrChange>
          </w:rPr>
          <w:t xml:space="preserve">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65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និងវាយតម្លៃលើទិន្ន</w:t>
        </w:r>
      </w:ins>
      <w:ins w:id="3166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67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68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69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ន័</w:t>
        </w:r>
      </w:ins>
      <w:ins w:id="3170" w:author="Kem Sereyboth" w:date="2023-07-25T10:59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1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2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3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4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5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76" w:author="Sopheak" w:date="2023-08-03T06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និងព័ត៌មានដែលប្រមូលបានពី </w:t>
        </w:r>
      </w:ins>
      <w:ins w:id="3177" w:author="Kem Sereyboth" w:date="2023-06-20T15:23:00Z"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78" w:author="Sopheak" w:date="2023-08-03T06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179" w:author="Sopheak Phorn" w:date="2023-07-28T10:56:00Z">
        <w:r w:rsidR="00507064"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80" w:author="Sopheak" w:date="2023-08-03T06:2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3181" w:author="Kem Sereyboth" w:date="2023-06-20T15:23:00Z">
        <w:del w:id="3182" w:author="Sopheak Phorn" w:date="2023-07-28T10:56:00Z">
          <w:r w:rsidRPr="009A269B" w:rsidDel="0050706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183" w:author="Sopheak" w:date="2023-08-03T06:22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3184" w:author="Sopheak" w:date="2023-08-03T06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85" w:author="Sopheak" w:date="2023-08-03T06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186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187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ដោយធ្វើការប្រៀបធៀបរវាងលទ្ធផលសម្រេចបានជាមួយនឹង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88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គោ</w:t>
        </w:r>
      </w:ins>
      <w:ins w:id="3189" w:author="Kem Sereyboth" w:date="2023-07-27T10:26:00Z">
        <w:r w:rsidR="00822F4D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90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3191" w:author="Kem Sereyboth" w:date="2023-07-25T11:00:00Z">
        <w:r w:rsidR="000F5B72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92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93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94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លដៅដែលបាន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95" w:author="Sopheak" w:date="2023-08-03T06:2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កំណត់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196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ក្នុងគោលបំណង</w:t>
        </w:r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197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ដើម្បីកំណត់អំពី</w:t>
        </w:r>
      </w:ins>
      <w:ins w:id="3198" w:author="Kem Sereyboth" w:date="2023-07-26T15:54:00Z"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199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</w:t>
        </w:r>
        <w:r w:rsidR="0017346B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200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អនុលោម</w:t>
        </w:r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201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</w:ins>
      <w:ins w:id="3202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203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04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រវាងលទ្ធផល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05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</w:t>
        </w:r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3206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ម្រេ</w:t>
        </w:r>
      </w:ins>
      <w:ins w:id="3207" w:author="Kem Sereyboth" w:date="2023-07-27T10:26:00Z">
        <w:r w:rsidR="00822F4D" w:rsidRPr="006F0CFC">
          <w:rPr>
            <w:rFonts w:ascii="Khmer MEF1" w:hAnsi="Khmer MEF1" w:cs="Khmer MEF1"/>
            <w:sz w:val="24"/>
            <w:szCs w:val="24"/>
            <w:lang w:val="ca-ES"/>
            <w:rPrChange w:id="3208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lang w:val="ca-ES"/>
              </w:rPr>
            </w:rPrChange>
          </w:rPr>
          <w:t>​​</w:t>
        </w:r>
      </w:ins>
      <w:ins w:id="3209" w:author="Kem Sereyboth" w:date="2023-06-20T14:18:00Z"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3210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ច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បាន</w:t>
        </w:r>
        <w:r w:rsidRPr="006F0CFC">
          <w:rPr>
            <w:rFonts w:ascii="Khmer MEF1" w:hAnsi="Khmer MEF1" w:cs="Khmer MEF1"/>
            <w:spacing w:val="-2"/>
            <w:sz w:val="12"/>
            <w:szCs w:val="12"/>
            <w:lang w:val="ca-ES"/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និងគោលដៅ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11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ដែលបានគ្រោងទុកនោះ។ </w:t>
        </w:r>
      </w:ins>
      <w:ins w:id="3212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13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3214" w:author="Kem Sereyboth" w:date="2023-07-26T15:57:00Z">
        <w:r w:rsidR="0017346B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3215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16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 បានធ្វើការ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17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សិក្សាអំពីបញ្ហា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18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នានាដែលបណ្តាលឱ្យមាន</w:t>
        </w:r>
      </w:ins>
      <w:ins w:id="3219" w:author="Kem Sereyboth" w:date="2023-07-26T15:58:00Z">
        <w:r w:rsidR="0017346B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20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ភាពមិនអនុលោមតាមបទប្បញ្ញត្តិ និង</w:t>
        </w:r>
      </w:ins>
      <w:ins w:id="3221" w:author="Kem Sereyboth" w:date="2023-07-11T10:38:00Z"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22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223" w:author="Kem Sereyboth" w:date="2023-07-27T10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នៅក្នុងការអនុវត្ត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24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</w:t>
        </w:r>
      </w:ins>
      <w:ins w:id="3225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26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27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28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229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0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រួមមាន៖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231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232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3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លំហូរការងារ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234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235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6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លក្ខខណ្ឌយោងការងារ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237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238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9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យន្តការ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240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1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និងនីតិវិធី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2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ក្នុងការអនុវត្តកា</w:t>
        </w:r>
      </w:ins>
      <w:ins w:id="3243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4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45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6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3247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8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49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50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ងា</w:t>
        </w:r>
      </w:ins>
      <w:ins w:id="3251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52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53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54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  <w:r w:rsidR="001E6035"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៤).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យន្តការ និងនីតិវិធីតាមដានការអនុវត្តការងារ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៥).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>យន្តការ និងនីតិវិធីរាយការណ៍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  <w:rPrChange w:id="3255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អំពីការអនុវត្ត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256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ការងារ</w:t>
        </w:r>
        <w:r w:rsidR="001E6035" w:rsidRPr="00F7685E">
          <w:rPr>
            <w:rFonts w:ascii="Khmer MEF1" w:hAnsi="Khmer MEF1" w:cs="Khmer MEF1"/>
            <w:spacing w:val="12"/>
            <w:sz w:val="8"/>
            <w:szCs w:val="8"/>
            <w:cs/>
            <w:lang w:val="ca-ES"/>
            <w:rPrChange w:id="3257" w:author="Kem Sereyboth" w:date="2023-07-25T11:07:00Z">
              <w:rPr>
                <w:rFonts w:ascii="Khmer MEF1" w:hAnsi="Khmer MEF1" w:cs="Khmer MEF1"/>
                <w:spacing w:val="6"/>
                <w:sz w:val="8"/>
                <w:szCs w:val="8"/>
                <w:cs/>
                <w:lang w:val="ca-ES"/>
              </w:rPr>
            </w:rPrChange>
          </w:rPr>
          <w:t xml:space="preserve"> 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258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259" w:author="Kem Sereyboth" w:date="2023-07-27T10:27:00Z">
        <w:r w:rsidR="00822F4D">
          <w:rPr>
            <w:rFonts w:ascii="Khmer MEF1" w:hAnsi="Khmer MEF1" w:cs="Khmer MEF1" w:hint="cs"/>
            <w:spacing w:val="12"/>
            <w:sz w:val="24"/>
            <w:szCs w:val="24"/>
            <w:cs/>
            <w:lang w:val="ca-ES"/>
          </w:rPr>
          <w:t>​</w:t>
        </w:r>
      </w:ins>
      <w:ins w:id="3260" w:author="Kem Sereyboth" w:date="2023-07-11T10:38:00Z"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261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ង</w:t>
        </w:r>
        <w:r w:rsidR="001E6035" w:rsidRPr="00F7685E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262" w:author="Kem Sereyboth" w:date="2023-07-25T11:06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៦).</w:t>
        </w:r>
        <w:r w:rsidR="001E6035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263" w:author="Kem Sereyboth" w:date="2023-07-25T11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សមត្ថភាពជំនាញរបស់មន្ត្រីអនុវត្តការងារ</w:t>
        </w:r>
      </w:ins>
      <w:ins w:id="3264" w:author="Kem Sereyboth" w:date="2023-07-25T11:06:00Z">
        <w:r w:rsidR="00F7685E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265" w:author="Kem Sereyboth" w:date="2023-07-25T11:0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66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7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ដើម្បីជាមូលដ្ឋា</w:t>
        </w:r>
      </w:ins>
      <w:ins w:id="3268" w:author="Kem Sereyboth" w:date="2023-07-25T11:06:00Z">
        <w:r w:rsidR="00F7685E" w:rsidRPr="00652317">
          <w:rPr>
            <w:rFonts w:ascii="Khmer MEF1" w:hAnsi="Khmer MEF1" w:cs="Khmer MEF1"/>
            <w:spacing w:val="4"/>
            <w:sz w:val="24"/>
            <w:szCs w:val="24"/>
            <w:lang w:val="ca-ES"/>
            <w:rPrChange w:id="3269" w:author="Sopheak Phorn" w:date="2023-07-28T10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3270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71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នត្រៀមពិភាក្សា</w:t>
        </w:r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72" w:author="Sopheak Phorn" w:date="2023-07-28T10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ជាមួយបុគ្គលពាក់ព័ន្ធ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3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ក្នុ</w:t>
        </w:r>
      </w:ins>
      <w:ins w:id="3274" w:author="Kem Sereyboth" w:date="2023-07-27T10:27:00Z">
        <w:r w:rsidR="00822F4D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5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76" w:author="Kem Sereyboth" w:date="2023-07-11T10:38:00Z"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7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8" w:author="Kem Sereyboth" w:date="2023-07-27T10:2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ប្រមូលបន្ថែមនូវព័ត៌មាន ទិន្នន័យ និងសេចក្តីបំភ្លឺដែលជាប់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9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ពាក់ព័ន្ធទៅនឹងគ</w:t>
        </w:r>
        <w:r w:rsidR="001E6035" w:rsidRPr="00822F4D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ម្លាតនៅក្នុងការ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80" w:author="Kem Sereyboth" w:date="2023-07-27T10:2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អនុវត្ត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ការងារពាក់ព័ន្ធនឹង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ប្រធានបទ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សវនកម្ម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នីមួយៗ។</w:t>
        </w:r>
      </w:ins>
    </w:p>
    <w:p w14:paraId="35159F5F" w14:textId="2C5F4F74" w:rsidR="001E6035" w:rsidRPr="00E33574" w:rsidRDefault="001E6035">
      <w:pPr>
        <w:spacing w:after="0" w:line="226" w:lineRule="auto"/>
        <w:ind w:firstLine="539"/>
        <w:jc w:val="both"/>
        <w:rPr>
          <w:ins w:id="3281" w:author="Kem Sereyboth" w:date="2023-07-11T10:40:00Z"/>
          <w:rFonts w:ascii="Khmer MEF1" w:hAnsi="Khmer MEF1" w:cs="Khmer MEF1"/>
          <w:sz w:val="24"/>
          <w:szCs w:val="24"/>
          <w:lang w:val="ca-ES"/>
          <w:rPrChange w:id="3282" w:author="Kem Sereyboth" w:date="2023-07-19T16:59:00Z">
            <w:rPr>
              <w:ins w:id="3283" w:author="Kem Sereyboth" w:date="2023-07-11T10:40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3284" w:author="Sopheak Phorn" w:date="2023-08-03T13:39:00Z">
          <w:pPr>
            <w:spacing w:after="0" w:line="226" w:lineRule="auto"/>
            <w:ind w:firstLine="540"/>
            <w:jc w:val="both"/>
          </w:pPr>
        </w:pPrChange>
      </w:pPr>
      <w:ins w:id="3285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បន្ទាប់ពីបានពិនិត្យលើឯកសារដែលប្រមូលបាន សវនករទទួលបន្ទុកបានរៀបចំនូវរបាយការណ៍ស្តីពី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ការអនុញ្ញាតចុះជួបពិភាក្សាជាមួយបុគ្គលជាប់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86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ពាក់ព័ន្ធនានារបស់</w:t>
        </w:r>
      </w:ins>
      <w:ins w:id="3287" w:author="Sopheak Phorn" w:date="2023-08-04T10:31:00Z">
        <w:r w:rsidR="006F0CFC" w:rsidRPr="006F0CFC">
          <w:rPr>
            <w:rFonts w:ascii="Khmer MEF1" w:hAnsi="Khmer MEF1" w:cs="Khmer MEF1"/>
            <w:spacing w:val="-2"/>
            <w:sz w:val="24"/>
            <w:szCs w:val="24"/>
            <w:lang w:val="ca-ES"/>
            <w:rPrChange w:id="3288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3289" w:author="Kem Sereyboth" w:date="2023-07-11T10:40:00Z">
        <w:del w:id="3290" w:author="Sopheak Phorn" w:date="2023-08-04T10:31:00Z">
          <w:r w:rsidRPr="006F0CFC" w:rsidDel="006F0C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291" w:author="Sopheak Phorn" w:date="2023-08-04T10:3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292" w:author="Kem Sereyboth" w:date="2023-07-12T11:04:00Z">
        <w:r w:rsidR="004A4CD5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293" w:author="Sopheak Phorn" w:date="2023-08-04T10:3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94" w:author="Sopheak Phorn" w:date="2023-07-28T10:59:00Z">
        <w:r w:rsidR="00652317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295" w:author="Sopheak Phorn" w:date="2023-08-04T10:3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96" w:author="Kem Sereyboth" w:date="2023-07-12T11:04:00Z">
        <w:del w:id="3297" w:author="Sopheak Phorn" w:date="2023-07-28T10:59:00Z">
          <w:r w:rsidR="004A4CD5" w:rsidRPr="006F0CFC" w:rsidDel="0065231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298" w:author="Sopheak Phorn" w:date="2023-08-04T10:3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299" w:author="Sopheak Phorn" w:date="2023-08-04T10:3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300" w:author="Kem Sereyboth" w:date="2023-07-11T10:40:00Z"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301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302" w:author="Sopheak Phorn" w:date="2023-08-04T10:3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303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បន្ទាប់ពីទទួលបានការឯកភាព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ពី</w:t>
        </w:r>
      </w:ins>
      <w:ins w:id="3304" w:author="Kem Sereyboth" w:date="2023-07-25T11:07:00Z">
        <w:r w:rsidR="00C20521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</w:ins>
      <w:ins w:id="3305" w:author="Kem Sereyboth" w:date="2023-07-11T10:40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អនុប្រធានប្រតិភូសវនកម្ម សវនករទទួលបន្ទុកបានបន្តនីតិវិធីចុះប្រមូលទិន្នន័យនិង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ព័ត៌មានដល់ទីកន្លែងដើម្បីស្នើសុំការបញ្ជាក់បន្ថែម និងឬសេចក្តីបំភ្លឺនានា</w:t>
        </w:r>
        <w:r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ដោយបានកំណត់នូវពេលវេលា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ប្រភេទឯកសារ និងរបាយការណ៍ដែលបុគ្គលទទួលបន្ទុកនៃ </w:t>
        </w:r>
      </w:ins>
      <w:ins w:id="3306" w:author="Kem Sereyboth" w:date="2023-07-12T11:04:00Z">
        <w:r w:rsidR="004A4CD5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307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308" w:author="Sopheak Phorn" w:date="2023-07-28T11:00:00Z">
        <w:r w:rsidR="00CE7CD2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គ</w:t>
        </w:r>
      </w:ins>
      <w:ins w:id="3309" w:author="Kem Sereyboth" w:date="2023-07-12T11:04:00Z">
        <w:del w:id="3310" w:author="Sopheak Phorn" w:date="2023-07-28T11:00:00Z">
          <w:r w:rsidR="004A4CD5" w:rsidRPr="00E33574" w:rsidDel="00CE7CD2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31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312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313" w:author="Kem Sereyboth" w:date="2023-07-11T10:40:00Z">
        <w:r w:rsidRPr="00E33574">
          <w:rPr>
            <w:rFonts w:ascii="Khmer MEF1" w:hAnsi="Khmer MEF1" w:cs="Khmer MEF1"/>
            <w:sz w:val="8"/>
            <w:szCs w:val="8"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ត្រូវផ្តល់មកឱ្យ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ប្រតិភូសវនកម្ម</w:t>
        </w:r>
        <w:r w:rsidRPr="00E33574">
          <w:rPr>
            <w:rFonts w:ascii="Khmer MEF1" w:hAnsi="Khmer MEF1" w:cs="Khmer MEF1"/>
            <w:spacing w:val="-4"/>
            <w:sz w:val="8"/>
            <w:szCs w:val="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សវនករទទួលបន្ទុក និង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14" w:author="Kem Sereyboth" w:date="2023-07-25T11:0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បុគ្គល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15" w:author="Kem Sereyboth" w:date="2023-07-25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ជាប់ពាក់ព័ន្ធនានាដែលប្រតិភូសវនកម្ម 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16" w:author="Sopheak Phorn" w:date="2023-07-28T11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និងសវនករទទួល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17" w:author="Sopheak Phorn" w:date="2023-07-28T11:0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បន្ទុកត្រូវជួបពិភាក្សាដើម្បីចុះទៅប្រមូល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318" w:author="Kem Sereyboth" w:date="2023-07-25T11:0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ទិន្នន័យនិងព័ត៌មានសំខាន់ៗដែលបម្រើឱ្យការវាយតម្លៃលើ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19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</w:t>
        </w:r>
      </w:ins>
      <w:ins w:id="3320" w:author="Kem Sereyboth" w:date="2023-07-25T11:08:00Z">
        <w:r w:rsidR="00C20521"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21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22" w:author="Kem Sereyboth" w:date="2023-07-11T10:40:00Z"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23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</w:t>
        </w:r>
      </w:ins>
      <w:ins w:id="3324" w:author="Kem Sereyboth" w:date="2023-07-25T11:08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325" w:author="Kem Sereyboth" w:date="2023-07-25T11:0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26" w:author="Kem Sereyboth" w:date="2023-07-11T10:40:00Z"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327" w:author="Sopheak" w:date="2023-08-03T06:2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328" w:author="Sopheak" w:date="2023-08-03T06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បានកំណត់។ បន្ទាប់ពីបានបញ្ចប់ការចុះប្រមូលទិន្នន័យ និង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</w:rPr>
          <w:t>ព័ត៌មានដល់ទីកន្លែង សវនករទទួលបន្ទុក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329" w:author="Kem Sereyboth" w:date="2023-07-25T11:1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បានធ្វើការវិភាគ ​និងវាយតម្លៃលើទិន្នន័យនិងព័ត៌មានដែលទទួល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330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បានដើម្បីកំណត់អំពីបញ្ហាជាក់លាក់នា</w:t>
        </w:r>
      </w:ins>
      <w:ins w:id="3331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332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33" w:author="Kem Sereyboth" w:date="2023-07-11T10:40:00Z"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334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</w:t>
        </w:r>
      </w:ins>
      <w:ins w:id="3335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336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37" w:author="Kem Sereyboth" w:date="2023-07-11T10:40:00Z"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38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39" w:author="Kem Sereyboth" w:date="2023-07-19T16:59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340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មូលហេតុនាំទៅដល់ការ</w:t>
        </w:r>
      </w:ins>
      <w:ins w:id="3341" w:author="Kem Sereyboth" w:date="2023-07-26T15:44:00Z">
        <w:r w:rsidR="00310DD7">
          <w:rPr>
            <w:rFonts w:ascii="Khmer MEF1" w:hAnsi="Khmer MEF1" w:cs="Khmer MEF1" w:hint="cs"/>
            <w:sz w:val="24"/>
            <w:szCs w:val="24"/>
            <w:cs/>
            <w:lang w:val="ca-ES"/>
          </w:rPr>
          <w:t>មិនអនុលោម និង</w:t>
        </w:r>
      </w:ins>
      <w:ins w:id="3342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343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មានគម្លាតនៅក្នុងការអនុវត្ត។</w:t>
        </w:r>
      </w:ins>
    </w:p>
    <w:p w14:paraId="6CC8C120" w14:textId="3ACC3726" w:rsidR="001E6035" w:rsidRPr="000A3C93" w:rsidRDefault="001E6035">
      <w:pPr>
        <w:spacing w:after="0" w:line="228" w:lineRule="auto"/>
        <w:ind w:firstLine="539"/>
        <w:jc w:val="both"/>
        <w:rPr>
          <w:ins w:id="3344" w:author="Kem Sereyboth" w:date="2023-07-11T10:42:00Z"/>
          <w:rFonts w:ascii="Khmer MEF1" w:hAnsi="Khmer MEF1" w:cs="Khmer MEF1"/>
          <w:spacing w:val="8"/>
          <w:sz w:val="24"/>
          <w:szCs w:val="24"/>
          <w:lang w:val="ca-ES"/>
          <w:rPrChange w:id="3345" w:author="Kem Sereyboth" w:date="2023-07-27T10:25:00Z">
            <w:rPr>
              <w:ins w:id="3346" w:author="Kem Sereyboth" w:date="2023-07-11T10:42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3347" w:author="Sopheak Phorn" w:date="2023-08-03T13:43:00Z">
          <w:pPr>
            <w:spacing w:after="0" w:line="226" w:lineRule="auto"/>
            <w:ind w:firstLine="540"/>
            <w:jc w:val="both"/>
          </w:pPr>
        </w:pPrChange>
      </w:pPr>
      <w:ins w:id="3348" w:author="Kem Sereyboth" w:date="2023-07-11T10:42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49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បន្ទាប់ពីបានបញ្ចប់ការវិភាគ និងវាយតម្លៃលើបញ្ហាដែលបានរកឃើញរួចមក សវនករទទួលបន្ទុក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50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51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បន្តនីតិវិធីក្នុងការ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5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រៀបចំនូវសេចក្តីព្រាងរបាយការណ៍លទ្ធផលនៃការរកឃើញរបស់</w:t>
        </w:r>
        <w:r w:rsidRPr="000A3C93">
          <w:rPr>
            <w:rFonts w:ascii="Khmer MEF1" w:hAnsi="Khmer MEF1" w:cs="Khmer MEF1"/>
            <w:spacing w:val="-4"/>
            <w:sz w:val="24"/>
            <w:szCs w:val="24"/>
            <w:lang w:val="ca-ES"/>
            <w:rPrChange w:id="3353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3354" w:author="Kem Sereyboth" w:date="2023-07-12T11:04:00Z">
        <w:r w:rsidR="004A4CD5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55" w:author="Sopheak Phorn" w:date="2023-07-28T11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356" w:author="Sopheak Phorn" w:date="2023-07-28T11:01:00Z">
        <w:r w:rsidR="00CE7CD2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57" w:author="Sopheak Phorn" w:date="2023-07-28T11:0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358" w:author="Kem Sereyboth" w:date="2023-07-12T11:04:00Z">
        <w:del w:id="3359" w:author="Sopheak Phorn" w:date="2023-07-28T11:01:00Z">
          <w:r w:rsidR="004A4CD5" w:rsidRPr="00CE7CD2" w:rsidDel="00CE7CD2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360" w:author="Sopheak Phorn" w:date="2023-07-28T11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61" w:author="Sopheak Phorn" w:date="2023-07-28T11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3362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63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</w:t>
        </w:r>
      </w:ins>
      <w:ins w:id="3364" w:author="Kem Sereyboth" w:date="2023-07-12T11:04:00Z">
        <w:r w:rsidR="004A4CD5"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65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66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67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368" w:author="Kem Sereyboth" w:date="2023-07-25T11:11:00Z">
        <w:r w:rsidR="00096504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69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70" w:author="Kem Sereyboth" w:date="2023-07-12T11:04:00Z">
        <w:r w:rsidR="004A4CD5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71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72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73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 និងបានដាក់ឆ្លងការពិនិត្យ និងសម្រេចពីថ្នាក់ដឹកនាំរបស់</w:t>
        </w:r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74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អង្គភា</w:t>
        </w:r>
      </w:ins>
      <w:ins w:id="3375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7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77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78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3379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8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81" w:author="Kem Sereyboth" w:date="2023-07-11T10:42:00Z"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38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សវនកម្មផ្ទៃក្នុងនៃ </w:t>
        </w:r>
        <w:r w:rsidRPr="000A3C93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3383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384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មុននឹងដាក់ឆ្លងកិច្ចប្រជុំពិភាក្សាជាមួយថ្នាក់ដឹកនាំ 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5" w:author="Sopheak Phorn" w:date="2023-07-28T11:02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6" w:author="Sopheak Phorn" w:date="2023-07-28T11:0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មន្ត្រីជំនាញរបស់</w:t>
        </w:r>
      </w:ins>
      <w:ins w:id="3387" w:author="Kem Sereyboth" w:date="2023-07-26T12:58:00Z">
        <w:r w:rsidR="008100E8"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8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8100E8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89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390" w:author="Sopheak Phorn" w:date="2023-07-28T11:01:00Z">
        <w:r w:rsidR="00CE7CD2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91" w:author="Sopheak Phorn" w:date="2023-07-28T11:02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392" w:author="Kem Sereyboth" w:date="2023-07-26T12:58:00Z">
        <w:del w:id="3393" w:author="Sopheak Phorn" w:date="2023-07-28T11:01:00Z">
          <w:r w:rsidR="008100E8" w:rsidRPr="00CE7CD2" w:rsidDel="00CE7CD2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394" w:author="Sopheak Phorn" w:date="2023-07-28T11:0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8100E8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95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396" w:author="Kem Sereyboth" w:date="2023-07-11T10:42:00Z">
        <w:r w:rsidRPr="000A3C93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39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  <w:rPrChange w:id="3398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លើលទ្ធផលនៃការរកឃើញនោះ។ បន្ទាប់ពីទទួលបានការអនុញ្ញាតពីថ្នាក់ដឹកនាំ</w:t>
        </w:r>
      </w:ins>
      <w:ins w:id="3399" w:author="Kem Sereyboth" w:date="2023-07-27T10:12:00Z">
        <w:r w:rsidR="00012515" w:rsidRPr="000A3C93">
          <w:rPr>
            <w:rFonts w:ascii="Khmer MEF1" w:hAnsi="Khmer MEF1" w:cs="Khmer MEF1"/>
            <w:sz w:val="24"/>
            <w:szCs w:val="24"/>
            <w:lang w:val="ca-ES"/>
            <w:rPrChange w:id="3400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​​ </w:t>
        </w:r>
      </w:ins>
      <w:ins w:id="3401" w:author="Kem Sereyboth" w:date="2023-07-27T10:09:00Z"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40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កាលពីថ្ងៃទី៥ ខែកក្កដា ឆ្នាំ</w:t>
        </w:r>
        <w:r w:rsidR="002826BE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3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២០២៣</w:t>
        </w:r>
        <w:r w:rsidR="002826BE" w:rsidRPr="000A3C93">
          <w:rPr>
            <w:rFonts w:cs="MoolBoran"/>
            <w:spacing w:val="4"/>
            <w:cs/>
            <w:rPrChange w:id="3404" w:author="Kem Sereyboth" w:date="2023-07-27T10:25:00Z">
              <w:rPr>
                <w:rFonts w:cs="MoolBoran"/>
                <w:spacing w:val="-6"/>
                <w:cs/>
              </w:rPr>
            </w:rPrChange>
          </w:rPr>
          <w:t xml:space="preserve"> </w:t>
        </w:r>
      </w:ins>
      <w:ins w:id="3405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6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សវនករទទួលបន្ទុកបានជួ</w:t>
        </w:r>
      </w:ins>
      <w:ins w:id="3407" w:author="Kem Sereyboth" w:date="2023-07-26T13:10:00Z">
        <w:r w:rsidR="008100E8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8" w:author="Kem Sereyboth" w:date="2023-07-27T10:2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09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1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បប្រជុំពិភាក្សាជាមួយតំណាងរបស់ </w:t>
        </w:r>
      </w:ins>
      <w:ins w:id="3411" w:author="Kem Sereyboth" w:date="2023-07-12T11:05:00Z">
        <w:r w:rsidR="004A4CD5"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412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413" w:author="Sopheak Phorn" w:date="2023-07-28T11:02:00Z">
        <w:r w:rsidR="00CE7CD2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3414" w:author="Kem Sereyboth" w:date="2023-07-12T11:05:00Z">
        <w:del w:id="3415" w:author="Sopheak Phorn" w:date="2023-07-28T11:02:00Z">
          <w:r w:rsidR="004A4CD5" w:rsidRPr="000A3C93" w:rsidDel="00CE7CD2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416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417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418" w:author="Kem Sereyboth" w:date="2023-07-11T10:42:00Z">
        <w:r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419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rPrChange w:id="3420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21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</w:t>
        </w:r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2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lastRenderedPageBreak/>
          <w:t>លទ្ធផ</w:t>
        </w:r>
      </w:ins>
      <w:ins w:id="3423" w:author="Kem Sereyboth" w:date="2023-07-27T10:12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24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25" w:author="Kem Sereyboth" w:date="2023-07-25T11:16:00Z">
        <w:r w:rsidR="0009650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2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27" w:author="Kem Sereyboth" w:date="2023-07-11T10:42:00Z"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28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លនៃការរកឃើញ </w:t>
        </w:r>
      </w:ins>
      <w:ins w:id="3429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3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និងអនុញ្ញាតឱ្យ </w:t>
        </w:r>
        <w:r w:rsidR="002826BE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431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432" w:author="Sopheak" w:date="2023-08-03T06:27:00Z">
        <w:r w:rsidR="001575A7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3433" w:author="Kem Sereyboth" w:date="2023-07-27T10:10:00Z">
        <w:del w:id="3434" w:author="Sopheak" w:date="2023-08-03T06:27:00Z">
          <w:r w:rsidR="002826BE" w:rsidRPr="000A3C93" w:rsidDel="001575A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435" w:author="Kem Sereyboth" w:date="2023-07-27T10:25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2826BE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436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.ស.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37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ផ្ដល់ជូន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rPrChange w:id="3438" w:author="Kem Sereyboth" w:date="2023-07-27T10:2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ឫសគល់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39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នៃបញ្ហា</w:t>
        </w:r>
      </w:ins>
      <w:ins w:id="3440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41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442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43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និងអនុសាសន៍នានា </w:t>
        </w:r>
      </w:ins>
      <w:ins w:id="3444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45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មក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46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</w:t>
        </w:r>
      </w:ins>
      <w:ins w:id="3447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48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49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5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451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52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53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54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ករ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455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ទទួលបន្ទុកនៃអង្គភាពសវនកម្មផ្ទៃក្នុងនៃ </w:t>
        </w:r>
        <w:r w:rsidR="002826BE"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456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45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។</w:t>
        </w:r>
        <w:r w:rsidR="002826BE" w:rsidRPr="000A3C93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458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4CB8E513" w14:textId="2878FCCD" w:rsidR="00DE5CE1" w:rsidRDefault="001E6035">
      <w:pPr>
        <w:spacing w:after="0" w:line="230" w:lineRule="auto"/>
        <w:ind w:firstLine="720"/>
        <w:jc w:val="both"/>
        <w:rPr>
          <w:ins w:id="3459" w:author="Sopheak Phorn" w:date="2023-08-25T14:19:00Z"/>
          <w:rFonts w:ascii="Khmer MEF1" w:hAnsi="Khmer MEF1" w:cs="Khmer MEF1"/>
          <w:spacing w:val="-6"/>
          <w:sz w:val="24"/>
          <w:szCs w:val="24"/>
          <w:lang w:val="ca-ES"/>
        </w:rPr>
      </w:pPr>
      <w:ins w:id="3460" w:author="Kem Sereyboth" w:date="2023-07-11T10:43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461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Pr="000A3C93">
          <w:rPr>
            <w:rFonts w:ascii="Khmer MEF1" w:hAnsi="Khmer MEF1" w:cs="Khmer MEF1"/>
            <w:spacing w:val="2"/>
            <w:sz w:val="24"/>
            <w:szCs w:val="24"/>
            <w:lang w:val="ca-ES"/>
            <w:rPrChange w:id="3462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463" w:author="Kem Sereyboth" w:date="2023-07-12T11:05:00Z">
        <w:r w:rsidR="004A4CD5" w:rsidRPr="000A3C9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464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465" w:author="Sopheak" w:date="2023-08-03T06:27:00Z">
        <w:r w:rsidR="001575A7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>គ</w:t>
        </w:r>
      </w:ins>
      <w:ins w:id="3466" w:author="Kem Sereyboth" w:date="2023-07-12T11:05:00Z">
        <w:del w:id="3467" w:author="Sopheak" w:date="2023-08-03T06:27:00Z">
          <w:r w:rsidR="004A4CD5" w:rsidRPr="000A3C93" w:rsidDel="001575A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468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0A3C9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469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3470" w:author="Kem Sereyboth" w:date="2023-07-11T10:43:00Z"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71" w:author="Sopheak" w:date="2023-08-03T06:2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បានបន្តនីតិវិធីក្នុងការរៀបចំនូវសេចក្តីព្រាង</w:t>
        </w:r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72" w:author="Sopheak" w:date="2023-08-03T06:28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របាយការណ៍សវនកម្ម</w:t>
        </w:r>
      </w:ins>
      <w:ins w:id="3473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74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ឆ្នាំ</w:t>
        </w:r>
      </w:ins>
      <w:ins w:id="3475" w:author="Kem Sereyboth" w:date="2023-07-25T11:17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76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77" w:author="Kem Sereyboth" w:date="2023-07-27T10:08:00Z">
        <w:r w:rsidR="00DA7BF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78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79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80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3481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82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របស់ខ្លួន បន្ទាប់ពីទទួលបានការឯកភាពពី</w:t>
        </w:r>
      </w:ins>
      <w:ins w:id="3483" w:author="Kem Sereyboth" w:date="2023-07-12T11:05:00Z">
        <w:r w:rsidR="004A4CD5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84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តំណាងរបស់ </w:t>
        </w:r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485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486" w:author="Sopheak Phorn" w:date="2023-07-28T13:01:00Z">
        <w:r w:rsidR="00514900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487" w:author="Sopheak Phorn" w:date="2023-07-28T13:0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488" w:author="Kem Sereyboth" w:date="2023-07-12T11:05:00Z">
        <w:del w:id="3489" w:author="Sopheak Phorn" w:date="2023-07-28T13:01:00Z">
          <w:r w:rsidR="004A4CD5" w:rsidRPr="00514900" w:rsidDel="0051490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490" w:author="Sopheak Phorn" w:date="2023-07-28T13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491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492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3493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rPrChange w:id="3494" w:author="Sopheak Phorn" w:date="2023-07-28T13:01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លើលទ្ធផល</w:t>
        </w:r>
      </w:ins>
      <w:ins w:id="3495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96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</w:t>
        </w:r>
      </w:ins>
      <w:ins w:id="3497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498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499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500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501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502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03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504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ង</w:t>
        </w:r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05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អនុសា</w:t>
        </w:r>
      </w:ins>
      <w:ins w:id="3506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07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08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09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ស</w:t>
        </w:r>
      </w:ins>
      <w:ins w:id="3510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11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12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13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ន៍</w:t>
        </w:r>
      </w:ins>
      <w:ins w:id="3514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15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16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17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ដែលបានស្នើឡើង</w:t>
        </w:r>
      </w:ins>
      <w:ins w:id="3518" w:author="Kem Sereyboth" w:date="2023-07-26T16:03:00Z">
        <w:r w:rsidR="0017346B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19" w:author="Sopheak Phorn" w:date="2023-07-28T13:02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3520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21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522" w:author="Kem Sereyboth" w:date="2023-07-27T09:27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23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បន្ទាប់ពីបានបញ្ជប់នីតិវិធីក្នុងការរៀបចំរបាយការណ</w:t>
        </w:r>
      </w:ins>
      <w:ins w:id="3524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25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៍ សវនករទទួលបន្ទុ</w:t>
        </w:r>
      </w:ins>
      <w:ins w:id="3526" w:author="Kem Sereyboth" w:date="2023-07-27T10:14:00Z">
        <w:r w:rsidR="00012515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27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28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529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កបាន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0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ដាក់ឆ្លងការពិនិត្យ និងសម្រេច</w:t>
        </w:r>
      </w:ins>
      <w:ins w:id="3531" w:author="Kem Sereyboth" w:date="2023-07-27T09:29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2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តាមឋានានុក្រមជូន </w:t>
        </w:r>
        <w:r w:rsidR="00E53909" w:rsidRPr="006A353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533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ឯកឧត្តមប្រធានអង្គភាព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4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5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ដើម្បីស្នើសុំការអនុ</w:t>
        </w:r>
      </w:ins>
      <w:ins w:id="3536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7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38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39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ញ្ញា</w:t>
        </w:r>
      </w:ins>
      <w:ins w:id="3540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41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42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543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តក្នុង</w:t>
        </w:r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544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ការផ្តល់សេចក្តីព្រាងរបាយការណ៍សវនកម្មឆ្នាំ២០២៣ ជូន </w:t>
        </w:r>
        <w:r w:rsidR="00E53909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545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ន.</w:t>
        </w:r>
      </w:ins>
      <w:ins w:id="3546" w:author="Sopheak Phorn" w:date="2023-07-28T13:02:00Z">
        <w:r w:rsidR="00514900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547" w:author="Sopheak Phorn" w:date="2023-08-04T10:35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548" w:author="Kem Sereyboth" w:date="2023-07-27T09:30:00Z">
        <w:del w:id="3549" w:author="Sopheak Phorn" w:date="2023-07-28T13:02:00Z">
          <w:r w:rsidR="00E53909" w:rsidRPr="00DB69AC" w:rsidDel="0051490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3550" w:author="Sopheak Phorn" w:date="2023-08-04T10:35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E53909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551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.ស.</w:t>
        </w:r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552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  <w:ins w:id="3553" w:author="Kem Sereyboth" w:date="2023-07-18T15:25:00Z">
        <w:r w:rsidR="00F60D2D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554" w:author="Sopheak Phorn" w:date="2023-08-04T10:3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ពិនិត្យ និងផ្តល់មតិយោបល់</w:t>
        </w:r>
      </w:ins>
      <w:ins w:id="3555" w:author="Kem Sereyboth" w:date="2023-07-27T09:31:00Z"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556" w:author="Sopheak Phorn" w:date="2023-08-04T10:3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55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សំណូមពរ</w:t>
        </w:r>
      </w:ins>
      <w:ins w:id="3558" w:author="Kem Sereyboth" w:date="2023-07-11T10:43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559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។ </w:t>
        </w:r>
      </w:ins>
      <w:ins w:id="3560" w:author="Kem Sereyboth" w:date="2023-07-27T09:31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561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សវនករទទួលបន្ទុក បានផ្ត</w:t>
        </w:r>
      </w:ins>
      <w:ins w:id="3562" w:author="Kem Sereyboth" w:date="2023-07-27T09:32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56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ល់នូវសេចក្តីព្រាង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64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របាយការណ៍សវនកម្មឆ្នាំ២០២៣ របស់ខ្លួនជូន</w:t>
        </w:r>
      </w:ins>
      <w:ins w:id="3565" w:author="Kem Sereyboth" w:date="2023-07-27T09:33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66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បុគ្គលទទួលបន្</w:t>
        </w:r>
      </w:ins>
      <w:ins w:id="3567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68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ទុក</w:t>
        </w:r>
      </w:ins>
      <w:ins w:id="3569" w:author="Sopheak Phorn" w:date="2023-08-04T10:36:00Z">
        <w:r w:rsidR="00DB69AC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នៃ</w:t>
        </w:r>
      </w:ins>
      <w:ins w:id="3570" w:author="Kem Sereyboth" w:date="2023-07-27T09:34:00Z">
        <w:del w:id="3571" w:author="Sopheak Phorn" w:date="2023-08-04T10:35:00Z">
          <w:r w:rsidR="00E53909" w:rsidRPr="00C0665C" w:rsidDel="00DB69A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72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បៃ</w:delText>
          </w:r>
        </w:del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73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574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ន.</w:t>
        </w:r>
      </w:ins>
      <w:ins w:id="3575" w:author="Sopheak Phorn" w:date="2023-07-28T13:02:00Z">
        <w:r w:rsidR="00514900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576" w:author="Sopheak Phorn" w:date="2023-08-03T13:4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577" w:author="Kem Sereyboth" w:date="2023-07-27T09:34:00Z">
        <w:del w:id="3578" w:author="Sopheak Phorn" w:date="2023-07-28T13:02:00Z">
          <w:r w:rsidR="00E53909" w:rsidRPr="00C0665C" w:rsidDel="0051490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579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580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.ស.</w:t>
        </w:r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581" w:author="Sopheak Phorn" w:date="2023-08-03T13:4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82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ដោយទុកពេលចំនួន ២០</w:t>
        </w:r>
      </w:ins>
      <w:ins w:id="3583" w:author="Sopheak Phorn" w:date="2023-08-03T13:40:00Z">
        <w:r w:rsidR="00C0665C" w:rsidRPr="00C0665C">
          <w:rPr>
            <w:rFonts w:ascii="Khmer MEF1" w:hAnsi="Khmer MEF1" w:cs="Khmer MEF1"/>
            <w:spacing w:val="-2"/>
            <w:sz w:val="24"/>
            <w:szCs w:val="24"/>
            <w:lang w:val="ca-ES"/>
            <w:rPrChange w:id="3584" w:author="Sopheak Phorn" w:date="2023-08-03T13:40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585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86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ថ្ងៃ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58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88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នៃថ្ងៃធ្វើការ</w:t>
        </w:r>
      </w:ins>
      <w:ins w:id="3589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9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បន្ទាប់ពីទទួលបានសេចក្តីព្រាងរបាយការណ៍សវនកម្មឆ្នាំ២០២៣ ដើម្បីធ្វើការឆ្លើយតបជាលា</w:t>
        </w:r>
      </w:ins>
      <w:ins w:id="3591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92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93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94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3595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96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97" w:author="Kem Sereyboth" w:date="2023-07-27T09:35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598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</w:t>
        </w:r>
      </w:ins>
      <w:ins w:id="3599" w:author="Kem Sereyboth" w:date="2023-07-27T09:36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60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ក្ខណ៍អក្សរមកអង្គភាពសវនកម្មផ្ទៃក្នុងនៃ </w:t>
        </w:r>
        <w:r w:rsidR="00E53909" w:rsidRPr="000A3C9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3601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602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60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</w:p>
    <w:p w14:paraId="51216D03" w14:textId="7745EC57" w:rsidR="00730DF2" w:rsidRPr="00EB17DD" w:rsidRDefault="00730DF2" w:rsidP="00730DF2">
      <w:pPr>
        <w:spacing w:after="0" w:line="240" w:lineRule="auto"/>
        <w:ind w:firstLine="720"/>
        <w:jc w:val="both"/>
        <w:rPr>
          <w:ins w:id="3604" w:author="Kem Sereyboth" w:date="2023-07-26T16:34:00Z"/>
          <w:rFonts w:ascii="Khmer MEF1" w:hAnsi="Khmer MEF1" w:cs="Khmer MEF1"/>
          <w:color w:val="000000" w:themeColor="text1"/>
          <w:sz w:val="24"/>
          <w:szCs w:val="24"/>
          <w:rPrChange w:id="3605" w:author="Sopheak Phorn" w:date="2023-08-25T16:10:00Z">
            <w:rPr>
              <w:ins w:id="3606" w:author="Kem Sereyboth" w:date="2023-07-26T16:3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3607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608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បន្ទាប់ពីទទួលបាននូវការឯកភាពពី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lang w:val="ca-ES"/>
            <w:rPrChange w:id="3609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ឯកឧត្តមប្រធានអង្គភាព</w:t>
        </w:r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610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សវនករទទួលបន្ទុកបានបន្តនីតិវិធីរប​ស់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611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ខ្លួនក្នុង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612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ការរៀបចំរបាយការណ៍សវនកម្មឆ្នាំ២០២៣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lang w:val="ca-ES"/>
            <w:rPrChange w:id="361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614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 បញ្ចប់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rPrChange w:id="3615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3616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ដោយបានដាក់បញ្ចូលខ្លឹមសារ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617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នៃមតិ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618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យោ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rPrChange w:id="361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>​​​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62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បល់ និងសំណូមពររបស់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62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622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62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គ</w:t>
        </w:r>
      </w:ins>
      <w:ins w:id="3624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625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62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ចូលទៅក្នុងរបាយការណ៍ដើម្បីត្រៀមដាក់ឆ្លងរបាយការណ៍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2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សវ</w:t>
        </w:r>
      </w:ins>
      <w:ins w:id="3628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2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630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31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3632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33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634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35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ក​ម្ម</w:t>
        </w:r>
      </w:ins>
      <w:ins w:id="3636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3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638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39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4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64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642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64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គ</w:t>
        </w:r>
      </w:ins>
      <w:ins w:id="3644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645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64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បញ្ចប់ក្នុងកិច្ចប្រជុំគណៈកម្មការចំពោះកិច្ច។ 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364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បន្ទាប់ពីបានដាក់ឆ្លងកិច្ចប្រជុំ</w:t>
        </w:r>
      </w:ins>
      <w:ins w:id="3648" w:author="Sopheak Phorn" w:date="2023-08-25T14:24:00Z">
        <w:r w:rsidR="00EF18CD" w:rsidRPr="00EB17DD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ca-ES"/>
            <w:rPrChange w:id="364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​​​​</w:t>
        </w:r>
      </w:ins>
      <w:ins w:id="3650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651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ពិ​ភាក្សា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652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653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ជាមួយ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54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គណៈកម្មការចំពោះកិច្ចរួចមក ជាលទ្ធផល គណៈកម្មការចំពោះកិច្ចបានឯកភាពលើរបាយ</w:t>
        </w:r>
      </w:ins>
      <w:ins w:id="3655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en-GB"/>
            <w:rPrChange w:id="3656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lang w:val="en-GB"/>
              </w:rPr>
            </w:rPrChange>
          </w:rPr>
          <w:t>​​​​​​​​​</w:t>
        </w:r>
      </w:ins>
      <w:ins w:id="3657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58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កា</w:t>
        </w:r>
      </w:ins>
      <w:ins w:id="3659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60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661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62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រ</w:t>
        </w:r>
      </w:ins>
      <w:ins w:id="3663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64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665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666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ណ៍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667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សវន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668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កម្មឆ្នាំ២០២៣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669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3670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67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គ</w:t>
        </w:r>
      </w:ins>
      <w:ins w:id="3672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67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674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675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របស់សវនករទទួលបន្ទុក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676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។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677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</w:ins>
    </w:p>
    <w:p w14:paraId="574AFFDC" w14:textId="6877DBB3" w:rsidR="00022033" w:rsidRPr="000A3C93" w:rsidRDefault="007E6124">
      <w:pPr>
        <w:spacing w:after="0" w:line="230" w:lineRule="auto"/>
        <w:ind w:firstLine="709"/>
        <w:jc w:val="both"/>
        <w:rPr>
          <w:ins w:id="3678" w:author="Kem Sereyboth" w:date="2023-07-27T09:57:00Z"/>
          <w:rFonts w:ascii="Khmer MEF1" w:hAnsi="Khmer MEF1" w:cs="Khmer MEF1"/>
          <w:spacing w:val="-6"/>
          <w:sz w:val="24"/>
          <w:szCs w:val="24"/>
          <w:lang w:val="ca-ES"/>
        </w:rPr>
        <w:pPrChange w:id="3679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680" w:author="Kem Sereyboth" w:date="2023-07-26T16:34:00Z">
        <w:r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lastRenderedPageBreak/>
          <w:t>ជារួម បន្ទាប់ពី</w:t>
        </w:r>
      </w:ins>
      <w:ins w:id="3681" w:author="Kem Sereyboth" w:date="2023-07-27T09:45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បានធ្វើការវិភាគនិងវាយតម្លៃចុងក្រោយលើលទ្ធផលដែលបានរកឃើញរួចមក</w:t>
        </w:r>
      </w:ins>
      <w:ins w:id="3682" w:author="Kem Sereyboth" w:date="2023-07-27T09:46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សវនករ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683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ទទួ</w:t>
        </w:r>
      </w:ins>
      <w:ins w:id="3684" w:author="Kem Sereyboth" w:date="2023-07-27T10:15:00Z">
        <w:r w:rsidR="0013599A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685" w:author="Sopheak Phorn" w:date="2023-08-04T10:3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686" w:author="Kem Sereyboth" w:date="2023-07-27T09:46:00Z"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687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លបន្ទុកបានពិនិត្យឃើញថា </w:t>
        </w:r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688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689" w:author="S_Chhenglay" w:date="2023-08-04T09:14:00Z">
        <w:r w:rsidR="007A26A4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690" w:author="Sopheak Phorn" w:date="2023-08-04T10:37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691" w:author="Kem Sereyboth" w:date="2023-07-27T09:46:00Z">
        <w:del w:id="3692" w:author="S_Chhenglay" w:date="2023-08-04T09:14:00Z">
          <w:r w:rsidR="002903D5" w:rsidRPr="00235A74" w:rsidDel="007A26A4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3693" w:author="Sopheak Phorn" w:date="2023-08-04T10:3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694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.ស.</w:t>
        </w:r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695" w:author="Sopheak Phorn" w:date="2023-08-04T10:37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696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បានបំពេញការងារប្រកបដោយ</w:t>
        </w:r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697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ស្មារតីទទួលខ</w:t>
        </w:r>
      </w:ins>
      <w:ins w:id="3698" w:author="Kem Sereyboth" w:date="2023-07-27T09:47:00Z"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699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ុសត្រូវខ្ពស់ ព្រមទាំង</w:t>
        </w:r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70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សម្រេចបាននូវលទ្ធផលការងារគួរជាទីមោទនៈស្របទៅតាមផែនការ</w:t>
        </w:r>
      </w:ins>
      <w:ins w:id="3701" w:author="Kem Sereyboth" w:date="2023-07-27T09:48:00Z"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702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និងបទដ្ឋានការងារដែលបានកំណត់</w:t>
        </w:r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70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លើ</w:t>
        </w:r>
      </w:ins>
      <w:ins w:id="3704" w:author="Kem Sereyboth" w:date="2023-07-27T10:06:00Z">
        <w:r w:rsidR="00A617C7" w:rsidRPr="000A3C93">
          <w:rPr>
            <w:rFonts w:ascii="Khmer MEF1" w:hAnsi="Khmer MEF1" w:cs="Khmer MEF1"/>
            <w:sz w:val="24"/>
            <w:szCs w:val="24"/>
            <w:cs/>
            <w:lang w:val="ca-ES"/>
            <w:rPrChange w:id="370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06" w:author="Kem Sereyboth" w:date="2023-07-27T09:48:00Z"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70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708" w:author="Kem Sereyboth" w:date="2023-07-27T10:06:00Z">
        <w:r w:rsidR="00A617C7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</w:ins>
      <w:ins w:id="3709" w:author="Kem Sereyboth" w:date="2023-07-27T09:48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លែងតែ៖ </w:t>
        </w:r>
      </w:ins>
    </w:p>
    <w:p w14:paraId="244893FB" w14:textId="1F2E2A37" w:rsidR="00022033" w:rsidRPr="000A3C93" w:rsidRDefault="00022033">
      <w:pPr>
        <w:spacing w:after="0" w:line="230" w:lineRule="auto"/>
        <w:ind w:firstLine="709"/>
        <w:jc w:val="both"/>
        <w:rPr>
          <w:ins w:id="3710" w:author="Kem Sereyboth" w:date="2023-07-27T09:56:00Z"/>
          <w:rFonts w:ascii="Khmer MEF1" w:hAnsi="Khmer MEF1" w:cs="Khmer MEF1"/>
          <w:b/>
          <w:bCs/>
          <w:sz w:val="24"/>
          <w:szCs w:val="24"/>
          <w:lang w:val="ca-ES"/>
          <w:rPrChange w:id="3711" w:author="Kem Sereyboth" w:date="2023-07-27T10:25:00Z">
            <w:rPr>
              <w:ins w:id="3712" w:author="Kem Sereyboth" w:date="2023-07-27T09:56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3713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714" w:author="Kem Sereyboth" w:date="2023-07-27T09:57:00Z"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71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ក.</w:t>
        </w:r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716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del w:id="3717" w:author="Sopheak" w:date="2023-08-03T06:29:00Z">
          <w:r w:rsidRPr="000A3C93" w:rsidDel="007310D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718" w:author="Kem Sereyboth" w:date="2023-07-27T10:2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719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អនុលោមភាព</w:t>
        </w:r>
      </w:ins>
    </w:p>
    <w:p w14:paraId="5E62555A" w14:textId="28813884" w:rsidR="00060E5F" w:rsidRPr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720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721" w:author="Sopheak" w:date="2023-08-03T06:30:00Z">
            <w:rPr>
              <w:ins w:id="3722" w:author="Sopheak" w:date="2023-08-03T06:30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723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724" w:author="Kem Sereyboth" w:date="2023-07-27T09:49:00Z">
        <w:del w:id="3725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726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១)</w:delText>
          </w:r>
        </w:del>
      </w:ins>
      <w:ins w:id="3727" w:author="Kem Sereyboth" w:date="2023-07-27T09:52:00Z">
        <w:del w:id="3728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729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3730" w:author="Kem Sereyboth" w:date="2023-07-27T09:53:00Z">
        <w:del w:id="3731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732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លទ្ធផលនៃការរកឃើញទី១</w:delText>
          </w:r>
        </w:del>
      </w:ins>
      <w:ins w:id="3733" w:author="Kem Sereyboth" w:date="2023-07-27T10:01:00Z">
        <w:del w:id="3734" w:author="Sopheak" w:date="2023-08-03T06:29:00Z">
          <w:r w:rsidR="00E3331A"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rPrChange w:id="3735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736" w:author="Kem Sereyboth" w:date="2023-07-27T09:53:00Z">
        <w:del w:id="3737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738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39" w:author="Sopheak Phorn" w:date="2023-07-28T13:05:00Z">
        <w:r w:rsidR="00C65CDC" w:rsidRPr="00235A74">
          <w:rPr>
            <w:rFonts w:ascii="Khmer MEF1" w:hAnsi="Khmer MEF1" w:cs="Khmer MEF1"/>
            <w:b/>
            <w:bCs/>
            <w:sz w:val="24"/>
            <w:szCs w:val="24"/>
            <w:cs/>
            <w:rPrChange w:id="3740" w:author="Sopheak Phorn" w:date="2023-08-04T10:38:00Z">
              <w:rPr>
                <w:b/>
                <w:bCs/>
                <w:cs/>
              </w:rPr>
            </w:rPrChange>
          </w:rPr>
          <w:t>ន</w:t>
        </w:r>
        <w:r w:rsidR="00C65CDC" w:rsidRPr="00235A74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741" w:author="Sopheak Phorn" w:date="2023-08-04T10:38:00Z">
              <w:rPr>
                <w:b/>
                <w:bCs/>
                <w:color w:val="000000"/>
                <w:spacing w:val="10"/>
                <w:cs/>
                <w:lang w:val="en-GB"/>
              </w:rPr>
            </w:rPrChange>
          </w:rPr>
          <w:t>.គ.ស.</w:t>
        </w:r>
      </w:ins>
      <w:ins w:id="3742" w:author="Sopheak" w:date="2023-08-03T06:30:00Z">
        <w:r w:rsidR="007310DE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743" w:author="Sopheak Phorn" w:date="2023-08-04T10:38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744" w:author="Sopheak Phorn" w:date="2023-07-28T13:05:00Z">
        <w:del w:id="3745" w:author="Sopheak" w:date="2023-08-03T06:30:00Z">
          <w:r w:rsidR="00C65CDC" w:rsidRPr="00235A74" w:rsidDel="007310DE">
            <w:rPr>
              <w:rFonts w:ascii="Khmer MEF1" w:hAnsi="Khmer MEF1" w:cs="Khmer MEF1"/>
              <w:color w:val="000000"/>
              <w:sz w:val="24"/>
              <w:szCs w:val="24"/>
              <w:cs/>
              <w:lang w:val="en-GB"/>
              <w:rPrChange w:id="3746" w:author="Sopheak Phorn" w:date="2023-08-04T10:38:00Z">
                <w:rPr>
                  <w:color w:val="000000"/>
                  <w:spacing w:val="10"/>
                  <w:cs/>
                  <w:lang w:val="en-GB"/>
                </w:rPr>
              </w:rPrChange>
            </w:rPr>
            <w:delText xml:space="preserve"> </w:delText>
          </w:r>
        </w:del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747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ពុំទាន់បានបង្កើត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highlight w:val="yellow"/>
            <w:cs/>
            <w:lang w:val="en-GB"/>
            <w:rPrChange w:id="3748" w:author="Sopheak Phorn" w:date="2023-08-04T10:38:00Z">
              <w:rPr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749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750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ប្រឹក្សា​​វិន័យស្របតាមប្រកាសដាក់ឱ្យអនុវត្តបទបញ្ជាផ្ទៃក្នុង</w:t>
        </w:r>
      </w:ins>
      <w:ins w:id="3751" w:author="Sopheak Phorn" w:date="2023-08-04T10:40:00Z">
        <w:r w:rsidR="00C111EF">
          <w:rPr>
            <w:rFonts w:ascii="Khmer MEF1" w:hAnsi="Khmer MEF1" w:cs="Khmer MEF1" w:hint="cs"/>
            <w:spacing w:val="-8"/>
            <w:sz w:val="24"/>
            <w:szCs w:val="24"/>
            <w:cs/>
            <w:lang w:val="en-GB"/>
          </w:rPr>
          <w:t>សម្រាប់គ្រប់គ្រងមន្ត្រីរបស់</w:t>
        </w:r>
        <w:r w:rsidR="00C111EF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752" w:author="Sopheak Phorn" w:date="2023-07-28T13:05:00Z">
        <w:r w:rsidR="00C65CDC" w:rsidRPr="007310DE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  <w:rPrChange w:id="3753" w:author="Sopheak" w:date="2023-08-03T06:29:00Z">
              <w:rPr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</w:ins>
    </w:p>
    <w:p w14:paraId="7A03C31B" w14:textId="13347467" w:rsidR="00022033" w:rsidRPr="007310DE" w:rsidDel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754" w:author="Sopheak Phorn" w:date="2023-07-28T13:03:00Z"/>
          <w:del w:id="3755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756" w:author="Sopheak" w:date="2023-08-03T06:29:00Z">
            <w:rPr>
              <w:ins w:id="3757" w:author="Sopheak Phorn" w:date="2023-07-28T13:03:00Z"/>
              <w:del w:id="3758" w:author="Sopheak" w:date="2023-08-03T06:30:00Z"/>
              <w:spacing w:val="-6"/>
              <w:lang w:val="ca-ES"/>
            </w:rPr>
          </w:rPrChange>
        </w:rPr>
        <w:pPrChange w:id="3759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760" w:author="Kem Sereyboth" w:date="2023-07-27T09:53:00Z">
        <w:del w:id="3761" w:author="Sopheak Phorn" w:date="2023-07-28T13:05:00Z">
          <w:r w:rsidRPr="007310DE" w:rsidDel="00C65CD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762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7310DE" w:rsidDel="00C65CDC">
            <w:rPr>
              <w:rFonts w:ascii="Khmer MEF1" w:hAnsi="Khmer MEF1" w:cs="Khmer MEF1"/>
              <w:spacing w:val="4"/>
              <w:sz w:val="24"/>
              <w:szCs w:val="24"/>
              <w:cs/>
              <w:rPrChange w:id="3763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ពុំទាន់អាចអនុវត្តតាមប្រកាសស្ដីពីការដាក់ឱ្យអនុវត្ត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764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បទប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rPrChange w:id="3765" w:author="Sopheak" w:date="2023-08-03T06:29:00Z">
                <w:rPr>
                  <w:spacing w:val="-6"/>
                  <w:cs/>
                </w:rPr>
              </w:rPrChange>
            </w:rPr>
            <w:delText>​ញ្ជា​</w:delText>
          </w:r>
          <w:r w:rsidRPr="007310DE" w:rsidDel="00C65CDC">
            <w:rPr>
              <w:rFonts w:ascii="Khmer MEF1" w:hAnsi="Khmer MEF1" w:cs="Khmer MEF1"/>
              <w:spacing w:val="6"/>
              <w:sz w:val="24"/>
              <w:szCs w:val="24"/>
              <w:cs/>
              <w:rPrChange w:id="3766" w:author="Sopheak" w:date="2023-08-03T06:29:00Z">
                <w:rPr>
                  <w:spacing w:val="6"/>
                  <w:cs/>
                </w:rPr>
              </w:rPrChange>
            </w:rPr>
            <w:delText>ផ្ទៃក្នុ​ងសម្រាប់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767" w:author="Sopheak" w:date="2023-08-03T06:29:00Z">
                <w:rPr>
                  <w:cs/>
                </w:rPr>
              </w:rPrChange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768" w:author="Sopheak" w:date="2023-08-03T06:29:00Z">
                <w:rPr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B2CCA7C" w14:textId="295CC5DF" w:rsidR="00AD1E0F" w:rsidRPr="00AD1E0F" w:rsidRDefault="00795E95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769" w:author="Sopheak" w:date="2023-08-03T06:42:00Z"/>
          <w:rFonts w:ascii="Khmer MEF1" w:hAnsi="Khmer MEF1" w:cs="Khmer MEF1"/>
          <w:spacing w:val="-6"/>
          <w:sz w:val="24"/>
          <w:szCs w:val="24"/>
          <w:lang w:val="ca-ES"/>
          <w:rPrChange w:id="3770" w:author="Sopheak" w:date="2023-08-03T06:42:00Z">
            <w:rPr>
              <w:ins w:id="3771" w:author="Sopheak" w:date="2023-08-03T06:42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772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773" w:author="Sopheak Phorn" w:date="2023-07-28T13:07:00Z">
        <w:del w:id="3774" w:author="Sopheak" w:date="2023-08-03T06:30:00Z">
          <w:r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775" w:author="Sopheak" w:date="2023-08-03T06:30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776" w:author="Sopheak Phorn" w:date="2023-07-28T13:03:00Z">
        <w:del w:id="3777" w:author="Sopheak" w:date="2023-08-03T06:30:00Z"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778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  <w:bookmarkStart w:id="3779" w:name="_Hlk141452434"/>
          <w:r w:rsidR="00A7429E" w:rsidRPr="00060E5F" w:rsidDel="00060E5F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780" w:author="Sopheak" w:date="2023-08-03T06:3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លទ្ធផលនៃការរកឃើញទី២</w:delText>
          </w:r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781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782" w:author="Sopheak Phorn" w:date="2023-07-28T13:06:00Z">
        <w:del w:id="3783" w:author="Sopheak" w:date="2023-08-03T06:30:00Z">
          <w:r w:rsidR="00C65CDC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784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C65CDC" w:rsidRPr="00235A74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785" w:author="Sopheak Phorn" w:date="2023-08-04T10:3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ន.គ.ស.</w:t>
        </w:r>
        <w:r w:rsidR="00C65CDC" w:rsidRPr="00235A74">
          <w:rPr>
            <w:rFonts w:ascii="Khmer MEF1" w:hAnsi="Khmer MEF1" w:cs="Khmer MEF1"/>
            <w:spacing w:val="2"/>
            <w:sz w:val="24"/>
            <w:szCs w:val="24"/>
            <w:cs/>
            <w:rPrChange w:id="3786" w:author="Sopheak Phorn" w:date="2023-08-04T10:3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787" w:author="Sopheak Phorn" w:date="2023-08-04T10:38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រយៈពេល ៣ខែ បន្ទាប់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788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ពីទទួលបានប្រកាសទទួល</w:t>
        </w:r>
        <w:r w:rsidR="00C65CDC" w:rsidRPr="00060E5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789" w:author="Sopheak" w:date="2023-08-03T06:30:00Z">
              <w:rPr>
                <w:color w:val="000000"/>
                <w:spacing w:val="2"/>
                <w:cs/>
                <w:lang w:val="en-GB"/>
              </w:rPr>
            </w:rPrChange>
          </w:rPr>
          <w:t>ស្គាល់ជាមន្ត្រីលក្ខន្តិកៈប្រភេទក្រមការ</w:t>
        </w:r>
      </w:ins>
      <w:bookmarkEnd w:id="3779"/>
      <w:ins w:id="3790" w:author="Sopheak Phorn" w:date="2023-08-04T10:42:00Z">
        <w:r w:rsidR="00232DDA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។</w:t>
        </w:r>
      </w:ins>
    </w:p>
    <w:p w14:paraId="7E84B4E7" w14:textId="77777777" w:rsidR="00AD1E0F" w:rsidRPr="00AD1E0F" w:rsidDel="000235B1" w:rsidRDefault="00AD1E0F">
      <w:pPr>
        <w:spacing w:after="0" w:line="230" w:lineRule="auto"/>
        <w:ind w:firstLine="709"/>
        <w:jc w:val="both"/>
        <w:rPr>
          <w:ins w:id="3791" w:author="Sopheak" w:date="2023-08-03T06:42:00Z"/>
          <w:del w:id="3792" w:author="Sopheak Phorn" w:date="2023-08-03T13:40:00Z"/>
          <w:rFonts w:ascii="Khmer MEF1" w:hAnsi="Khmer MEF1" w:cs="Khmer MEF1"/>
          <w:b/>
          <w:bCs/>
          <w:sz w:val="24"/>
          <w:szCs w:val="24"/>
          <w:lang w:val="ca-ES"/>
        </w:rPr>
        <w:pPrChange w:id="3793" w:author="Sopheak Phorn" w:date="2023-08-03T13:43:00Z">
          <w:pPr>
            <w:pStyle w:val="ListParagraph"/>
            <w:numPr>
              <w:numId w:val="103"/>
            </w:numPr>
            <w:spacing w:after="0" w:line="245" w:lineRule="auto"/>
            <w:ind w:left="1429" w:hanging="360"/>
            <w:jc w:val="both"/>
          </w:pPr>
        </w:pPrChange>
      </w:pPr>
      <w:ins w:id="3794" w:author="Sopheak" w:date="2023-08-03T06:42:00Z">
        <w:r w:rsidRPr="00AD1E0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ខ.សមិទ្ធកម្ម</w:t>
        </w:r>
      </w:ins>
    </w:p>
    <w:p w14:paraId="35942D85" w14:textId="77777777" w:rsidR="00AD1E0F" w:rsidRPr="00AD1E0F" w:rsidRDefault="00AD1E0F">
      <w:pPr>
        <w:spacing w:after="0" w:line="230" w:lineRule="auto"/>
        <w:ind w:firstLine="709"/>
        <w:jc w:val="both"/>
        <w:rPr>
          <w:ins w:id="3795" w:author="Sopheak" w:date="2023-08-03T06:41:00Z"/>
          <w:rFonts w:ascii="Khmer MEF1" w:hAnsi="Khmer MEF1" w:cs="Khmer MEF1"/>
          <w:spacing w:val="-6"/>
          <w:sz w:val="24"/>
          <w:szCs w:val="24"/>
          <w:lang w:val="ca-ES"/>
          <w:rPrChange w:id="3796" w:author="Sopheak" w:date="2023-08-03T06:42:00Z">
            <w:rPr>
              <w:ins w:id="3797" w:author="Sopheak" w:date="2023-08-03T06:41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798" w:author="Sopheak Phorn" w:date="2023-08-03T13:43:00Z">
          <w:pPr>
            <w:spacing w:after="0" w:line="245" w:lineRule="auto"/>
            <w:ind w:firstLine="709"/>
            <w:jc w:val="both"/>
          </w:pPr>
        </w:pPrChange>
      </w:pPr>
    </w:p>
    <w:p w14:paraId="453501D5" w14:textId="77777777" w:rsidR="00AD1E0F" w:rsidRPr="00AD1E0F" w:rsidRDefault="00AD1E0F">
      <w:pPr>
        <w:pStyle w:val="ListParagraph"/>
        <w:numPr>
          <w:ilvl w:val="0"/>
          <w:numId w:val="103"/>
        </w:numPr>
        <w:spacing w:after="0" w:line="230" w:lineRule="auto"/>
        <w:rPr>
          <w:ins w:id="3799" w:author="Sopheak" w:date="2023-08-03T06:41:00Z"/>
          <w:rFonts w:ascii="Khmer MEF1" w:hAnsi="Khmer MEF1" w:cs="Khmer MEF1"/>
          <w:color w:val="000000" w:themeColor="text1"/>
          <w:spacing w:val="-8"/>
          <w:sz w:val="24"/>
          <w:szCs w:val="24"/>
        </w:rPr>
        <w:pPrChange w:id="3800" w:author="Sopheak Phorn" w:date="2023-08-03T13:43:00Z">
          <w:pPr>
            <w:pStyle w:val="ListParagraph"/>
            <w:numPr>
              <w:numId w:val="103"/>
            </w:numPr>
            <w:ind w:left="1429" w:hanging="360"/>
          </w:pPr>
        </w:pPrChange>
      </w:pPr>
      <w:ins w:id="3801" w:author="Sopheak" w:date="2023-08-03T06:41:00Z">
        <w:r w:rsidRPr="000235B1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802" w:author="Sopheak Phorn" w:date="2023-08-03T13:4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Pr="000235B1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803" w:author="Sopheak Phorn" w:date="2023-08-03T13:41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ព្រាងប្រកាសស្ដីពីការដាក់ឱ្យអនុវត្តស្ដង់ដាគណនេយ្យសម្រាប់គ្រឹះស្ថានសាធារណៈ</w:t>
        </w:r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រដ្ឋបាល </w:t>
        </w:r>
        <w:r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</w:p>
    <w:p w14:paraId="4850C4B1" w14:textId="0D1292F6" w:rsidR="00A7429E" w:rsidRPr="00060E5F" w:rsidRDefault="00AD1E0F">
      <w:pPr>
        <w:pStyle w:val="ListParagraph"/>
        <w:numPr>
          <w:ilvl w:val="0"/>
          <w:numId w:val="103"/>
        </w:numPr>
        <w:spacing w:after="0" w:line="233" w:lineRule="auto"/>
        <w:jc w:val="both"/>
        <w:rPr>
          <w:ins w:id="3804" w:author="Kem Sereyboth" w:date="2023-07-27T09:56:00Z"/>
          <w:rFonts w:ascii="Khmer MEF1" w:hAnsi="Khmer MEF1" w:cs="Khmer MEF1"/>
          <w:spacing w:val="-6"/>
          <w:sz w:val="24"/>
          <w:szCs w:val="24"/>
          <w:lang w:val="ca-ES"/>
          <w:rPrChange w:id="3805" w:author="Sopheak" w:date="2023-08-03T06:30:00Z">
            <w:rPr>
              <w:ins w:id="3806" w:author="Kem Sereyboth" w:date="2023-07-27T09:56:00Z"/>
              <w:spacing w:val="-6"/>
              <w:lang w:val="ca-ES"/>
            </w:rPr>
          </w:rPrChange>
        </w:rPr>
        <w:pPrChange w:id="3807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bookmarkStart w:id="3808" w:name="_Hlk141947511"/>
      <w:ins w:id="3809" w:author="Sopheak" w:date="2023-08-03T06:42:00Z"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810" w:author="Sopheak" w:date="2023-08-03T06:44:00Z">
              <w:rPr>
                <w:rFonts w:ascii="Khmer MEF1" w:hAnsi="Khmer MEF1" w:cs="Khmer MEF1"/>
                <w:color w:val="000000" w:themeColor="text1"/>
                <w:spacing w:val="-16"/>
                <w:sz w:val="24"/>
                <w:szCs w:val="24"/>
                <w:cs/>
              </w:rPr>
            </w:rPrChange>
          </w:rPr>
          <w:t xml:space="preserve">សេចក្ដីព្រាងប្រកាសស្ដីពីការដាក់ឱ្យអនុវត្តស្ដង់ដាគណនេយ្យសាមញ្ញកម្ពុជា </w:t>
        </w:r>
        <w:r w:rsidRPr="00AD1E0F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3811" w:author="Sopheak" w:date="2023-08-03T06:44:00Z">
              <w:rPr>
                <w:rFonts w:ascii="Khmer MEF1" w:hAnsi="Khmer MEF1" w:cs="Khmer MEF1"/>
                <w:b/>
                <w:bCs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ន.គ.ស.</w:t>
        </w:r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812" w:author="Sopheak" w:date="2023-08-03T06:4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Pr="00426378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3813" w:author="Sopheak Phorn" w:date="2023-08-04T10:42:00Z">
        <w:r w:rsidR="00232DDA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។</w:t>
        </w:r>
      </w:ins>
      <w:ins w:id="3814" w:author="Sopheak Phorn" w:date="2023-07-28T13:06:00Z">
        <w:del w:id="3815" w:author="Sopheak" w:date="2023-08-03T06:31:00Z">
          <w:r w:rsidR="00C65CDC" w:rsidRPr="00060E5F" w:rsidDel="00060E5F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816" w:author="Sopheak" w:date="2023-08-03T06:30:00Z">
                <w:rPr>
                  <w:color w:val="000000"/>
                  <w:spacing w:val="2"/>
                  <w:cs/>
                  <w:lang w:val="en-GB"/>
                </w:rPr>
              </w:rPrChange>
            </w:rPr>
            <w:delText>។</w:delText>
          </w:r>
        </w:del>
      </w:ins>
    </w:p>
    <w:bookmarkEnd w:id="3808"/>
    <w:p w14:paraId="4A1AF0BD" w14:textId="511859C0" w:rsidR="00022033" w:rsidRPr="000A3C93" w:rsidDel="00AD1E0F" w:rsidRDefault="00022033">
      <w:pPr>
        <w:spacing w:after="0" w:line="233" w:lineRule="auto"/>
        <w:ind w:firstLine="709"/>
        <w:jc w:val="both"/>
        <w:rPr>
          <w:ins w:id="3817" w:author="Kem Sereyboth" w:date="2023-07-27T09:57:00Z"/>
          <w:del w:id="3818" w:author="Sopheak" w:date="2023-08-03T06:42:00Z"/>
          <w:rFonts w:ascii="Khmer MEF1" w:hAnsi="Khmer MEF1" w:cs="Khmer MEF1"/>
          <w:b/>
          <w:bCs/>
          <w:sz w:val="24"/>
          <w:szCs w:val="24"/>
          <w:lang w:val="ca-ES"/>
          <w:rPrChange w:id="3819" w:author="Kem Sereyboth" w:date="2023-07-27T10:25:00Z">
            <w:rPr>
              <w:ins w:id="3820" w:author="Kem Sereyboth" w:date="2023-07-27T09:57:00Z"/>
              <w:del w:id="3821" w:author="Sopheak" w:date="2023-08-03T06:42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822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823" w:author="Kem Sereyboth" w:date="2023-07-27T09:57:00Z">
        <w:del w:id="3824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825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ខ.</w:delText>
          </w:r>
        </w:del>
        <w:del w:id="3826" w:author="Sopheak" w:date="2023-08-03T06:34:00Z">
          <w:r w:rsidRPr="000A3C93" w:rsidDel="003E4E5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827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del w:id="3828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829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សមិទ្ធកម្</w:delText>
          </w:r>
        </w:del>
      </w:ins>
      <w:ins w:id="3830" w:author="Kem Sereyboth" w:date="2023-07-27T09:58:00Z">
        <w:del w:id="3831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832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</w:p>
    <w:p w14:paraId="5F85FC56" w14:textId="2909540B" w:rsidR="00022033" w:rsidRPr="00AD1E0F" w:rsidDel="003E4E58" w:rsidRDefault="00795E95">
      <w:pPr>
        <w:spacing w:after="0" w:line="233" w:lineRule="auto"/>
        <w:rPr>
          <w:ins w:id="3833" w:author="Kem Sereyboth" w:date="2023-07-27T09:57:00Z"/>
          <w:del w:id="3834" w:author="Sopheak" w:date="2023-08-03T06:33:00Z"/>
          <w:rFonts w:ascii="Khmer MEF1" w:hAnsi="Khmer MEF1" w:cs="Khmer MEF1"/>
          <w:spacing w:val="-6"/>
          <w:sz w:val="24"/>
          <w:szCs w:val="24"/>
          <w:lang w:val="ca-ES"/>
          <w:rPrChange w:id="3835" w:author="Sopheak" w:date="2023-08-03T06:41:00Z">
            <w:rPr>
              <w:ins w:id="3836" w:author="Kem Sereyboth" w:date="2023-07-27T09:57:00Z"/>
              <w:del w:id="3837" w:author="Sopheak" w:date="2023-08-03T06:33:00Z"/>
              <w:spacing w:val="-6"/>
              <w:lang w:val="ca-ES"/>
            </w:rPr>
          </w:rPrChange>
        </w:rPr>
        <w:pPrChange w:id="3838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839" w:author="Sopheak Phorn" w:date="2023-07-28T13:07:00Z">
        <w:del w:id="3840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841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842" w:author="Kem Sereyboth" w:date="2023-07-27T10:05:00Z">
        <w:del w:id="3843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844" w:author="Sopheak" w:date="2023-08-03T06:4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845" w:author="Kem Sereyboth" w:date="2023-07-27T09:54:00Z">
        <w:del w:id="3846" w:author="Sopheak" w:date="2023-08-03T06:31:00Z">
          <w:r w:rsidR="00022033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847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848" w:author="Kem Sereyboth" w:date="2023-07-27T09:52:00Z">
        <w:del w:id="3849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850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851" w:author="Sopheak Phorn" w:date="2023-07-28T13:06:00Z">
        <w:del w:id="3852" w:author="Sopheak" w:date="2023-08-03T06:31:00Z">
          <w:r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853" w:author="Sopheak" w:date="2023-08-03T06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854" w:author="Kem Sereyboth" w:date="2023-07-27T10:04:00Z">
        <w:del w:id="3855" w:author="Sopheak" w:date="2023-08-03T06:31:00Z">
          <w:r w:rsidR="00E3331A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856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857" w:author="Kem Sereyboth" w:date="2023-07-27T10:01:00Z">
        <w:del w:id="3858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859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860" w:author="Sopheak Phorn" w:date="2023-07-28T13:08:00Z">
        <w:del w:id="3861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862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863" w:author="Kem Sereyboth" w:date="2023-07-27T09:52:00Z">
        <w:del w:id="3864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865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866" w:author="Sopheak Phorn" w:date="2023-07-28T13:06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67" w:author="Sopheak" w:date="2023-08-03T06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68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សុ​ខ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69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0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ភាព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7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74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5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76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7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78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79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80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8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8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8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84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85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886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887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  <w:ins w:id="3888" w:author="Kem Sereyboth" w:date="2023-07-27T09:55:00Z">
        <w:del w:id="3889" w:author="Sopheak Phorn" w:date="2023-07-28T13:08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890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3891" w:name="_Hlk141452482"/>
      <w:ins w:id="3892" w:author="Sopheak Phorn" w:date="2023-07-28T13:08:00Z">
        <w:del w:id="3893" w:author="Sopheak" w:date="2023-08-03T06:33:00Z">
          <w:r w:rsidRPr="00AD1E0F" w:rsidDel="003E4E5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894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3895" w:author="Sopheak Phorn" w:date="2023-07-28T13:09:00Z">
        <w:del w:id="3896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897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898" w:author="Sopheak Phorn" w:date="2023-07-28T13:08:00Z">
        <w:del w:id="3899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90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បានរៀបចំ</w:delText>
          </w:r>
          <w:r w:rsidRPr="00AD1E0F" w:rsidDel="003E4E58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90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902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សម្រេចបានតាមផែនការកំណត់លើសេចក្ដី</w:delText>
          </w:r>
        </w:del>
      </w:ins>
      <w:ins w:id="3903" w:author="Sopheak Phorn" w:date="2023-07-28T13:09:00Z">
        <w:del w:id="3904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905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906" w:author="Sopheak Phorn" w:date="2023-07-28T13:08:00Z">
        <w:del w:id="3907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908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ព្រាងប្រកាសស្ដីពីការ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909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91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ឱ្យអនុវត្តស្ដង់ដាគណនេយ្យសម្រាប់គ្រឹះស្ថានសាធារណៈរដ្ឋបាល</w:delText>
          </w:r>
          <w:bookmarkEnd w:id="3891"/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91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FDD4C00" w14:textId="6E25E6EF" w:rsidR="007E6124" w:rsidRPr="003E4E58" w:rsidDel="00AD1E0F" w:rsidRDefault="00795E95">
      <w:pPr>
        <w:pStyle w:val="ListParagraph"/>
        <w:spacing w:after="0" w:line="233" w:lineRule="auto"/>
        <w:rPr>
          <w:ins w:id="3912" w:author="Kem Sereyboth" w:date="2023-07-11T10:45:00Z"/>
          <w:del w:id="3913" w:author="Sopheak" w:date="2023-08-03T06:40:00Z"/>
          <w:spacing w:val="-6"/>
          <w:lang w:val="ca-ES"/>
          <w:rPrChange w:id="3914" w:author="Kem Sereyboth" w:date="2023-07-27T10:25:00Z">
            <w:rPr>
              <w:ins w:id="3915" w:author="Kem Sereyboth" w:date="2023-07-11T10:45:00Z"/>
              <w:del w:id="3916" w:author="Sopheak" w:date="2023-08-03T06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917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918" w:author="Sopheak Phorn" w:date="2023-07-28T13:07:00Z">
        <w:del w:id="3919" w:author="Sopheak" w:date="2023-08-03T06:35:00Z">
          <w:r w:rsidRPr="003E4E58" w:rsidDel="003E4E58">
            <w:rPr>
              <w:spacing w:val="-8"/>
              <w:cs/>
              <w:lang w:val="ca-ES"/>
              <w:rPrChange w:id="3920" w:author="Sopheak Phorn" w:date="2023-07-28T13:1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921" w:author="Kem Sereyboth" w:date="2023-07-27T10:05:00Z">
        <w:del w:id="3922" w:author="Sopheak Phorn" w:date="2023-07-28T13:07:00Z">
          <w:r w:rsidR="00E3331A" w:rsidRPr="003E4E58" w:rsidDel="00795E95">
            <w:rPr>
              <w:spacing w:val="-8"/>
              <w:cs/>
              <w:lang w:val="ca-ES"/>
              <w:rPrChange w:id="3923" w:author="Sopheak Phorn" w:date="2023-07-28T13:1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924" w:author="Kem Sereyboth" w:date="2023-07-27T09:55:00Z">
        <w:del w:id="3925" w:author="Sopheak" w:date="2023-08-03T06:34:00Z">
          <w:r w:rsidR="00022033" w:rsidRPr="003E4E58" w:rsidDel="003E4E58">
            <w:rPr>
              <w:spacing w:val="-8"/>
              <w:cs/>
              <w:lang w:val="ca-ES"/>
              <w:rPrChange w:id="392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927" w:author="Kem Sereyboth" w:date="2023-07-27T09:52:00Z">
        <w:del w:id="3928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929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930" w:author="Sopheak Phorn" w:date="2023-07-28T13:07:00Z">
        <w:del w:id="3931" w:author="Sopheak" w:date="2023-08-03T06:40:00Z">
          <w:r w:rsidRPr="003E4E58" w:rsidDel="00AD1E0F">
            <w:rPr>
              <w:b/>
              <w:bCs/>
              <w:spacing w:val="-8"/>
              <w:cs/>
              <w:rPrChange w:id="3932" w:author="Sopheak Phorn" w:date="2023-07-28T13:1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933" w:author="Kem Sereyboth" w:date="2023-07-27T10:05:00Z">
        <w:del w:id="3934" w:author="Sopheak" w:date="2023-08-03T06:40:00Z">
          <w:r w:rsidR="00E3331A" w:rsidRPr="003E4E58" w:rsidDel="00AD1E0F">
            <w:rPr>
              <w:b/>
              <w:bCs/>
              <w:spacing w:val="-8"/>
              <w:cs/>
              <w:rPrChange w:id="3935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936" w:author="Kem Sereyboth" w:date="2023-07-27T10:01:00Z">
        <w:del w:id="3937" w:author="Sopheak" w:date="2023-08-03T06:40:00Z">
          <w:r w:rsidR="00E3331A" w:rsidRPr="003E4E58" w:rsidDel="00AD1E0F">
            <w:rPr>
              <w:spacing w:val="-8"/>
              <w:cs/>
              <w:rPrChange w:id="3938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939" w:author="Kem Sereyboth" w:date="2023-07-27T09:52:00Z">
        <w:del w:id="3940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941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22033" w:rsidRPr="003E4E58" w:rsidDel="00AD1E0F">
            <w:rPr>
              <w:spacing w:val="-8"/>
              <w:cs/>
              <w:rPrChange w:id="3942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</w:delText>
          </w:r>
        </w:del>
      </w:ins>
      <w:ins w:id="3943" w:author="Kem Sereyboth" w:date="2023-07-27T10:05:00Z">
        <w:del w:id="3944" w:author="Sopheak" w:date="2023-08-03T06:40:00Z">
          <w:r w:rsidR="00E3331A" w:rsidRPr="003E4E58" w:rsidDel="00AD1E0F">
            <w:rPr>
              <w:spacing w:val="-8"/>
              <w:cs/>
              <w:rPrChange w:id="3945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946" w:author="Kem Sereyboth" w:date="2023-07-27T09:52:00Z">
        <w:del w:id="3947" w:author="Sopheak" w:date="2023-08-03T06:40:00Z">
          <w:r w:rsidR="00022033" w:rsidRPr="003E4E58" w:rsidDel="00AD1E0F">
            <w:rPr>
              <w:spacing w:val="-8"/>
              <w:cs/>
              <w:rPrChange w:id="3948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ប់គ្រ</w:delText>
          </w:r>
        </w:del>
      </w:ins>
      <w:ins w:id="3949" w:author="Kem Sereyboth" w:date="2023-07-27T10:05:00Z">
        <w:del w:id="3950" w:author="Sopheak" w:date="2023-08-03T06:40:00Z">
          <w:r w:rsidR="00E3331A" w:rsidRPr="003E4E58" w:rsidDel="00AD1E0F">
            <w:rPr>
              <w:spacing w:val="-8"/>
              <w:cs/>
              <w:rPrChange w:id="3951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952" w:author="Kem Sereyboth" w:date="2023-07-27T09:52:00Z">
        <w:del w:id="3953" w:author="Sopheak" w:date="2023-08-03T06:40:00Z">
          <w:r w:rsidR="00022033" w:rsidRPr="003E4E58" w:rsidDel="00AD1E0F">
            <w:rPr>
              <w:spacing w:val="-8"/>
              <w:cs/>
              <w:rPrChange w:id="3954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3E4E58" w:rsidDel="00AD1E0F">
            <w:rPr>
              <w:spacing w:val="-8"/>
              <w:cs/>
              <w:rPrChange w:id="3955" w:author="Sopheak Phorn" w:date="2023-07-28T13:1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ហានិភ័​យ ពុំ</w:delText>
          </w:r>
          <w:r w:rsidR="00022033" w:rsidRPr="003E4E58" w:rsidDel="00AD1E0F">
            <w:rPr>
              <w:rFonts w:hint="cs"/>
              <w:spacing w:val="-8"/>
              <w:cs/>
            </w:rPr>
            <w:delText>ទាន់</w:delText>
          </w:r>
          <w:r w:rsidR="00022033" w:rsidRPr="003E4E58" w:rsidDel="00AD1E0F">
            <w:rPr>
              <w:spacing w:val="-8"/>
              <w:cs/>
            </w:rPr>
            <w:delText>អា</w:delText>
          </w:r>
          <w:r w:rsidR="00022033" w:rsidRPr="003E4E58" w:rsidDel="00AD1E0F">
            <w:rPr>
              <w:rFonts w:hint="cs"/>
              <w:spacing w:val="-8"/>
              <w:cs/>
            </w:rPr>
            <w:delText>​</w:delText>
          </w:r>
          <w:r w:rsidR="00022033" w:rsidRPr="003E4E58" w:rsidDel="00AD1E0F">
            <w:rPr>
              <w:spacing w:val="-8"/>
              <w:cs/>
            </w:rPr>
            <w:delText>ច</w:delText>
          </w:r>
          <w:r w:rsidR="00022033" w:rsidRPr="003E4E58" w:rsidDel="00AD1E0F">
            <w:rPr>
              <w:spacing w:val="-8"/>
              <w:cs/>
              <w:rPrChange w:id="395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​ដាក់ឱ្យអនុវត្តបាន ស្របតាម​ផែ​ន​កា​រ​​​ស​ក​ម្មភា​ពក្នុងឆ្នាំ២​០​២​២</w:delText>
          </w:r>
        </w:del>
      </w:ins>
      <w:ins w:id="3957" w:author="Kem Sereyboth" w:date="2023-07-27T10:00:00Z">
        <w:del w:id="3958" w:author="Sopheak" w:date="2023-08-03T06:40:00Z">
          <w:r w:rsidR="00E3331A" w:rsidRPr="003E4E58" w:rsidDel="00AD1E0F">
            <w:rPr>
              <w:spacing w:val="-8"/>
              <w:cs/>
              <w:rPrChange w:id="3959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960" w:author="Kem Sereyboth" w:date="2023-07-27T09:55:00Z">
        <w:del w:id="3961" w:author="Sopheak" w:date="2023-08-03T06:40:00Z">
          <w:r w:rsidR="00022033" w:rsidRPr="003E4E58" w:rsidDel="00AD1E0F">
            <w:rPr>
              <w:spacing w:val="-8"/>
              <w:cs/>
              <w:rPrChange w:id="396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63" w:author="Sopheak Phorn" w:date="2023-07-28T13:10:00Z">
        <w:del w:id="3964" w:author="Sopheak" w:date="2023-08-03T06:40:00Z">
          <w:r w:rsidRPr="003E4E58" w:rsidDel="00AD1E0F">
            <w:rPr>
              <w:spacing w:val="-8"/>
              <w:cs/>
              <w:rPrChange w:id="3965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66" w:author="Kem Sereyboth" w:date="2023-07-27T09:52:00Z">
        <w:del w:id="3967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968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3969" w:author="Sopheak Phorn" w:date="2023-07-28T13:09:00Z">
        <w:del w:id="3970" w:author="Sopheak" w:date="2023-08-03T06:40:00Z">
          <w:r w:rsidRPr="003E4E58" w:rsidDel="00AD1E0F">
            <w:rPr>
              <w:b/>
              <w:bCs/>
              <w:spacing w:val="-8"/>
              <w:cs/>
              <w:rPrChange w:id="3971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  <w:r w:rsidRPr="003E4E58" w:rsidDel="00AD1E0F">
            <w:rPr>
              <w:spacing w:val="-8"/>
              <w:cs/>
              <w:rPrChange w:id="397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3E4E58" w:rsidDel="00AD1E0F">
            <w:rPr>
              <w:spacing w:val="-6"/>
              <w:cs/>
            </w:rPr>
            <w:delText>បានរៀបចំមិនសម្រេចបានតាមផែនការកំណត់លើសេចក្ដី</w:delText>
          </w:r>
        </w:del>
      </w:ins>
      <w:ins w:id="3973" w:author="Sopheak Phorn" w:date="2023-07-28T13:10:00Z">
        <w:del w:id="3974" w:author="Sopheak" w:date="2023-08-03T06:40:00Z">
          <w:r w:rsidRPr="003E4E58" w:rsidDel="00AD1E0F">
            <w:rPr>
              <w:rFonts w:hint="cs"/>
              <w:spacing w:val="-6"/>
              <w:cs/>
            </w:rPr>
            <w:delText>​​​</w:delText>
          </w:r>
        </w:del>
      </w:ins>
      <w:ins w:id="3975" w:author="Sopheak Phorn" w:date="2023-07-28T13:09:00Z">
        <w:del w:id="3976" w:author="Sopheak" w:date="2023-08-03T06:40:00Z">
          <w:r w:rsidRPr="003E4E58" w:rsidDel="00AD1E0F">
            <w:rPr>
              <w:spacing w:val="-6"/>
              <w:cs/>
            </w:rPr>
            <w:delText>ព្រាងប្រកាសស្ដីពីការដាក់ឱ្យអនុវត្តស្ដង់ដាគណនេយ្យសាមញ្ញកម្ពុជា</w:delText>
          </w:r>
        </w:del>
      </w:ins>
      <w:ins w:id="3977" w:author="Sopheak Phorn" w:date="2023-07-28T13:10:00Z">
        <w:del w:id="3978" w:author="Sopheak" w:date="2023-08-03T06:40:00Z">
          <w:r w:rsidRPr="003E4E58" w:rsidDel="00AD1E0F">
            <w:rPr>
              <w:rFonts w:hint="cs"/>
              <w:spacing w:val="-6"/>
              <w:cs/>
            </w:rPr>
            <w:delText>។</w:delText>
          </w:r>
        </w:del>
      </w:ins>
    </w:p>
    <w:p w14:paraId="6C38E038" w14:textId="6CB3679E" w:rsidR="00DE5CE1" w:rsidRPr="000A3C93" w:rsidRDefault="00DE5CE1">
      <w:pPr>
        <w:spacing w:after="0" w:line="233" w:lineRule="auto"/>
        <w:ind w:firstLine="720"/>
        <w:jc w:val="both"/>
        <w:rPr>
          <w:ins w:id="3979" w:author="Kem Sereyboth" w:date="2023-07-11T10:45:00Z"/>
          <w:rFonts w:ascii="Khmer MEF1" w:hAnsi="Khmer MEF1" w:cs="Khmer MEF1"/>
          <w:sz w:val="24"/>
          <w:szCs w:val="24"/>
          <w:cs/>
          <w:lang w:val="ca-ES"/>
        </w:rPr>
        <w:pPrChange w:id="3980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981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ក្នុងគោលបំណងធ្វើឱ្យប្រសើរឡើងនូវប្រព័ន្ធត្រួតពិនិត្យផ្ទៃក្នុងរបស់ </w:t>
        </w:r>
      </w:ins>
      <w:ins w:id="3982" w:author="Kem Sereyboth" w:date="2023-07-12T11:06:00Z">
        <w:r w:rsidR="004A4CD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983" w:author="Sopheak Phorn" w:date="2023-08-04T10:3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984" w:author="Sopheak Phorn" w:date="2023-07-28T13:10:00Z">
        <w:r w:rsidR="00795E9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985" w:author="Sopheak Phorn" w:date="2023-08-04T10:38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986" w:author="Kem Sereyboth" w:date="2023-07-12T11:06:00Z">
        <w:del w:id="3987" w:author="Sopheak Phorn" w:date="2023-07-28T13:10:00Z">
          <w:r w:rsidR="004A4CD5" w:rsidRPr="00592247" w:rsidDel="00795E95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88" w:author="Sopheak Phorn" w:date="2023-08-04T10:38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989" w:author="Sopheak Phorn" w:date="2023-08-04T10:3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.ស.</w:t>
        </w:r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90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991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92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សវនករទទួលបន្ទុកបា</w:t>
        </w:r>
      </w:ins>
      <w:ins w:id="3993" w:author="Kem Sereyboth" w:date="2023-07-12T11:06:00Z"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94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95" w:author="Kem Sereyboth" w:date="2023-07-13T13:59:00Z">
        <w:r w:rsidR="00776C1C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96" w:author="Sopheak Phorn" w:date="2023-08-04T10:3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97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98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999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4000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4001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02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ដាក់បញ្ចូលនូវអនុសាសន៍សវនកម្មទៅក្នុង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ចំណុច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03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ទី១</w:t>
        </w:r>
        <w:r w:rsidRPr="000A3C93">
          <w:rPr>
            <w:rFonts w:ascii="Khmer MEF1" w:hAnsi="Khmer MEF1" w:cs="Khmer MEF1"/>
            <w:spacing w:val="4"/>
            <w:sz w:val="24"/>
            <w:szCs w:val="24"/>
            <w:highlight w:val="yellow"/>
            <w:cs/>
            <w:lang w:val="ca-ES"/>
            <w:rPrChange w:id="4004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4005" w:author="Kem Sereyboth" w:date="2023-07-26T14:20:00Z">
        <w:r w:rsidR="00876B59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៣</w:t>
        </w:r>
      </w:ins>
      <w:ins w:id="4006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07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 នៃ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របាយ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0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ការ​ណ៍​សវនកម្ម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09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នេះ។</w:t>
        </w:r>
        <w:r w:rsidRPr="000A3C93">
          <w:rPr>
            <w:rFonts w:ascii="Khmer MEF1" w:hAnsi="Khmer MEF1" w:cs="Khmer MEF1"/>
            <w:spacing w:val="4"/>
            <w:sz w:val="24"/>
            <w:szCs w:val="24"/>
            <w:lang w:val="ca-ES"/>
            <w:rPrChange w:id="4010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4011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នាពេល</w:t>
        </w:r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ខាងមុ</w:t>
        </w:r>
      </w:ins>
      <w:ins w:id="4012" w:author="Kem Sereyboth" w:date="2023-07-13T13:59:00Z">
        <w:r w:rsidR="00776C1C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​​​​</w:t>
        </w:r>
      </w:ins>
      <w:ins w:id="4013" w:author="Kem Sereyboth" w:date="2023-07-12T11:06:00Z">
        <w:r w:rsidR="004A4CD5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</w:t>
        </w:r>
      </w:ins>
      <w:ins w:id="4014" w:author="Kem Sereyboth" w:date="2023-07-11T10:45:00Z"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5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អង្គ</w:t>
        </w:r>
      </w:ins>
      <w:ins w:id="4016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7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4018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9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ភាពសវនកម្ម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20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ផ្ទៃក្នុងនៃ 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4021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4022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>.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23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នឹងតាមដានលើវឌ្ឍនភាពនៃការអនុវត្តតាម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2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អនុសាសន៍ដែលបា</w:t>
        </w:r>
      </w:ins>
      <w:ins w:id="4025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2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4027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2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4029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4030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4031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32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ផ្ដ</w:t>
        </w:r>
      </w:ins>
      <w:ins w:id="4033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3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4035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3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ល់</w:t>
        </w:r>
      </w:ins>
      <w:ins w:id="4037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3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  <w:r w:rsidR="00AE5B2A"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4039" w:author="Kem Sereyboth" w:date="2023-07-11T10:45:00Z"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ជូនដែលជាផ្នែកមួយនៃនីតិវិធីតាមដានអនុសាសន៍សវ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កម្ម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គ្រាបន្ទាប់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0F8A4130" w14:textId="5CFEA7C6" w:rsidR="00C26CA3" w:rsidRPr="00E33574" w:rsidDel="005C3437" w:rsidRDefault="00C26CA3">
      <w:pPr>
        <w:spacing w:after="0" w:line="233" w:lineRule="auto"/>
        <w:ind w:firstLine="720"/>
        <w:jc w:val="both"/>
        <w:rPr>
          <w:ins w:id="4040" w:author="Voeun Kuyeng" w:date="2022-09-01T10:54:00Z"/>
          <w:del w:id="4041" w:author="Kem Sereyboth" w:date="2023-06-20T14:18:00Z"/>
          <w:rFonts w:ascii="Khmer MEF1" w:hAnsi="Khmer MEF1" w:cs="Khmer MEF1"/>
          <w:b/>
          <w:bCs/>
          <w:spacing w:val="-2"/>
          <w:lang w:val="ca-ES"/>
          <w:rPrChange w:id="4042" w:author="Kem Sereyboth" w:date="2023-07-19T16:59:00Z">
            <w:rPr>
              <w:ins w:id="4043" w:author="Voeun Kuyeng" w:date="2022-09-01T10:54:00Z"/>
              <w:del w:id="4044" w:author="Kem Sereyboth" w:date="2023-06-20T14:18:00Z"/>
              <w:rFonts w:ascii="Khmer MEF1" w:hAnsi="Khmer MEF1" w:cs="Khmer MEF1"/>
              <w:b/>
              <w:bCs/>
              <w:lang w:val="ca-ES"/>
            </w:rPr>
          </w:rPrChange>
        </w:rPr>
        <w:pPrChange w:id="404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046" w:author="Kem Sereiboth" w:date="2022-09-13T15:45:00Z">
        <w:del w:id="4047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04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ខ-គោលបំណងនៃការធ្វើសវនកម្ម</w:delText>
          </w:r>
        </w:del>
      </w:ins>
    </w:p>
    <w:p w14:paraId="0507024E" w14:textId="3C55AB25" w:rsidR="007710A5" w:rsidRPr="00E33574" w:rsidDel="005C3437" w:rsidRDefault="007710A5">
      <w:pPr>
        <w:spacing w:after="0" w:line="233" w:lineRule="auto"/>
        <w:ind w:firstLine="720"/>
        <w:jc w:val="both"/>
        <w:rPr>
          <w:ins w:id="4049" w:author="Voeun Kuyeng" w:date="2022-09-01T10:53:00Z"/>
          <w:del w:id="4050" w:author="Kem Sereyboth" w:date="2023-06-20T14:18:00Z"/>
          <w:spacing w:val="-2"/>
          <w:lang w:val="ca-ES"/>
          <w:rPrChange w:id="4051" w:author="Kem Sereyboth" w:date="2023-07-19T16:59:00Z">
            <w:rPr>
              <w:ins w:id="4052" w:author="Voeun Kuyeng" w:date="2022-09-01T10:53:00Z"/>
              <w:del w:id="4053" w:author="Kem Sereyboth" w:date="2023-06-20T14:18:00Z"/>
              <w:rFonts w:ascii="Khmer MEF1" w:hAnsi="Khmer MEF1" w:cs="Khmer MEF1"/>
              <w:lang w:val="ca-ES"/>
            </w:rPr>
          </w:rPrChange>
        </w:rPr>
        <w:pPrChange w:id="4054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1DEF98B7" w14:textId="6A756456" w:rsidR="007710A5" w:rsidRPr="00E33574" w:rsidDel="005C3437" w:rsidRDefault="007710A5">
      <w:pPr>
        <w:spacing w:after="0" w:line="233" w:lineRule="auto"/>
        <w:ind w:firstLine="720"/>
        <w:jc w:val="both"/>
        <w:rPr>
          <w:ins w:id="4055" w:author="Voeun Kuyeng" w:date="2022-09-01T10:53:00Z"/>
          <w:del w:id="4056" w:author="Kem Sereyboth" w:date="2023-06-20T14:18:00Z"/>
          <w:rFonts w:ascii="Khmer MEF1" w:hAnsi="Khmer MEF1" w:cs="Khmer MEF1"/>
          <w:strike/>
          <w:spacing w:val="-2"/>
          <w:lang w:val="ca-ES"/>
          <w:rPrChange w:id="4057" w:author="Kem Sereyboth" w:date="2023-07-19T16:59:00Z">
            <w:rPr>
              <w:ins w:id="4058" w:author="Voeun Kuyeng" w:date="2022-09-01T10:53:00Z"/>
              <w:del w:id="4059" w:author="Kem Sereyboth" w:date="2023-06-20T14:18:00Z"/>
              <w:rFonts w:ascii="Khmer MEF1" w:hAnsi="Khmer MEF1" w:cs="Khmer MEF1"/>
              <w:lang w:val="ca-ES"/>
            </w:rPr>
          </w:rPrChange>
        </w:rPr>
        <w:pPrChange w:id="406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061" w:author="Voeun Kuyeng" w:date="2022-09-01T10:53:00Z">
        <w:del w:id="4062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406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lang w:val="ca-ES"/>
              <w:rPrChange w:id="4064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406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6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ត្រូវរៀបរាប់អំពីគោលបំណងនៃការធ្វើសវនកម្ម និងកត្តាដែលនាំឱ្យសម្រេចបាននូវ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406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6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គោលបំណងសវនកម្មនេះ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406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7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ដើម្បីបញ្ជាក់ឱ្យ</w:delText>
          </w:r>
        </w:del>
      </w:ins>
      <w:ins w:id="4071" w:author="socheata.ol@hotmail.com" w:date="2022-09-01T14:06:00Z">
        <w:del w:id="4072" w:author="Kem Sereyboth" w:date="2023-06-20T14:18:00Z">
          <w:r w:rsidR="00D36C29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7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អ្នកប្រើប្រាស់របាយការណ៍</w:delText>
          </w:r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74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សវនកម្មនេះ</w:delText>
          </w:r>
        </w:del>
      </w:ins>
      <w:ins w:id="4075" w:author="Voeun Kuyeng" w:date="2022-09-01T10:53:00Z">
        <w:del w:id="4076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77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អ្នកអានបានយល់អំពីគោលបំណង</w:delText>
          </w:r>
        </w:del>
      </w:ins>
      <w:ins w:id="4078" w:author="socheata.ol@hotmail.com" w:date="2022-09-01T14:07:00Z">
        <w:del w:id="4079" w:author="Kem Sereyboth" w:date="2023-06-20T14:18:00Z"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8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​</w:delText>
          </w:r>
        </w:del>
      </w:ins>
      <w:ins w:id="4081" w:author="Voeun Kuyeng" w:date="2022-09-01T10:53:00Z">
        <w:del w:id="4082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8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សវនកម្មនិងគោលបំណងនៃការត្រួតពិនិត្យរបស់អង្គភាពសវនកម្មផ្ទៃក្នុងនៃ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408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8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4086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8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</w:delText>
          </w:r>
        </w:del>
      </w:ins>
      <w:ins w:id="4088" w:author="socheata.ol@hotmail.com" w:date="2022-09-01T14:10:00Z">
        <w:del w:id="4089" w:author="Kem Sereyboth" w:date="2023-06-20T14:18:00Z">
          <w:r w:rsidR="00120FD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9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4091" w:author="Voeun Kuyeng" w:date="2022-09-01T10:53:00Z">
        <w:del w:id="4092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9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ដោយបែងចែកជា ៣ កថាខណ្ឌ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409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9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ដូចគំរូខាងក្រោម៖ </w:delText>
          </w:r>
        </w:del>
      </w:ins>
    </w:p>
    <w:p w14:paraId="0BC26D04" w14:textId="7E47FFED" w:rsidR="007710A5" w:rsidRPr="00E33574" w:rsidDel="005C3437" w:rsidRDefault="007710A5">
      <w:pPr>
        <w:spacing w:after="0" w:line="233" w:lineRule="auto"/>
        <w:ind w:firstLine="720"/>
        <w:jc w:val="both"/>
        <w:rPr>
          <w:ins w:id="4096" w:author="Voeun Kuyeng" w:date="2022-09-01T10:53:00Z"/>
          <w:del w:id="4097" w:author="Kem Sereyboth" w:date="2023-06-20T14:18:00Z"/>
          <w:rFonts w:ascii="Khmer MEF1" w:hAnsi="Khmer MEF1" w:cs="Khmer MEF1"/>
          <w:lang w:val="ca-ES"/>
          <w:rPrChange w:id="4098" w:author="Kem Sereyboth" w:date="2023-07-19T16:59:00Z">
            <w:rPr>
              <w:ins w:id="4099" w:author="Voeun Kuyeng" w:date="2022-09-01T10:53:00Z"/>
              <w:del w:id="4100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4101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102" w:author="Voeun Kuyeng" w:date="2022-09-01T10:53:00Z">
        <w:del w:id="4103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ជាទូទៅ </w:delText>
          </w:r>
        </w:del>
      </w:ins>
      <w:ins w:id="4104" w:author="LENOVO" w:date="2022-10-02T03:56:00Z">
        <w:del w:id="4105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0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សវនកម្មអនុលោមភាព ជាប្រភេទ​សវនកម្មមួយ​ដែលអនុវត្ត​លើ</w:delText>
          </w:r>
        </w:del>
      </w:ins>
      <w:ins w:id="4107" w:author="Un Seakamey" w:date="2022-11-14T15:27:00Z">
        <w:del w:id="4108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0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="00823888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110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cs/>
                  <w:lang w:val="ca-ES"/>
                </w:rPr>
              </w:rPrChange>
            </w:rPr>
            <w:delText>ន.ស.ស.</w:delText>
          </w:r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111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 xml:space="preserve"> </w:delText>
          </w:r>
        </w:del>
      </w:ins>
      <w:ins w:id="4112" w:author="LENOVO" w:date="2022-10-02T03:56:00Z">
        <w:del w:id="4113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14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សវនដ្ឋាន​ចំពោះ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rPrChange w:id="4115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​​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1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ការ​អនុវត្ត​ច្បាប់ និ</w:delText>
          </w:r>
        </w:del>
      </w:ins>
      <w:ins w:id="4117" w:author="Un Seakamey" w:date="2022-11-14T15:27:00Z">
        <w:del w:id="4118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1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​</w:delText>
          </w:r>
        </w:del>
      </w:ins>
      <w:ins w:id="4120" w:author="LENOVO" w:date="2022-10-02T03:56:00Z">
        <w:del w:id="4121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122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ង</w:delText>
          </w:r>
        </w:del>
      </w:ins>
      <w:ins w:id="4123" w:author="Un Seakamey" w:date="2022-11-14T15:27:00Z">
        <w:del w:id="4124" w:author="Kem Sereyboth" w:date="2023-06-20T14:18:00Z">
          <w:r w:rsidR="00823888" w:rsidRPr="00E33574" w:rsidDel="005C3437">
            <w:rPr>
              <w:rFonts w:ascii="Khmer MEF1" w:hAnsi="Khmer MEF1" w:cs="Khmer MEF1" w:hint="cs"/>
              <w:spacing w:val="-4"/>
              <w:cs/>
            </w:rPr>
            <w:delText>​</w:delText>
          </w:r>
        </w:del>
      </w:ins>
      <w:ins w:id="4125" w:author="LENOVO" w:date="2022-10-02T03:56:00Z">
        <w:del w:id="4126" w:author="Kem Sereyboth" w:date="2023-06-20T14:18:00Z">
          <w:r w:rsidR="001513EA" w:rsidRPr="00E33574" w:rsidDel="005C3437">
            <w:rPr>
              <w:rFonts w:ascii="Khmer MEF1" w:hAnsi="Khmer MEF1" w:cs="Khmer MEF1"/>
              <w:cs/>
            </w:rPr>
            <w:delText>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បទប្បញ្ញត្តិ គោលនយោបាយ ក្រមសីលធម៌ ឬលក្ខខណ្ឌដែលបានព្រមព្រៀងគ្នា ដូចជា​លក្ខខណ្ឌ</w:delText>
          </w:r>
          <w:r w:rsidR="001513EA" w:rsidRPr="00E33574" w:rsidDel="005C3437">
            <w:rPr>
              <w:rFonts w:ascii="Khmer MEF1" w:hAnsi="Khmer MEF1" w:cs="Khmer MEF1"/>
              <w:spacing w:val="-6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នៃកិច្ចសន្យា</w:delText>
          </w:r>
          <w:r w:rsidR="001513EA" w:rsidRPr="00E33574" w:rsidDel="005C3437">
            <w:rPr>
              <w:rFonts w:ascii="Khmer MEF1" w:hAnsi="Khmer MEF1" w:cs="Khmer MEF1"/>
              <w:cs/>
            </w:rPr>
            <w:delText xml:space="preserve"> ឬលក្ខខណ្ឌនៃកិច្ចព្រមព្រៀងផ្តល់មូលនិធិ។ 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>ការធ្វើសវនកម្ម​អនុលោមភាព​របស់​អង្គភាព</w:delText>
          </w:r>
          <w:r w:rsidR="001513EA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សវនកម្មផ្ទៃក្នុង​នៃ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127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12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មានគោលបំណងត្រួតពិនិត្យនិងវាយតម្លៃថា​តើការអនុវត្តរបស់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12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ន.ស.ស.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13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បានស្រប​តាមច្បាប់</w:delText>
          </w:r>
          <w:r w:rsidR="001513E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អនុក្រឹត្យ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</w:del>
      </w:ins>
      <w:ins w:id="4132" w:author="Voeun Kuyeng" w:date="2022-09-01T10:53:00Z">
        <w:del w:id="4133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134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សវនកម្មអនុលោមភាព សំដៅ</w:delText>
          </w:r>
        </w:del>
      </w:ins>
      <w:ins w:id="4135" w:author="Un Seakamey" w:date="2022-09-27T16:17:00Z">
        <w:del w:id="4136" w:author="Kem Sereyboth" w:date="2023-06-20T14:18:00Z">
          <w:r w:rsidR="002F185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137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ជា</w:delText>
          </w:r>
        </w:del>
      </w:ins>
      <w:ins w:id="4138" w:author="Voeun Kuyeng" w:date="2022-09-01T10:53:00Z">
        <w:del w:id="4139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140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ដល់ប្រភេទសវនកម្មមួយដែលអនុវត្តលើសវនដ្ឋានចំពោះការអនុវត្តច្បាប់ និង</w:delText>
          </w:r>
        </w:del>
      </w:ins>
      <w:ins w:id="4141" w:author="Un Seakamey" w:date="2022-09-27T15:59:00Z">
        <w:del w:id="4142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143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 </w:delText>
          </w:r>
        </w:del>
      </w:ins>
      <w:ins w:id="4144" w:author="Voeun Kuyeng" w:date="2022-09-01T10:53:00Z">
        <w:del w:id="4145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14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 xml:space="preserve">បទប្បញ្ញត្តិ គោលនយោបាយ ក្រមសីលធម៌ ឬលក្ខខណ្ឌដែលបានព្រមព្រៀងគ្នា ដូចជាលក្ខខណ្ឌនៃកិច្ចសន្យា ឬលក្ខខណ្ឌនៃកិច្ចព្រមព្រៀងផ្តល់មូលនិធិ។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47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ការធ្វើសវនកម្មអនុលោមភាពរបស់អង្គភាពសវនកម្មផ្ទៃក្នុងនៃ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48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49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មានគោលបំណងត្រួតពិនិត្យ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150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51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និងវាយតម្លៃថា​តើការអនុវត្តការងាររបស់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lang w:val="ca-ES"/>
              <w:rPrChange w:id="4152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53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សវនដ្ឋាន]</w:delText>
          </w:r>
        </w:del>
      </w:ins>
      <w:ins w:id="4154" w:author="User" w:date="2022-09-10T12:14:00Z">
        <w:del w:id="4155" w:author="Kem Sereyboth" w:date="2023-06-20T14:18:00Z">
          <w:r w:rsidR="009E6232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56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ន.ស.ស.</w:delText>
          </w:r>
        </w:del>
      </w:ins>
      <w:ins w:id="4157" w:author="Voeun Kuyeng" w:date="2022-09-01T10:53:00Z">
        <w:del w:id="4158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បានស្របតាមច្បាប់ អនុក្រឹត្យ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5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160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</w:p>
    <w:p w14:paraId="3CDCDF56" w14:textId="7B7D0138" w:rsidR="007710A5" w:rsidRPr="00E33574" w:rsidDel="005C3437" w:rsidRDefault="007C081A">
      <w:pPr>
        <w:spacing w:after="0" w:line="233" w:lineRule="auto"/>
        <w:ind w:firstLine="720"/>
        <w:jc w:val="both"/>
        <w:rPr>
          <w:ins w:id="4161" w:author="Voeun Kuyeng" w:date="2022-09-01T10:53:00Z"/>
          <w:del w:id="4162" w:author="Kem Sereyboth" w:date="2023-06-20T14:18:00Z"/>
          <w:rFonts w:ascii="Khmer MEF1" w:hAnsi="Khmer MEF1" w:cs="Khmer MEF1"/>
          <w:lang w:val="ca-ES"/>
        </w:rPr>
        <w:pPrChange w:id="4163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164" w:author="LENOVO" w:date="2022-10-02T04:01:00Z">
        <w:del w:id="4165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សវនករទទួល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បន្ទុកត្រូវធ្វើការកំណត់នូវប្រធានបទសវនកម្មជាក់លាក់ជាមុនសិនដើម្បីជាមូលដ្ឋានក្នុងការត្រួតពិនិត្យ និង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16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វាយតម្លៃ​លើការ​អនុវត្តរបស់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6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សវនដ្ឋាន</w:delText>
          </w:r>
        </w:del>
      </w:ins>
      <w:ins w:id="4168" w:author="User" w:date="2022-10-09T12:37:00Z">
        <w:del w:id="4169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7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417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ន.ស.ស.</w:delText>
          </w:r>
        </w:del>
      </w:ins>
      <w:ins w:id="4172" w:author="LENOVO" w:date="2022-10-02T04:01:00Z">
        <w:del w:id="417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7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។ ក្នុងន័យនេះ ប្រធានបទសវនកម្ម សំដៅដល់​ប្រធានបទដែលសវនករ​ទទួល​បន្ទុក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175" w:author="Kem Sereyboth" w:date="2023-07-19T16:59:00Z">
                <w:rPr>
                  <w:rFonts w:ascii="Khmer MEF1" w:hAnsi="Khmer MEF1" w:cs="Khmer MEF1"/>
                  <w:spacing w:val="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176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បាន​កំណត់ដើម្បីការចុះធ្វើសវនកម្ម បន្ទាប់ពីបានពិនិត្យ​ឃើញថាការអនុវត្ត​របស់​សវនដ្ឋាន​ត្រង់​ផ្នែកណា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មួយនៅមាន​ភាពខ្វះចន្លោះដែលអាចនាំឱ្យកើតមាននូវហានិភ័យ</w:delText>
          </w:r>
        </w:del>
      </w:ins>
      <w:ins w:id="4177" w:author="User" w:date="2022-10-05T12:34:00Z">
        <w:del w:id="4178" w:author="Kem Sereyboth" w:date="2023-06-20T14:18:00Z">
          <w:r w:rsidR="00664E53" w:rsidRPr="00E33574" w:rsidDel="005C3437">
            <w:rPr>
              <w:rFonts w:ascii="Khmer MEF1" w:hAnsi="Khmer MEF1" w:cs="Khmer MEF1"/>
              <w:cs/>
              <w:lang w:val="ca-ES"/>
            </w:rPr>
            <w:delText>នៃភាពមិនអនុលោម</w:delText>
          </w:r>
        </w:del>
      </w:ins>
      <w:ins w:id="4179" w:author="User" w:date="2022-10-03T10:44:00Z">
        <w:del w:id="4180" w:author="Kem Sereyboth" w:date="2023-06-20T14:18:00Z">
          <w:r w:rsidR="003D04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81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4182" w:author="LENOVO" w:date="2022-10-02T04:01:00Z">
        <w:del w:id="4183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នៃភាពមិនអនុលោម។ </w:delText>
          </w:r>
        </w:del>
      </w:ins>
      <w:ins w:id="4184" w:author="Voeun Kuyeng" w:date="2022-09-01T10:53:00Z">
        <w:del w:id="418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8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187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8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4189" w:author="User" w:date="2022-09-28T15:52:00Z">
        <w:del w:id="4190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4191" w:author="Voeun Kuyeng" w:date="2022-09-01T10:53:00Z">
        <w:del w:id="419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9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ត្រូវធ្វើការកំណត់នូវប្រធានបទសវនកម្មជាក់លាក់ជាមុនសិនដើម្បីជា</w:delText>
          </w:r>
        </w:del>
      </w:ins>
      <w:ins w:id="4194" w:author="Un Seakamey" w:date="2022-09-27T16:01:00Z">
        <w:del w:id="4195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96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មូលដ្ឋាន</w:delText>
          </w:r>
        </w:del>
      </w:ins>
      <w:ins w:id="4197" w:author="Voeun Kuyeng" w:date="2022-09-01T10:53:00Z">
        <w:del w:id="419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គោលក្នុងការពិនិត្យ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20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0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និងវាយតម្លៃ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20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4203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204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ក្នុងន័យនេះ ប្រធានបទសវនកម្ម សំដៅដល់ប្រធានបទដែលសវនករ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420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20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4207" w:author="User" w:date="2022-09-28T15:53:00Z">
        <w:del w:id="4208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4209" w:author="Voeun Kuyeng" w:date="2022-09-01T10:53:00Z">
        <w:del w:id="4210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បានកំណត់ជាគោលក្នុង</w:delText>
          </w:r>
        </w:del>
      </w:ins>
      <w:ins w:id="4211" w:author="Un Seakamey" w:date="2022-09-27T16:27:00Z">
        <w:del w:id="4212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13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ដើម្បី</w:delText>
          </w:r>
        </w:del>
      </w:ins>
      <w:ins w:id="4214" w:author="Voeun Kuyeng" w:date="2022-09-01T10:53:00Z">
        <w:del w:id="4215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4216" w:author="Un Seakamey" w:date="2022-09-27T16:27:00Z">
        <w:del w:id="4217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18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ចុះ</w:delText>
          </w:r>
        </w:del>
      </w:ins>
      <w:ins w:id="4219" w:author="Voeun Kuyeng" w:date="2022-09-01T10:53:00Z">
        <w:del w:id="4220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ចុះធ្វើសវនកម្ម បន្ទាប់ពីបានពិនិត្យឃើញថាការអនុវត្តការងាររបស់</w:delText>
          </w:r>
          <w:r w:rsidR="007710A5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2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សវនដ្ឋានត្រង់ផ្នែកណាមួយ</w:delText>
          </w:r>
        </w:del>
      </w:ins>
      <w:ins w:id="4222" w:author="User" w:date="2022-09-28T15:54:00Z">
        <w:del w:id="4223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4224" w:author="Voeun Kuyeng" w:date="2022-09-01T10:53:00Z">
        <w:del w:id="422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2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នៃការអនុវត្តនៅមានខ្វះចន្លោះដែលអាចនាំឱ្យកើត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មាននូវហានិភ័យនៃភាព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2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អនុលោម។ </w:delText>
          </w:r>
        </w:del>
      </w:ins>
    </w:p>
    <w:p w14:paraId="0070B885" w14:textId="4600200A" w:rsidR="007710A5" w:rsidRPr="00E33574" w:rsidDel="005C3437" w:rsidRDefault="007C081A">
      <w:pPr>
        <w:spacing w:after="0" w:line="233" w:lineRule="auto"/>
        <w:ind w:firstLine="720"/>
        <w:jc w:val="both"/>
        <w:rPr>
          <w:ins w:id="4228" w:author="Kem Sereiboth" w:date="2022-09-13T15:46:00Z"/>
          <w:del w:id="4229" w:author="Kem Sereyboth" w:date="2023-06-20T14:18:00Z"/>
          <w:rFonts w:ascii="Khmer MEF1" w:hAnsi="Khmer MEF1" w:cs="Khmer MEF1"/>
          <w:lang w:val="ca-ES"/>
        </w:rPr>
        <w:pPrChange w:id="4230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231" w:author="LENOVO" w:date="2022-10-02T04:02:00Z">
        <w:del w:id="4232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33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បន្ថែមពីនេះ ដើម្បីធានាបាននូវការវាស់វែងការអនុវត្តរបស់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23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4235" w:author="LENOVO" w:date="2022-10-02T04:03:00Z">
        <w:del w:id="4236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23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4238" w:author="LENOVO" w:date="2022-10-02T04:02:00Z">
        <w:del w:id="4239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24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241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អនុលោមទៅតាម​បទប្បញ្ញត្តិជា​ធរមាន សវនករទទួលបន្ទុក​ត្រូវជ្រើសរើសនូវ​លក្ខណៈវិនិច្ឆ័យ​សវនកម្ម​ជាក់លាក់​ដើម្បីធ្វើការ​ផ្ទៀងផ្ទាត់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ជាមួយ​ភស្តុតាងដែលសវនករបានរកឃើញក្នុងកំឡុងពេលចុះធ្វើសវនកម្មរហូតទាញបាននូវ​ការសន្និដ្ឋាន​ពី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ភា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24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ពអនុលោម ឬ​មិនអនុលោមនៃការអនុវត្តរបស់សវនដ្ឋាន</w:delText>
          </w:r>
        </w:del>
      </w:ins>
      <w:ins w:id="4243" w:author="User" w:date="2022-10-09T12:38:00Z">
        <w:del w:id="4244" w:author="Kem Sereyboth" w:date="2023-06-20T14:18:00Z">
          <w:r w:rsidR="00D9553E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4245" w:author="LENOVO" w:date="2022-10-02T04:02:00Z">
        <w:del w:id="424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24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ក្នុងន័​យនេះ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424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24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 ​សំដៅ​ដល់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425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251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5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ទាំងឡាយដែលពាក់ព័ន្ធនឹងការអនុវត្តរបស់សវនដ្ឋាន</w:delText>
          </w:r>
        </w:del>
      </w:ins>
      <w:ins w:id="4253" w:author="User" w:date="2022-10-09T12:38:00Z">
        <w:del w:id="4254" w:author="Kem Sereyboth" w:date="2023-06-20T14:18:00Z">
          <w:r w:rsidR="00D9553E" w:rsidRPr="00E33574" w:rsidDel="005C3437">
            <w:rPr>
              <w:rFonts w:ascii="Khmer MEF1" w:hAnsi="Khmer MEF1" w:cs="Khmer MEF1" w:hint="cs"/>
              <w:spacing w:val="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</w:rPr>
            <w:delText>ន.ស.ស.</w:delText>
          </w:r>
        </w:del>
      </w:ins>
      <w:ins w:id="4255" w:author="LENOVO" w:date="2022-10-02T04:02:00Z">
        <w:del w:id="425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25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58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ដោយក្នុងនោះសវនករទទួលបន្ទុកនឹងប្រើប្រាស់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25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បទប្បញ្ញត្តិទាំងន</w:delText>
          </w:r>
        </w:del>
      </w:ins>
      <w:ins w:id="4260" w:author="User" w:date="2022-10-04T09:52:00Z">
        <w:del w:id="4261" w:author="Kem Sereyboth" w:date="2023-06-20T14:18:00Z">
          <w:r w:rsidR="000008B6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262" w:author="Kem Sereyboth" w:date="2023-07-19T16:59:00Z">
                <w:rPr>
                  <w:rFonts w:ascii="Khmer MEF1" w:eastAsia="Times New Roman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4263" w:author="LENOVO" w:date="2022-10-02T04:02:00Z">
        <w:del w:id="4264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26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េះជាលក្ខណៈវិនិច្ឆ័យសវនកម្មក្នុងការវាយតម្លៃអំពីអនុលោមភាពនៃការអនុវត្តរបស់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426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ដ្ឋាន</w:delText>
          </w:r>
        </w:del>
      </w:ins>
      <w:ins w:id="4267" w:author="User" w:date="2022-10-09T12:38:00Z">
        <w:del w:id="4268" w:author="Kem Sereyboth" w:date="2023-06-20T14:18:00Z"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ន.ស.ស.</w:delText>
          </w:r>
        </w:del>
      </w:ins>
      <w:ins w:id="4269" w:author="LENOVO" w:date="2022-10-02T04:02:00Z">
        <w:del w:id="4270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  <w:ins w:id="4271" w:author="Voeun Kuyeng" w:date="2022-09-01T10:53:00Z">
        <w:del w:id="427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7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ដើម្បីធានាបាននូវ</w:delText>
          </w:r>
        </w:del>
      </w:ins>
      <w:ins w:id="4274" w:author="socheata.ol@hotmail.com" w:date="2022-09-01T14:16:00Z">
        <w:del w:id="4275" w:author="Kem Sereyboth" w:date="2023-06-20T14:18:00Z">
          <w:r w:rsidR="00F03D60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76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4277" w:author="Voeun Kuyeng" w:date="2022-09-01T10:53:00Z">
        <w:del w:id="427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7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វាស់វែងការអនុវត្តការងាររបស់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28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8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28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4283" w:author="User" w:date="2022-09-10T12:17:00Z">
        <w:del w:id="4284" w:author="Kem Sereyboth" w:date="2023-06-20T14:18:00Z">
          <w:r w:rsidR="009E6232" w:rsidRPr="00994600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</w:rPr>
            <w:delText>ន.ស.ស.</w:delText>
          </w:r>
        </w:del>
      </w:ins>
      <w:ins w:id="4285" w:author="Voeun Kuyeng" w:date="2022-09-01T10:53:00Z">
        <w:del w:id="428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8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ប្រកបដោយប្រសិទ្ធភាព និង</w:delText>
          </w:r>
        </w:del>
      </w:ins>
      <w:ins w:id="4288" w:author="Uon Rithy" w:date="2022-09-22T07:38:00Z">
        <w:del w:id="4289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291" w:author="Voeun Kuyeng" w:date="2022-09-01T10:53:00Z">
        <w:del w:id="429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3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</w:delText>
          </w:r>
        </w:del>
      </w:ins>
      <w:ins w:id="4294" w:author="Un Seakamey" w:date="2022-09-27T16:28:00Z">
        <w:del w:id="4295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អនុលោមទៅតាមបទប</w:delText>
          </w:r>
        </w:del>
      </w:ins>
      <w:ins w:id="4297" w:author="Un Seakamey" w:date="2022-09-27T16:29:00Z">
        <w:del w:id="4298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300" w:author="Un Seakamey" w:date="2022-09-27T16:31:00Z">
        <w:del w:id="4301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0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</w:delText>
          </w:r>
        </w:del>
      </w:ins>
      <w:ins w:id="4303" w:author="User" w:date="2022-09-28T15:54:00Z">
        <w:del w:id="4304" w:author="Kem Sereyboth" w:date="2023-06-20T14:18:00Z">
          <w:r w:rsidR="00F600C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30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306" w:author="Voeun Kuyeng" w:date="2022-09-01T10:53:00Z">
        <w:del w:id="430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0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30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1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សវនករទទួលបន្ទុកត្រូវជ្រើសរើសនូវលក្ខណៈវិនិច្ឆ័យសវនកម្មជាក់លាក់ដើម្បីធ្វើការផ្ទៀងផ្ទាត់</w:delText>
          </w:r>
        </w:del>
      </w:ins>
      <w:ins w:id="4311" w:author="Uon Rithy" w:date="2022-09-22T07:38:00Z">
        <w:del w:id="4312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1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314" w:author="Voeun Kuyeng" w:date="2022-09-01T10:53:00Z">
        <w:del w:id="431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1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1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ins w:id="4318" w:author="Un Seakamey" w:date="2022-09-27T16:32:00Z">
        <w:del w:id="4319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2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ភស្តុតាង</w:delText>
          </w:r>
        </w:del>
      </w:ins>
      <w:ins w:id="4321" w:author="Voeun Kuyeng" w:date="2022-09-01T10:53:00Z">
        <w:del w:id="432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2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ដែលសវនករបានរកឃើញក្នុងកំឡុងពេលចុះធ្វើសវនកម្ម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432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2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រហូតទាញបាននូវ</w:delText>
          </w:r>
        </w:del>
      </w:ins>
      <w:ins w:id="4326" w:author="User" w:date="2022-09-28T09:18:00Z">
        <w:del w:id="4327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2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ការសន្និដ្ឋានព</w:delText>
          </w:r>
        </w:del>
      </w:ins>
      <w:ins w:id="4329" w:author="User" w:date="2022-09-28T09:19:00Z">
        <w:del w:id="4330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3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ី</w:delText>
          </w:r>
        </w:del>
      </w:ins>
      <w:ins w:id="4332" w:author="Voeun Kuyeng" w:date="2022-09-01T10:53:00Z">
        <w:del w:id="433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33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35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36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37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ឬមិនអនុលោមនៃការអនុវត្តការងាររបស់សវនដ្ឋាន។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3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3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ក្នុងន័យនេះ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4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41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4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4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សំដៅដល់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4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</w:delText>
          </w:r>
        </w:del>
      </w:ins>
      <w:ins w:id="4345" w:author="User" w:date="2022-09-28T09:19:00Z">
        <w:del w:id="4346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4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ប្បញ្ញត្តិ</w:delText>
          </w:r>
        </w:del>
      </w:ins>
      <w:ins w:id="4348" w:author="Voeun Kuyeng" w:date="2022-09-01T10:53:00Z">
        <w:del w:id="434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5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ទាំងឡាយដែលពាក់ព័ន្ធនឹងការអនុវត្តការងាររបស់សវនដ្ឋាន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35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5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ដោយក្នុងនោះ</w:delText>
          </w:r>
        </w:del>
      </w:ins>
      <w:ins w:id="4353" w:author="Uon Rithy" w:date="2022-09-22T07:39:00Z">
        <w:del w:id="4354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5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356" w:author="Voeun Kuyeng" w:date="2022-09-01T10:53:00Z">
        <w:del w:id="435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5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35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6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4361" w:author="Uon Rithy" w:date="2022-09-22T07:39:00Z">
        <w:del w:id="4362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6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364" w:author="Voeun Kuyeng" w:date="2022-09-01T10:53:00Z">
        <w:del w:id="436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36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បន្ទុកនឹង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6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ប្រើប្រាស់បទដ្ឋាន</w:delText>
          </w:r>
        </w:del>
      </w:ins>
      <w:ins w:id="4368" w:author="Un Seakamey" w:date="2022-09-27T16:39:00Z">
        <w:del w:id="4369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7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</w:delText>
          </w:r>
        </w:del>
      </w:ins>
      <w:ins w:id="4371" w:author="Un Seakamey" w:date="2022-09-27T16:40:00Z">
        <w:del w:id="4372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7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374" w:author="User" w:date="2022-09-28T12:40:00Z">
        <w:del w:id="4375" w:author="Kem Sereyboth" w:date="2023-06-20T14:18:00Z">
          <w:r w:rsidR="002C7911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37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377" w:author="Voeun Kuyeng" w:date="2022-09-01T10:53:00Z">
        <w:del w:id="437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7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ការងារទាំងនេះជាលក្ខណៈវិនិច្ឆ័យសវនកម្មក្នុងការវាយតម្លៃអំពីអនុលោមភាពនៃការអនុវត្ត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8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ការងាររបស់សវនដ្ឋាន។</w:delText>
          </w:r>
        </w:del>
      </w:ins>
    </w:p>
    <w:p w14:paraId="08FE031E" w14:textId="5EC806B5" w:rsidR="00C26CA3" w:rsidRPr="00E33574" w:rsidDel="005C3437" w:rsidRDefault="00C26CA3">
      <w:pPr>
        <w:spacing w:after="0" w:line="233" w:lineRule="auto"/>
        <w:ind w:firstLine="720"/>
        <w:jc w:val="both"/>
        <w:rPr>
          <w:ins w:id="4381" w:author="Voeun Kuyeng" w:date="2022-09-01T10:54:00Z"/>
          <w:del w:id="4382" w:author="Kem Sereyboth" w:date="2023-06-20T14:18:00Z"/>
          <w:rFonts w:ascii="Khmer MEF1" w:hAnsi="Khmer MEF1" w:cs="Khmer MEF1"/>
          <w:b/>
          <w:bCs/>
          <w:spacing w:val="-2"/>
          <w:lang w:val="ca-ES"/>
          <w:rPrChange w:id="4383" w:author="Kem Sereyboth" w:date="2023-07-19T16:59:00Z">
            <w:rPr>
              <w:ins w:id="4384" w:author="Voeun Kuyeng" w:date="2022-09-01T10:54:00Z"/>
              <w:del w:id="4385" w:author="Kem Sereyboth" w:date="2023-06-20T14:18:00Z"/>
              <w:rFonts w:ascii="Khmer MEF1" w:hAnsi="Khmer MEF1" w:cs="Khmer MEF1"/>
              <w:lang w:val="ca-ES"/>
            </w:rPr>
          </w:rPrChange>
        </w:rPr>
        <w:pPrChange w:id="4386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387" w:author="Kem Sereiboth" w:date="2022-09-13T15:46:00Z">
        <w:del w:id="4388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38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439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cs/>
                  <w:lang w:val="ca-ES"/>
                </w:rPr>
              </w:rPrChange>
            </w:rPr>
            <w:delText>ដំណើរការនៃការកំណត់ហានិភ័យអនុលោមភាពគន្លឹះ ប្រធានបទ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439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cs/>
                  <w:lang w:val="ca-ES"/>
                </w:rPr>
              </w:rPrChange>
            </w:rPr>
            <w:delText>សវនកម្ម និងលក្ខណៈវិនិច្ឆ័យសវនកម្ម</w:delText>
          </w:r>
        </w:del>
      </w:ins>
    </w:p>
    <w:p w14:paraId="645C27CB" w14:textId="3AB62B6A" w:rsidR="007710A5" w:rsidRPr="00E33574" w:rsidDel="005C3437" w:rsidRDefault="007710A5">
      <w:pPr>
        <w:spacing w:after="0" w:line="233" w:lineRule="auto"/>
        <w:ind w:firstLine="720"/>
        <w:jc w:val="both"/>
        <w:rPr>
          <w:ins w:id="4392" w:author="Voeun Kuyeng" w:date="2022-09-01T10:53:00Z"/>
          <w:del w:id="4393" w:author="Kem Sereyboth" w:date="2023-06-20T14:18:00Z"/>
          <w:lang w:val="ca-ES"/>
          <w:rPrChange w:id="4394" w:author="Kem Sereyboth" w:date="2023-07-19T16:59:00Z">
            <w:rPr>
              <w:ins w:id="4395" w:author="Voeun Kuyeng" w:date="2022-09-01T10:53:00Z"/>
              <w:del w:id="4396" w:author="Kem Sereyboth" w:date="2023-06-20T14:18:00Z"/>
              <w:rFonts w:ascii="Khmer MEF1" w:hAnsi="Khmer MEF1" w:cs="Khmer MEF1"/>
              <w:lang w:val="ca-ES"/>
            </w:rPr>
          </w:rPrChange>
        </w:rPr>
        <w:pPrChange w:id="439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7F63645C" w14:textId="7938C7F3" w:rsidR="007710A5" w:rsidRPr="00E33574" w:rsidDel="005C3437" w:rsidRDefault="007710A5">
      <w:pPr>
        <w:spacing w:after="0" w:line="233" w:lineRule="auto"/>
        <w:ind w:firstLine="720"/>
        <w:jc w:val="both"/>
        <w:rPr>
          <w:ins w:id="4398" w:author="Voeun Kuyeng" w:date="2022-09-01T10:53:00Z"/>
          <w:del w:id="4399" w:author="Kem Sereyboth" w:date="2023-06-20T14:18:00Z"/>
          <w:rFonts w:ascii="Khmer MEF1" w:hAnsi="Khmer MEF1" w:cs="Khmer MEF1"/>
          <w:strike/>
          <w:cs/>
          <w:lang w:val="ca-ES"/>
          <w:rPrChange w:id="4400" w:author="Kem Sereyboth" w:date="2023-07-19T16:59:00Z">
            <w:rPr>
              <w:ins w:id="4401" w:author="Voeun Kuyeng" w:date="2022-09-01T10:53:00Z"/>
              <w:del w:id="4402" w:author="Kem Sereyboth" w:date="2023-06-20T14:18:00Z"/>
              <w:rFonts w:ascii="Khmer MEF1" w:hAnsi="Khmer MEF1" w:cs="Khmer MEF1"/>
              <w:cs/>
              <w:lang w:val="ca-ES"/>
            </w:rPr>
          </w:rPrChange>
        </w:rPr>
        <w:pPrChange w:id="4403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404" w:author="Voeun Kuyeng" w:date="2022-09-01T10:53:00Z">
        <w:del w:id="440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cs/>
              <w:lang w:val="ca-ES"/>
              <w:rPrChange w:id="4406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lang w:val="ca-ES"/>
              <w:rPrChange w:id="4407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40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ត្រូវរៀបរាប់អំពីដំណើរការនៃការកំណត់ហានិភ័យអនុលោមភាពគន្លឹះ ប្រធានបទសវនកម្ម និងលក្ខណៈវិនិច្ឆ័យសវនកម្មដែលសវនករទទួលបន្ទុករកឃើញក្នុងដំណើរការធ្វើសវនកម្មនៅសវន</w:delText>
          </w:r>
        </w:del>
      </w:ins>
      <w:ins w:id="4409" w:author="Voeun Kuyeng" w:date="2022-09-07T13:51:00Z">
        <w:del w:id="4410" w:author="Kem Sereyboth" w:date="2023-06-20T14:18:00Z">
          <w:r w:rsidR="00650A48"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41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4412" w:author="Voeun Kuyeng" w:date="2022-09-01T10:53:00Z">
        <w:del w:id="4413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4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ដ្ឋាន។ ​សវនករទទួលបន្ទុក អាចរៀបរាប់អំពីចំណុចទី៣ នេះ ដោយបែងចែកជា ៣ កថាខណ្ឌ ដូចគំរូខាងក្រោម៖</w:delText>
          </w:r>
        </w:del>
      </w:ins>
    </w:p>
    <w:p w14:paraId="52F19446" w14:textId="5C17ABD5" w:rsidR="00C0604B" w:rsidRPr="00E33574" w:rsidDel="005C3437" w:rsidRDefault="007915DC">
      <w:pPr>
        <w:spacing w:after="0" w:line="233" w:lineRule="auto"/>
        <w:ind w:firstLine="720"/>
        <w:jc w:val="both"/>
        <w:rPr>
          <w:ins w:id="4415" w:author="sakaria fa" w:date="2022-09-15T21:01:00Z"/>
          <w:del w:id="4416" w:author="Kem Sereyboth" w:date="2023-06-20T14:18:00Z"/>
          <w:rFonts w:ascii="Khmer MEF1" w:hAnsi="Khmer MEF1" w:cs="Khmer MEF1"/>
          <w:lang w:val="ca-ES"/>
          <w:rPrChange w:id="4417" w:author="Kem Sereyboth" w:date="2023-07-19T16:59:00Z">
            <w:rPr>
              <w:ins w:id="4418" w:author="sakaria fa" w:date="2022-09-15T21:01:00Z"/>
              <w:del w:id="4419" w:author="Kem Sereyboth" w:date="2023-06-20T14:18:00Z"/>
              <w:rFonts w:ascii="Khmer MEF1" w:hAnsi="Khmer MEF1" w:cs="Khmer MEF1"/>
              <w:spacing w:val="-2"/>
              <w:lang w:val="ca-ES"/>
            </w:rPr>
          </w:rPrChange>
        </w:rPr>
        <w:pPrChange w:id="442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421" w:author="LENOVO" w:date="2022-10-02T04:06:00Z">
        <w:del w:id="4422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ស្របតាមគោលបំណងនៃការធ្វើសវនកម្ម និងដើម្បីធានាបានការអនុវត្តសវនកម្ម​ប្រចាំឆ្នាំ​ប្រកប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ដោយប្រសិទ្ធភាព និងស័ក្តិសិទ្ធភាព កាលពីថ្ងៃទី២២ ខែធ្នូ ឆ្នាំ២០២១ ប្រតិភូសវនកម្ម​របស់​អង្គភាព​សវនកម្ម​​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423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ផ្ទៃក្នុង​​នៃ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42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42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បានចុះសិក្សាស្វែងយល់អំពីបរិស្ថានរបស់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42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42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ដោយបាន​ប្រមូល​ទិន្នន័យ និង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2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ព័ត៌មាន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42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30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ពាក់ព័ន្ធ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431" w:author="Kem Sereyboth" w:date="2023-07-19T16:59:00Z">
                <w:rPr>
                  <w:rFonts w:ascii="Khmer MEF1" w:hAnsi="Khmer MEF1" w:cs="Khmer MEF1"/>
                  <w:spacing w:val="5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32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ដែលជាធាតុចូលដ៏សំខាន់សម្រាប់សវនករទទួលបន្ទុករៀបចំផែនការសវនកម្មឆ្នាំ២០២២</w:delText>
          </w:r>
          <w:r w:rsidRPr="00E33574" w:rsidDel="005C3437">
            <w:rPr>
              <w:rFonts w:ascii="Khmer MEF1" w:hAnsi="Khmer MEF1" w:cs="Khmer MEF1"/>
              <w:spacing w:val="5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33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434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សវនកម្ម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 តាមរយៈនេះ សវនករទទួលបន្ទុកបានធ្វើការពិនិត្យ​លើទិន្នន័យ និង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3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ព័ត៌មាន​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3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ដែល​ប្រមូល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437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3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បានព្រមទាំងធ្វើ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ការវាយតម្លៃយ៉ាងយកចិត្តទុក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3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ដាក់លើ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ការអនុវត្តរបស់សវនដ្ឋាន</w:delText>
          </w:r>
        </w:del>
      </w:ins>
      <w:ins w:id="4440" w:author="User" w:date="2022-10-09T12:39:00Z">
        <w:del w:id="4441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42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444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4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4445" w:author="LENOVO" w:date="2022-10-02T04:06:00Z">
        <w:del w:id="444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4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ដោយ​ផ្អែកលើ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4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លក្ខណៈ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4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វិនិច្ឆ័យ​សវនកម្មជាក់លាក់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45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45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និងគ្រប់គ្រាន់ដែលជា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4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​លទ្ធផលសវនករទទួលបន្ទុក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​កំណត់​បាន​នូវ​ហានិភ័យ​អនុលោមភាពគន្លឹះមួយចំនួន</w:delText>
          </w:r>
        </w:del>
      </w:ins>
      <w:ins w:id="4453" w:author="User" w:date="2022-10-05T12:37:00Z">
        <w:del w:id="4454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រួម</w:delText>
          </w:r>
        </w:del>
      </w:ins>
      <w:ins w:id="4455" w:author="User" w:date="2022-10-05T12:38:00Z">
        <w:del w:id="4456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មាន</w:delText>
          </w:r>
        </w:del>
      </w:ins>
      <w:ins w:id="4457" w:author="LENOVO" w:date="2022-10-02T04:06:00Z">
        <w:del w:id="4458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ដូចជា៖ </w:delText>
          </w:r>
        </w:del>
      </w:ins>
      <w:ins w:id="4459" w:author="Voeun Kuyeng" w:date="2022-09-01T10:53:00Z">
        <w:del w:id="446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6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ស្របតាមគោលបំណងនៃការធ្វើសវនកម្ម និងដើម្បីធានាបានការអនុវត្តការងារសវនកម្មប្រចាំឆ្នាំប្រកបដោយ</w:delText>
          </w:r>
        </w:del>
      </w:ins>
      <w:ins w:id="4462" w:author="User" w:date="2022-09-28T15:56:00Z">
        <w:del w:id="4463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4464" w:author="Voeun Kuyeng" w:date="2022-09-01T10:53:00Z">
        <w:del w:id="446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6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ប្រសិទ្ធភាព និងស័ក្តិសិទ្ធភាព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46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468" w:author="socheata.ol@hotmail.com" w:date="2022-09-01T14:31:00Z">
        <w:del w:id="4469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rPrChange w:id="4470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4471" w:author="Voeun Kuyeng" w:date="2022-09-01T10:53:00Z">
        <w:del w:id="447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កាលពីថ្ងៃទី.......</w:delText>
          </w:r>
        </w:del>
      </w:ins>
      <w:ins w:id="4474" w:author="User" w:date="2022-09-10T12:18:00Z">
        <w:del w:id="4475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7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២២ </w:delText>
          </w:r>
        </w:del>
      </w:ins>
      <w:ins w:id="4477" w:author="Voeun Kuyeng" w:date="2022-09-01T10:53:00Z">
        <w:del w:id="447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7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ខែ....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48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4481" w:author="User" w:date="2022-09-10T12:18:00Z">
        <w:del w:id="4482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8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ធ្នូ </w:delText>
          </w:r>
        </w:del>
      </w:ins>
      <w:ins w:id="4484" w:author="Voeun Kuyeng" w:date="2022-09-01T10:53:00Z">
        <w:del w:id="448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ឆ្នាំ២០២១</w:delText>
          </w:r>
        </w:del>
      </w:ins>
      <w:ins w:id="4487" w:author="socheata.ol@hotmail.com" w:date="2022-09-01T14:31:00Z">
        <w:del w:id="4488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48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4490" w:author="Voeun Kuyeng" w:date="2022-09-01T10:53:00Z">
        <w:del w:id="449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9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ក្រុម</w:delText>
          </w:r>
        </w:del>
      </w:ins>
      <w:ins w:id="4493" w:author="Un Seakamey" w:date="2022-09-27T16:40:00Z">
        <w:del w:id="4494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95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ប្រតិភូ</w:delText>
          </w:r>
        </w:del>
      </w:ins>
      <w:ins w:id="4496" w:author="Voeun Kuyeng" w:date="2022-09-01T10:53:00Z">
        <w:del w:id="449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</w:delText>
          </w:r>
        </w:del>
      </w:ins>
      <w:ins w:id="4499" w:author="Un Seakamey" w:date="2022-09-27T16:40:00Z">
        <w:del w:id="4500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01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ម្ម</w:delText>
          </w:r>
        </w:del>
      </w:ins>
      <w:ins w:id="4502" w:author="Voeun Kuyeng" w:date="2022-09-01T10:53:00Z">
        <w:del w:id="450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 </w:delText>
          </w:r>
          <w:r w:rsidR="007710A5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អ.ស.ហ. 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បានចុះ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0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សិក្សាស្វែងយល់អំពីបរិស្ថានសវនដ្ឋាន ដោយបានប្រមូលទិន្នន័យ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506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0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និងព័ត៌មានពាក់ព័ន្ធ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50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ដែល</w:delText>
          </w:r>
        </w:del>
      </w:ins>
      <w:ins w:id="4509" w:author="User" w:date="2022-09-28T09:23:00Z">
        <w:del w:id="4510" w:author="Kem Sereyboth" w:date="2023-06-20T14:18:00Z">
          <w:r w:rsidR="00367AA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rPrChange w:id="4511" w:author="Kem Sereyboth" w:date="2023-07-19T16:59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ជា</w:delText>
          </w:r>
        </w:del>
      </w:ins>
      <w:ins w:id="4512" w:author="Voeun Kuyeng" w:date="2022-09-01T10:53:00Z">
        <w:del w:id="451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51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ធាតុចូលដ៏សំខាន់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51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51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សម្រាប់សវនករទទួលបន្ទុកក្នុងការរៀបចំផែនការសវនកម្មឆ្នាំ</w:delText>
          </w:r>
        </w:del>
      </w:ins>
      <w:ins w:id="4517" w:author="socheata.ol@hotmail.com" w:date="2022-09-01T14:32:00Z">
        <w:del w:id="4518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519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[</w:delText>
          </w:r>
        </w:del>
      </w:ins>
      <w:ins w:id="4520" w:author="Voeun Kuyeng" w:date="2022-09-01T10:53:00Z">
        <w:del w:id="452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52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២០២២</w:delText>
          </w:r>
        </w:del>
      </w:ins>
      <w:ins w:id="4523" w:author="socheata.ol@hotmail.com" w:date="2022-09-01T14:32:00Z">
        <w:del w:id="4524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52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]</w:delText>
          </w:r>
        </w:del>
      </w:ins>
      <w:ins w:id="4526" w:author="Voeun Kuyeng" w:date="2022-09-01T10:53:00Z">
        <w:del w:id="452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528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 របស់អង្គភាព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2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3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3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នៃ </w:delText>
          </w:r>
          <w:r w:rsidR="007710A5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53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3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534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3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តាមរយៈនេះ សវនករទទួលបន្ទុក បានធ្វើការពិនិត្យលើទិន្នន័យ</w:delText>
          </w:r>
        </w:del>
      </w:ins>
      <w:ins w:id="4536" w:author="Kem Sereiboth" w:date="2022-09-16T12:42:00Z">
        <w:del w:id="4537" w:author="Kem Sereyboth" w:date="2023-06-20T14:18:00Z">
          <w:r w:rsidR="00D71E7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53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539" w:author="Voeun Kuyeng" w:date="2022-09-01T10:53:00Z">
        <w:del w:id="454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4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</w:delText>
          </w:r>
        </w:del>
      </w:ins>
      <w:ins w:id="4542" w:author="Uon Rithy" w:date="2022-09-22T07:41:00Z">
        <w:del w:id="4543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44" w:author="Kem Sereyboth" w:date="2023-07-19T16:5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 </w:delText>
          </w:r>
        </w:del>
      </w:ins>
      <w:ins w:id="4545" w:author="Voeun Kuyeng" w:date="2022-09-01T10:53:00Z">
        <w:del w:id="454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54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ព័ត៌មានដែលប្រមូលបាន</w:delText>
          </w:r>
          <w:r w:rsidR="007710A5" w:rsidRPr="00E33574" w:rsidDel="005C3437">
            <w:rPr>
              <w:rFonts w:ascii="Khmer MEF1" w:hAnsi="Khmer MEF1" w:cs="Khmer MEF1"/>
              <w:spacing w:val="-6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54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ព្រមទាំងធ្វើការវាយតម្លៃយ៉ាងយកចិត្តទុកដាក់លើការអនុវត្តការងាររបស់សវនដ្ឋាន</w:delText>
          </w:r>
        </w:del>
      </w:ins>
      <w:ins w:id="4549" w:author="Uon Rithy" w:date="2022-09-22T07:41:00Z">
        <w:del w:id="4550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55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4552" w:author="Voeun Kuyeng" w:date="2022-09-01T10:53:00Z">
        <w:del w:id="455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5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ដោយផ្អែកលើលក្ខណៈវិនិច្ឆ័យ</w:delText>
          </w:r>
        </w:del>
      </w:ins>
      <w:ins w:id="4555" w:author="User" w:date="2022-09-28T12:46:00Z">
        <w:del w:id="4556" w:author="Kem Sereyboth" w:date="2023-06-20T14:18:00Z">
          <w:r w:rsidR="00F235EE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557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4558" w:author="Voeun Kuyeng" w:date="2022-09-01T10:53:00Z">
        <w:del w:id="455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5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សវនកម្មជាក់លាក់ និងគ្រប់គ្រាន់ ដែលជាលទ្ធផល សវនករទទួលបន្ទុក កំណត់បាននូវ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61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ហានិភ័យអនុលោមភាពគន្លឹះមួយចំនួនដូចជា៖ </w:delText>
          </w:r>
        </w:del>
      </w:ins>
    </w:p>
    <w:p w14:paraId="176D0D57" w14:textId="09AEAC12" w:rsidR="00C0604B" w:rsidRPr="00E33574" w:rsidDel="005C3437" w:rsidRDefault="004E45A6">
      <w:pPr>
        <w:spacing w:after="0" w:line="233" w:lineRule="auto"/>
        <w:ind w:firstLine="720"/>
        <w:jc w:val="both"/>
        <w:rPr>
          <w:ins w:id="4562" w:author="sakaria fa" w:date="2022-09-15T21:02:00Z"/>
          <w:del w:id="4563" w:author="Kem Sereyboth" w:date="2023-06-20T14:18:00Z"/>
          <w:rFonts w:ascii="Khmer MEF1" w:hAnsi="Khmer MEF1" w:cs="Khmer MEF1"/>
          <w:spacing w:val="-4"/>
          <w:lang w:val="ca-ES"/>
          <w:rPrChange w:id="4564" w:author="Kem Sereyboth" w:date="2023-07-19T16:59:00Z">
            <w:rPr>
              <w:ins w:id="4565" w:author="sakaria fa" w:date="2022-09-15T21:02:00Z"/>
              <w:del w:id="4566" w:author="Kem Sereyboth" w:date="2023-06-20T14:1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456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568" w:author="User" w:date="2022-09-10T12:19:00Z">
        <w:del w:id="456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70" w:author="Kem Sereyboth" w:date="2023-07-19T16:59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១.</w:delText>
          </w:r>
        </w:del>
      </w:ins>
      <w:ins w:id="4571" w:author="sakaria fa" w:date="2022-09-15T21:02:00Z">
        <w:del w:id="4572" w:author="Kem Sereyboth" w:date="2023-06-20T14:18:00Z">
          <w:r w:rsidR="00C0604B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7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ហានិភ័យអនុលោមភាពជាសារវ័ន្តចំនួន ២ គឺ៖</w:delText>
          </w:r>
        </w:del>
      </w:ins>
    </w:p>
    <w:p w14:paraId="01E50AB0" w14:textId="77789F99" w:rsidR="00514F77" w:rsidRPr="00E33574" w:rsidDel="005C3437" w:rsidRDefault="00C0604B">
      <w:pPr>
        <w:spacing w:after="0" w:line="233" w:lineRule="auto"/>
        <w:ind w:firstLine="720"/>
        <w:jc w:val="both"/>
        <w:rPr>
          <w:ins w:id="4574" w:author="sakaria fa" w:date="2022-09-30T20:45:00Z"/>
          <w:del w:id="4575" w:author="Kem Sereyboth" w:date="2023-06-20T14:18:00Z"/>
          <w:rFonts w:ascii="Khmer MEF1" w:hAnsi="Khmer MEF1" w:cs="Khmer MEF1"/>
          <w:lang w:val="ca-ES"/>
        </w:rPr>
        <w:pPrChange w:id="4576" w:author="Sopheak Phorn" w:date="2023-08-25T16:12:00Z">
          <w:pPr>
            <w:pStyle w:val="NormalWeb"/>
            <w:numPr>
              <w:numId w:val="27"/>
            </w:numPr>
            <w:spacing w:before="0" w:beforeAutospacing="0" w:after="0" w:afterAutospacing="0" w:line="230" w:lineRule="auto"/>
            <w:ind w:left="1440" w:hanging="360"/>
            <w:jc w:val="both"/>
          </w:pPr>
        </w:pPrChange>
      </w:pPr>
      <w:ins w:id="4577" w:author="sakaria fa" w:date="2022-09-15T21:03:00Z">
        <w:del w:id="457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579" w:author="Kem Sereyboth" w:date="2023-07-19T16:59:00Z">
                <w:rPr>
                  <w:rFonts w:ascii="Khmer MEF1" w:hAnsi="Khmer MEF1" w:cs="Khmer MEF1"/>
                  <w:color w:val="FF0000"/>
                  <w:spacing w:val="-4"/>
                  <w:lang w:val="ca-ES"/>
                </w:rPr>
              </w:rPrChange>
            </w:rPr>
            <w:delText>-</w:delText>
          </w:r>
        </w:del>
      </w:ins>
      <w:ins w:id="4580" w:author="sakaria fa" w:date="2022-09-30T20:45:00Z">
        <w:del w:id="4581" w:author="Kem Sereyboth" w:date="2023-06-20T14:18:00Z">
          <w:r w:rsidR="00514F7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8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រចនាសម្ព័</w:delText>
          </w:r>
          <w:r w:rsidR="00514F77" w:rsidRPr="00E33574" w:rsidDel="005C3437">
            <w:rPr>
              <w:rFonts w:ascii="Khmer MEF1" w:hAnsi="Khmer MEF1" w:cs="Khmer MEF1"/>
              <w:cs/>
            </w:rPr>
            <w:delText>ន្ធ</w:delText>
          </w:r>
        </w:del>
      </w:ins>
      <w:ins w:id="4583" w:author="User" w:date="2022-10-03T12:09:00Z">
        <w:del w:id="4584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>គ្រប់គ្រង</w:delText>
          </w:r>
        </w:del>
      </w:ins>
      <w:ins w:id="4585" w:author="User" w:date="2022-10-04T10:00:00Z">
        <w:del w:id="4586" w:author="Kem Sereyboth" w:date="2023-06-20T14:18:00Z">
          <w:r w:rsidR="00C73A47" w:rsidRPr="00E33574" w:rsidDel="005C3437">
            <w:rPr>
              <w:rFonts w:ascii="Khmer MEF1" w:hAnsi="Khmer MEF1" w:cs="Khmer MEF1"/>
              <w:cs/>
            </w:rPr>
            <w:delText>អាច</w:delText>
          </w:r>
        </w:del>
      </w:ins>
      <w:ins w:id="4587" w:author="sakaria fa" w:date="2022-09-30T20:45:00Z">
        <w:del w:id="4588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គ្រប់គ្រងមួយចំនួនមិន</w:delText>
          </w:r>
        </w:del>
      </w:ins>
      <w:ins w:id="4589" w:author="User" w:date="2022-10-07T09:33:00Z">
        <w:del w:id="4590" w:author="Kem Sereyboth" w:date="2023-06-20T14:18:00Z">
          <w:r w:rsidR="00130F4B" w:rsidRPr="00E33574" w:rsidDel="005C3437">
            <w:rPr>
              <w:rFonts w:ascii="Khmer MEF1" w:hAnsi="Khmer MEF1" w:cs="Khmer MEF1"/>
              <w:cs/>
            </w:rPr>
            <w:delText>ពុំ</w:delText>
          </w:r>
        </w:del>
      </w:ins>
      <w:ins w:id="4591" w:author="sakaria fa" w:date="2022-09-30T20:45:00Z">
        <w:del w:id="4592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ទាន់បានបំពេញស្របតាមបទប្បញ្ញត្តិ</w:delText>
          </w:r>
        </w:del>
      </w:ins>
      <w:ins w:id="4593" w:author="User" w:date="2022-10-03T12:09:00Z">
        <w:del w:id="4594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4595" w:author="sakaria fa" w:date="2022-09-30T20:45:00Z">
        <w:del w:id="4596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ជាធរមាន</w:delText>
          </w:r>
        </w:del>
      </w:ins>
    </w:p>
    <w:p w14:paraId="44F24FA6" w14:textId="47DCE802" w:rsidR="00C0604B" w:rsidRPr="00E33574" w:rsidDel="005C3437" w:rsidRDefault="00D96000">
      <w:pPr>
        <w:spacing w:after="0" w:line="233" w:lineRule="auto"/>
        <w:ind w:firstLine="720"/>
        <w:jc w:val="both"/>
        <w:rPr>
          <w:del w:id="4597" w:author="Kem Sereyboth" w:date="2023-06-20T14:18:00Z"/>
          <w:rFonts w:ascii="Khmer MEF1" w:hAnsi="Khmer MEF1" w:cs="Khmer MEF1"/>
          <w:spacing w:val="-4"/>
          <w:lang w:val="ca-ES"/>
          <w:rPrChange w:id="4598" w:author="Kem Sereyboth" w:date="2023-07-19T16:59:00Z">
            <w:rPr>
              <w:del w:id="4599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600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601" w:author="Kem Sereiboth" w:date="2022-09-19T13:14:00Z">
        <w:del w:id="4602" w:author="Kem Sereyboth" w:date="2023-06-20T14:18:00Z"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46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cs/>
                  <w:lang w:val="ca-ES"/>
                </w:rPr>
              </w:rPrChange>
            </w:rPr>
            <w:delText>នាយកដ្ឋានត្រួតពិនិត្យ</w:delText>
          </w:r>
        </w:del>
      </w:ins>
    </w:p>
    <w:p w14:paraId="2CE55F80" w14:textId="00BD75B0" w:rsidR="00FD7ADA" w:rsidRPr="00E33574" w:rsidDel="005C3437" w:rsidRDefault="00FD7ADA">
      <w:pPr>
        <w:spacing w:after="0" w:line="233" w:lineRule="auto"/>
        <w:ind w:firstLine="720"/>
        <w:jc w:val="both"/>
        <w:rPr>
          <w:ins w:id="4604" w:author="Uon Rithy" w:date="2022-09-22T07:43:00Z"/>
          <w:del w:id="4605" w:author="Kem Sereyboth" w:date="2023-06-20T14:18:00Z"/>
          <w:rFonts w:ascii="Khmer MEF1" w:hAnsi="Khmer MEF1" w:cs="Khmer MEF1"/>
          <w:spacing w:val="-4"/>
          <w:lang w:val="ca-ES"/>
          <w:rPrChange w:id="4606" w:author="Kem Sereyboth" w:date="2023-07-19T16:59:00Z">
            <w:rPr>
              <w:ins w:id="4607" w:author="Uon Rithy" w:date="2022-09-22T07:43:00Z"/>
              <w:del w:id="4608" w:author="Kem Sereyboth" w:date="2023-06-20T14:18:00Z"/>
              <w:rFonts w:ascii="Khmer MEF1" w:hAnsi="Khmer MEF1" w:cs="Khmer MEF1"/>
              <w:color w:val="FF0000"/>
              <w:spacing w:val="-4"/>
              <w:lang w:val="ca-ES"/>
            </w:rPr>
          </w:rPrChange>
        </w:rPr>
        <w:pPrChange w:id="4609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4699454" w14:textId="7F58960F" w:rsidR="00B8306A" w:rsidRPr="00E33574" w:rsidDel="005C3437" w:rsidRDefault="00B8306A">
      <w:pPr>
        <w:spacing w:after="0" w:line="233" w:lineRule="auto"/>
        <w:ind w:firstLine="720"/>
        <w:jc w:val="both"/>
        <w:rPr>
          <w:del w:id="4610" w:author="Kem Sereyboth" w:date="2023-06-20T14:18:00Z"/>
          <w:rFonts w:ascii="Khmer MEF1" w:hAnsi="Khmer MEF1" w:cs="Khmer MEF1"/>
          <w:spacing w:val="-4"/>
          <w:lang w:val="ca-ES"/>
          <w:rPrChange w:id="4611" w:author="Kem Sereyboth" w:date="2023-07-19T16:59:00Z">
            <w:rPr>
              <w:del w:id="4612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4"/>
              <w:highlight w:val="yellow"/>
              <w:lang w:val="ca-ES"/>
            </w:rPr>
          </w:rPrChange>
        </w:rPr>
        <w:pPrChange w:id="4613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 w:line="228" w:lineRule="auto"/>
            <w:ind w:left="907" w:hanging="187"/>
            <w:jc w:val="both"/>
          </w:pPr>
        </w:pPrChange>
      </w:pPr>
    </w:p>
    <w:p w14:paraId="7F4A1766" w14:textId="0481B557" w:rsidR="00FD7ADA" w:rsidRPr="00E33574" w:rsidDel="005C3437" w:rsidRDefault="00FD7ADA">
      <w:pPr>
        <w:spacing w:after="0" w:line="233" w:lineRule="auto"/>
        <w:ind w:firstLine="720"/>
        <w:jc w:val="both"/>
        <w:rPr>
          <w:ins w:id="4614" w:author="User" w:date="2022-10-03T12:10:00Z"/>
          <w:del w:id="4615" w:author="Kem Sereyboth" w:date="2023-06-20T14:18:00Z"/>
          <w:rFonts w:ascii="Khmer MEF1" w:hAnsi="Khmer MEF1" w:cs="Khmer MEF1"/>
          <w:spacing w:val="4"/>
          <w:lang w:val="ca-ES"/>
          <w:rPrChange w:id="4616" w:author="Kem Sereyboth" w:date="2023-07-19T16:59:00Z">
            <w:rPr>
              <w:ins w:id="4617" w:author="User" w:date="2022-10-03T12:10:00Z"/>
              <w:del w:id="4618" w:author="Kem Sereyboth" w:date="2023-06-20T14:18:00Z"/>
              <w:rFonts w:ascii="Khmer MEF1" w:hAnsi="Khmer MEF1" w:cs="Khmer MEF1"/>
              <w:color w:val="171717" w:themeColor="background2" w:themeShade="1A"/>
              <w:spacing w:val="4"/>
              <w:highlight w:val="yellow"/>
              <w:lang w:val="ca-ES"/>
            </w:rPr>
          </w:rPrChange>
        </w:rPr>
        <w:pPrChange w:id="4619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72BCD4F" w14:textId="1C828238" w:rsidR="00927B54" w:rsidRPr="00E33574" w:rsidDel="005C3437" w:rsidRDefault="00F67CBE">
      <w:pPr>
        <w:spacing w:after="0" w:line="233" w:lineRule="auto"/>
        <w:ind w:firstLine="720"/>
        <w:jc w:val="both"/>
        <w:rPr>
          <w:ins w:id="4620" w:author="Uon Rithy" w:date="2022-09-22T07:43:00Z"/>
          <w:del w:id="4621" w:author="Kem Sereyboth" w:date="2023-06-20T14:18:00Z"/>
          <w:rFonts w:ascii="Khmer MEF1" w:hAnsi="Khmer MEF1" w:cs="Khmer MEF1"/>
          <w:spacing w:val="4"/>
          <w:lang w:val="ca-ES"/>
          <w:rPrChange w:id="4622" w:author="Kem Sereyboth" w:date="2023-07-19T16:59:00Z">
            <w:rPr>
              <w:ins w:id="4623" w:author="Uon Rithy" w:date="2022-09-22T07:43:00Z"/>
              <w:del w:id="4624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62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bookmarkStart w:id="4626" w:name="_Hlk116148132"/>
      <w:ins w:id="4627" w:author="User" w:date="2022-10-04T09:57:00Z">
        <w:del w:id="4628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46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  <w:lang w:val="ca-ES"/>
                </w:rPr>
              </w:rPrChange>
            </w:rPr>
            <w:delText>ចំណូលអាច</w:delText>
          </w:r>
        </w:del>
      </w:ins>
    </w:p>
    <w:p w14:paraId="354EDEBE" w14:textId="7ADD550C" w:rsidR="00B8306A" w:rsidRPr="00E33574" w:rsidDel="005C3437" w:rsidRDefault="00B8306A">
      <w:pPr>
        <w:spacing w:after="0" w:line="233" w:lineRule="auto"/>
        <w:ind w:firstLine="720"/>
        <w:jc w:val="both"/>
        <w:rPr>
          <w:del w:id="4630" w:author="Kem Sereyboth" w:date="2023-06-20T14:18:00Z"/>
          <w:rFonts w:ascii="Khmer MEF1" w:hAnsi="Khmer MEF1" w:cs="Khmer MEF1"/>
          <w:rPrChange w:id="4631" w:author="Kem Sereyboth" w:date="2023-07-19T16:59:00Z">
            <w:rPr>
              <w:del w:id="4632" w:author="Kem Sereyboth" w:date="2023-06-20T14:18:00Z"/>
              <w:rFonts w:ascii="Khmer MEF1" w:hAnsi="Khmer MEF1" w:cs="Khmer MEF1"/>
              <w:color w:val="171717" w:themeColor="background2" w:themeShade="1A"/>
            </w:rPr>
          </w:rPrChange>
        </w:rPr>
        <w:pPrChange w:id="4633" w:author="Sopheak Phorn" w:date="2023-08-25T16:12:00Z">
          <w:pPr>
            <w:pStyle w:val="NormalWeb"/>
            <w:spacing w:before="0" w:beforeAutospacing="0" w:after="0" w:afterAutospacing="0" w:line="230" w:lineRule="auto"/>
            <w:jc w:val="both"/>
          </w:pPr>
        </w:pPrChange>
      </w:pPr>
      <w:ins w:id="4634" w:author="sakaria fa" w:date="2022-09-15T21:17:00Z">
        <w:del w:id="463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63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២.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37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63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 xml:space="preserve">ហានិភ័យប្រតិបត្តិការជាសារវ័ន្តចំនួន​ </w:delText>
          </w:r>
        </w:del>
      </w:ins>
      <w:ins w:id="4639" w:author="sakaria fa" w:date="2022-09-15T21:27:00Z">
        <w:del w:id="4640" w:author="Kem Sereyboth" w:date="2023-06-20T14:18:00Z">
          <w:r w:rsidR="004A4517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464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cs/>
                  <w:lang w:val="ca-ES"/>
                </w:rPr>
              </w:rPrChange>
            </w:rPr>
            <w:delText xml:space="preserve">៤ </w:delText>
          </w:r>
        </w:del>
      </w:ins>
      <w:ins w:id="4642" w:author="sakaria fa" w:date="2022-09-15T21:17:00Z">
        <w:del w:id="4643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64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គឺ៖</w:delText>
          </w:r>
        </w:del>
      </w:ins>
    </w:p>
    <w:p w14:paraId="55D513D3" w14:textId="4D0F8386" w:rsidR="00C0604B" w:rsidRPr="00E33574" w:rsidDel="005C3437" w:rsidRDefault="00B8306A">
      <w:pPr>
        <w:spacing w:after="0" w:line="233" w:lineRule="auto"/>
        <w:ind w:firstLine="720"/>
        <w:jc w:val="both"/>
        <w:rPr>
          <w:del w:id="4645" w:author="Kem Sereyboth" w:date="2023-06-20T14:18:00Z"/>
          <w:rFonts w:ascii="Khmer MEF1" w:hAnsi="Khmer MEF1" w:cs="Khmer MEF1"/>
          <w:spacing w:val="-6"/>
          <w:lang w:val="ca-ES"/>
          <w:rPrChange w:id="4646" w:author="Kem Sereyboth" w:date="2023-07-19T16:59:00Z">
            <w:rPr>
              <w:del w:id="4647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648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49" w:author="sakaria fa" w:date="2022-09-15T21:18:00Z">
        <w:del w:id="4650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651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</w:rPr>
              </w:rPrChange>
            </w:rPr>
            <w:delText>-</w:delText>
          </w:r>
        </w:del>
      </w:ins>
      <w:ins w:id="4652" w:author="sakaria fa" w:date="2022-09-15T21:19:00Z">
        <w:del w:id="465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54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ខ្វះនូវ</w:delText>
          </w:r>
        </w:del>
      </w:ins>
      <w:ins w:id="4655" w:author="sakaria fa" w:date="2022-09-15T21:24:00Z">
        <w:del w:id="4656" w:author="Kem Sereyboth" w:date="2023-06-20T14:18:00Z">
          <w:r w:rsidR="004A451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បទ</w:delText>
          </w:r>
        </w:del>
      </w:ins>
      <w:ins w:id="4658" w:author="sakaria fa" w:date="2022-09-15T21:19:00Z">
        <w:del w:id="465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60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គតិយុត្ត</w:delText>
          </w:r>
        </w:del>
      </w:ins>
      <w:ins w:id="4661" w:author="sakaria fa" w:date="2022-09-15T21:23:00Z">
        <w:del w:id="4662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63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A451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ឬយន្តការនីតិវិធី</w:delText>
          </w:r>
        </w:del>
      </w:ins>
      <w:ins w:id="4664" w:author="sakaria fa" w:date="2022-09-15T21:24:00Z">
        <w:del w:id="4665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66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ដើម្បីគាំទ្រដល់ដំណើរការរបស់ </w:delText>
          </w:r>
          <w:r w:rsidR="004A4517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667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</w:p>
    <w:p w14:paraId="526159CC" w14:textId="1BA80C5D" w:rsidR="00927B54" w:rsidRPr="00E33574" w:rsidDel="005C3437" w:rsidRDefault="00130F4B">
      <w:pPr>
        <w:spacing w:after="0" w:line="233" w:lineRule="auto"/>
        <w:ind w:firstLine="720"/>
        <w:jc w:val="both"/>
        <w:rPr>
          <w:ins w:id="4668" w:author="User" w:date="2022-10-03T12:13:00Z"/>
          <w:del w:id="4669" w:author="Kem Sereyboth" w:date="2023-06-20T14:18:00Z"/>
          <w:rFonts w:ascii="Khmer MEF1" w:hAnsi="Khmer MEF1" w:cs="Khmer MEF1"/>
          <w:spacing w:val="-6"/>
          <w:lang w:val="ca-ES"/>
          <w:rPrChange w:id="4670" w:author="Kem Sereyboth" w:date="2023-07-19T16:59:00Z">
            <w:rPr>
              <w:ins w:id="4671" w:author="User" w:date="2022-10-03T12:13:00Z"/>
              <w:del w:id="4672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673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74" w:author="User" w:date="2022-10-07T09:38:00Z">
        <w:del w:id="467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76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677" w:author="User" w:date="2022-10-03T12:12:00Z">
        <w:del w:id="4678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79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ទាន់ប្រមូល</w:delText>
          </w:r>
        </w:del>
      </w:ins>
      <w:ins w:id="4680" w:author="User" w:date="2022-10-04T09:57:00Z">
        <w:del w:id="4681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បានស្រប</w:delText>
          </w:r>
        </w:del>
      </w:ins>
      <w:ins w:id="4683" w:author="User" w:date="2022-10-04T09:58:00Z">
        <w:del w:id="4684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bookmarkEnd w:id="4626"/>
    </w:p>
    <w:p w14:paraId="33AC46D7" w14:textId="3A880C68" w:rsidR="00F67A04" w:rsidRPr="00E33574" w:rsidDel="005C3437" w:rsidRDefault="00C73A47">
      <w:pPr>
        <w:spacing w:after="0" w:line="233" w:lineRule="auto"/>
        <w:ind w:firstLine="720"/>
        <w:jc w:val="both"/>
        <w:rPr>
          <w:ins w:id="4686" w:author="User" w:date="2022-10-03T12:19:00Z"/>
          <w:del w:id="4687" w:author="Kem Sereyboth" w:date="2023-06-20T14:18:00Z"/>
          <w:rFonts w:ascii="Khmer MEF1" w:hAnsi="Khmer MEF1" w:cs="Khmer MEF1"/>
          <w:spacing w:val="-6"/>
          <w:lang w:val="ca-ES"/>
          <w:rPrChange w:id="4688" w:author="Kem Sereyboth" w:date="2023-07-19T16:59:00Z">
            <w:rPr>
              <w:ins w:id="4689" w:author="User" w:date="2022-10-03T12:19:00Z"/>
              <w:del w:id="4690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lang w:val="ca-ES"/>
            </w:rPr>
          </w:rPrChange>
        </w:rPr>
        <w:pPrChange w:id="4691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92" w:author="User" w:date="2022-10-04T09:58:00Z">
        <w:del w:id="4693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ការបង់ភាគទាន</w:delText>
          </w:r>
        </w:del>
      </w:ins>
      <w:ins w:id="4695" w:author="User" w:date="2022-10-03T12:15:00Z">
        <w:del w:id="4696" w:author="Kem Sereyboth" w:date="2023-06-20T14:18:00Z">
          <w:r w:rsidR="00BD158E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97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១០% </w:delText>
          </w:r>
        </w:del>
      </w:ins>
      <w:ins w:id="4698" w:author="User" w:date="2022-10-03T12:13:00Z">
        <w:del w:id="4699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00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ជូនអគ្គលេខាធិការដ្ឋាន </w:delText>
          </w:r>
          <w:r w:rsidR="0087482B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701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</w:ins>
      <w:ins w:id="4702" w:author="User" w:date="2022-10-04T09:59:00Z">
        <w:del w:id="4703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70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05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4706" w:author="User" w:date="2022-10-07T09:38:00Z">
        <w:del w:id="4707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08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709" w:author="User" w:date="2022-10-04T09:59:00Z">
        <w:del w:id="4710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11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ទាន់បានអនុវត្ត</w:delText>
          </w:r>
        </w:del>
      </w:ins>
    </w:p>
    <w:p w14:paraId="73267334" w14:textId="33F63F9F" w:rsidR="00F67A04" w:rsidRPr="00E33574" w:rsidDel="005C3437" w:rsidRDefault="00F67A04">
      <w:pPr>
        <w:spacing w:after="0" w:line="233" w:lineRule="auto"/>
        <w:ind w:firstLine="720"/>
        <w:jc w:val="both"/>
        <w:rPr>
          <w:ins w:id="4712" w:author="User" w:date="2022-10-03T12:19:00Z"/>
          <w:del w:id="4713" w:author="Kem Sereyboth" w:date="2023-06-20T14:18:00Z"/>
          <w:rFonts w:ascii="Khmer MEF1" w:hAnsi="Khmer MEF1" w:cs="Khmer MEF1"/>
          <w:spacing w:val="-6"/>
          <w:lang w:val="ca-ES"/>
          <w:rPrChange w:id="4714" w:author="Kem Sereyboth" w:date="2023-07-19T16:59:00Z">
            <w:rPr>
              <w:ins w:id="4715" w:author="User" w:date="2022-10-03T12:19:00Z"/>
              <w:del w:id="4716" w:author="Kem Sereyboth" w:date="2023-06-20T14:18:00Z"/>
              <w:rFonts w:ascii="Khmer MEF1" w:hAnsi="Khmer MEF1" w:cs="Khmer MEF1"/>
              <w:color w:val="171717" w:themeColor="background2" w:themeShade="1A"/>
              <w:spacing w:val="-6"/>
              <w:lang w:val="ca-ES"/>
            </w:rPr>
          </w:rPrChange>
        </w:rPr>
        <w:pPrChange w:id="471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718" w:author="User" w:date="2022-10-03T12:19:00Z">
        <w:del w:id="4719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ប្រព័ន្ធលើកទឹកចិត្ត</w:delText>
          </w:r>
        </w:del>
      </w:ins>
      <w:ins w:id="4721" w:author="User" w:date="2022-10-04T10:00:00Z">
        <w:del w:id="4722" w:author="Kem Sereyboth" w:date="2023-06-20T14:18:00Z">
          <w:r w:rsidR="0097396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មន្ត្រី</w:delText>
          </w:r>
        </w:del>
      </w:ins>
      <w:ins w:id="4724" w:author="User" w:date="2022-10-04T09:59:00Z">
        <w:del w:id="4725" w:author="Kem Sereyboth" w:date="2023-06-20T14:18:00Z">
          <w:r w:rsidR="00C73A4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727" w:author="User" w:date="2022-10-03T12:19:00Z">
        <w:del w:id="4728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មាន</w:delText>
          </w:r>
        </w:del>
      </w:ins>
      <w:ins w:id="4730" w:author="User" w:date="2022-10-04T10:26:00Z">
        <w:del w:id="4731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4733" w:author="User" w:date="2022-10-04T10:25:00Z">
        <w:del w:id="4734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ផ្សេងគ្នាក្រោម</w:delText>
          </w:r>
        </w:del>
      </w:ins>
      <w:ins w:id="4736" w:author="User" w:date="2022-10-04T10:27:00Z">
        <w:del w:id="4737" w:author="Kem Sereyboth" w:date="2023-06-20T14:18:00Z">
          <w:r w:rsidR="009D3400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9D3400"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73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4740" w:author="User" w:date="2022-10-04T10:25:00Z">
        <w:del w:id="4741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តែមួយ</w:delText>
          </w:r>
        </w:del>
      </w:ins>
      <w:ins w:id="4743" w:author="User" w:date="2022-10-04T10:26:00Z">
        <w:del w:id="4744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D4C000A" w14:textId="1526335E" w:rsidR="0087482B" w:rsidRPr="00E33574" w:rsidDel="005C3437" w:rsidRDefault="00F67A04">
      <w:pPr>
        <w:spacing w:after="0" w:line="233" w:lineRule="auto"/>
        <w:ind w:firstLine="720"/>
        <w:jc w:val="both"/>
        <w:rPr>
          <w:ins w:id="4746" w:author="User" w:date="2022-10-03T12:06:00Z"/>
          <w:del w:id="4747" w:author="Kem Sereyboth" w:date="2023-06-20T14:18:00Z"/>
          <w:rFonts w:ascii="Khmer MEF1" w:hAnsi="Khmer MEF1" w:cs="Khmer MEF1"/>
          <w:spacing w:val="-6"/>
          <w:lang w:val="ca-ES"/>
          <w:rPrChange w:id="4748" w:author="Kem Sereyboth" w:date="2023-07-19T16:59:00Z">
            <w:rPr>
              <w:ins w:id="4749" w:author="User" w:date="2022-10-03T12:06:00Z"/>
              <w:del w:id="4750" w:author="Kem Sereyboth" w:date="2023-06-20T14:18:00Z"/>
              <w:rFonts w:ascii="Khmer MEF1" w:hAnsi="Khmer MEF1" w:cs="Khmer MEF1"/>
              <w:b/>
              <w:bCs/>
            </w:rPr>
          </w:rPrChange>
        </w:rPr>
        <w:pPrChange w:id="4751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bookmarkStart w:id="4752" w:name="_Hlk116148349"/>
      <w:ins w:id="4753" w:author="User" w:date="2022-10-03T12:19:00Z">
        <w:del w:id="4754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47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  <w:lang w:val="ca-ES"/>
                </w:rPr>
              </w:rPrChange>
            </w:rPr>
            <w:delText>បទប្បញ្ញត្តិសម្រាប់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7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គាំទ្រដល់ដំណើរការរបស់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75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4758" w:author="User" w:date="2022-10-04T09:59:00Z">
        <w:del w:id="4759" w:author="Kem Sereyboth" w:date="2023-06-20T14:18:00Z">
          <w:r w:rsidR="00C73A4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6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761" w:author="User" w:date="2022-10-07T09:38:00Z">
        <w:del w:id="4762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764" w:author="User" w:date="2022-10-03T12:19:00Z">
        <w:del w:id="476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6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ទាន់បានរៀបចំរួចរាល់</w:delText>
          </w:r>
        </w:del>
      </w:ins>
      <w:ins w:id="4767" w:author="User" w:date="2022-10-03T12:13:00Z">
        <w:del w:id="4768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76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bookmarkEnd w:id="4752"/>
    <w:p w14:paraId="43757142" w14:textId="758D6873" w:rsidR="00FD7ADA" w:rsidRPr="00E33574" w:rsidDel="005C3437" w:rsidRDefault="00FD7ADA">
      <w:pPr>
        <w:spacing w:after="0" w:line="233" w:lineRule="auto"/>
        <w:ind w:firstLine="720"/>
        <w:jc w:val="both"/>
        <w:rPr>
          <w:ins w:id="4770" w:author="Uon Rithy" w:date="2022-09-22T07:44:00Z"/>
          <w:del w:id="4771" w:author="Kem Sereyboth" w:date="2023-06-20T14:18:00Z"/>
          <w:rFonts w:ascii="Khmer MEF1" w:hAnsi="Khmer MEF1" w:cs="Khmer MEF1"/>
          <w:spacing w:val="-6"/>
          <w:lang w:val="ca-ES"/>
          <w:rPrChange w:id="4772" w:author="Kem Sereyboth" w:date="2023-07-19T16:59:00Z">
            <w:rPr>
              <w:ins w:id="4773" w:author="Uon Rithy" w:date="2022-09-22T07:44:00Z"/>
              <w:del w:id="4774" w:author="Kem Sereyboth" w:date="2023-06-20T14:18:00Z"/>
              <w:rFonts w:ascii="Khmer MEF1" w:hAnsi="Khmer MEF1" w:cs="Khmer MEF1"/>
              <w:color w:val="FF0000"/>
              <w:spacing w:val="-6"/>
              <w:lang w:val="ca-ES"/>
            </w:rPr>
          </w:rPrChange>
        </w:rPr>
        <w:pPrChange w:id="4775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9F5BEF4" w14:textId="3F0898FD" w:rsidR="004A4517" w:rsidRPr="00E33574" w:rsidDel="005C3437" w:rsidRDefault="00B8306A">
      <w:pPr>
        <w:spacing w:after="0" w:line="233" w:lineRule="auto"/>
        <w:ind w:firstLine="720"/>
        <w:jc w:val="both"/>
        <w:rPr>
          <w:del w:id="4776" w:author="Kem Sereyboth" w:date="2023-06-20T14:18:00Z"/>
          <w:rFonts w:ascii="Khmer MEF1" w:hAnsi="Khmer MEF1" w:cs="Khmer MEF1"/>
          <w:b/>
          <w:bCs/>
          <w:lang w:val="ca-ES"/>
          <w:rPrChange w:id="4777" w:author="Kem Sereyboth" w:date="2023-07-19T16:59:00Z">
            <w:rPr>
              <w:del w:id="4778" w:author="Kem Sereyboth" w:date="2023-06-20T14:18:00Z"/>
              <w:rFonts w:ascii="Khmer MEF1" w:hAnsi="Khmer MEF1" w:cs="Khmer MEF1"/>
            </w:rPr>
          </w:rPrChange>
        </w:rPr>
        <w:pPrChange w:id="4779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780" w:author="sakaria fa" w:date="2022-09-15T21:19:00Z">
        <w:del w:id="4781" w:author="Kem Sereyboth" w:date="2023-06-20T14:18:00Z">
          <w:r w:rsidRPr="00E33574" w:rsidDel="005C3437">
            <w:rPr>
              <w:rFonts w:ascii="Khmer MEF1" w:hAnsi="Khmer MEF1" w:cs="Khmer MEF1"/>
              <w:b/>
              <w:bCs/>
            </w:rPr>
            <w:delText>-</w:delText>
          </w:r>
        </w:del>
      </w:ins>
      <w:ins w:id="4782" w:author="Kem Sereiboth" w:date="2022-09-13T08:43:00Z">
        <w:del w:id="4783" w:author="Kem Sereyboth" w:date="2023-06-20T14:18:00Z">
          <w:r w:rsidR="009F1BB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8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4785" w:author="Kem Sereiboth" w:date="2022-09-12T12:47:00Z">
        <w:del w:id="4786" w:author="Kem Sereyboth" w:date="2023-06-20T14:18:00Z">
          <w:r w:rsidR="00CB187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787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4788" w:author="sakaria fa" w:date="2022-09-15T21:35:00Z">
        <w:del w:id="4789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អភិវឌ្ឍន៍ស្ថា</w:delText>
          </w:r>
        </w:del>
      </w:ins>
      <w:ins w:id="4790" w:author="sakaria fa" w:date="2022-09-15T21:36:00Z">
        <w:del w:id="4791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ប័នរ</w:delText>
          </w:r>
        </w:del>
      </w:ins>
    </w:p>
    <w:p w14:paraId="32836852" w14:textId="47E1F814" w:rsidR="00FD7ADA" w:rsidRPr="00E33574" w:rsidDel="005C3437" w:rsidRDefault="00FD7ADA">
      <w:pPr>
        <w:spacing w:after="0" w:line="233" w:lineRule="auto"/>
        <w:ind w:firstLine="720"/>
        <w:jc w:val="both"/>
        <w:rPr>
          <w:ins w:id="4792" w:author="Uon Rithy" w:date="2022-09-22T07:44:00Z"/>
          <w:del w:id="4793" w:author="Kem Sereyboth" w:date="2023-06-20T14:18:00Z"/>
          <w:rFonts w:ascii="Khmer MEF1" w:hAnsi="Khmer MEF1" w:cs="Khmer MEF1"/>
          <w:b/>
          <w:bCs/>
          <w:lang w:val="ca-ES"/>
        </w:rPr>
        <w:pPrChange w:id="4794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BE5DA9E" w14:textId="4F53DD5E" w:rsidR="004A4517" w:rsidRPr="00E33574" w:rsidDel="005C3437" w:rsidRDefault="004A4517">
      <w:pPr>
        <w:spacing w:after="0" w:line="233" w:lineRule="auto"/>
        <w:ind w:firstLine="720"/>
        <w:jc w:val="both"/>
        <w:rPr>
          <w:del w:id="4795" w:author="Kem Sereyboth" w:date="2023-06-20T14:18:00Z"/>
          <w:rFonts w:ascii="Khmer MEF1" w:hAnsi="Khmer MEF1" w:cs="Khmer MEF1"/>
          <w:lang w:val="ca-ES"/>
          <w:rPrChange w:id="4796" w:author="Kem Sereyboth" w:date="2023-07-19T16:59:00Z">
            <w:rPr>
              <w:del w:id="4797" w:author="Kem Sereyboth" w:date="2023-06-20T14:18:00Z"/>
              <w:rFonts w:ascii="Khmer MEF1" w:hAnsi="Khmer MEF1" w:cs="Khmer MEF1"/>
            </w:rPr>
          </w:rPrChange>
        </w:rPr>
        <w:pPrChange w:id="4798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799" w:author="sakaria fa" w:date="2022-09-15T21:22:00Z">
        <w:del w:id="4800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801" w:author="Kem Sereiboth" w:date="2022-09-19T13:19:00Z">
        <w:del w:id="4802" w:author="Kem Sereyboth" w:date="2023-06-20T14:18:00Z">
          <w:r w:rsidR="00D96000" w:rsidRPr="00E33574" w:rsidDel="005C3437">
            <w:rPr>
              <w:rFonts w:ascii="Khmer MEF1" w:hAnsi="Khmer MEF1" w:cs="Khmer MEF1"/>
              <w:spacing w:val="6"/>
              <w:cs/>
              <w:rPrChange w:id="48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4804" w:author="sakaria fa" w:date="2022-09-15T21:23:00Z">
        <w:del w:id="4805" w:author="Kem Sereyboth" w:date="2023-06-20T14:18:00Z">
          <w:r w:rsidRPr="00E33574" w:rsidDel="005C3437">
            <w:rPr>
              <w:rFonts w:ascii="Khmer MEF1" w:hAnsi="Khmer MEF1" w:cs="Khmer MEF1"/>
              <w:cs/>
            </w:rPr>
            <w:delText>ខ្វះ</w:delText>
          </w:r>
        </w:del>
      </w:ins>
    </w:p>
    <w:p w14:paraId="67759810" w14:textId="5F603756" w:rsidR="00FD7ADA" w:rsidRPr="00E33574" w:rsidDel="005C3437" w:rsidRDefault="00FD7ADA">
      <w:pPr>
        <w:spacing w:after="0" w:line="233" w:lineRule="auto"/>
        <w:ind w:firstLine="720"/>
        <w:jc w:val="both"/>
        <w:rPr>
          <w:ins w:id="4806" w:author="Uon Rithy" w:date="2022-09-22T07:44:00Z"/>
          <w:del w:id="4807" w:author="Kem Sereyboth" w:date="2023-06-20T14:18:00Z"/>
          <w:rFonts w:ascii="Khmer MEF1" w:hAnsi="Khmer MEF1" w:cs="Khmer MEF1"/>
          <w:lang w:val="ca-ES"/>
        </w:rPr>
        <w:pPrChange w:id="4808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261AE413" w14:textId="4B01B088" w:rsidR="00D71E7A" w:rsidRPr="00E33574" w:rsidDel="005C3437" w:rsidRDefault="004A4517">
      <w:pPr>
        <w:spacing w:after="0" w:line="233" w:lineRule="auto"/>
        <w:ind w:firstLine="720"/>
        <w:jc w:val="both"/>
        <w:rPr>
          <w:ins w:id="4809" w:author="Kem Sereiboth" w:date="2022-09-16T12:43:00Z"/>
          <w:del w:id="4810" w:author="Kem Sereyboth" w:date="2023-06-20T14:18:00Z"/>
          <w:rFonts w:ascii="Khmer MEF1" w:hAnsi="Khmer MEF1" w:cs="Khmer MEF1"/>
          <w:spacing w:val="-4"/>
          <w:lang w:val="ca-ES"/>
        </w:rPr>
        <w:pPrChange w:id="4811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812" w:author="sakaria fa" w:date="2022-09-15T21:25:00Z">
        <w:del w:id="4813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814" w:author="Kem Sereiboth" w:date="2022-09-13T08:44:00Z">
        <w:del w:id="4815" w:author="Kem Sereyboth" w:date="2023-06-20T14:18:00Z">
          <w:r w:rsidR="004621A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16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នីតិវិធី</w:delText>
          </w:r>
        </w:del>
      </w:ins>
      <w:ins w:id="4817" w:author="Un Seakamey" w:date="2022-09-27T16:43:00Z">
        <w:del w:id="4818" w:author="Kem Sereyboth" w:date="2023-06-20T14:18:00Z">
          <w:r w:rsidR="00427FF6" w:rsidRPr="00E33574" w:rsidDel="005C3437">
            <w:rPr>
              <w:rFonts w:ascii="Khmer MEF1" w:hAnsi="Khmer MEF1" w:cs="Khmer MEF1"/>
              <w:cs/>
              <w:lang w:val="ca-ES"/>
            </w:rPr>
            <w:delText>ទាន់</w:delText>
          </w:r>
        </w:del>
      </w:ins>
      <w:ins w:id="4819" w:author="Voeun Kuyeng" w:date="2022-09-01T10:53:00Z">
        <w:del w:id="482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១).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822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ហានិភ័យអនុលោមភាពគន្លឹះទី១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82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២).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82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</w:delText>
          </w:r>
          <w:r w:rsidR="007710A5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និ</w:delText>
          </w:r>
        </w:del>
      </w:ins>
      <w:ins w:id="4828" w:author="Voeun Kuyeng" w:date="2022-09-06T16:51:00Z">
        <w:del w:id="4829" w:author="Kem Sereyboth" w:date="2023-06-20T14:18:00Z">
          <w:r w:rsidR="000D5373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-</w:delText>
          </w:r>
        </w:del>
      </w:ins>
      <w:ins w:id="4830" w:author="Voeun Kuyeng" w:date="2022-09-01T10:53:00Z">
        <w:del w:id="483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3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ភ័យអនុលោមភាពគន្លឹះទី២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83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3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៣)..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835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........</w:delText>
          </w:r>
          <w:r w:rsidR="000D5373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3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..............។ </w:delText>
          </w:r>
        </w:del>
      </w:ins>
    </w:p>
    <w:p w14:paraId="230E1769" w14:textId="390E07BA" w:rsidR="007710A5" w:rsidRPr="00E33574" w:rsidDel="005C3437" w:rsidRDefault="008675EF">
      <w:pPr>
        <w:spacing w:after="0" w:line="233" w:lineRule="auto"/>
        <w:ind w:firstLine="720"/>
        <w:jc w:val="both"/>
        <w:rPr>
          <w:ins w:id="4837" w:author="Voeun Kuyeng" w:date="2022-09-01T10:53:00Z"/>
          <w:del w:id="4838" w:author="Kem Sereyboth" w:date="2023-06-20T14:18:00Z"/>
          <w:rFonts w:ascii="Khmer MEF1" w:hAnsi="Khmer MEF1" w:cs="Khmer MEF1"/>
          <w:b/>
          <w:bCs/>
          <w:rPrChange w:id="4839" w:author="Kem Sereyboth" w:date="2023-07-19T16:59:00Z">
            <w:rPr>
              <w:ins w:id="4840" w:author="Voeun Kuyeng" w:date="2022-09-01T10:53:00Z"/>
              <w:del w:id="4841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484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843" w:author="LENOVO" w:date="2022-10-02T04:20:00Z">
        <w:del w:id="4844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គួរបញ្ជាក់​ផងដែរ​ថា ហានិភ័យ​អនុលោមភាព សំដៅដល់លទ្ធភាពដែលសកម្មភាពការងារមួយ​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84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8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ឬ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​ច្រើន​មិនអនុលោម​តាមច្បាប់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និង​បទប្បញ្ញតិ្ត។</w:delText>
          </w:r>
        </w:del>
      </w:ins>
      <w:ins w:id="4847" w:author="Voeun Kuyeng" w:date="2022-09-01T10:53:00Z">
        <w:del w:id="484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4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គួរបញ្ជាក់ផងដែរថា</w:delText>
          </w:r>
        </w:del>
      </w:ins>
      <w:ins w:id="4850" w:author="Un Seakamey" w:date="2022-09-27T16:59:00Z">
        <w:del w:id="4851" w:author="Kem Sereyboth" w:date="2023-06-20T14:18:00Z">
          <w:r w:rsidR="00F9218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5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4853" w:author="Voeun Kuyeng" w:date="2022-09-01T10:53:00Z">
        <w:del w:id="485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5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ហានិភ័យអនុលោមភាព សំដៅ</w:delText>
          </w:r>
        </w:del>
      </w:ins>
      <w:ins w:id="4856" w:author="socheata.ol@hotmail.com" w:date="2022-09-02T09:10:00Z">
        <w:del w:id="4857" w:author="Kem Sereyboth" w:date="2023-06-20T14:18:00Z">
          <w:r w:rsidR="0028121A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858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 </w:delText>
          </w:r>
        </w:del>
      </w:ins>
      <w:ins w:id="4859" w:author="Voeun Kuyeng" w:date="2022-09-01T10:53:00Z">
        <w:del w:id="486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86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ដល់លទ្ធភាពដែលសកម្មភាពការងារមួយ ឬច្រើន</w:delText>
          </w:r>
        </w:del>
      </w:ins>
      <w:ins w:id="4862" w:author="Uon Rithy" w:date="2022-09-22T07:45:00Z">
        <w:del w:id="4863" w:author="Kem Sereyboth" w:date="2023-06-20T14:18:00Z">
          <w:r w:rsidR="00FD7AD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6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ins w:id="4865" w:author="Voeun Kuyeng" w:date="2022-09-01T10:53:00Z">
        <w:del w:id="486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6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អនុលោមតាមច្បាប់</w:delText>
          </w:r>
        </w:del>
      </w:ins>
      <w:ins w:id="4868" w:author="Uon Rithy" w:date="2022-09-22T07:44:00Z">
        <w:del w:id="4869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4870" w:author="Voeun Kuyeng" w:date="2022-09-01T10:53:00Z">
        <w:del w:id="4871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និងបទប្បញ្ញតិ្ត។ </w:delText>
          </w:r>
        </w:del>
      </w:ins>
    </w:p>
    <w:p w14:paraId="36E653D5" w14:textId="4BCBAACD" w:rsidR="004E45A6" w:rsidRPr="00E33574" w:rsidDel="005C3437" w:rsidRDefault="007710A5">
      <w:pPr>
        <w:spacing w:after="0" w:line="233" w:lineRule="auto"/>
        <w:ind w:firstLine="720"/>
        <w:jc w:val="both"/>
        <w:rPr>
          <w:ins w:id="4872" w:author="User" w:date="2022-09-29T09:39:00Z"/>
          <w:del w:id="4873" w:author="Kem Sereyboth" w:date="2023-06-20T14:18:00Z"/>
          <w:rFonts w:ascii="Khmer MEF1" w:hAnsi="Khmer MEF1" w:cs="Khmer MEF1"/>
          <w:lang w:val="ca-ES"/>
        </w:rPr>
        <w:pPrChange w:id="487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875" w:author="Voeun Kuyeng" w:date="2022-09-01T10:53:00Z">
        <w:del w:id="4876" w:author="Kem Sereyboth" w:date="2023-06-20T14:18:00Z"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7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បន្ទាប់ពីកំណត់បាននូវហានិភ័យសវនកម្មគន្លឹះរួចមក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និងគ្រប់គ្រាន់សម្រាប់ជាគោលក្នុងការប្រៀបធៀប និងវាយតម្លៃនូវអនុលោមភាពនៃការអនុវត្តការងាររបស់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សវនដ្ឋាន។ </w:delText>
          </w:r>
        </w:del>
      </w:ins>
      <w:ins w:id="4878" w:author="socheata.ol@hotmail.com" w:date="2022-09-01T14:36:00Z">
        <w:del w:id="4879" w:author="Kem Sereyboth" w:date="2023-06-20T14:18:00Z">
          <w:r w:rsidR="001A4C34" w:rsidRPr="00E33574" w:rsidDel="005C3437">
            <w:rPr>
              <w:rFonts w:ascii="Khmer MEF1" w:hAnsi="Khmer MEF1" w:cs="Khmer MEF1"/>
              <w:cs/>
              <w:lang w:val="ca-ES"/>
            </w:rPr>
            <w:delText>ដូចនេះ</w:delText>
          </w:r>
        </w:del>
      </w:ins>
      <w:ins w:id="4880" w:author="Voeun Kuyeng" w:date="2022-09-01T10:53:00Z">
        <w:del w:id="4881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តាមរយៈនេះ សវនករទទួលបន្ទុកកំណត់បាននូវប្រធានសវនកម្មចំនួន .... </w:delText>
          </w:r>
        </w:del>
      </w:ins>
      <w:ins w:id="4882" w:author="Kem Sereiboth" w:date="2022-09-13T08:46:00Z">
        <w:del w:id="4883" w:author="Kem Sereyboth" w:date="2023-06-20T14:18:00Z">
          <w:r w:rsidR="00625FC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8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4885" w:author="Voeun Kuyeng" w:date="2022-09-01T10:53:00Z">
        <w:del w:id="4886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ប្រធានបទ សម្រាប់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8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ការធ្វើសវនកម្មអនុលោមភាពនៅ 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88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8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89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9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ដែលរួមមាន ៖ </w:delText>
          </w:r>
        </w:del>
      </w:ins>
      <w:ins w:id="4892" w:author="Uon Rithy" w:date="2022-09-22T07:46:00Z">
        <w:del w:id="4893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>)</w:delText>
          </w:r>
        </w:del>
      </w:ins>
      <w:ins w:id="4894" w:author="Kem Sereiboth" w:date="2022-09-16T12:43:00Z">
        <w:del w:id="4895" w:author="Kem Sereyboth" w:date="2023-06-20T14:18:00Z">
          <w:r w:rsidR="00D71E7A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4896" w:author="Uon Rithy" w:date="2022-09-22T07:47:00Z">
        <w:del w:id="4897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ិ</w:delText>
          </w:r>
        </w:del>
      </w:ins>
    </w:p>
    <w:p w14:paraId="6E656FB0" w14:textId="18E4CDA2" w:rsidR="000819C3" w:rsidRPr="00E33574" w:rsidDel="005C3437" w:rsidRDefault="001C5472">
      <w:pPr>
        <w:spacing w:after="0" w:line="233" w:lineRule="auto"/>
        <w:ind w:firstLine="720"/>
        <w:jc w:val="both"/>
        <w:rPr>
          <w:ins w:id="4898" w:author="User" w:date="2022-09-29T09:39:00Z"/>
          <w:del w:id="4899" w:author="Kem Sereyboth" w:date="2023-06-20T14:18:00Z"/>
          <w:rFonts w:ascii="Khmer MEF1" w:hAnsi="Khmer MEF1" w:cs="Khmer MEF1"/>
          <w:rPrChange w:id="4900" w:author="Kem Sereyboth" w:date="2023-07-19T16:59:00Z">
            <w:rPr>
              <w:ins w:id="4901" w:author="User" w:date="2022-09-29T09:39:00Z"/>
              <w:del w:id="4902" w:author="Kem Sereyboth" w:date="2023-06-20T14:18:00Z"/>
              <w:rFonts w:ascii="Khmer MEF1" w:hAnsi="Khmer MEF1" w:cs="Khmer MEF1"/>
              <w:highlight w:val="green"/>
            </w:rPr>
          </w:rPrChange>
        </w:rPr>
        <w:pPrChange w:id="490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904" w:author="LENOVO" w:date="2022-10-02T04:22:00Z">
        <w:del w:id="4905" w:author="Kem Sereyboth" w:date="2023-06-20T14:18:00Z"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បន្ទាប់ពីកំណត់បាននូវហានិភ័យសវនកម្មគន្លឹះរួចមក សវនករទទួលបន្ទុកបានបន្ត​នីតិវិធីសវនកម្ម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របស់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ខ្លួន​ក្នុងការកំណត់នូវប្រធានបទសវនកម្ម ដោយប្រើប្រាស់លក្ខណៈវិនិច្ឆ័យសវនកម្មជាក់លាក់ និង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គ្រប់គ្រាន់​សម្រាប់​ជាមូលដ្ឋានក្នុងការប្រៀបធៀប និងវាយតម្លៃនូវអនុលោមភាពនៃការអនុវត្តរបស់សវនដ្ឋាន</w:delText>
          </w:r>
        </w:del>
      </w:ins>
      <w:ins w:id="4906" w:author="User" w:date="2022-10-09T12:40:00Z">
        <w:del w:id="4907" w:author="Kem Sereyboth" w:date="2023-06-20T14:18:00Z">
          <w:r w:rsidR="00D9553E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4908" w:author="LENOVO" w:date="2022-10-02T04:22:00Z">
        <w:del w:id="4909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សវនករទទួល​បន្ទុកកំណត់បាននូវប្រធានបទសវនកម្មចំនួន ៥ (ប្រាំ) សម្រាប់ការធ្វើសវនកម្មអនុលោមភាព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ដែលរួមមាន៖</w:delText>
          </w:r>
        </w:del>
      </w:ins>
      <w:ins w:id="4910" w:author="User" w:date="2022-09-29T09:39:00Z">
        <w:del w:id="4911" w:author="Kem Sereyboth" w:date="2023-06-20T14:18:00Z"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12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បន្ទាប់ពីកំណត់បាននូវហានិភ័យគន្លឹះរួចមក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និងគ្រប់គ្រាន់សម្រាប់ជាមូលដ្ឋានក្នុងការប្រៀបធៀប និងវាយតម្លៃនូវអនុលោមភាពនៃការអនុវត្តរបស់សវនដ្ឋាន។ សវនករទទួលបន្ទុកកំណត់បាននូវប្រធានបទសវនកម្មចំនួន ៥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91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1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915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1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 xml:space="preserve">សម្រាប់ការធ្វើសវនកម្មអនុលោមភាពនៅ </w:delText>
          </w:r>
          <w:r w:rsidR="000819C3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17" w:author="Kem Sereyboth" w:date="2023-07-19T16:59:00Z">
                <w:rPr>
                  <w:rFonts w:ascii="Khmer MEF1" w:hAnsi="Khmer MEF1" w:cs="Khmer MEF1"/>
                  <w:b/>
                  <w:bCs/>
                  <w:highlight w:val="green"/>
                  <w:cs/>
                </w:rPr>
              </w:rPrChange>
            </w:rPr>
            <w:delText xml:space="preserve">ន.ស.ស.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1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ដែលរួមមាន៖</w:delText>
          </w:r>
        </w:del>
      </w:ins>
    </w:p>
    <w:p w14:paraId="447A9565" w14:textId="49B3C94F" w:rsidR="000819C3" w:rsidRPr="00E33574" w:rsidDel="005C3437" w:rsidRDefault="000819C3">
      <w:pPr>
        <w:spacing w:after="0" w:line="233" w:lineRule="auto"/>
        <w:ind w:firstLine="720"/>
        <w:jc w:val="both"/>
        <w:rPr>
          <w:ins w:id="4919" w:author="User" w:date="2022-09-29T09:39:00Z"/>
          <w:del w:id="4920" w:author="Kem Sereyboth" w:date="2023-06-20T14:18:00Z"/>
          <w:rFonts w:ascii="Khmer MEF1" w:hAnsi="Khmer MEF1" w:cs="Khmer MEF1"/>
          <w:rPrChange w:id="4921" w:author="Kem Sereyboth" w:date="2023-07-19T16:59:00Z">
            <w:rPr>
              <w:ins w:id="4922" w:author="User" w:date="2022-09-29T09:39:00Z"/>
              <w:del w:id="4923" w:author="Kem Sereyboth" w:date="2023-06-20T14:18:00Z"/>
              <w:rFonts w:ascii="Khmer MEF1" w:hAnsi="Khmer MEF1" w:cs="Khmer MEF1"/>
              <w:highlight w:val="green"/>
            </w:rPr>
          </w:rPrChange>
        </w:rPr>
        <w:pPrChange w:id="492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925" w:author="User" w:date="2022-09-29T09:39:00Z">
        <w:del w:id="4926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2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928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29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  <w:ins w:id="4930" w:author="LENOVO" w:date="2022-10-06T11:04:00Z">
        <w:del w:id="4931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2DC2113E" w14:textId="3B347EDE" w:rsidR="000819C3" w:rsidRPr="00E33574" w:rsidDel="005C3437" w:rsidRDefault="000819C3">
      <w:pPr>
        <w:spacing w:after="0" w:line="233" w:lineRule="auto"/>
        <w:ind w:firstLine="720"/>
        <w:jc w:val="both"/>
        <w:rPr>
          <w:ins w:id="4932" w:author="User" w:date="2022-09-29T09:39:00Z"/>
          <w:del w:id="4933" w:author="Kem Sereyboth" w:date="2023-06-20T14:18:00Z"/>
          <w:rFonts w:ascii="Khmer MEF1" w:hAnsi="Khmer MEF1" w:cs="Khmer MEF1"/>
          <w:rPrChange w:id="4934" w:author="Kem Sereyboth" w:date="2023-07-19T16:59:00Z">
            <w:rPr>
              <w:ins w:id="4935" w:author="User" w:date="2022-09-29T09:39:00Z"/>
              <w:del w:id="4936" w:author="Kem Sereyboth" w:date="2023-06-20T14:18:00Z"/>
              <w:rFonts w:ascii="Khmer MEF1" w:hAnsi="Khmer MEF1" w:cs="Khmer MEF1"/>
              <w:highlight w:val="green"/>
            </w:rPr>
          </w:rPrChange>
        </w:rPr>
        <w:pPrChange w:id="4937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938" w:author="User" w:date="2022-09-29T09:39:00Z">
        <w:del w:id="4939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4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94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4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  <w:ins w:id="4943" w:author="LENOVO" w:date="2022-10-02T04:23:00Z">
        <w:del w:id="4944" w:author="Kem Sereyboth" w:date="2023-06-20T14:18:00Z">
          <w:r w:rsidR="00635C9E" w:rsidRPr="00E33574" w:rsidDel="005C3437">
            <w:rPr>
              <w:rFonts w:ascii="Khmer MEF1" w:hAnsi="Khmer MEF1" w:cs="Khmer MEF1"/>
              <w:cs/>
            </w:rPr>
            <w:delText xml:space="preserve">របស់ </w:delText>
          </w:r>
          <w:r w:rsidR="00635C9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</w:rPr>
            <w:delText>ន.ស.ស.</w:delText>
          </w:r>
        </w:del>
      </w:ins>
      <w:ins w:id="4945" w:author="LENOVO" w:date="2022-10-06T11:04:00Z">
        <w:del w:id="4946" w:author="Kem Sereyboth" w:date="2023-06-20T14:18:00Z">
          <w:r w:rsidR="002151EF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47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។</w:delText>
          </w:r>
        </w:del>
      </w:ins>
    </w:p>
    <w:p w14:paraId="091C514B" w14:textId="7A35C686" w:rsidR="000819C3" w:rsidRPr="00E33574" w:rsidDel="005C3437" w:rsidRDefault="000819C3">
      <w:pPr>
        <w:spacing w:after="0" w:line="233" w:lineRule="auto"/>
        <w:ind w:firstLine="720"/>
        <w:jc w:val="both"/>
        <w:rPr>
          <w:ins w:id="4948" w:author="User" w:date="2022-09-29T09:39:00Z"/>
          <w:del w:id="4949" w:author="Kem Sereyboth" w:date="2023-06-20T14:18:00Z"/>
          <w:rFonts w:ascii="Khmer MEF1" w:hAnsi="Khmer MEF1" w:cs="Khmer MEF1"/>
          <w:rPrChange w:id="4950" w:author="Kem Sereyboth" w:date="2023-07-19T16:59:00Z">
            <w:rPr>
              <w:ins w:id="4951" w:author="User" w:date="2022-09-29T09:39:00Z"/>
              <w:del w:id="4952" w:author="Kem Sereyboth" w:date="2023-06-20T14:18:00Z"/>
              <w:rFonts w:ascii="Khmer MEF1" w:hAnsi="Khmer MEF1" w:cs="Khmer MEF1"/>
              <w:highlight w:val="green"/>
            </w:rPr>
          </w:rPrChange>
        </w:rPr>
        <w:pPrChange w:id="495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954" w:author="User" w:date="2022-09-29T09:39:00Z">
        <w:del w:id="495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5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957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5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95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6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96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  <w:ins w:id="4962" w:author="LENOVO" w:date="2022-10-06T11:05:00Z">
        <w:del w:id="4963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E674E97" w14:textId="0AB13C9E" w:rsidR="000819C3" w:rsidRPr="00E33574" w:rsidDel="005C3437" w:rsidRDefault="000819C3">
      <w:pPr>
        <w:spacing w:after="0" w:line="233" w:lineRule="auto"/>
        <w:ind w:firstLine="720"/>
        <w:jc w:val="both"/>
        <w:rPr>
          <w:ins w:id="4964" w:author="User" w:date="2022-09-29T09:39:00Z"/>
          <w:del w:id="4965" w:author="Kem Sereyboth" w:date="2023-06-20T14:18:00Z"/>
          <w:rFonts w:ascii="Khmer MEF1" w:hAnsi="Khmer MEF1" w:cs="Khmer MEF1"/>
          <w:rPrChange w:id="4966" w:author="Kem Sereyboth" w:date="2023-07-19T16:59:00Z">
            <w:rPr>
              <w:ins w:id="4967" w:author="User" w:date="2022-09-29T09:39:00Z"/>
              <w:del w:id="4968" w:author="Kem Sereyboth" w:date="2023-06-20T14:18:00Z"/>
              <w:rFonts w:ascii="Khmer MEF1" w:hAnsi="Khmer MEF1" w:cs="Khmer MEF1"/>
              <w:highlight w:val="green"/>
            </w:rPr>
          </w:rPrChange>
        </w:rPr>
        <w:pPrChange w:id="4969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970" w:author="User" w:date="2022-09-29T09:39:00Z">
        <w:del w:id="497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7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97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7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ប្រព័ន្ធលើកទឹកចិត្តមន្រ្តី</w:delText>
          </w:r>
        </w:del>
      </w:ins>
      <w:ins w:id="4975" w:author="LENOVO" w:date="2022-10-06T11:05:00Z">
        <w:del w:id="4976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54689027" w14:textId="66996B0F" w:rsidR="000819C3" w:rsidRPr="00E33574" w:rsidDel="005C3437" w:rsidRDefault="000819C3">
      <w:pPr>
        <w:spacing w:after="0" w:line="233" w:lineRule="auto"/>
        <w:ind w:firstLine="720"/>
        <w:jc w:val="both"/>
        <w:rPr>
          <w:ins w:id="4977" w:author="sakaria fa" w:date="2022-09-30T20:50:00Z"/>
          <w:del w:id="4978" w:author="Kem Sereyboth" w:date="2023-06-20T14:18:00Z"/>
          <w:rFonts w:ascii="Khmer MEF1" w:hAnsi="Khmer MEF1" w:cs="Khmer MEF1"/>
        </w:rPr>
        <w:pPrChange w:id="4979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980" w:author="User" w:date="2022-09-29T09:39:00Z">
        <w:del w:id="498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8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៥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98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8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. 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4985" w:author="sakaria fa" w:date="2022-09-30T20:50:00Z">
        <w:del w:id="4986" w:author="Kem Sereyboth" w:date="2023-06-20T14:18:00Z">
          <w:r w:rsidR="00F171DC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6547333" w14:textId="43D7D1DC" w:rsidR="003D4B1A" w:rsidRPr="00E33574" w:rsidDel="005C3437" w:rsidRDefault="003D4B1A">
      <w:pPr>
        <w:spacing w:after="0" w:line="233" w:lineRule="auto"/>
        <w:ind w:firstLine="720"/>
        <w:jc w:val="both"/>
        <w:rPr>
          <w:ins w:id="4987" w:author="User" w:date="2022-10-03T12:20:00Z"/>
          <w:del w:id="4988" w:author="Kem Sereyboth" w:date="2023-06-20T14:18:00Z"/>
          <w:rFonts w:ascii="Khmer MEF1" w:hAnsi="Khmer MEF1" w:cs="Khmer MEF1"/>
          <w:lang w:val="ca-ES"/>
        </w:rPr>
        <w:pPrChange w:id="4989" w:author="Sopheak Phorn" w:date="2023-08-25T16:12:00Z">
          <w:pPr>
            <w:spacing w:after="0" w:line="235" w:lineRule="auto"/>
            <w:ind w:firstLine="720"/>
            <w:jc w:val="both"/>
          </w:pPr>
        </w:pPrChange>
      </w:pPr>
      <w:ins w:id="4990" w:author="LENOVO" w:date="2022-10-02T04:32:00Z">
        <w:del w:id="499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9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 សវនករ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ទទួលបន្ទុកបានពិនិត្យឃើញថា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9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បានបំពេញ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ការងារទៅ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តាមតួនាទី និងភារកិច្ចដោយស្មារតី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 និងស្របតាមច្បាប់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បទប្បញ្ញត្តិ និងគោលការណ៍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0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ណែនាំដែលបាន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កំណត់ដែលការណ៍នេះនាំ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ឱ្យសម្រេចបាននូវលទ្ធផលគួរជាទីមោទនៈ។ ទោះជាយ៉ាងណាក៏នៅមានចំណុចខ្វះខាតមួយចំនួន</w:delText>
          </w:r>
        </w:del>
      </w:ins>
      <w:ins w:id="5004" w:author="LENOVO" w:date="2022-10-06T11:06:00Z">
        <w:del w:id="5005" w:author="Kem Sereyboth" w:date="2023-06-20T14:18:00Z">
          <w:r w:rsidR="002151EF" w:rsidRPr="00E33574" w:rsidDel="005C3437">
            <w:rPr>
              <w:rFonts w:ascii="Khmer MEF1" w:hAnsi="Khmer MEF1" w:cs="Khmer MEF1"/>
              <w:cs/>
              <w:lang w:val="ca-ES"/>
            </w:rPr>
            <w:delText>លើ</w:delText>
          </w:r>
        </w:del>
      </w:ins>
      <w:ins w:id="5006" w:author="LENOVO" w:date="2022-10-02T04:32:00Z">
        <w:del w:id="5007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លើ៖</w:delText>
          </w:r>
        </w:del>
      </w:ins>
      <w:ins w:id="5009" w:author="sakaria fa" w:date="2022-09-30T20:50:00Z">
        <w:del w:id="5010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5012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ចុងក្រោយលើលទ្ធផលដែលបានរកឃើញរួចមក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5013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5014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សវនករទទួលបន្ទុកបានពិនិត្យឃើញថា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5015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5016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5017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បាន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1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01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និងភារកិច្ចដោយស្មារតីទទួលខុសត្រូវខ្ពស់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02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2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0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2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បទប្បញ្ញតិ្ត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50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0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និងគោលការណ៍ណែនាំដែលបានកំណត់ ដែលការណ៍នេះនាំឱ្យសម្រេចបាននូវលទ្ធផលគួរជាទីមោទនៈ។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50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02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</w:p>
    <w:p w14:paraId="7B632647" w14:textId="06927079" w:rsidR="00F67A04" w:rsidRPr="00E33574" w:rsidDel="005C3437" w:rsidRDefault="00F67A04">
      <w:pPr>
        <w:spacing w:after="0" w:line="233" w:lineRule="auto"/>
        <w:ind w:firstLine="720"/>
        <w:jc w:val="both"/>
        <w:rPr>
          <w:ins w:id="5029" w:author="User" w:date="2022-10-03T12:20:00Z"/>
          <w:del w:id="5030" w:author="Kem Sereyboth" w:date="2023-06-20T14:18:00Z"/>
          <w:rFonts w:ascii="Khmer MEF1" w:hAnsi="Khmer MEF1" w:cs="Khmer MEF1"/>
          <w:spacing w:val="4"/>
          <w:lang w:val="ca-ES"/>
          <w:rPrChange w:id="5031" w:author="Kem Sereyboth" w:date="2023-07-19T16:59:00Z">
            <w:rPr>
              <w:ins w:id="5032" w:author="User" w:date="2022-10-03T12:20:00Z"/>
              <w:del w:id="5033" w:author="Kem Sereyboth" w:date="2023-06-20T14:18:00Z"/>
              <w:rFonts w:ascii="Khmer MEF1" w:hAnsi="Khmer MEF1" w:cs="Khmer MEF1"/>
              <w:spacing w:val="6"/>
              <w:lang w:val="ca-ES"/>
            </w:rPr>
          </w:rPrChange>
        </w:rPr>
        <w:pPrChange w:id="503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35" w:author="User" w:date="2022-10-03T12:20:00Z">
        <w:del w:id="5036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១.រចនាសម្ព័ន្ធ</w:delText>
          </w:r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គ្រប់គ្រងគឺ</w:delText>
          </w:r>
        </w:del>
      </w:ins>
      <w:ins w:id="5037" w:author="User" w:date="2022-10-07T09:32:00Z">
        <w:del w:id="5038" w:author="Kem Sereyboth" w:date="2023-06-20T14:18:00Z">
          <w:r w:rsidR="00130F4B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ពុំ</w:delText>
          </w:r>
        </w:del>
      </w:ins>
      <w:ins w:id="5039" w:author="User" w:date="2022-10-03T12:20:00Z">
        <w:del w:id="5040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ទាន់បានបំពេញទៅតាមក្របខណ្ឌបទប្បញ្ញត្តិ</w:delText>
          </w:r>
        </w:del>
      </w:ins>
      <w:ins w:id="5041" w:author="LENOVO" w:date="2022-10-06T11:06:00Z">
        <w:del w:id="5042" w:author="Kem Sereyboth" w:date="2023-06-20T14:18:00Z">
          <w:r w:rsidR="00C321F0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។</w:delText>
          </w:r>
        </w:del>
      </w:ins>
      <w:ins w:id="5043" w:author="User" w:date="2022-10-03T12:20:00Z">
        <w:del w:id="5044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 xml:space="preserve"> </w:delText>
          </w:r>
        </w:del>
      </w:ins>
    </w:p>
    <w:p w14:paraId="43DCCD17" w14:textId="56FDBB1A" w:rsidR="00CD134D" w:rsidRPr="00E33574" w:rsidDel="005C3437" w:rsidRDefault="00F67A04">
      <w:pPr>
        <w:spacing w:after="0" w:line="233" w:lineRule="auto"/>
        <w:ind w:firstLine="720"/>
        <w:jc w:val="both"/>
        <w:rPr>
          <w:ins w:id="5045" w:author="User" w:date="2022-10-04T10:32:00Z"/>
          <w:del w:id="5046" w:author="Kem Sereyboth" w:date="2023-06-20T14:18:00Z"/>
          <w:rFonts w:ascii="Khmer MEF1" w:hAnsi="Khmer MEF1" w:cs="Khmer MEF1"/>
          <w:spacing w:val="-2"/>
          <w:lang w:val="ca-ES"/>
        </w:rPr>
        <w:pPrChange w:id="504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48" w:author="User" w:date="2022-10-03T12:20:00Z">
        <w:del w:id="504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05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5051" w:author="User" w:date="2022-10-04T10:31:00Z">
        <w:del w:id="5052" w:author="Kem Sereyboth" w:date="2023-06-20T14:18:00Z">
          <w:r w:rsidR="00CD134D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>ន.ស.ស.</w:delText>
          </w:r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  <w:ins w:id="5053" w:author="User" w:date="2022-10-07T09:32:00Z">
        <w:del w:id="5054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ព</w:delText>
          </w:r>
        </w:del>
      </w:ins>
      <w:ins w:id="5055" w:author="User" w:date="2022-10-07T09:33:00Z">
        <w:del w:id="5056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ុំ</w:delText>
          </w:r>
        </w:del>
      </w:ins>
      <w:ins w:id="5057" w:author="User" w:date="2022-10-04T10:31:00Z">
        <w:del w:id="5058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ទាន់អាចប្រមូលចំ</w:delText>
          </w:r>
        </w:del>
      </w:ins>
      <w:ins w:id="5059" w:author="User" w:date="2022-10-04T10:32:00Z">
        <w:del w:id="5060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ណូលពីប្រតិបត្តិការរបស់ខ្លួនបានទេ</w:delText>
          </w:r>
        </w:del>
      </w:ins>
      <w:ins w:id="5061" w:author="LENOVO" w:date="2022-10-06T11:06:00Z">
        <w:del w:id="5062" w:author="Kem Sereyboth" w:date="2023-06-20T14:18:00Z">
          <w:r w:rsidR="00C321F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។</w:delText>
          </w:r>
        </w:del>
      </w:ins>
      <w:ins w:id="5063" w:author="User" w:date="2022-10-04T10:32:00Z">
        <w:del w:id="5064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</w:p>
    <w:p w14:paraId="262014F5" w14:textId="6BBC7E80" w:rsidR="0086223A" w:rsidRPr="00E33574" w:rsidDel="005C3437" w:rsidRDefault="00CD134D">
      <w:pPr>
        <w:spacing w:after="0" w:line="233" w:lineRule="auto"/>
        <w:ind w:firstLine="720"/>
        <w:jc w:val="both"/>
        <w:rPr>
          <w:ins w:id="5065" w:author="User" w:date="2022-10-03T12:23:00Z"/>
          <w:del w:id="5066" w:author="Kem Sereyboth" w:date="2023-06-20T14:18:00Z"/>
          <w:rFonts w:ascii="Khmer MEF1" w:hAnsi="Khmer MEF1" w:cs="Khmer MEF1"/>
          <w:b/>
          <w:bCs/>
          <w:spacing w:val="-8"/>
          <w:lang w:val="ca-ES"/>
        </w:rPr>
        <w:pPrChange w:id="506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68" w:author="User" w:date="2022-10-04T10:32:00Z">
        <w:del w:id="5069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៣.</w:delText>
          </w:r>
        </w:del>
      </w:ins>
      <w:ins w:id="5070" w:author="User" w:date="2022-10-03T12:21:00Z">
        <w:del w:id="5071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507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07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074" w:author="User" w:date="2022-10-03T12:22:00Z">
        <w:del w:id="5075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07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មិនអាច</w:delText>
          </w:r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បំពេញកា</w:delText>
          </w:r>
        </w:del>
      </w:ins>
      <w:ins w:id="5077" w:author="User" w:date="2022-10-05T15:09:00Z">
        <w:del w:id="5078" w:author="Kem Sereyboth" w:date="2023-06-20T14:18:00Z">
          <w:r w:rsidR="008D3DB1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7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តព្វ</w:delText>
          </w:r>
        </w:del>
      </w:ins>
      <w:ins w:id="5080" w:author="User" w:date="2022-10-03T12:22:00Z">
        <w:del w:id="5081" w:author="Kem Sereyboth" w:date="2023-06-20T14:18:00Z"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កិច្ចបង់ភាគទាន ១០% ជូនអគ្គលេខាធិការដ្ឋាន </w:delText>
          </w:r>
          <w:r w:rsidR="00B725E8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</w:del>
      </w:ins>
      <w:ins w:id="5082" w:author="LENOVO" w:date="2022-10-06T11:06:00Z">
        <w:del w:id="5083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8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03A82E2" w14:textId="73EB90FF" w:rsidR="0086223A" w:rsidRPr="00E33574" w:rsidDel="005C3437" w:rsidRDefault="00217574">
      <w:pPr>
        <w:spacing w:after="0" w:line="233" w:lineRule="auto"/>
        <w:ind w:firstLine="720"/>
        <w:jc w:val="both"/>
        <w:rPr>
          <w:ins w:id="5085" w:author="User" w:date="2022-10-03T12:24:00Z"/>
          <w:del w:id="5086" w:author="Kem Sereyboth" w:date="2023-06-20T14:18:00Z"/>
          <w:rFonts w:ascii="Khmer MEF1" w:hAnsi="Khmer MEF1" w:cs="Khmer MEF1"/>
          <w:spacing w:val="-10"/>
          <w:lang w:val="ca-ES"/>
          <w:rPrChange w:id="5087" w:author="Kem Sereyboth" w:date="2023-07-19T16:59:00Z">
            <w:rPr>
              <w:ins w:id="5088" w:author="User" w:date="2022-10-03T12:24:00Z"/>
              <w:del w:id="5089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5090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91" w:author="User" w:date="2022-10-04T10:33:00Z">
        <w:del w:id="5092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9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5094" w:author="User" w:date="2022-10-03T12:23:00Z">
        <w:del w:id="5095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9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5097" w:author="User" w:date="2022-10-04T10:34:00Z">
        <w:del w:id="5098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9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5100" w:author="User" w:date="2022-10-03T12:24:00Z">
        <w:del w:id="5101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0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ប្រព័ន</w:delText>
          </w:r>
        </w:del>
      </w:ins>
      <w:ins w:id="5103" w:author="User" w:date="2022-10-04T10:34:00Z">
        <w:del w:id="5104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0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្ធ</w:delText>
          </w:r>
        </w:del>
      </w:ins>
      <w:ins w:id="5106" w:author="User" w:date="2022-10-03T12:24:00Z">
        <w:del w:id="5107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0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លើកទឹកចិត្តមន្ត្រី</w:delText>
          </w:r>
        </w:del>
      </w:ins>
      <w:ins w:id="5109" w:author="User" w:date="2022-10-04T10:34:00Z">
        <w:del w:id="5110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1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មានភាពខុសគ្នា</w:delText>
          </w:r>
        </w:del>
      </w:ins>
      <w:ins w:id="5112" w:author="User" w:date="2022-10-04T16:57:00Z">
        <w:del w:id="5113" w:author="Kem Sereyboth" w:date="2023-06-20T14:18:00Z">
          <w:r w:rsidR="009B0DE2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1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5115" w:author="User" w:date="2022-10-03T12:24:00Z">
        <w:del w:id="5116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1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5118" w:author="User" w:date="2022-10-04T10:35:00Z">
        <w:del w:id="5119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2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ដទៃទៀត</w:delText>
          </w:r>
        </w:del>
      </w:ins>
      <w:ins w:id="5121" w:author="User" w:date="2022-10-03T12:24:00Z">
        <w:del w:id="5122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2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ក្រោមឱវាទ </w:delText>
          </w:r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512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512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126" w:author="LENOVO" w:date="2022-10-06T11:07:00Z">
        <w:del w:id="5127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2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C3A8017" w14:textId="4393D39E" w:rsidR="00B725E8" w:rsidRPr="00E33574" w:rsidDel="005C3437" w:rsidRDefault="00401D2C">
      <w:pPr>
        <w:spacing w:after="0" w:line="233" w:lineRule="auto"/>
        <w:ind w:firstLine="720"/>
        <w:jc w:val="both"/>
        <w:rPr>
          <w:ins w:id="5129" w:author="User" w:date="2022-10-03T12:24:00Z"/>
          <w:del w:id="5130" w:author="Kem Sereyboth" w:date="2023-06-20T14:18:00Z"/>
          <w:rFonts w:ascii="Khmer MEF1" w:hAnsi="Khmer MEF1" w:cs="Khmer MEF1"/>
          <w:spacing w:val="-12"/>
          <w:lang w:val="ca-ES"/>
          <w:rPrChange w:id="5131" w:author="Kem Sereyboth" w:date="2023-07-19T16:59:00Z">
            <w:rPr>
              <w:ins w:id="5132" w:author="User" w:date="2022-10-03T12:24:00Z"/>
              <w:del w:id="5133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513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135" w:author="User" w:date="2022-10-04T10:35:00Z">
        <w:del w:id="5136" w:author="Kem Sereyboth" w:date="2023-06-20T14:18:00Z">
          <w:r w:rsidRPr="00E33574" w:rsidDel="005C3437">
            <w:rPr>
              <w:rFonts w:ascii="Khmer MEF1" w:hAnsi="Khmer MEF1" w:cs="Khmer MEF1"/>
              <w:spacing w:val="-12"/>
              <w:cs/>
              <w:lang w:val="ca-ES"/>
            </w:rPr>
            <w:delText>៥</w:delText>
          </w:r>
        </w:del>
      </w:ins>
      <w:ins w:id="5137" w:author="User" w:date="2022-10-03T12:24:00Z">
        <w:del w:id="5138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13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5140" w:author="User" w:date="2022-10-07T09:38:00Z">
        <w:del w:id="5141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142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5143" w:author="User" w:date="2022-10-03T12:25:00Z">
        <w:del w:id="5144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145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ទាន់​បានរៀបចំរួចរាល់​</w:delText>
          </w:r>
        </w:del>
      </w:ins>
      <w:ins w:id="5146" w:author="User" w:date="2022-10-04T10:35:00Z">
        <w:del w:id="5147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14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76FCEA8" w14:textId="192A1CB5" w:rsidR="00F67A04" w:rsidRPr="00E33574" w:rsidDel="005C3437" w:rsidRDefault="00F67A04">
      <w:pPr>
        <w:spacing w:after="0" w:line="233" w:lineRule="auto"/>
        <w:ind w:firstLine="720"/>
        <w:jc w:val="both"/>
        <w:rPr>
          <w:ins w:id="5149" w:author="LENOVO" w:date="2022-10-02T04:30:00Z"/>
          <w:del w:id="5150" w:author="Kem Sereyboth" w:date="2023-06-20T14:18:00Z"/>
          <w:rFonts w:ascii="Khmer MEF1" w:eastAsia="Times New Roman" w:hAnsi="Khmer MEF1" w:cs="Khmer MEF1"/>
          <w:spacing w:val="8"/>
          <w:sz w:val="24"/>
          <w:szCs w:val="24"/>
          <w:lang w:val="ca-ES"/>
          <w:rPrChange w:id="5151" w:author="Kem Sereyboth" w:date="2023-07-19T16:59:00Z">
            <w:rPr>
              <w:ins w:id="5152" w:author="LENOVO" w:date="2022-10-02T04:30:00Z"/>
              <w:del w:id="5153" w:author="Kem Sereyboth" w:date="2023-06-20T14:18:00Z"/>
              <w:rFonts w:ascii="Khmer MEF1" w:hAnsi="Khmer MEF1" w:cs="Khmer MEF1"/>
              <w:spacing w:val="8"/>
              <w:sz w:val="24"/>
              <w:szCs w:val="24"/>
              <w:highlight w:val="green"/>
              <w:lang w:val="ca-ES"/>
            </w:rPr>
          </w:rPrChange>
        </w:rPr>
        <w:pPrChange w:id="5154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ToRangeStart w:id="5155" w:author="sakaria fa" w:date="2022-09-30T20:50:00Z" w:name="move115463467"/>
    </w:p>
    <w:p w14:paraId="7189685A" w14:textId="56028C9B" w:rsidR="00F171DC" w:rsidRPr="00E33574" w:rsidDel="005C3437" w:rsidRDefault="00063A4B">
      <w:pPr>
        <w:spacing w:after="0" w:line="233" w:lineRule="auto"/>
        <w:ind w:firstLine="720"/>
        <w:jc w:val="both"/>
        <w:rPr>
          <w:del w:id="5156" w:author="Kem Sereyboth" w:date="2023-06-20T14:18:00Z"/>
          <w:rFonts w:ascii="Khmer MEF1" w:hAnsi="Khmer MEF1" w:cs="Khmer MEF1"/>
          <w:strike/>
          <w:lang w:val="ca-ES"/>
        </w:rPr>
        <w:pPrChange w:id="5157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ins w:id="5158" w:author="LENOVO" w:date="2022-10-02T04:34:00Z">
        <w:del w:id="515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16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moveTo w:id="5161" w:author="sakaria fa" w:date="2022-09-30T20:50:00Z">
        <w:del w:id="5162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16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16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16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ដែលអាចប៉ះពាល់ទៅដល់ប្រសិទ្ធភាព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1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16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និងស័ក្តិសិទ្ធភាពនៃ​​ផលសម្រេច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516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16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ថ្វីបើនៅពេលនេះមិនបានរាំងស្ទះដល់ដំណើរការរបស់អង្គភាពទាំង​មូល​ក៏ដោយ។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51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1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17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ការអនុវត្តការងារ និង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ការប្រមូលចំណូល ដែលជាហេតុនាំឱ្យ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17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7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មិនអាចបំពេញកាតព្វកិច្ចបង់ភាគទាន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51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 xml:space="preserve">ជូនអគ្គលេខាធិការដ្ឋាននៃ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517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517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moveTo>
    </w:p>
    <w:moveToRangeEnd w:id="5155"/>
    <w:p w14:paraId="0167929C" w14:textId="6BD62BF4" w:rsidR="00CD4DB1" w:rsidRPr="00E33574" w:rsidDel="005C3437" w:rsidRDefault="002A5494">
      <w:pPr>
        <w:spacing w:after="0" w:line="233" w:lineRule="auto"/>
        <w:ind w:firstLine="720"/>
        <w:jc w:val="both"/>
        <w:rPr>
          <w:ins w:id="5179" w:author="Un Seakamey" w:date="2022-11-04T10:10:00Z"/>
          <w:del w:id="5180" w:author="Kem Sereyboth" w:date="2023-06-20T14:18:00Z"/>
          <w:rFonts w:ascii="Khmer MEF1" w:hAnsi="Khmer MEF1" w:cs="Khmer MEF1"/>
          <w:lang w:val="ca-ES"/>
        </w:rPr>
        <w:pPrChange w:id="5181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182" w:author="LENOVO" w:date="2022-10-02T04:39:00Z">
        <w:del w:id="518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8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បន្ទាប់​ពី​​កា</w:delText>
          </w:r>
        </w:del>
      </w:ins>
      <w:ins w:id="5185" w:author="User" w:date="2022-10-02T21:37:00Z">
        <w:del w:id="5186" w:author="Kem Sereyboth" w:date="2023-06-20T14:18:00Z">
          <w:r w:rsidR="00372308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8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5188" w:author="LENOVO" w:date="2022-10-02T04:39:00Z">
        <w:del w:id="518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9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ធ្វើ​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19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សវនកម្ម​អនុលោម​ភាព​នៅ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519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9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5194" w:author="LENOVO" w:date="2022-10-02T04:40:00Z">
        <w:del w:id="519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9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197" w:author="LENOVO" w:date="2022-10-02T04:39:00Z">
        <w:del w:id="5198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9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5200" w:author="LENOVO" w:date="2022-10-02T04:40:00Z">
        <w:del w:id="520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20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203" w:author="LENOVO" w:date="2022-10-02T04:39:00Z">
        <w:del w:id="5204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20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.​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20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រួចមក  សវនករទទួលបន្ទុក​​បាន​រៀបចំ​នូវ​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20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សេចក្ដី​ព្រាង​​របាយការណ៍​​សវនកម្ម​អនុលោមភាព​របស់​ខ្លួន​ ដោយ​បាន​ដាក់​បញ្ចូលនូវធាតុ​សំខាន់ៗ​</w:delText>
          </w:r>
        </w:del>
      </w:ins>
      <w:ins w:id="5208" w:author="LENOVO" w:date="2022-10-06T11:08:00Z">
        <w:del w:id="5209" w:author="Kem Sereyboth" w:date="2023-06-20T14:18:00Z">
          <w:r w:rsidR="00714781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21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5211" w:author="LENOVO" w:date="2022-10-02T04:39:00Z">
        <w:del w:id="5212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521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ទិដ្ឋភាព​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ទូទៅ​នៃ​អង្គភាព​​សវនកម្ម​ផ្ទៃក្នុង​និងសវនដ្ឋាន ប្រធានបទសវនកម្ម​ លក្ខណៈវិនិច្ឆ័យសវនកម្ម នីតិវិធី</w:delText>
          </w:r>
        </w:del>
      </w:ins>
      <w:ins w:id="5214" w:author="LENOVO" w:date="2022-10-06T11:16:00Z">
        <w:del w:id="5215" w:author="Kem Sereyboth" w:date="2023-06-20T14:18:00Z"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សវនកម្ម ការសង្កេត លទ្ធផលរកឃើញ ការវិភាគនិងវាយតម្លៃរបស់សវនករទទួលបន្ទុក ការសន្និដ្ឋាននិង</w:delText>
          </w:r>
          <w:r w:rsidR="004D10D7" w:rsidRPr="00E33574" w:rsidDel="005C3437">
            <w:rPr>
              <w:rFonts w:ascii="Khmer MEF1" w:hAnsi="Khmer MEF1" w:cs="Khmer MEF1"/>
              <w:spacing w:val="-10"/>
              <w:cs/>
              <w:lang w:val="ca-ES"/>
            </w:rPr>
            <w:delText>អនុសាសន៍របស់សវនករទទួលបន្ទុក និងការតាមដានការអនុវត្តអនុសាសន៍។​ បន្ថែម​​ពីនេះ​ សវនករទទួលបន្ទុក</w:delText>
          </w:r>
          <w:r w:rsidR="004D10D7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បាន​ដាក់​ឆ្លង​​សេចក្ដីព្រាង​របាយការណ៍សវនកម្ម​អនុលោមភាព​របស់​ខ្លួន​​ជូន​​គណៈ​កម្មការ​​​ចំពោះ​កិច្ច​ដើម្បី​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ពិនិត្យ 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16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និងវាយតម្លៃ​​ទៅ​លើ​​​​ការអនុវត្តការងារ​របស់​</w:delText>
          </w:r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សវនករទទួលបន្ទុក​នៅ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17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​សវនដ្ឋាន​​</w:delText>
          </w:r>
        </w:del>
      </w:ins>
      <w:ins w:id="5218" w:author="User" w:date="2022-10-09T12:42:00Z">
        <w:del w:id="5219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20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221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22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223" w:author="LENOVO" w:date="2022-10-06T11:16:00Z">
        <w:del w:id="5224" w:author="Kem Sereyboth" w:date="2023-06-20T14:18:00Z"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សម្រាប់​ការិយបរិច្ឆេទ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 xml:space="preserve">២០២២ </w:delText>
          </w:r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នេះ។</w:delText>
          </w:r>
        </w:del>
      </w:ins>
      <w:ins w:id="5225" w:author="User" w:date="2022-10-06T04:20:00Z">
        <w:del w:id="5226" w:author="Kem Sereyboth" w:date="2023-06-20T14:18:00Z">
          <w:r w:rsidR="00273858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5227" w:author="LENOVO" w:date="2022-10-02T04:39:00Z">
        <w:del w:id="522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29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230" w:author="LENOVO" w:date="2022-10-06T11:18:00Z">
        <w:del w:id="5231" w:author="Kem Sereyboth" w:date="2023-06-20T14:18:00Z"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បន្ទាប់ពី​ទទួលបាន​​ការ​ឯកភាព​ជា​គោល​ការណ៍​ពី​​គណៈ​កម្មការ​​​ចំពោះ​កិច្ច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​ សវនករ​ទទួលបន្ទុក​​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បាន​បន្ត​នីតិវិធី​របស់​ខ្លួន​ ដោយ​រៀបចំសំណើ​សុំការ​អនុញ្ញា​ត​ដ៏​ខ្ពង់​ខ្ពស់​​ពី​ </w:delText>
          </w:r>
          <w:r w:rsidR="004D10D7" w:rsidRPr="00E33574" w:rsidDel="005C3437">
            <w:rPr>
              <w:rFonts w:ascii="Khmer MEF2" w:hAnsi="Khmer MEF2" w:cs="Khmer MEF2"/>
              <w:cs/>
              <w:lang w:val="ca-ES"/>
            </w:rPr>
            <w:delText>ឯកឧត្តមប្រធាន​អង្គភាព​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ក្នុង​​ការ</w:delText>
          </w:r>
          <w:r w:rsidR="004D10D7" w:rsidRPr="00E33574" w:rsidDel="005C3437">
            <w:rPr>
              <w:rFonts w:ascii="Khmer MEF1" w:hAnsi="Khmer MEF1" w:cs="Khmer MEF1"/>
              <w:spacing w:val="-10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ផ្ញើជូន​សេចក្ដីព្រាង​របាយការណ៍​សវនកម្ម​អនុលោមភាព​របស់​ខ្លួន​ជូន​សវនដ្ឋាន</w:delText>
          </w:r>
        </w:del>
      </w:ins>
      <w:ins w:id="5232" w:author="User" w:date="2022-10-09T12:42:00Z">
        <w:del w:id="5233" w:author="Kem Sereyboth" w:date="2023-06-20T14:18:00Z">
          <w:r w:rsidR="00D9553E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5234" w:author="LENOVO" w:date="2022-10-06T11:18:00Z">
        <w:del w:id="5235" w:author="Kem Sereyboth" w:date="2023-06-20T14:18:00Z">
          <w:r w:rsidR="004D10D7" w:rsidRPr="00E33574" w:rsidDel="005C3437">
            <w:rPr>
              <w:rFonts w:ascii="Khmer MEF1" w:hAnsi="Khmer MEF1" w:cs="Khmer MEF1"/>
              <w:lang w:val="ca-ES"/>
            </w:rPr>
            <w:delText xml:space="preserve">​​ 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ដើម្បី​ធ្វើការពិនិត្យ និងផ្ដល់​ជូន​នូវមតិយោបល់​ក៏​ដូចជា​សំណូមពរ​ជាលាយលក្ខណ៍​អក្សរ​មក​អង្គភាពសវនកម្ម​ផ្ទៃក្នុង​នៃ​ </w:delText>
          </w:r>
          <w:r w:rsidR="004D10D7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វិញ។</w:delText>
          </w:r>
        </w:del>
      </w:ins>
      <w:ins w:id="5236" w:author="User" w:date="2022-10-02T21:42:00Z">
        <w:del w:id="5237" w:author="Kem Sereyboth" w:date="2023-06-20T14:18:00Z">
          <w:r w:rsidR="00B73CBA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23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239" w:author="User" w:date="2022-09-29T10:02:00Z">
        <w:del w:id="5240" w:author="Kem Sereyboth" w:date="2023-06-20T14:18:00Z"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4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បន្ទាប់ពីធ្វើសវនកម្មអនុលោមភាពនៅ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24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4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4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រួចមកសវនករទទួលបន្ទុកបានរៀបចំនូវសេចក្តីព្រាងរបាយការណ៍សវនកម្មអនុលោមភាពរបស់ខ្លួន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45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46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ទិដ្ឋភាពទូទៅនៃអង្គភាពសវនកម្មផ្ទៃក្នុងនិងសវនដ្ឋាន ប្រធានបទសវនកម្ម លក្ខណៈវិនិច្ឆ័យសវនកម្ម នីតិវិធីសវនកម្ម លទ្ធផលរកឃើញ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4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4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ការវិភាគនិងវាយតម្លៃរបស់សវនករទទួលបន្ទុក សេចក្តីសន្និដ្ឋាន និងអនុសាសន៍សវនកម្ម។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បន្ថែមពីនេះ សវនករទទួលបន្ទុកនឹងដាក់ឆ្លងសេចក្តីព្រាងរបាយការណ៍សវនកម្មអនុលោមភាពរបស់ខ្លួន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ជូន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49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គណៈកម្មការចំពោះកិច្ចដើម្បីពិនិត្យ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50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51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និងវាយតម្លៃទៅលើការអនុវត្តការងាររបស់សវនករទទួលបន្ទុកនៅសវនដ្ឋានសម្រាប់ការិយបរិច្ឆេទឆ្នាំ២០២២ នេះ។ បន្ទាប់ពីទទួលបានការឯកភាពជាគោលការណ៍ពីគណៈកម្មការចំពោះកិច្ច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5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5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សវនករទទួលបន្ទុកនឹងបន្តនីតិវិធីរបស់ខ្លួន  ដោយរៀបចំសំណើសុំការអនុញ្ញាតដ៏ខ្ពង់ខ្ពស់ពី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CD4DB1" w:rsidRPr="00E33574" w:rsidDel="005C3437">
            <w:rPr>
              <w:rFonts w:ascii="Khmer MEF2" w:eastAsia="Times New Roman" w:hAnsi="Khmer MEF2" w:cs="Khmer MEF2"/>
              <w:sz w:val="24"/>
              <w:szCs w:val="24"/>
              <w:cs/>
              <w:lang w:val="ca-ES"/>
              <w:rPrChange w:id="5254" w:author="Kem Sereyboth" w:date="2023-07-19T16:59:00Z">
                <w:rPr>
                  <w:rFonts w:ascii="Khmer MEF2" w:eastAsia="Times New Roman" w:hAnsi="Khmer MEF2" w:cs="Khmer MEF2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55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ក្នុងការផ្ញើជូនសេចក្តីព្រាងរបាយការណ៍សវនកម្មអនុលោមភាពរបស់ខ្លួនជូនសវនដ្ឋានដើម្បីធ្វើការពិនិត្យ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25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5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និងផ្តល់នូវមតិយោបល់ក៏ដូចជាសំណូមពរជាលាយលក្ខណ៍អក្សរមកអង្គភាពសវនកម្មផ្ទៃក្នុងនៃ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25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25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វិញ។</w:delText>
          </w:r>
        </w:del>
      </w:ins>
    </w:p>
    <w:p w14:paraId="15728194" w14:textId="3221F90C" w:rsidR="009842BD" w:rsidRPr="00E33574" w:rsidDel="005C3437" w:rsidRDefault="00186F21">
      <w:pPr>
        <w:spacing w:after="0" w:line="233" w:lineRule="auto"/>
        <w:ind w:firstLine="720"/>
        <w:jc w:val="both"/>
        <w:rPr>
          <w:ins w:id="5260" w:author="Un Seakamey" w:date="2022-11-04T10:12:00Z"/>
          <w:del w:id="5261" w:author="Kem Sereyboth" w:date="2023-06-20T14:18:00Z"/>
          <w:rFonts w:ascii="Khmer MEF1" w:hAnsi="Khmer MEF1" w:cs="Khmer MEF1"/>
          <w:lang w:val="ca-ES"/>
        </w:rPr>
        <w:pPrChange w:id="5262" w:author="Sopheak Phorn" w:date="2023-08-25T16:12:00Z">
          <w:pPr>
            <w:pStyle w:val="NormalWeb"/>
            <w:spacing w:line="226" w:lineRule="auto"/>
          </w:pPr>
        </w:pPrChange>
      </w:pPr>
      <w:ins w:id="5263" w:author="Un Seakamey" w:date="2022-11-14T14:16:00Z">
        <w:del w:id="5264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ក្រោយពីទទួលបានមតិយោបល់ និងសំណូមពរ</w:delText>
          </w:r>
        </w:del>
      </w:ins>
      <w:ins w:id="5265" w:author="Un Seakamey" w:date="2022-11-14T14:17:00Z">
        <w:del w:id="5266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ពី 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5267" w:author="Un Seakamey" w:date="2022-11-14T14:18:00Z">
        <w:del w:id="5268" w:author="Kem Sereyboth" w:date="2023-06-20T14:18:00Z">
          <w:r w:rsidRPr="00E33574" w:rsidDel="005C3437">
            <w:rPr>
              <w:rFonts w:ascii="Khmer MEF1" w:hAnsi="Khmer MEF1" w:cs="Khmer MEF1" w:hint="cs"/>
              <w:b/>
              <w:bCs/>
              <w:spacing w:val="-8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26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និង</w:delText>
          </w:r>
        </w:del>
      </w:ins>
      <w:ins w:id="5270" w:author="Un Seakamey" w:date="2022-11-04T10:12:00Z">
        <w:del w:id="527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27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527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2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</w:delText>
          </w:r>
        </w:del>
      </w:ins>
      <w:ins w:id="5275" w:author="Un Seakamey" w:date="2022-11-04T11:11:00Z">
        <w:del w:id="5276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27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278" w:author="Un Seakamey" w:date="2022-11-04T10:12:00Z">
        <w:del w:id="5279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28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</w:delText>
          </w:r>
        </w:del>
      </w:ins>
      <w:ins w:id="5281" w:author="Un Seakamey" w:date="2022-11-04T11:11:00Z">
        <w:del w:id="5282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283" w:author="Un Seakamey" w:date="2022-11-04T10:12:00Z">
        <w:del w:id="528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28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បន្ទុកបានពិនិត្យ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2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ឃើញថា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lang w:val="ca-ES"/>
              <w:rPrChange w:id="528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5288" w:author="Un Seakamey" w:date="2022-11-04T10:13:00Z">
        <w:del w:id="5289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b/>
              <w:bCs/>
              <w:spacing w:val="-18"/>
              <w:sz w:val="24"/>
              <w:szCs w:val="24"/>
              <w:cs/>
              <w:lang w:val="ca-ES"/>
              <w:rPrChange w:id="529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5291" w:author="Un Seakamey" w:date="2022-11-04T10:12:00Z">
        <w:del w:id="5292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29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បានបំពេញ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9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ការងារទៅតាមតួនាទី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29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និងភារកិច្ចដោយស្មារតីទទួលខុសត្រូវខ្ព</w:delText>
          </w:r>
        </w:del>
      </w:ins>
      <w:ins w:id="5297" w:author="Un Seakamey" w:date="2022-11-04T11:11:00Z">
        <w:del w:id="529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9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</w:delText>
          </w:r>
        </w:del>
      </w:ins>
      <w:ins w:id="5300" w:author="Un Seakamey" w:date="2022-11-04T10:12:00Z">
        <w:del w:id="530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30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30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3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30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30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បទប្បញ្ញតិ្ត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30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30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</w:delText>
          </w:r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30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គោលការ</w:delText>
          </w:r>
        </w:del>
      </w:ins>
      <w:ins w:id="5310" w:author="Un Seakamey" w:date="2022-11-14T14:19:00Z">
        <w:del w:id="531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31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313" w:author="Un Seakamey" w:date="2022-11-04T10:12:00Z">
        <w:del w:id="531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31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ណ៍ណែនាំដែលបានកំណត់ ដែលការណ៍នេះនាំឱ្យសម្រេចបាននូវលទ្ធផលគួរជាទីមោទនៈ។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9842BD" w:rsidRPr="00E33574" w:rsidDel="005C3437">
            <w:rPr>
              <w:rFonts w:ascii="Khmer MEF1" w:hAnsi="Khmer MEF1" w:cs="Khmer MEF1"/>
              <w:cs/>
              <w:lang w:val="ca-ES"/>
            </w:rPr>
            <w:delText>ទោះជា</w:delText>
          </w:r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31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យ៉ាងណាក៏នៅមានចំណុចខ្វះខាតមួយចំនួន</w:delText>
          </w:r>
        </w:del>
      </w:ins>
      <w:ins w:id="5317" w:author="Un Seakamey" w:date="2022-11-04T11:07:00Z">
        <w:del w:id="531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31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ដែលអាចប៉ះពាល់ទៅ</w:delText>
          </w:r>
        </w:del>
      </w:ins>
      <w:ins w:id="5320" w:author="Un Seakamey" w:date="2022-11-04T11:12:00Z">
        <w:del w:id="5321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322" w:author="Un Seakamey" w:date="2022-11-04T11:07:00Z">
        <w:del w:id="5323" w:author="Kem Sereyboth" w:date="2023-06-20T14:18:00Z"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ដល់ប្រសិទ្ធភាព</w:delText>
          </w:r>
          <w:r w:rsidR="0023717F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និងស័ក្តិសិទ្ធភាព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2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នៃ​​ផលសម្រេច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32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2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ថ្វីបើនៅពេលនេះ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32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2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វាមិនបានរាំងស្ទះដល់ដំណើរការរបស់អង្គភាពទាំង​មូល​</w:delText>
          </w:r>
        </w:del>
      </w:ins>
      <w:ins w:id="5329" w:author="Un Seakamey" w:date="2022-11-04T11:08:00Z">
        <w:del w:id="5330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រួមមាន៖</w:delText>
          </w:r>
        </w:del>
      </w:ins>
      <w:ins w:id="5332" w:author="Un Seakamey" w:date="2022-11-04T10:49:00Z">
        <w:del w:id="5333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3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រចនា</w:delText>
          </w:r>
          <w:r w:rsidR="00AC0392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33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សម្ព័ន្ធគ្រប់គ្រងនាយកដ្ឋានត្រួតពិនិត្យពុំទាន់មានប្រធាននាយកដ្ឋាន និងអនុប្រធាននាយកដ្ឋាន ពុំទាន់អនុវត្ត</w:delText>
          </w:r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ការប្រមូលចំណូលស្របតាមបទប្បញ្ញត្តិ ពុំទាន់</w:delText>
          </w:r>
        </w:del>
      </w:ins>
      <w:ins w:id="5337" w:author="Un Seakamey" w:date="2022-11-14T14:10:00Z">
        <w:del w:id="5338" w:author="Kem Sereyboth" w:date="2023-06-20T14:18:00Z">
          <w:r w:rsidR="007332D4" w:rsidRPr="00E33574" w:rsidDel="005C3437">
            <w:rPr>
              <w:rFonts w:ascii="Khmer MEF1" w:hAnsi="Khmer MEF1" w:cs="Khmer MEF1" w:hint="cs"/>
              <w:spacing w:val="2"/>
              <w:cs/>
              <w:lang w:val="ca-ES"/>
            </w:rPr>
            <w:delText>អាច</w:delText>
          </w:r>
        </w:del>
      </w:ins>
      <w:ins w:id="5339" w:author="Un Seakamey" w:date="2022-11-04T10:49:00Z">
        <w:del w:id="5340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4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អនុវត្តការបង់ភាគទាន ១០% ជូនអគ្គលេខាធិការដ្ឋាន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342" w:author="Un Seakamey" w:date="2022-11-04T10:52:00Z">
        <w:del w:id="5343" w:author="Kem Sereyboth" w:date="2023-06-20T14:18:00Z">
          <w:r w:rsidR="005C171F" w:rsidRPr="00E33574" w:rsidDel="005C3437">
            <w:rPr>
              <w:rFonts w:ascii="Khmer MEF1" w:hAnsi="Khmer MEF1" w:cs="Khmer MEF1"/>
              <w:cs/>
              <w:lang w:val="ca-ES"/>
            </w:rPr>
            <w:delText>មិនបាន</w:delText>
          </w:r>
        </w:del>
      </w:ins>
      <w:ins w:id="5344" w:author="Un Seakamey" w:date="2022-11-04T10:50:00Z">
        <w:del w:id="5345" w:author="Kem Sereyboth" w:date="2023-06-20T14:18:00Z">
          <w:r w:rsidR="00467965" w:rsidRPr="00E33574" w:rsidDel="005C3437">
            <w:rPr>
              <w:rFonts w:ascii="Khmer MEF1" w:hAnsi="Khmer MEF1" w:cs="Khmer MEF1"/>
              <w:cs/>
              <w:lang w:val="ca-ES"/>
            </w:rPr>
            <w:delText>អនុ</w:delText>
          </w:r>
          <w:r w:rsidR="0046796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វត្ត</w:delText>
          </w:r>
        </w:del>
      </w:ins>
      <w:ins w:id="5347" w:author="Un Seakamey" w:date="2022-11-04T10:49:00Z">
        <w:del w:id="5348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របស់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ពុំ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5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បានអនុវត្តតាមបទ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>ប្បញ្ញត្តិដែលកំណត់ដោយអាជ្ញាធរសេវាហិរញ្ញវត្ថុមិនមែនធនាគារ និងពុំទាន់មានវិធាន និងយន្តការត្រួតពិនិត្យប្រតិបត្តិការរបស់ប្រតិបត្តិករសន្តិសុខ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5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</w:del>
      </w:ins>
      <w:ins w:id="5352" w:author="Un Seakamey" w:date="2022-11-04T11:09:00Z">
        <w:del w:id="5353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5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ក៏នៅ</w:delText>
          </w:r>
        </w:del>
      </w:ins>
      <w:ins w:id="5355" w:author="Un Seakamey" w:date="2022-11-04T11:10:00Z">
        <w:del w:id="5356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5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5358" w:author="Un Seakamey" w:date="2022-11-04T11:09:00Z">
        <w:del w:id="5359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6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ទាន់បានបំពេញ</w:delText>
          </w:r>
          <w:r w:rsidR="0023717F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361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មុខងារគ្រប់ជ្រុងជ្រោយនៅ</w:delText>
          </w:r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36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ឡើយ</w:delText>
          </w:r>
        </w:del>
      </w:ins>
      <w:ins w:id="5363" w:author="Un Seakamey" w:date="2022-11-04T10:12:00Z">
        <w:del w:id="536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36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</w:p>
    <w:p w14:paraId="17D15B36" w14:textId="5C5C228A" w:rsidR="009842BD" w:rsidRPr="00E33574" w:rsidDel="005C3437" w:rsidRDefault="009842BD">
      <w:pPr>
        <w:spacing w:after="0" w:line="233" w:lineRule="auto"/>
        <w:ind w:firstLine="720"/>
        <w:jc w:val="both"/>
        <w:rPr>
          <w:ins w:id="5366" w:author="User" w:date="2022-09-29T10:05:00Z"/>
          <w:del w:id="5367" w:author="Kem Sereyboth" w:date="2023-06-20T14:18:00Z"/>
          <w:rFonts w:ascii="Khmer MEF1" w:hAnsi="Khmer MEF1" w:cs="Khmer MEF1"/>
          <w:lang w:val="ca-ES"/>
          <w:rPrChange w:id="5368" w:author="Kem Sereyboth" w:date="2023-07-19T16:59:00Z">
            <w:rPr>
              <w:ins w:id="5369" w:author="User" w:date="2022-09-29T10:05:00Z"/>
              <w:del w:id="5370" w:author="Kem Sereyboth" w:date="2023-06-20T14:18:00Z"/>
              <w:rFonts w:ascii="Khmer MEF1" w:hAnsi="Khmer MEF1" w:cs="Khmer MEF1"/>
              <w:spacing w:val="-4"/>
              <w:lang w:val="ca-ES"/>
            </w:rPr>
          </w:rPrChange>
        </w:rPr>
        <w:pPrChange w:id="5371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A73522E" w14:textId="38F946CE" w:rsidR="007D0C1F" w:rsidRPr="00E33574" w:rsidDel="005C3437" w:rsidRDefault="007D0C1F">
      <w:pPr>
        <w:spacing w:after="0" w:line="233" w:lineRule="auto"/>
        <w:ind w:firstLine="720"/>
        <w:jc w:val="both"/>
        <w:rPr>
          <w:ins w:id="5372" w:author="User" w:date="2022-09-29T10:05:00Z"/>
          <w:del w:id="5373" w:author="Kem Sereyboth" w:date="2023-06-20T14:18:00Z"/>
          <w:rFonts w:ascii="Khmer MEF1" w:hAnsi="Khmer MEF1" w:cs="Khmer MEF1"/>
          <w:strike/>
          <w:lang w:val="ca-ES"/>
        </w:rPr>
        <w:pPrChange w:id="5374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FromRangeStart w:id="5375" w:author="sakaria fa" w:date="2022-09-30T20:50:00Z" w:name="move115463467"/>
      <w:moveFrom w:id="5376" w:author="sakaria fa" w:date="2022-09-30T20:50:00Z">
        <w:ins w:id="5377" w:author="User" w:date="2022-09-29T10:05:00Z">
          <w:del w:id="5378" w:author="Kem Sereyboth" w:date="2023-06-20T14:18:00Z"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379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បន្ទាប់ពីបានធ្វើការវិភាគនិងវាយតម្លៃ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380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ចុងក្រោយលើលទ្ធផលដែលបានរកឃើញរួចមក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381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382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សវនករទទួលបន្ទុកបានពិនិត្យឃើញថា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383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5"/>
                <w:sz w:val="24"/>
                <w:szCs w:val="24"/>
                <w:cs/>
                <w:lang w:val="ca-ES"/>
                <w:rPrChange w:id="5384" w:author="Kem Sereyboth" w:date="2023-07-19T16:59:00Z">
                  <w:rPr>
                    <w:rFonts w:ascii="Khmer MEF1" w:hAnsi="Khmer MEF1" w:cs="Khmer MEF1"/>
                    <w:b/>
                    <w:bCs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385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បាន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86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បំពេញការងារទៅតាមតួនាទី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387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88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និងភារកិច្ចដោយស្មារតីទទួលខុសត្រូវខ្ពស់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389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90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និងស្របទៅតាមច្បាប់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391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92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បទប្បញ្ញតិ្ត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lang w:val="ca-ES"/>
                <w:rPrChange w:id="5393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cs/>
                <w:lang w:val="ca-ES"/>
                <w:rPrChange w:id="5394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និងគោលការណ៍ណែនាំដែលបានកំណត់ ដែលការណ៍នេះនាំឱ្យសម្រេចបាននូវលទ្ធផលគួរជាទីមោទនៈ។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395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396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ទោះជាយ៉ាងណាក៏នៅមានចំណុចខ្វះខាតមួយចំនួនលើរចនាសម្ព័ន្ធគ្រប់គ្រង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lang w:val="ca-ES"/>
                <w:rPrChange w:id="5397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398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ដែលអាចប៉ះពាល់ទៅដល់</w:delText>
            </w:r>
            <w:r w:rsidRPr="00E33574" w:rsidDel="005C3437">
              <w:rPr>
                <w:rFonts w:ascii="Khmer MEF1" w:eastAsia="Times New Roman" w:hAnsi="Khmer MEF1" w:cs="Khmer MEF1"/>
                <w:spacing w:val="-12"/>
                <w:sz w:val="24"/>
                <w:szCs w:val="24"/>
                <w:cs/>
                <w:lang w:val="ca-ES"/>
                <w:rPrChange w:id="5399" w:author="Kem Sereyboth" w:date="2023-07-19T16:59:00Z">
                  <w:rPr>
                    <w:rFonts w:ascii="Khmer MEF1" w:hAnsi="Khmer MEF1" w:cs="Khmer MEF1"/>
                    <w:spacing w:val="-1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ប្រសិទ្ធភាព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400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401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402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ស័ក្តិសិទ្ធភាពនៃ​​ផលសម្រេច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  <w:rPrChange w:id="5403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404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ថ្វីបើនៅពេលនេះមិនបានរាំងស្ទះដល់ដំណើរការរបស់អង្គភាពទាំង​មូល​ក៏ដោយ។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lang w:val="ca-ES"/>
                <w:rPrChange w:id="5405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406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407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ការអនុវត្តការងារ និងការប្រមូលចំណូល ដែលជាហេតុនាំឱ្យ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  <w:rPrChange w:id="5408" w:author="Kem Sereyboth" w:date="2023-07-19T16:59:00Z">
                  <w:rPr>
                    <w:rFonts w:ascii="Khmer MEF1" w:hAnsi="Khmer MEF1" w:cs="Khmer MEF1"/>
                    <w:b/>
                    <w:bCs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409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មិនអាច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cs/>
                <w:lang w:val="ca-ES"/>
                <w:rPrChange w:id="5410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បំពេញកាតព្វកិច្ចបង់ភាគទាន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411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 xml:space="preserve">ជូនអគ្គលេខាធិការដ្ឋាននៃ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  <w:rPrChange w:id="5412" w:author="Kem Sereyboth" w:date="2023-07-19T16:59:00Z">
                  <w:rPr>
                    <w:rFonts w:ascii="Khmer MEF1" w:hAnsi="Khmer MEF1" w:cs="Khmer MEF1"/>
                    <w:b/>
                    <w:bCs/>
                    <w:sz w:val="24"/>
                    <w:szCs w:val="24"/>
                    <w:highlight w:val="cyan"/>
                    <w:cs/>
                  </w:rPr>
                </w:rPrChange>
              </w:rPr>
              <w:delText>អ.ស.ហ.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413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>។</w:delText>
            </w:r>
          </w:del>
        </w:ins>
      </w:moveFrom>
    </w:p>
    <w:moveFromRangeEnd w:id="5375"/>
    <w:p w14:paraId="3524A759" w14:textId="11B987FD" w:rsidR="007D0C1F" w:rsidRPr="00E33574" w:rsidDel="005C3437" w:rsidRDefault="007D0C1F">
      <w:pPr>
        <w:spacing w:after="0" w:line="233" w:lineRule="auto"/>
        <w:ind w:firstLine="720"/>
        <w:jc w:val="both"/>
        <w:rPr>
          <w:ins w:id="5414" w:author="User" w:date="2022-09-29T10:05:00Z"/>
          <w:del w:id="5415" w:author="Kem Sereyboth" w:date="2023-06-20T14:18:00Z"/>
          <w:rFonts w:ascii="Khmer MEF1" w:hAnsi="Khmer MEF1" w:cs="Khmer MEF1"/>
          <w:lang w:val="ca-ES"/>
        </w:rPr>
        <w:pPrChange w:id="5416" w:author="Sopheak Phorn" w:date="2023-08-25T16:12:00Z">
          <w:pPr>
            <w:tabs>
              <w:tab w:val="left" w:pos="709"/>
            </w:tabs>
            <w:spacing w:after="120" w:line="209" w:lineRule="auto"/>
            <w:jc w:val="both"/>
          </w:pPr>
        </w:pPrChange>
      </w:pPr>
      <w:ins w:id="5417" w:author="User" w:date="2022-09-29T10:05:00Z">
        <w:del w:id="5418" w:author="Kem Sereyboth" w:date="2023-06-20T14:18:00Z">
          <w:r w:rsidRPr="00E33574" w:rsidDel="005C3437">
            <w:rPr>
              <w:rFonts w:ascii="Khmer MEF1" w:hAnsi="Khmer MEF1" w:cs="Khmer MEF1"/>
              <w:spacing w:val="-8"/>
              <w:lang w:val="ca-ES"/>
            </w:rPr>
            <w:tab/>
          </w:r>
        </w:del>
      </w:ins>
      <w:ins w:id="5419" w:author="LENOVO" w:date="2022-10-02T04:41:00Z">
        <w:del w:id="5420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4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4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42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5424" w:author="LENOVO" w:date="2022-10-02T04:42:00Z">
        <w:del w:id="5425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42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427" w:author="LENOVO" w:date="2022-10-02T04:41:00Z">
        <w:del w:id="5428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42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4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4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4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បាន​ដាក់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54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4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បញ្ចូលនូវអនុសាសន៍សវនកម្មទៅក្នុងចំណុចទី១</w:delText>
          </w:r>
        </w:del>
      </w:ins>
      <w:ins w:id="5435" w:author="User" w:date="2022-10-07T08:15:00Z">
        <w:del w:id="5436" w:author="Kem Sereyboth" w:date="2023-06-20T14:18:00Z">
          <w:r w:rsidR="005C60F6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១</w:delText>
          </w:r>
        </w:del>
      </w:ins>
      <w:ins w:id="5437" w:author="Un Seakamey" w:date="2022-11-04T08:17:00Z">
        <w:del w:id="5438" w:author="Kem Sereyboth" w:date="2023-06-20T14:18:00Z">
          <w:r w:rsidR="0022454D" w:rsidRPr="00E33574" w:rsidDel="005C3437">
            <w:rPr>
              <w:rFonts w:ascii="Khmer MEF1" w:hAnsi="Khmer MEF1" w:cs="Khmer MEF1" w:hint="cs"/>
              <w:spacing w:val="-6"/>
              <w:cs/>
              <w:lang w:val="ca-ES"/>
            </w:rPr>
            <w:delText>៤</w:delText>
          </w:r>
        </w:del>
      </w:ins>
      <w:ins w:id="5439" w:author="User" w:date="2022-10-07T15:12:00Z">
        <w:del w:id="5440" w:author="Kem Sereyboth" w:date="2023-06-20T14:18:00Z">
          <w:r w:rsidR="00EA2084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៣</w:delText>
          </w:r>
        </w:del>
      </w:ins>
      <w:ins w:id="5441" w:author="LENOVO" w:date="2022-10-02T04:41:00Z">
        <w:del w:id="5442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4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នៃរបាយការណ៍សវនកម្មនេះ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54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4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នាពេលខាងមុខ</w:delText>
          </w:r>
          <w:r w:rsidR="00097658" w:rsidRPr="00E33574" w:rsidDel="005C3437">
            <w:rPr>
              <w:rFonts w:ascii="Khmer MEF1" w:hAnsi="Khmer MEF1" w:cs="Khmer MEF1"/>
              <w:spacing w:val="-4"/>
              <w:lang w:val="ca-ES"/>
            </w:rPr>
            <w:delText>​​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អង្គភាព​​សវនកម្ម​ផ្ទៃក្នុង​នៃ </w:delText>
          </w:r>
          <w:r w:rsidR="00097658"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44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នឹង​ធ្វើ​ការ​តាមដានលើវឌ្ឍនភាពនៃ​ការអនុវត្ត​តាម​អនុសាសន៍ដែល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>បានផ្ដល់ជូន ដែលជា​ផ្នែកមួយ​នៃ​នីតិ​វិធី​តាមដាន​អនុសាសន៍​សវនកម្មគ្រាបន្ទាប់។</w:delText>
          </w:r>
        </w:del>
      </w:ins>
      <w:ins w:id="5447" w:author="User" w:date="2022-09-29T10:05:00Z">
        <w:del w:id="5448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បានដាក់បញ្ចូលនូវអនុសាសន៍សវនកម្មទៅក្នុងចំណុចទី១​២ នៃរបាយការណ៍សវនកម្មនេះ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ដែលអនុសាសន៍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ដូចមានរៀបរាប់ទាំងនោះត្រូវបានទទួលការឯកភាពពីសវនដ្ឋានជាលាយលក្ខណ៍អក្សរ។ បន្ថែមពីនេះក្នុង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ចំណុច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5C3437">
            <w:rPr>
              <w:rFonts w:ascii="Khmer MEF1" w:hAnsi="Khmer MEF1" w:cs="Khmer MEF1"/>
              <w:spacing w:val="-2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នាពេលខាងមុខ 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នឹងតាមដានលើវឌ្ឍនភាពនៃការអនុវត្តតាមអនុសាសន៍ដែលបានផ្ដល់ជូន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</w:p>
    <w:p w14:paraId="492C5642" w14:textId="6695FD3D" w:rsidR="007D0C1F" w:rsidRPr="00E33574" w:rsidDel="00994600" w:rsidRDefault="007D0C1F">
      <w:pPr>
        <w:spacing w:after="0" w:line="233" w:lineRule="auto"/>
        <w:ind w:firstLine="720"/>
        <w:jc w:val="both"/>
        <w:rPr>
          <w:ins w:id="5449" w:author="User" w:date="2022-09-29T09:39:00Z"/>
          <w:del w:id="5450" w:author="Sopheak Phorn" w:date="2023-08-03T13:42:00Z"/>
          <w:rFonts w:ascii="Khmer MEF1" w:hAnsi="Khmer MEF1" w:cs="Khmer MEF1"/>
          <w:sz w:val="4"/>
          <w:szCs w:val="4"/>
          <w:rPrChange w:id="5451" w:author="Kem Sereyboth" w:date="2023-07-19T16:59:00Z">
            <w:rPr>
              <w:ins w:id="5452" w:author="User" w:date="2022-09-29T09:39:00Z"/>
              <w:del w:id="5453" w:author="Sopheak Phorn" w:date="2023-08-03T13:42:00Z"/>
              <w:rFonts w:ascii="Khmer MEF1" w:hAnsi="Khmer MEF1" w:cs="Khmer MEF1"/>
              <w:highlight w:val="green"/>
            </w:rPr>
          </w:rPrChange>
        </w:rPr>
        <w:pPrChange w:id="5454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6EA4CB11" w14:textId="315C2438" w:rsidR="007710A5" w:rsidRPr="00E33574" w:rsidDel="004E45A6" w:rsidRDefault="007710A5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455" w:author="Voeun Kuyeng" w:date="2022-09-01T10:53:00Z"/>
          <w:del w:id="5456" w:author="User" w:date="2022-09-10T12:24:00Z"/>
          <w:rFonts w:ascii="Khmer MEF1" w:hAnsi="Khmer MEF1" w:cs="Khmer MEF1"/>
          <w:spacing w:val="2"/>
          <w:lang w:val="ca-ES"/>
          <w:rPrChange w:id="5457" w:author="Kem Sereyboth" w:date="2023-07-19T16:59:00Z">
            <w:rPr>
              <w:ins w:id="5458" w:author="Voeun Kuyeng" w:date="2022-09-01T10:53:00Z"/>
              <w:del w:id="5459" w:author="User" w:date="2022-09-10T12:24:00Z"/>
              <w:rFonts w:ascii="Khmer MEF1" w:hAnsi="Khmer MEF1" w:cs="Khmer MEF1"/>
              <w:lang w:val="ca-ES"/>
            </w:rPr>
          </w:rPrChange>
        </w:rPr>
        <w:pPrChange w:id="546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461" w:author="Voeun Kuyeng" w:date="2022-09-01T10:53:00Z">
        <w:del w:id="5462" w:author="User" w:date="2022-09-10T12:24:00Z"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6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១).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64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6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ប្រធានបទសវនកម្មទី១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6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6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២).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68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6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ប្រធានបទសវនកម្មទី២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70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7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៣).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72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.................................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4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។ 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47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</w:p>
    <w:p w14:paraId="430F46A8" w14:textId="09279045" w:rsidR="007710A5" w:rsidRPr="00E33574" w:rsidDel="002B6F97" w:rsidRDefault="002C0040">
      <w:pPr>
        <w:pStyle w:val="NormalWeb"/>
        <w:spacing w:before="0" w:beforeAutospacing="0" w:after="0" w:afterAutospacing="0" w:line="233" w:lineRule="auto"/>
        <w:ind w:firstLine="720"/>
        <w:jc w:val="both"/>
        <w:rPr>
          <w:del w:id="5475" w:author="User" w:date="2022-09-16T11:20:00Z"/>
          <w:rFonts w:ascii="Khmer MEF1" w:hAnsi="Khmer MEF1" w:cs="Khmer MEF1"/>
          <w:lang w:val="ca-ES"/>
          <w:rPrChange w:id="5476" w:author="Kem Sereyboth" w:date="2023-07-19T16:59:00Z">
            <w:rPr>
              <w:del w:id="5477" w:author="User" w:date="2022-09-16T11:20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478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479" w:author="socheata.ol@hotmail.com" w:date="2022-09-01T14:37:00Z">
        <w:del w:id="5480" w:author="User" w:date="2022-09-29T10:08:00Z">
          <w:r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48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ក្រោយ</w:delText>
          </w:r>
        </w:del>
      </w:ins>
      <w:ins w:id="5482" w:author="Voeun Kuyeng" w:date="2022-09-01T10:53:00Z">
        <w:del w:id="5483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48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បន្ទាប់ពីកំណត់បាននូវប្រធានបទសវនកម្ម</w:delText>
          </w:r>
          <w:r w:rsidR="007710A5" w:rsidRPr="00E33574" w:rsidDel="007D0C1F">
            <w:rPr>
              <w:rFonts w:ascii="Khmer MEF1" w:hAnsi="Khmer MEF1" w:cs="Khmer MEF1"/>
              <w:spacing w:val="2"/>
              <w:lang w:val="ca-ES"/>
              <w:rPrChange w:id="5485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48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និងលក្ខណៈវិនិច្ឆ័យជាក់លាក់រួចមក</w:delText>
          </w:r>
        </w:del>
      </w:ins>
      <w:ins w:id="5487" w:author="Windows User" w:date="2022-09-04T22:06:00Z">
        <w:del w:id="5488" w:author="User" w:date="2022-09-28T13:02:00Z">
          <w:r w:rsidR="00ED2F15" w:rsidRPr="00E33574" w:rsidDel="001F09D5">
            <w:rPr>
              <w:rFonts w:ascii="Khmer MEF1" w:hAnsi="Khmer MEF1" w:cs="Khmer MEF1"/>
              <w:spacing w:val="2"/>
              <w:cs/>
              <w:lang w:val="ca-ES"/>
              <w:rPrChange w:id="548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</w:del>
        <w:del w:id="5490" w:author="User" w:date="2022-09-29T10:08:00Z">
          <w:r w:rsidR="00ED2F1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49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អង្គភាពសវនក​ម្ម</w:delText>
          </w:r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9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</w:del>
      </w:ins>
      <w:ins w:id="5493" w:author="Uon Rithy" w:date="2022-09-22T07:47:00Z">
        <w:del w:id="5494" w:author="User" w:date="2022-09-29T10:08:00Z">
          <w:r w:rsidR="00B80A53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9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នៃ អ.ស.ហ. </w:delText>
          </w:r>
        </w:del>
      </w:ins>
      <w:ins w:id="5496" w:author="Windows User" w:date="2022-09-04T22:06:00Z">
        <w:del w:id="5497" w:author="User" w:date="2022-09-29T10:08:00Z"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9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</w:delText>
          </w:r>
        </w:del>
      </w:ins>
      <w:ins w:id="5499" w:author="Windows User" w:date="2022-09-04T22:10:00Z">
        <w:del w:id="5500" w:author="User" w:date="2022-09-29T10:08:00Z">
          <w:r w:rsidR="000544C2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50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រៀបចំ</w:delText>
          </w:r>
        </w:del>
      </w:ins>
      <w:ins w:id="5502" w:author="Voeun Kuyeng" w:date="2022-09-01T10:53:00Z">
        <w:del w:id="5503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50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50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50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50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បានរៀបចំនូវផែនការសវនកម្មប្រចាំឆ្នាំរបស់ខ្លួន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508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50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ដោយបានដាក់បញ្ចូលនូវធាតុសំខាន់ៗ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51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ដូចជា៖ គោល</w:delText>
          </w:r>
        </w:del>
      </w:ins>
      <w:ins w:id="5511" w:author="Voeun Kuyeng" w:date="2022-09-06T16:53:00Z">
        <w:del w:id="5512" w:author="User" w:date="2022-09-29T10:08:00Z">
          <w:r w:rsidR="00B20A76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51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5514" w:author="Voeun Kuyeng" w:date="2022-09-01T10:53:00Z">
        <w:del w:id="5515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51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បំណង</w:delText>
          </w:r>
          <w:r w:rsidR="007710A5" w:rsidRPr="00E33574" w:rsidDel="007D0C1F">
            <w:rPr>
              <w:rFonts w:ascii="Khmer MEF1" w:hAnsi="Khmer MEF1" w:cs="Khmer MEF1"/>
              <w:spacing w:val="-4"/>
              <w:lang w:val="ca-ES"/>
              <w:rPrChange w:id="551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ផែនការសវនកម្មប្រចាំឆ្នាំដោយបង្ហាញពីកាលវិភាគការងារច្បាស់លាស់ វិសាលភាព</w:delText>
          </w:r>
        </w:del>
      </w:ins>
      <w:ins w:id="5518" w:author="Uon Rithy" w:date="2022-09-22T07:48:00Z">
        <w:del w:id="5519" w:author="User" w:date="2022-09-28T13:06:00Z">
          <w:r w:rsidR="00B80A53" w:rsidRPr="00E33574" w:rsidDel="00B443EF">
            <w:rPr>
              <w:rFonts w:ascii="Khmer MEF1" w:hAnsi="Khmer MEF1" w:cs="Khmer MEF1"/>
              <w:spacing w:val="-4"/>
              <w:cs/>
              <w:lang w:val="ca-ES"/>
            </w:rPr>
            <w:delText xml:space="preserve"> </w:delText>
          </w:r>
        </w:del>
      </w:ins>
      <w:ins w:id="5520" w:author="Voeun Kuyeng" w:date="2022-09-01T10:53:00Z">
        <w:del w:id="552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និង</w:delText>
          </w:r>
        </w:del>
        <w:del w:id="5522" w:author="User" w:date="2022-09-28T13:04:00Z">
          <w:r w:rsidR="007710A5" w:rsidRPr="00E33574" w:rsidDel="001F09D5">
            <w:rPr>
              <w:rFonts w:ascii="Khmer MEF1" w:hAnsi="Khmer MEF1" w:cs="Khmer MEF1"/>
              <w:spacing w:val="1"/>
              <w:cs/>
              <w:lang w:val="ca-ES"/>
              <w:rPrChange w:id="552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</w:delText>
          </w:r>
        </w:del>
        <w:del w:id="5524" w:author="User" w:date="2022-09-29T10:08:00Z">
          <w:r w:rsidR="007710A5" w:rsidRPr="00E33574" w:rsidDel="007D0C1F">
            <w:rPr>
              <w:rFonts w:ascii="Khmer MEF1" w:hAnsi="Khmer MEF1" w:cs="Khmer MEF1"/>
              <w:spacing w:val="1"/>
              <w:cs/>
              <w:lang w:val="ca-ES"/>
              <w:rPrChange w:id="552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កំណត់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52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7D0C1F">
            <w:rPr>
              <w:rFonts w:ascii="Khmer MEF1" w:hAnsi="Khmer MEF1" w:cs="Khmer MEF1"/>
              <w:spacing w:val="-6"/>
              <w:lang w:val="ca-ES"/>
              <w:rPrChange w:id="552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52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មូលដ្ឋានគតិយុត្តិ ការវាយតម្លៃហានិភ័យ </w:delText>
          </w:r>
        </w:del>
      </w:ins>
      <w:ins w:id="5529" w:author="Windows User" w:date="2022-09-04T22:11:00Z">
        <w:del w:id="5530" w:author="User" w:date="2022-09-29T10:08:00Z">
          <w:r w:rsidR="003D18C1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5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ប្រធានបទសវនកម្ម </w:delText>
          </w:r>
        </w:del>
      </w:ins>
      <w:ins w:id="5532" w:author="Voeun Kuyeng" w:date="2022-09-01T10:53:00Z">
        <w:del w:id="5533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53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លក្ខណៈវិនិច្ឆ័យសវនកម្ម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វិធីសាស្រ្តសវនកម្ម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ហានិភ័យសវនកម្ម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​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53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និងធនធានសវនករ</w:delText>
          </w:r>
        </w:del>
      </w:ins>
      <w:ins w:id="5536" w:author="Uon Rithy" w:date="2022-09-22T07:49:00Z">
        <w:del w:id="5537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538" w:author="Voeun Kuyeng" w:date="2022-09-01T10:53:00Z">
        <w:del w:id="5539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54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ដើម្បីស្នើសុំការពិនិត្យ</w:delText>
          </w:r>
        </w:del>
      </w:ins>
      <w:ins w:id="5541" w:author="Uon Rithy" w:date="2022-09-22T07:49:00Z">
        <w:del w:id="5542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543" w:author="Voeun Kuyeng" w:date="2022-09-01T10:53:00Z">
        <w:del w:id="5544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54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និងសម្រេចដ៏ខ្ពង់ខ្ពស់ពី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54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  <w:rPrChange w:id="5547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ឯកឧត្តមអគ្គបណ្ឌិតសភាចារ្យឧបនាយក</w:delText>
          </w:r>
          <w:r w:rsidR="007710A5" w:rsidRPr="00E33574" w:rsidDel="007D0C1F">
            <w:rPr>
              <w:rFonts w:ascii="Khmer MEF2" w:hAnsi="Khmer MEF2" w:cs="Khmer MEF2"/>
              <w:lang w:val="ca-ES"/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</w:rPr>
            <w:delText>រដ្ឋមន្ត្រី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និងជាប្រធាន</w:delText>
          </w:r>
        </w:del>
      </w:ins>
      <w:ins w:id="5548" w:author="socheata.ol@hotmail.com" w:date="2022-09-01T14:38:00Z">
        <w:del w:id="5549" w:author="User" w:date="2022-09-29T10:08:00Z">
          <w:r w:rsidR="00475D80" w:rsidRPr="00E33574" w:rsidDel="007D0C1F">
            <w:rPr>
              <w:rFonts w:ascii="Khmer MEF1" w:hAnsi="Khmer MEF1" w:cs="Khmer MEF1"/>
              <w:cs/>
              <w:lang w:val="ca-ES"/>
            </w:rPr>
            <w:delText>ក្រុមប្រឹក្សា</w:delText>
          </w:r>
        </w:del>
      </w:ins>
      <w:ins w:id="5550" w:author="Voeun Kuyeng" w:date="2022-09-01T10:53:00Z">
        <w:del w:id="5551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55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អ.ស.ហ.។</w:delText>
          </w:r>
        </w:del>
      </w:ins>
    </w:p>
    <w:p w14:paraId="470868B7" w14:textId="4DD6578B" w:rsidR="002B6F97" w:rsidRPr="00E33574" w:rsidDel="007D0C1F" w:rsidRDefault="002B6F9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53" w:author="Un Seakamey" w:date="2022-09-27T16:49:00Z"/>
          <w:del w:id="5554" w:author="User" w:date="2022-09-29T10:08:00Z"/>
          <w:rFonts w:ascii="Khmer MEF1" w:hAnsi="Khmer MEF1" w:cs="Khmer MEF1"/>
          <w:lang w:val="ca-ES"/>
          <w:rPrChange w:id="5555" w:author="Kem Sereyboth" w:date="2023-07-19T16:59:00Z">
            <w:rPr>
              <w:ins w:id="5556" w:author="Un Seakamey" w:date="2022-09-27T16:49:00Z"/>
              <w:del w:id="5557" w:author="User" w:date="2022-09-29T10:08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558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</w:p>
    <w:p w14:paraId="1563F847" w14:textId="00934028" w:rsidR="002B6F97" w:rsidRPr="00E33574" w:rsidDel="00D13685" w:rsidRDefault="00745533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59" w:author="Un Seakamey" w:date="2022-09-27T17:14:00Z"/>
          <w:del w:id="5560" w:author="User" w:date="2022-09-28T10:24:00Z"/>
          <w:rFonts w:ascii="Khmer MEF1" w:hAnsi="Khmer MEF1" w:cs="Khmer MEF1"/>
          <w:rPrChange w:id="5561" w:author="Kem Sereyboth" w:date="2023-07-19T16:59:00Z">
            <w:rPr>
              <w:ins w:id="5562" w:author="Un Seakamey" w:date="2022-09-27T17:14:00Z"/>
              <w:del w:id="5563" w:author="User" w:date="2022-09-28T10:24:00Z"/>
              <w:rFonts w:ascii="Khmer MEF1" w:hAnsi="Khmer MEF1" w:cs="Khmer MEF1"/>
              <w:highlight w:val="green"/>
            </w:rPr>
          </w:rPrChange>
        </w:rPr>
        <w:pPrChange w:id="556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565" w:author="Un Seakamey" w:date="2022-09-27T16:55:00Z">
        <w:del w:id="5566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567" w:author="Kem Sereyboth" w:date="2023-07-19T16:59:00Z">
                <w:rPr>
                  <w:rFonts w:ascii="Khmer MEF1" w:hAnsi="Khmer MEF1" w:cs="Khmer MEF1"/>
                  <w:b/>
                  <w:bCs/>
                  <w:strike/>
                  <w:highlight w:val="yellow"/>
                  <w:cs/>
                  <w:lang w:val="ca-ES"/>
                </w:rPr>
              </w:rPrChange>
            </w:rPr>
            <w:delText>បន្ទាប់ពីកំណត់បាននូវហានិភ័យគន្លឹ</w:delText>
          </w:r>
        </w:del>
      </w:ins>
      <w:ins w:id="5568" w:author="Un Seakamey" w:date="2022-09-27T16:56:00Z">
        <w:del w:id="5569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570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ះរួចមក សវនករទទួលបន្ទុក បានបន្តនីតិ</w:delText>
          </w:r>
        </w:del>
      </w:ins>
      <w:ins w:id="5571" w:author="Un Seakamey" w:date="2022-09-27T16:57:00Z">
        <w:del w:id="5572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573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វិធីសវនកម្មរបស់ខ្លួនក្នុងការកំណត់នូវប្រធានបទសវនកម្ម ដោយប្រើប្រាស់លក្ខណៈវិនិច្ឆ័យសវនកម្ម</w:delText>
          </w:r>
        </w:del>
      </w:ins>
      <w:ins w:id="5574" w:author="Un Seakamey" w:date="2022-09-27T16:58:00Z">
        <w:del w:id="5575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576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ជាក់លាក់ និងគ្រប់គ្រាន់សម្រាប់ជាមូលដ្ឋានក្នុងការប្រ</w:delText>
          </w:r>
        </w:del>
      </w:ins>
      <w:ins w:id="5577" w:author="Un Seakamey" w:date="2022-09-27T17:01:00Z">
        <w:del w:id="5578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579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ៀបធៀប និង</w:delText>
          </w:r>
        </w:del>
      </w:ins>
      <w:ins w:id="5580" w:author="Un Seakamey" w:date="2022-09-27T17:02:00Z">
        <w:del w:id="5581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582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វាយតម្លៃនូវអនុលោមភាព</w:delText>
          </w:r>
        </w:del>
      </w:ins>
      <w:ins w:id="5583" w:author="Un Seakamey" w:date="2022-09-27T17:03:00Z">
        <w:del w:id="5584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585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នៃការអនុវត្តរបស់សវនដ្ឋាន។ សវនករទទួលបន្ទុកកំណត់បាននូវ</w:delText>
          </w:r>
        </w:del>
      </w:ins>
      <w:ins w:id="5586" w:author="Un Seakamey" w:date="2022-09-27T17:04:00Z">
        <w:del w:id="5587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588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ប្រធានបទសវនកម្មចំនួន ៥ </w:delText>
          </w:r>
          <w:r w:rsidR="0091361D" w:rsidRPr="00E33574" w:rsidDel="00D13685">
            <w:rPr>
              <w:rFonts w:ascii="Khmer MEF1" w:hAnsi="Khmer MEF1" w:cs="Khmer MEF1"/>
              <w:rPrChange w:id="558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91361D" w:rsidRPr="00E33574" w:rsidDel="00D13685">
            <w:rPr>
              <w:rFonts w:ascii="Khmer MEF1" w:hAnsi="Khmer MEF1" w:cs="Khmer MEF1"/>
              <w:cs/>
              <w:rPrChange w:id="559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91361D" w:rsidRPr="00E33574" w:rsidDel="00D13685">
            <w:rPr>
              <w:rFonts w:ascii="Khmer MEF1" w:hAnsi="Khmer MEF1" w:cs="Khmer MEF1"/>
              <w:rPrChange w:id="559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91361D" w:rsidRPr="00E33574" w:rsidDel="00D13685">
            <w:rPr>
              <w:rFonts w:ascii="Khmer MEF1" w:hAnsi="Khmer MEF1" w:cs="Khmer MEF1"/>
              <w:cs/>
              <w:rPrChange w:id="559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សម្រាប់ការធ្វ</w:delText>
          </w:r>
        </w:del>
      </w:ins>
      <w:ins w:id="5593" w:author="Un Seakamey" w:date="2022-09-27T17:05:00Z">
        <w:del w:id="5594" w:author="User" w:date="2022-09-28T10:24:00Z">
          <w:r w:rsidR="0091361D" w:rsidRPr="00E33574" w:rsidDel="00D13685">
            <w:rPr>
              <w:rFonts w:ascii="Khmer MEF1" w:hAnsi="Khmer MEF1" w:cs="Khmer MEF1"/>
              <w:cs/>
              <w:rPrChange w:id="559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ើសវនកម្មអនុលោមភាព</w:delText>
          </w:r>
          <w:r w:rsidR="00A176D9" w:rsidRPr="00E33574" w:rsidDel="00D13685">
            <w:rPr>
              <w:rFonts w:ascii="Khmer MEF1" w:hAnsi="Khmer MEF1" w:cs="Khmer MEF1"/>
              <w:cs/>
              <w:rPrChange w:id="559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នៅ ន.ស.ស. ដែលរួមមាន៖</w:delText>
          </w:r>
        </w:del>
      </w:ins>
    </w:p>
    <w:p w14:paraId="1ACB9A46" w14:textId="10A4E23C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97" w:author="Un Seakamey" w:date="2022-09-27T17:14:00Z"/>
          <w:del w:id="5598" w:author="User" w:date="2022-09-28T10:24:00Z"/>
          <w:rFonts w:ascii="Khmer MEF1" w:hAnsi="Khmer MEF1" w:cs="Khmer MEF1"/>
          <w:rPrChange w:id="5599" w:author="Kem Sereyboth" w:date="2023-07-19T16:59:00Z">
            <w:rPr>
              <w:ins w:id="5600" w:author="Un Seakamey" w:date="2022-09-27T17:14:00Z"/>
              <w:del w:id="5601" w:author="User" w:date="2022-09-28T10:24:00Z"/>
              <w:rFonts w:ascii="Khmer MEF1" w:hAnsi="Khmer MEF1" w:cs="Khmer MEF1"/>
              <w:highlight w:val="green"/>
            </w:rPr>
          </w:rPrChange>
        </w:rPr>
        <w:pPrChange w:id="5602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603" w:author="Un Seakamey" w:date="2022-09-27T17:14:00Z">
        <w:del w:id="5604" w:author="User" w:date="2022-09-28T10:24:00Z">
          <w:r w:rsidRPr="00E33574" w:rsidDel="00D13685">
            <w:rPr>
              <w:rFonts w:ascii="Khmer MEF1" w:hAnsi="Khmer MEF1" w:cs="Khmer MEF1"/>
              <w:cs/>
              <w:rPrChange w:id="560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D13685">
            <w:rPr>
              <w:rFonts w:ascii="Khmer MEF1" w:hAnsi="Khmer MEF1" w:cs="Khmer MEF1"/>
              <w:rPrChange w:id="5606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60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</w:p>
    <w:p w14:paraId="6E3AB6AD" w14:textId="19C5FF82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608" w:author="Un Seakamey" w:date="2022-09-27T17:14:00Z"/>
          <w:del w:id="5609" w:author="User" w:date="2022-09-28T10:24:00Z"/>
          <w:rFonts w:ascii="Khmer MEF1" w:hAnsi="Khmer MEF1" w:cs="Khmer MEF1"/>
          <w:rPrChange w:id="5610" w:author="Kem Sereyboth" w:date="2023-07-19T16:59:00Z">
            <w:rPr>
              <w:ins w:id="5611" w:author="Un Seakamey" w:date="2022-09-27T17:14:00Z"/>
              <w:del w:id="5612" w:author="User" w:date="2022-09-28T10:24:00Z"/>
              <w:rFonts w:ascii="Khmer MEF1" w:hAnsi="Khmer MEF1" w:cs="Khmer MEF1"/>
              <w:highlight w:val="green"/>
            </w:rPr>
          </w:rPrChange>
        </w:rPr>
        <w:pPrChange w:id="561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614" w:author="Un Seakamey" w:date="2022-09-27T17:14:00Z">
        <w:del w:id="5615" w:author="User" w:date="2022-09-28T10:24:00Z">
          <w:r w:rsidRPr="00E33574" w:rsidDel="00D13685">
            <w:rPr>
              <w:rFonts w:ascii="Khmer MEF1" w:hAnsi="Khmer MEF1" w:cs="Khmer MEF1"/>
              <w:cs/>
              <w:rPrChange w:id="561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D13685">
            <w:rPr>
              <w:rFonts w:ascii="Khmer MEF1" w:hAnsi="Khmer MEF1" w:cs="Khmer MEF1"/>
              <w:rPrChange w:id="5617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61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</w:p>
    <w:p w14:paraId="621824FC" w14:textId="5105DD28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619" w:author="Un Seakamey" w:date="2022-09-27T17:15:00Z"/>
          <w:del w:id="5620" w:author="User" w:date="2022-09-28T10:24:00Z"/>
          <w:rFonts w:ascii="Khmer MEF1" w:hAnsi="Khmer MEF1" w:cs="Khmer MEF1"/>
          <w:rPrChange w:id="5621" w:author="Kem Sereyboth" w:date="2023-07-19T16:59:00Z">
            <w:rPr>
              <w:ins w:id="5622" w:author="Un Seakamey" w:date="2022-09-27T17:15:00Z"/>
              <w:del w:id="5623" w:author="User" w:date="2022-09-28T10:24:00Z"/>
              <w:rFonts w:ascii="Khmer MEF1" w:hAnsi="Khmer MEF1" w:cs="Khmer MEF1"/>
              <w:highlight w:val="green"/>
            </w:rPr>
          </w:rPrChange>
        </w:rPr>
        <w:pPrChange w:id="562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625" w:author="Un Seakamey" w:date="2022-09-27T17:14:00Z">
        <w:del w:id="5626" w:author="User" w:date="2022-09-28T10:24:00Z">
          <w:r w:rsidRPr="00E33574" w:rsidDel="00D13685">
            <w:rPr>
              <w:rFonts w:ascii="Khmer MEF1" w:hAnsi="Khmer MEF1" w:cs="Khmer MEF1"/>
              <w:cs/>
              <w:rPrChange w:id="562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</w:del>
      </w:ins>
      <w:ins w:id="5628" w:author="Un Seakamey" w:date="2022-09-27T17:15:00Z">
        <w:del w:id="5629" w:author="User" w:date="2022-09-28T10:24:00Z">
          <w:r w:rsidRPr="00E33574" w:rsidDel="00D13685">
            <w:rPr>
              <w:rFonts w:ascii="Khmer MEF1" w:hAnsi="Khmer MEF1" w:cs="Khmer MEF1"/>
              <w:rPrChange w:id="5630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631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D13685">
            <w:rPr>
              <w:rFonts w:ascii="Khmer MEF1" w:hAnsi="Khmer MEF1" w:cs="Khmer MEF1"/>
              <w:rPrChange w:id="5632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D13685">
            <w:rPr>
              <w:rFonts w:ascii="Khmer MEF1" w:hAnsi="Khmer MEF1" w:cs="Khmer MEF1"/>
              <w:cs/>
              <w:rPrChange w:id="5633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D13685">
            <w:rPr>
              <w:rFonts w:ascii="Khmer MEF1" w:hAnsi="Khmer MEF1" w:cs="Khmer MEF1"/>
              <w:rPrChange w:id="5634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</w:p>
    <w:p w14:paraId="7ADC36BC" w14:textId="1C1C630B" w:rsidR="0022483B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635" w:author="Un Seakamey" w:date="2022-09-27T16:49:00Z"/>
          <w:del w:id="5636" w:author="User" w:date="2022-09-28T10:24:00Z"/>
          <w:rFonts w:ascii="Khmer MEF1" w:hAnsi="Khmer MEF1" w:cs="Khmer MEF1"/>
          <w:rPrChange w:id="5637" w:author="Kem Sereyboth" w:date="2023-07-19T16:59:00Z">
            <w:rPr>
              <w:ins w:id="5638" w:author="Un Seakamey" w:date="2022-09-27T16:49:00Z"/>
              <w:del w:id="5639" w:author="User" w:date="2022-09-28T10:24:00Z"/>
              <w:rFonts w:ascii="Khmer MEF1" w:hAnsi="Khmer MEF1" w:cs="Khmer MEF1"/>
              <w:b/>
              <w:bCs/>
              <w:lang w:val="ca-ES"/>
            </w:rPr>
          </w:rPrChange>
        </w:rPr>
        <w:pPrChange w:id="564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641" w:author="Un Seakamey" w:date="2022-09-27T17:15:00Z">
        <w:del w:id="5642" w:author="User" w:date="2022-09-28T10:24:00Z">
          <w:r w:rsidRPr="00E33574" w:rsidDel="00D13685">
            <w:rPr>
              <w:rFonts w:ascii="Khmer MEF1" w:hAnsi="Khmer MEF1" w:cs="Khmer MEF1"/>
              <w:cs/>
              <w:rPrChange w:id="5643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</w:del>
      </w:ins>
    </w:p>
    <w:p w14:paraId="47E44390" w14:textId="62154B92" w:rsidR="00C26CA3" w:rsidRPr="00E33574" w:rsidDel="00913214" w:rsidRDefault="00C26CA3">
      <w:pPr>
        <w:spacing w:after="0" w:line="233" w:lineRule="auto"/>
        <w:jc w:val="both"/>
        <w:rPr>
          <w:ins w:id="5644" w:author="Voeun Kuyeng" w:date="2022-09-01T10:53:00Z"/>
          <w:del w:id="5645" w:author="User" w:date="2022-09-16T11:20:00Z"/>
          <w:rFonts w:ascii="Khmer MEF1" w:hAnsi="Khmer MEF1" w:cs="Khmer MEF1"/>
          <w:spacing w:val="-8"/>
          <w:lang w:val="ca-ES"/>
          <w:rPrChange w:id="5646" w:author="Kem Sereyboth" w:date="2023-07-19T16:59:00Z">
            <w:rPr>
              <w:ins w:id="5647" w:author="Voeun Kuyeng" w:date="2022-09-01T10:53:00Z"/>
              <w:del w:id="5648" w:author="User" w:date="2022-09-16T11:20:00Z"/>
              <w:rFonts w:ascii="Khmer MEF1" w:hAnsi="Khmer MEF1" w:cs="Khmer MEF1"/>
              <w:lang w:val="ca-ES"/>
            </w:rPr>
          </w:rPrChange>
        </w:rPr>
        <w:pPrChange w:id="5649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650" w:author="Kem Sereiboth" w:date="2022-09-13T15:47:00Z">
        <w:del w:id="5651" w:author="User" w:date="2022-09-16T11:20:00Z">
          <w:r w:rsidRPr="00E33574" w:rsidDel="00913214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65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ឃ-លទ្ធផលសង្ខេប</w:delText>
          </w:r>
        </w:del>
      </w:ins>
    </w:p>
    <w:p w14:paraId="3C16820F" w14:textId="32E95D58" w:rsidR="007710A5" w:rsidRPr="00E33574" w:rsidDel="007D0C1F" w:rsidRDefault="007710A5">
      <w:pPr>
        <w:spacing w:after="0" w:line="233" w:lineRule="auto"/>
        <w:jc w:val="both"/>
        <w:rPr>
          <w:del w:id="5653" w:author="User" w:date="2022-09-29T10:08:00Z"/>
          <w:rFonts w:ascii="Khmer MEF1" w:eastAsia="Times New Roman" w:hAnsi="Khmer MEF1" w:cs="Khmer MEF1"/>
          <w:spacing w:val="2"/>
          <w:sz w:val="24"/>
          <w:szCs w:val="24"/>
          <w:lang w:val="ca-ES"/>
        </w:rPr>
        <w:pPrChange w:id="5654" w:author="Sopheak Phorn" w:date="2023-08-25T16:12:00Z">
          <w:pPr>
            <w:spacing w:after="0" w:line="240" w:lineRule="auto"/>
            <w:jc w:val="both"/>
          </w:pPr>
        </w:pPrChange>
      </w:pPr>
    </w:p>
    <w:p w14:paraId="2B37AEAB" w14:textId="3DAEB762" w:rsidR="00F6785F" w:rsidRPr="00E33574" w:rsidDel="007D0C1F" w:rsidRDefault="00F6785F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655" w:author="sakaria fa" w:date="2022-09-15T20:58:00Z"/>
          <w:del w:id="5656" w:author="User" w:date="2022-09-29T10:08:00Z"/>
          <w:cs/>
          <w:lang w:val="ca-ES"/>
        </w:rPr>
        <w:pPrChange w:id="5657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468849EC" w14:textId="2B92DBB7" w:rsidR="007710A5" w:rsidRPr="00E33574" w:rsidDel="007D0C1F" w:rsidRDefault="00F6785F">
      <w:pPr>
        <w:spacing w:after="0" w:line="233" w:lineRule="auto"/>
        <w:jc w:val="both"/>
        <w:rPr>
          <w:ins w:id="5658" w:author="Voeun Kuyeng" w:date="2022-09-01T10:53:00Z"/>
          <w:del w:id="5659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660" w:author="Kem Sereyboth" w:date="2023-07-19T16:59:00Z">
            <w:rPr>
              <w:ins w:id="5661" w:author="Voeun Kuyeng" w:date="2022-09-01T10:53:00Z"/>
              <w:del w:id="5662" w:author="User" w:date="2022-09-29T10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5663" w:author="Sopheak Phorn" w:date="2023-08-25T16:12:00Z">
          <w:pPr>
            <w:spacing w:after="0" w:line="240" w:lineRule="auto"/>
            <w:jc w:val="both"/>
          </w:pPr>
        </w:pPrChange>
      </w:pPr>
      <w:ins w:id="5664" w:author="sakaria fa" w:date="2022-09-15T20:58:00Z">
        <w:del w:id="5665" w:author="User" w:date="2022-09-29T10:08:00Z">
          <w:r w:rsidRPr="00E33574" w:rsidDel="007D0C1F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</w:rPr>
            <w:tab/>
          </w:r>
        </w:del>
      </w:ins>
      <w:ins w:id="5666" w:author="Voeun Kuyeng" w:date="2022-09-01T10:53:00Z">
        <w:del w:id="5667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6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tab/>
            <w:delText>ឃ-ចំណុចទី៤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6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: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7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</w:delText>
          </w:r>
        </w:del>
      </w:ins>
      <w:ins w:id="5671" w:author="socheata.ol@hotmail.com" w:date="2022-09-01T14:39:00Z">
        <w:del w:id="5672" w:author="User" w:date="2022-09-29T10:08:00Z">
          <w:r w:rsidR="00190BB1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7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674" w:author="Voeun Kuyeng" w:date="2022-09-01T10:53:00Z">
        <w:del w:id="5675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7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ជាសង្ខេបអំពីលទ្ធផលដែលសវនករទទួលបន្ទុក</w:delText>
          </w:r>
        </w:del>
      </w:ins>
      <w:ins w:id="5677" w:author="Windows User" w:date="2022-09-04T22:01:00Z">
        <w:del w:id="5678" w:author="User" w:date="2022-09-29T10:08:00Z">
          <w:r w:rsidR="00343208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7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680" w:author="Windows User" w:date="2022-09-04T22:22:00Z">
        <w:del w:id="5681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8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  </w:delText>
          </w:r>
        </w:del>
      </w:ins>
      <w:ins w:id="5683" w:author="Voeun Kuyeng" w:date="2022-09-01T10:53:00Z">
        <w:del w:id="5684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8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បានរកឃើញ ក្នុងដំណើរ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8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-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8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ការនៃការធ្វើសវនកម្ម។ សវនករទទួលបន្ទុក អាចរៀបរាប់អំពីចំណុចទី៤ នេះ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8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8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9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9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9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9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635CA6D7" w14:textId="173E9C52" w:rsidR="00CA7159" w:rsidRPr="00E33574" w:rsidDel="007D0C1F" w:rsidRDefault="007710A5">
      <w:pPr>
        <w:spacing w:after="0" w:line="233" w:lineRule="auto"/>
        <w:jc w:val="both"/>
        <w:rPr>
          <w:ins w:id="5694" w:author="Windows User" w:date="2022-09-04T22:20:00Z"/>
          <w:del w:id="5695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696" w:author="Kem Sereyboth" w:date="2023-07-19T16:59:00Z">
            <w:rPr>
              <w:ins w:id="5697" w:author="Windows User" w:date="2022-09-04T22:20:00Z"/>
              <w:del w:id="5698" w:author="User" w:date="2022-09-29T10:08:00Z"/>
              <w:rFonts w:ascii="Khmer MEF1" w:hAnsi="Khmer MEF1" w:cs="Khmer MEF1"/>
              <w:strike/>
              <w:spacing w:val="-8"/>
              <w:sz w:val="24"/>
              <w:szCs w:val="24"/>
              <w:lang w:val="ca-ES"/>
            </w:rPr>
          </w:rPrChange>
        </w:rPr>
        <w:pPrChange w:id="5699" w:author="Sopheak Phorn" w:date="2023-08-25T16:12:00Z">
          <w:pPr>
            <w:spacing w:after="0" w:line="240" w:lineRule="auto"/>
            <w:jc w:val="both"/>
          </w:pPr>
        </w:pPrChange>
      </w:pPr>
      <w:ins w:id="5700" w:author="Voeun Kuyeng" w:date="2022-09-01T10:53:00Z">
        <w:del w:id="5701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0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5703" w:author="socheata.ol@hotmail.com" w:date="2022-09-01T14:56:00Z">
        <w:del w:id="5704" w:author="User" w:date="2022-09-29T10:08:00Z">
          <w:r w:rsidR="00CF0607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0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706" w:author="Voeun Kuyeng" w:date="2022-09-01T10:53:00Z">
        <w:del w:id="5707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0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បន្ទាប់ពីទទួលបានការអនុញ្ញាតដ៏ខ្ពង់ខ្ពស់ពី </w:delText>
          </w:r>
          <w:r w:rsidRPr="00E33574" w:rsidDel="007D0C1F">
            <w:rPr>
              <w:rFonts w:ascii="Khmer MEF2" w:hAnsi="Khmer MEF2" w:cs="Khmer MEF2"/>
              <w:spacing w:val="-5"/>
              <w:sz w:val="24"/>
              <w:szCs w:val="24"/>
              <w:cs/>
              <w:lang w:val="ca-ES"/>
              <w:rPrChange w:id="5709" w:author="Kem Sereyboth" w:date="2023-07-19T16:59:00Z">
                <w:rPr>
                  <w:rFonts w:ascii="Khmer MEF2" w:eastAsia="Times New Roman" w:hAnsi="Khmer MEF2" w:cs="Khmer MEF2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1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និងជាប្រធាន</w:delText>
          </w:r>
        </w:del>
      </w:ins>
      <w:ins w:id="5711" w:author="socheata.ol@hotmail.com" w:date="2022-09-01T14:40:00Z">
        <w:del w:id="5712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1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5714" w:author="Voeun Kuyeng" w:date="2022-09-01T10:53:00Z">
        <w:del w:id="5715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1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 លើ</w:delText>
          </w:r>
        </w:del>
      </w:ins>
    </w:p>
    <w:p w14:paraId="7588BFB8" w14:textId="2B6A11D7" w:rsidR="007710A5" w:rsidRPr="00E33574" w:rsidDel="007D0C1F" w:rsidRDefault="00CA7159">
      <w:pPr>
        <w:spacing w:after="0" w:line="233" w:lineRule="auto"/>
        <w:jc w:val="both"/>
        <w:rPr>
          <w:ins w:id="5717" w:author="Kem Sereiboth" w:date="2022-09-13T15:52:00Z"/>
          <w:del w:id="5718" w:author="User" w:date="2022-09-29T10:08:00Z"/>
          <w:rFonts w:ascii="Khmer MEF1" w:hAnsi="Khmer MEF1" w:cs="Khmer MEF1"/>
          <w:sz w:val="24"/>
          <w:szCs w:val="24"/>
          <w:lang w:val="ca-ES"/>
          <w:rPrChange w:id="5719" w:author="Kem Sereyboth" w:date="2023-07-19T16:59:00Z">
            <w:rPr>
              <w:ins w:id="5720" w:author="Kem Sereiboth" w:date="2022-09-13T15:52:00Z"/>
              <w:del w:id="5721" w:author="User" w:date="2022-09-29T10:08:00Z"/>
              <w:rFonts w:ascii="Khmer MEF1" w:hAnsi="Khmer MEF1" w:cs="Khmer MEF1"/>
              <w:spacing w:val="-6"/>
              <w:sz w:val="24"/>
              <w:szCs w:val="24"/>
              <w:highlight w:val="yellow"/>
              <w:lang w:val="ca-ES"/>
            </w:rPr>
          </w:rPrChange>
        </w:rPr>
        <w:pPrChange w:id="5722" w:author="Sopheak Phorn" w:date="2023-08-25T16:12:00Z">
          <w:pPr>
            <w:spacing w:after="0" w:line="240" w:lineRule="auto"/>
            <w:jc w:val="both"/>
          </w:pPr>
        </w:pPrChange>
      </w:pPr>
      <w:ins w:id="5723" w:author="Windows User" w:date="2022-09-04T22:21:00Z">
        <w:del w:id="5724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2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tab/>
            <w:delText>បន្ទាប់ពីទទួលបានការអនុញ្ញាតជាគោលការណ៍លើ</w:delText>
          </w:r>
        </w:del>
      </w:ins>
      <w:ins w:id="5726" w:author="Voeun Kuyeng" w:date="2022-09-01T10:53:00Z">
        <w:del w:id="5727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2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ផែនការសវនកម្ម</w:delText>
          </w:r>
        </w:del>
      </w:ins>
      <w:ins w:id="5729" w:author="Voeun Kuyeng" w:date="2022-09-06T16:56:00Z">
        <w:del w:id="5730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3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5732" w:author="Voeun Kuyeng" w:date="2022-09-01T10:53:00Z">
        <w:del w:id="5733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3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5735" w:author="Voeun Kuyeng" w:date="2022-09-06T16:56:00Z">
        <w:del w:id="5736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3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38" w:author="socheata.ol@hotmail.com" w:date="2022-09-01T14:40:00Z">
        <w:del w:id="5739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rPrChange w:id="57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5741" w:author="Voeun Kuyeng" w:date="2022-09-01T10:53:00Z">
        <w:del w:id="5742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7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744" w:author="socheata.ol@hotmail.com" w:date="2022-09-01T14:40:00Z">
        <w:del w:id="5745" w:author="User" w:date="2022-09-29T10:08:00Z">
          <w:r w:rsidR="00F85C6B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7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747" w:author="Voeun Kuyeng" w:date="2022-09-01T10:53:00Z">
        <w:del w:id="5748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 អ.ស.ហ.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75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751" w:author="Windows User" w:date="2022-09-04T22:00:00Z">
        <w:del w:id="5752" w:author="User" w:date="2022-09-29T10:08:00Z">
          <w:r w:rsidR="009A4E8B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5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</w:delText>
          </w:r>
          <w:r w:rsidR="009F151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តិភូសវនកម្ម </w:delText>
          </w:r>
        </w:del>
      </w:ins>
      <w:ins w:id="5755" w:author="Windows User" w:date="2022-09-04T22:22:00Z">
        <w:del w:id="5756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75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  </w:delText>
          </w:r>
        </w:del>
      </w:ins>
      <w:ins w:id="5758" w:author="Voeun Kuyeng" w:date="2022-09-01T10:53:00Z">
        <w:del w:id="5759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76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 បានបន្តអនុវត្តភារកិច្ច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5764" w:author="Un Seakamey" w:date="2022-09-27T16:44:00Z">
        <w:del w:id="5765" w:author="User" w:date="2022-09-29T10:08:00Z">
          <w:r w:rsidR="00502666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66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ដោយបាន</w:delText>
          </w:r>
        </w:del>
      </w:ins>
      <w:ins w:id="5767" w:author="Voeun Kuyeng" w:date="2022-09-01T10:53:00Z">
        <w:del w:id="5768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ចុះធ្វើសវនកម្មអនុលោមភាពនៅ </w:delText>
          </w:r>
        </w:del>
        <w:del w:id="5770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7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7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75" w:author="socheata.ol@hotmail.com" w:date="2022-09-01T14:48:00Z">
        <w:del w:id="5776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7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778" w:author="Voeun Kuyeng" w:date="2022-09-01T10:53:00Z">
        <w:del w:id="5779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ចាប់ពីថ្ងៃទី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8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....ខែ......ឆ្នាំ២០២២ ដល់ថ្ងៃទី...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8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..ខែ...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8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..ឆ្នាំ២០២២។</w:delText>
          </w:r>
        </w:del>
      </w:ins>
      <w:ins w:id="5787" w:author="socheata.ol@hotmail.com" w:date="2022-09-01T14:48:00Z">
        <w:del w:id="5788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8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790" w:author="Voeun Kuyeng" w:date="2022-09-01T10:53:00Z">
        <w:del w:id="579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 តាមរយៈការធ្វើសវនកម្មរយៈពេល</w:delText>
          </w:r>
        </w:del>
        <w:del w:id="5793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5795" w:author="Voeun Kuyeng" w:date="2022-09-06T16:58:00Z">
        <w:del w:id="5796" w:author="User" w:date="2022-09-10T12:26:00Z">
          <w:r w:rsidR="003B5D4B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5798" w:author="Voeun Kuyeng" w:date="2022-09-01T10:53:00Z">
        <w:del w:id="5799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  <w:del w:id="580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0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ថ្ងៃ</w:delText>
          </w:r>
        </w:del>
      </w:ins>
      <w:ins w:id="5803" w:author="Uon Rithy" w:date="2022-09-22T07:52:00Z">
        <w:del w:id="5804" w:author="User" w:date="2022-09-29T10:08:00Z">
          <w:r w:rsidR="00B80A53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0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06" w:author="Voeun Kuyeng" w:date="2022-09-01T10:53:00Z">
        <w:del w:id="5807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0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5809" w:author="Kem Sereiboth" w:date="2022-09-20T15:39:00Z">
        <w:del w:id="5810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1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12" w:author="Voeun Kuyeng" w:date="2022-09-01T10:53:00Z">
        <w:del w:id="5813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1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5815" w:author="Kem Sereiboth" w:date="2022-09-20T15:39:00Z">
        <w:del w:id="5816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5818" w:author="Voeun Kuyeng" w:date="2022-09-01T10:53:00Z">
        <w:del w:id="5819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2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21" w:author="Windows User" w:date="2022-09-04T22:23:00Z">
        <w:del w:id="5822" w:author="User" w:date="2022-09-29T10:08:00Z">
          <w:r w:rsidR="00FC3AD4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2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5824" w:author="Voeun Kuyeng" w:date="2022-09-01T10:53:00Z">
        <w:del w:id="5825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2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82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2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បានធ្វើការពិនិត្យយ៉ាងល្អិតល្អន់ទៅលើទិន្នន័យ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82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3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និងព័ត៌មានដែលប្រមូលបានតាមរយៈ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បញ្ជីត្រួតពិនិត្យដែលអង្គភាពសវនកម្មផ្ទៃក្នុងនៃ​ អ.ស.ហ.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8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បានផ្តល់ជូន</w:delText>
          </w:r>
        </w:del>
        <w:del w:id="5834" w:author="User" w:date="2022-09-22T08:56:00Z">
          <w:r w:rsidR="007710A5" w:rsidRPr="00E33574" w:rsidDel="003C447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3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  <w:del w:id="5836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8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នៅមុនពេលចុះធ្វើសវនកម្ម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83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83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និងបានធ្វើការសាកសួរដោយផ្ទាល់ជាមួយបុគ្គលពាក់ព័ន្ធនានារបស់</w:delText>
          </w:r>
        </w:del>
      </w:ins>
      <w:ins w:id="5840" w:author="Kem Sereiboth" w:date="2022-09-20T15:39:00Z">
        <w:del w:id="584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8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ន.ស.ស. </w:delText>
          </w:r>
        </w:del>
      </w:ins>
      <w:ins w:id="5843" w:author="Voeun Kuyeng" w:date="2022-09-01T10:53:00Z">
        <w:del w:id="5844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8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 ព្រមទាំងបានស្នើសុំនូវឯកសារ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4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បទដ្ឋានការងារពាក់ព័ន្ធផ្សេងទៀតមកពិនិត្យបន្ថែម ដើម្បីធានាបានការវិនិច្ឆ័យប្រកបដោយវិជ្ជាជី</w:delText>
          </w:r>
        </w:del>
      </w:ins>
      <w:ins w:id="5847" w:author="Uon Rithy" w:date="2022-09-22T07:52:00Z">
        <w:del w:id="5848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4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វៈ</w:delText>
          </w:r>
        </w:del>
      </w:ins>
      <w:ins w:id="5850" w:author="Voeun Kuyeng" w:date="2022-09-01T10:53:00Z">
        <w:del w:id="5851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5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វៈ ច្បាស់លាស់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585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5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និងគ្រប់ជ្រុងជ្រោយ។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85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856" w:author="Windows User" w:date="2022-09-04T22:26:00Z">
        <w:del w:id="5857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58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859" w:author="Uon Rithy" w:date="2022-09-22T07:53:00Z">
        <w:del w:id="5860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6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62" w:author="Windows User" w:date="2022-09-04T22:26:00Z">
        <w:del w:id="5863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64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5865" w:author="Voeun Kuyeng" w:date="2022-09-01T10:53:00Z">
        <w:del w:id="5866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6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តាមរយៈនេះ 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86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6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បានរកឃើញថាការអនុវត្តការងាររបស់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87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5871" w:author="User" w:date="2022-09-10T12:27:00Z"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87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87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87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5875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87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7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5878" w:author="Voeun Kuyeng" w:date="2022-09-06T16:59:00Z">
        <w:del w:id="5879" w:author="User" w:date="2022-09-29T10:08:00Z">
          <w:r w:rsidR="003B5D4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8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81" w:author="socheata.ol@hotmail.com" w:date="2022-09-01T14:52:00Z">
        <w:del w:id="5882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88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884" w:author="Voeun Kuyeng" w:date="2022-09-01T10:53:00Z">
        <w:del w:id="5885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8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887" w:author="socheata.ol@hotmail.com" w:date="2022-09-01T14:52:00Z">
        <w:del w:id="5888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88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890" w:author="Voeun Kuyeng" w:date="2022-09-01T10:53:00Z">
        <w:del w:id="5891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9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នៅមានចំណុចខ្វះចន្លោះមួយចំនួន ដូច</w:delText>
          </w:r>
        </w:del>
        <w:del w:id="5893" w:author="User" w:date="2022-09-28T10:29:00Z">
          <w:r w:rsidR="007710A5" w:rsidRPr="00E33574" w:rsidDel="004A540D">
            <w:rPr>
              <w:rFonts w:ascii="Khmer MEF1" w:hAnsi="Khmer MEF1" w:cs="Khmer MEF1"/>
              <w:sz w:val="24"/>
              <w:szCs w:val="24"/>
              <w:cs/>
              <w:lang w:val="ca-ES"/>
              <w:rPrChange w:id="589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  <w:del w:id="5895" w:author="User" w:date="2022-09-27T19:26:00Z">
          <w:r w:rsidR="007710A5" w:rsidRPr="00E33574" w:rsidDel="00BE08AE">
            <w:rPr>
              <w:rFonts w:ascii="Khmer MEF1" w:hAnsi="Khmer MEF1" w:cs="Khmer MEF1"/>
              <w:sz w:val="24"/>
              <w:szCs w:val="24"/>
              <w:cs/>
              <w:lang w:val="ca-ES"/>
              <w:rPrChange w:id="589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រៀបរាប់</w:delText>
          </w:r>
        </w:del>
        <w:del w:id="5897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5FE78959" w14:textId="78CC5523" w:rsidR="00C26CA3" w:rsidRPr="00E33574" w:rsidDel="007D0C1F" w:rsidRDefault="00501773">
      <w:pPr>
        <w:spacing w:after="0" w:line="233" w:lineRule="auto"/>
        <w:ind w:firstLine="720"/>
        <w:jc w:val="both"/>
        <w:rPr>
          <w:ins w:id="5899" w:author="Kem Sereiboth" w:date="2022-09-13T15:52:00Z"/>
          <w:del w:id="5900" w:author="User" w:date="2022-09-29T10:08:00Z"/>
          <w:rFonts w:ascii="Khmer MEF1" w:hAnsi="Khmer MEF1" w:cs="Khmer MEF1"/>
          <w:sz w:val="24"/>
          <w:szCs w:val="24"/>
          <w:lang w:val="ca-ES"/>
          <w:rPrChange w:id="5901" w:author="Kem Sereyboth" w:date="2023-07-19T16:59:00Z">
            <w:rPr>
              <w:ins w:id="5902" w:author="Kem Sereiboth" w:date="2022-09-13T15:52:00Z"/>
              <w:del w:id="5903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5904" w:author="Sopheak Phorn" w:date="2023-08-25T16:12:00Z">
          <w:pPr>
            <w:spacing w:before="240" w:after="0" w:line="240" w:lineRule="auto"/>
            <w:ind w:firstLine="720"/>
          </w:pPr>
        </w:pPrChange>
      </w:pPr>
      <w:ins w:id="5905" w:author="Kem Sereiboth" w:date="2022-09-13T15:54:00Z">
        <w:del w:id="5906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0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</w:delText>
          </w:r>
        </w:del>
      </w:ins>
      <w:ins w:id="5908" w:author="Kem Sereiboth" w:date="2022-09-13T15:52:00Z">
        <w:del w:id="5909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911" w:author="Kem Sereiboth" w:date="2022-09-13T15:53:00Z">
        <w:del w:id="5912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1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</w:ins>
      <w:ins w:id="5914" w:author="Kem Sereiboth" w:date="2022-09-13T15:52:00Z">
        <w:del w:id="5915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មាននាយកដ្ឋានចំនួន ៥  ព្រមទាំង</w:delText>
          </w:r>
        </w:del>
      </w:ins>
      <w:ins w:id="5917" w:author="Seng Chheanglay" w:date="2022-09-20T13:13:00Z">
        <w:del w:id="5918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ដែលក្នុងនោះ</w:delText>
          </w:r>
        </w:del>
      </w:ins>
      <w:ins w:id="5920" w:author="Kem Sereiboth" w:date="2022-09-13T15:52:00Z">
        <w:del w:id="5921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មានប្រធាននាយកដ្ឋាន</w:delText>
          </w:r>
        </w:del>
      </w:ins>
      <w:ins w:id="5923" w:author="Uon Rithy" w:date="2022-09-22T08:01:00Z">
        <w:del w:id="5924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925" w:author="Seng Chheanglay" w:date="2022-09-20T13:14:00Z">
        <w:del w:id="5926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</w:del>
        <w:del w:id="5927" w:author="User" w:date="2022-09-22T08:59:00Z">
          <w:r w:rsidR="00F93014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បួន</w:delText>
          </w:r>
        </w:del>
        <w:del w:id="5928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ដែលមានប្រធាន</w:delText>
          </w:r>
        </w:del>
      </w:ins>
      <w:ins w:id="5929" w:author="Kem Sereiboth" w:date="2022-09-13T15:52:00Z">
        <w:del w:id="5930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និងអនុប្រធាននាយកដ្ឋាន</w:delText>
          </w:r>
        </w:del>
      </w:ins>
      <w:ins w:id="5932" w:author="Seng Chheanglay" w:date="2022-09-20T13:14:00Z">
        <w:del w:id="5933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5934" w:author="Kem Sereiboth" w:date="2022-09-13T15:52:00Z">
        <w:del w:id="5935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</w:delText>
          </w:r>
        </w:del>
      </w:ins>
      <w:ins w:id="5937" w:author="sakaria fa" w:date="2022-09-13T21:55:00Z">
        <w:del w:id="5938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មានតែ</w:delText>
          </w:r>
        </w:del>
      </w:ins>
      <w:ins w:id="5939" w:author="Seng Chheanglay" w:date="2022-09-20T13:14:00Z">
        <w:del w:id="5940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</w:delText>
          </w:r>
        </w:del>
      </w:ins>
      <w:ins w:id="5941" w:author="Kem Sereiboth" w:date="2022-09-13T15:52:00Z">
        <w:del w:id="5942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4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នាយកដ្ឋានត្រួតពិនិត្យវិញ</w:delText>
          </w:r>
        </w:del>
      </w:ins>
      <w:ins w:id="5944" w:author="sakaria fa" w:date="2022-09-13T21:55:00Z">
        <w:del w:id="5945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 ដែល</w:delText>
          </w:r>
        </w:del>
      </w:ins>
      <w:ins w:id="5946" w:author="Kem Sereiboth" w:date="2022-09-13T15:52:00Z">
        <w:del w:id="5947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4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នៅមិនទាន់បានតែងតាំង</w:delText>
          </w:r>
        </w:del>
      </w:ins>
      <w:ins w:id="5949" w:author="Uon Rithy" w:date="2022-09-22T08:01:00Z">
        <w:del w:id="5950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951" w:author="Kem Sereiboth" w:date="2022-09-13T15:52:00Z">
        <w:del w:id="5952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5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ប្រធាននាយកដ្ឋាននៅឡើយ។</w:delText>
          </w:r>
        </w:del>
      </w:ins>
      <w:ins w:id="5954" w:author="Seng Chheanglay" w:date="2022-09-20T13:15:00Z">
        <w:del w:id="5955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ការអនុវត្តការងារ</w:delText>
          </w:r>
        </w:del>
      </w:ins>
      <w:ins w:id="5957" w:author="Kem Sereiboth" w:date="2022-09-20T16:10:00Z">
        <w:del w:id="5958" w:author="User" w:date="2022-09-29T10:08:00Z">
          <w:r w:rsidR="00900B1F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60" w:author="Seng Chheanglay" w:date="2022-09-20T13:15:00Z">
        <w:del w:id="5961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គឺធ្វើជាក្រុមក្នុងកម្រិតនាយកដ្ឋានដោយពុំមានរចនាសម្ព័ន្ធ</w:delText>
          </w:r>
        </w:del>
      </w:ins>
      <w:ins w:id="5963" w:author="Uon Rithy" w:date="2022-09-22T08:01:00Z">
        <w:del w:id="5964" w:author="User" w:date="2022-09-22T09:01:00Z">
          <w:r w:rsidR="00553E69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965" w:author="Seng Chheanglay" w:date="2022-09-20T13:15:00Z">
        <w:del w:id="5966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ថ្នាក់ការិយាល័យទេ។</w:delText>
          </w:r>
        </w:del>
      </w:ins>
    </w:p>
    <w:p w14:paraId="4F609436" w14:textId="6064C250" w:rsidR="00C26CA3" w:rsidRPr="00E33574" w:rsidDel="007D0C1F" w:rsidRDefault="00501773">
      <w:pPr>
        <w:spacing w:after="0" w:line="233" w:lineRule="auto"/>
        <w:ind w:firstLine="720"/>
        <w:jc w:val="both"/>
        <w:rPr>
          <w:ins w:id="5967" w:author="Kem Sereiboth" w:date="2022-09-13T15:52:00Z"/>
          <w:del w:id="5968" w:author="User" w:date="2022-09-29T10:08:00Z"/>
          <w:rFonts w:ascii="Khmer MEF1" w:hAnsi="Khmer MEF1" w:cs="Khmer MEF1"/>
          <w:spacing w:val="8"/>
          <w:sz w:val="24"/>
          <w:szCs w:val="24"/>
          <w:rPrChange w:id="5969" w:author="Kem Sereyboth" w:date="2023-07-19T16:59:00Z">
            <w:rPr>
              <w:ins w:id="5970" w:author="Kem Sereiboth" w:date="2022-09-13T15:52:00Z"/>
              <w:del w:id="5971" w:author="User" w:date="2022-09-29T10:0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5972" w:author="Sopheak Phorn" w:date="2023-08-25T16:12:00Z">
          <w:pPr>
            <w:spacing w:before="240" w:after="0" w:line="240" w:lineRule="auto"/>
            <w:ind w:firstLine="720"/>
          </w:pPr>
        </w:pPrChange>
      </w:pPr>
      <w:ins w:id="5973" w:author="Kem Sereiboth" w:date="2022-09-13T15:54:00Z">
        <w:del w:id="597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7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7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5977" w:author="Kem Sereiboth" w:date="2022-09-13T15:52:00Z">
        <w:del w:id="5978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980" w:author="Kem Sereiboth" w:date="2022-09-13T15:54:00Z">
        <w:del w:id="598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8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</w:ins>
      <w:ins w:id="5983" w:author="Kem Sereiboth" w:date="2022-09-13T15:52:00Z">
        <w:del w:id="5984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8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មិនបានអនុវត្តតាមប្រព័ន្ធលើកទឹកចិត្តមន្រ្តីដែលកំណត់</w:delText>
          </w:r>
        </w:del>
      </w:ins>
      <w:ins w:id="5986" w:author="Uon Rithy" w:date="2022-09-22T08:02:00Z">
        <w:del w:id="5987" w:author="User" w:date="2022-09-28T13:11:00Z">
          <w:r w:rsidR="006D5CC3" w:rsidRPr="00E33574" w:rsidDel="00E10E4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89" w:author="Kem Sereiboth" w:date="2022-09-13T15:52:00Z">
        <w:del w:id="5990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ដោយបទប្បញ្ញត្តិ អ.ស.ហ. ទេ </w:delText>
          </w:r>
        </w:del>
      </w:ins>
      <w:ins w:id="5992" w:author="Seng Chheanglay" w:date="2022-09-20T13:16:00Z">
        <w:del w:id="5993" w:author="User" w:date="2022-09-27T19:27:00Z">
          <w:r w:rsidR="00F93014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ព្រោះ</w:delText>
          </w:r>
        </w:del>
      </w:ins>
      <w:ins w:id="5995" w:author="Kem Sereiboth" w:date="2022-09-13T15:52:00Z">
        <w:del w:id="5996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99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</w:del>
        <w:del w:id="5998" w:author="User" w:date="2022-09-28T10:34:00Z">
          <w:r w:rsidR="00C26CA3" w:rsidRPr="00E33574" w:rsidDel="004A540D">
            <w:rPr>
              <w:rFonts w:ascii="Khmer MEF1" w:hAnsi="Khmer MEF1" w:cs="Khmer MEF1"/>
              <w:spacing w:val="2"/>
              <w:sz w:val="24"/>
              <w:szCs w:val="24"/>
              <w:rPrChange w:id="599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  <w:del w:id="6000" w:author="User" w:date="2022-09-27T19:27:00Z">
          <w:r w:rsidR="00C26CA3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rPrChange w:id="600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</w:delText>
          </w:r>
        </w:del>
        <w:del w:id="6002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0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បទប្បញ្ញត្តិរបស់ក្រសួងសេដ្ឋកិច្ច</w:delText>
          </w:r>
        </w:del>
      </w:ins>
      <w:ins w:id="6004" w:author="Uon Rithy" w:date="2022-09-22T08:03:00Z">
        <w:del w:id="6005" w:author="User" w:date="2022-09-28T13:12:00Z">
          <w:r w:rsidR="006D5CC3" w:rsidRPr="00E33574" w:rsidDel="00E10E49">
            <w:rPr>
              <w:rFonts w:ascii="Khmer MEF1" w:hAnsi="Khmer MEF1" w:cs="Khmer MEF1"/>
              <w:spacing w:val="4"/>
              <w:sz w:val="24"/>
              <w:szCs w:val="24"/>
              <w:cs/>
              <w:rPrChange w:id="600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6007" w:author="Kem Sereiboth" w:date="2022-09-13T15:52:00Z">
        <w:del w:id="6008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600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1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</w:delText>
          </w:r>
        </w:del>
        <w:del w:id="6011" w:author="User" w:date="2022-09-28T10:36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1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ត្រូវផ្ដល់</w:delText>
          </w:r>
        </w:del>
        <w:del w:id="601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ជូនថ្នាក់ដឹកនាំ និងមន្រ្តីរាជការ </w:delText>
          </w:r>
        </w:del>
        <w:del w:id="6015" w:author="User" w:date="2022-09-28T10:35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</w:delText>
          </w:r>
        </w:del>
        <w:del w:id="6017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២ប្រភេទ</w:delText>
          </w:r>
        </w:del>
      </w:ins>
      <w:ins w:id="6019" w:author="Uon Rithy" w:date="2022-09-22T08:03:00Z">
        <w:del w:id="6020" w:author="User" w:date="2022-09-29T10:08:00Z">
          <w:r w:rsidR="006D5CC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022" w:author="Kem Sereiboth" w:date="2022-09-13T15:52:00Z">
        <w:del w:id="602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  <w:r w:rsidR="00C26CA3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2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ប្រើ</w:delText>
          </w:r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183C4AD4" w14:textId="3E13D2ED" w:rsidR="00C26CA3" w:rsidRPr="00E33574" w:rsidDel="007D0C1F" w:rsidRDefault="00501773">
      <w:pPr>
        <w:spacing w:after="0" w:line="233" w:lineRule="auto"/>
        <w:ind w:firstLine="720"/>
        <w:jc w:val="both"/>
        <w:rPr>
          <w:ins w:id="6027" w:author="Kem Sereiboth" w:date="2022-09-13T15:52:00Z"/>
          <w:del w:id="6028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6029" w:author="Kem Sereyboth" w:date="2023-07-19T16:59:00Z">
            <w:rPr>
              <w:ins w:id="6030" w:author="Kem Sereiboth" w:date="2022-09-13T15:52:00Z"/>
              <w:del w:id="6031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6032" w:author="Sopheak Phorn" w:date="2023-08-25T16:12:00Z">
          <w:pPr>
            <w:spacing w:before="240" w:after="200" w:line="276" w:lineRule="auto"/>
            <w:ind w:firstLine="720"/>
          </w:pPr>
        </w:pPrChange>
      </w:pPr>
      <w:ins w:id="6033" w:author="Kem Sereiboth" w:date="2022-09-13T15:54:00Z">
        <w:del w:id="603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3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គ.</w:delText>
          </w:r>
        </w:del>
      </w:ins>
      <w:ins w:id="6036" w:author="Kem Sereiboth" w:date="2022-09-13T15:52:00Z">
        <w:del w:id="6037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3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6039" w:author="Kem Sereiboth" w:date="2022-09-13T15:54:00Z">
        <w:del w:id="6040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4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ទី៣</w:delText>
          </w:r>
        </w:del>
      </w:ins>
      <w:ins w:id="6042" w:author="Kem Sereiboth" w:date="2022-09-13T15:52:00Z">
        <w:del w:id="604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4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ន.ស.ស. ពុំទាន់មានប្រភពចំណូលទេ ព្រោះមិនទាន់កម្រងសេវាសាធារណៈក្រោមសមត្ថកិច្ចនៅឡើយ។ </w:delText>
          </w:r>
        </w:del>
      </w:ins>
    </w:p>
    <w:p w14:paraId="53FB465A" w14:textId="14016ABB" w:rsidR="00C26CA3" w:rsidRPr="00E33574" w:rsidDel="007D0C1F" w:rsidRDefault="00C26CA3">
      <w:pPr>
        <w:spacing w:after="0" w:line="233" w:lineRule="auto"/>
        <w:ind w:firstLine="720"/>
        <w:jc w:val="both"/>
        <w:rPr>
          <w:ins w:id="6045" w:author="Kem Sereiboth" w:date="2022-09-13T15:52:00Z"/>
          <w:del w:id="6046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6047" w:author="Kem Sereyboth" w:date="2023-07-19T16:59:00Z">
            <w:rPr>
              <w:ins w:id="6048" w:author="Kem Sereiboth" w:date="2022-09-13T15:52:00Z"/>
              <w:del w:id="6049" w:author="User" w:date="2022-09-29T10:0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6050" w:author="Sopheak Phorn" w:date="2023-08-25T16:12:00Z">
          <w:pPr>
            <w:spacing w:before="240" w:after="0" w:line="240" w:lineRule="auto"/>
            <w:ind w:firstLine="720"/>
          </w:pPr>
        </w:pPrChange>
      </w:pPr>
      <w:ins w:id="6051" w:author="Kem Sereiboth" w:date="2022-09-13T15:52:00Z">
        <w:del w:id="6052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605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</w:del>
      </w:ins>
      <w:ins w:id="6054" w:author="Kem Sereiboth" w:date="2022-09-13T15:54:00Z">
        <w:del w:id="6055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6057" w:author="Kem Sereiboth" w:date="2022-09-13T15:52:00Z">
        <w:del w:id="6058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5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6060" w:author="Kem Sereiboth" w:date="2022-09-13T15:54:00Z">
        <w:del w:id="6061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6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</w:ins>
      <w:ins w:id="6063" w:author="Kem Sereiboth" w:date="2022-09-13T15:52:00Z">
        <w:del w:id="606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0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60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 ពុំទាន់មានកម្រងសេវាសាធារណៈក្រោមសមត្ថកិច្ចនៅឡើយ។</w:delText>
          </w:r>
        </w:del>
      </w:ins>
    </w:p>
    <w:p w14:paraId="17D27B47" w14:textId="374FB0AA" w:rsidR="00CF7759" w:rsidRPr="00E33574" w:rsidDel="007D0C1F" w:rsidRDefault="00C26CA3">
      <w:pPr>
        <w:spacing w:after="0" w:line="233" w:lineRule="auto"/>
        <w:ind w:firstLine="720"/>
        <w:jc w:val="both"/>
        <w:rPr>
          <w:ins w:id="6067" w:author="Kem Sereiboth" w:date="2022-09-20T15:43:00Z"/>
          <w:del w:id="6068" w:author="User" w:date="2022-09-29T10:08:00Z"/>
          <w:rFonts w:ascii="Khmer MEF1" w:hAnsi="Khmer MEF1" w:cs="Khmer MEF1"/>
          <w:sz w:val="24"/>
          <w:szCs w:val="24"/>
          <w:cs/>
          <w:lang w:val="ca-ES"/>
        </w:rPr>
        <w:pPrChange w:id="6069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6070" w:author="Kem Sereiboth" w:date="2022-09-13T15:52:00Z">
        <w:del w:id="6071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607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  <w:ins w:id="6073" w:author="Kem Sereiboth" w:date="2022-09-20T15:44:00Z">
        <w:del w:id="6074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607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6076" w:author="Kem Sereiboth" w:date="2022-09-20T15:43:00Z">
        <w:del w:id="6077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607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.</w:delText>
          </w:r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លទ្ធផលនៃការរកឃើញទី</w:delText>
          </w:r>
        </w:del>
      </w:ins>
      <w:ins w:id="6080" w:author="Kem Sereiboth" w:date="2022-09-20T15:45:00Z">
        <w:del w:id="6081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8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6083" w:author="Kem Sereiboth" w:date="2022-09-20T15:43:00Z">
        <w:del w:id="6084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មិនទាន់មាន</w:delText>
          </w:r>
        </w:del>
      </w:ins>
      <w:ins w:id="6086" w:author="Kem Sereiboth" w:date="2022-09-20T15:48:00Z">
        <w:del w:id="6087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6089" w:author="Kem Sereiboth" w:date="2022-09-20T15:49:00Z">
        <w:del w:id="6090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6092" w:author="Kem Sereiboth" w:date="2022-09-20T15:48:00Z">
        <w:del w:id="6093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6095" w:author="Kem Sereiboth" w:date="2022-09-20T15:43:00Z">
        <w:del w:id="6096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ប្រតិបត្តិការរបស់ប្រតិបត្តិករសន្តិសុខសង្គមនៅឡើយ</w:delText>
          </w:r>
        </w:del>
      </w:ins>
      <w:ins w:id="6098" w:author="Kem Sereiboth" w:date="2022-09-20T15:50:00Z">
        <w:del w:id="6099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</w:delText>
          </w:r>
        </w:del>
      </w:ins>
      <w:ins w:id="6100" w:author="Kem Sereiboth" w:date="2022-09-20T15:43:00Z">
        <w:del w:id="610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សម្រាប់ឆ្នាំ២០២២។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0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0D008AC" w14:textId="6E4F7F46" w:rsidR="00CF7759" w:rsidRPr="00E33574" w:rsidDel="007D0C1F" w:rsidRDefault="009535E3">
      <w:pPr>
        <w:spacing w:after="0" w:line="233" w:lineRule="auto"/>
        <w:ind w:firstLine="720"/>
        <w:jc w:val="both"/>
        <w:rPr>
          <w:ins w:id="6103" w:author="Kem Sereiboth" w:date="2022-09-20T15:43:00Z"/>
          <w:del w:id="6104" w:author="User" w:date="2022-09-29T10:08:00Z"/>
          <w:rFonts w:ascii="Khmer MEF1" w:hAnsi="Khmer MEF1" w:cs="Khmer MEF1"/>
          <w:sz w:val="24"/>
          <w:szCs w:val="24"/>
          <w:lang w:val="ca-ES"/>
        </w:rPr>
        <w:pPrChange w:id="6105" w:author="Sopheak Phorn" w:date="2023-08-25T16:12:00Z">
          <w:pPr>
            <w:ind w:firstLine="720"/>
            <w:jc w:val="both"/>
          </w:pPr>
        </w:pPrChange>
      </w:pPr>
      <w:ins w:id="6106" w:author="Kem Sereiboth" w:date="2022-09-20T15:55:00Z">
        <w:del w:id="6107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- </w:delText>
          </w:r>
        </w:del>
      </w:ins>
      <w:ins w:id="6108" w:author="Kem Sereiboth" w:date="2022-09-20T15:43:00Z">
        <w:del w:id="6109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នាយកដ្ឋានត្រួតពិនិត្យបានរៀបចំបទប្បញ្ញត្តិចំនួន </w:delText>
          </w:r>
        </w:del>
      </w:ins>
      <w:ins w:id="6110" w:author="Kem Sereiboth" w:date="2022-09-20T15:54:00Z">
        <w:del w:id="611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6112" w:author="Kem Sereiboth" w:date="2022-09-20T15:43:00Z">
        <w:del w:id="611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រួមមាន៖</w:delText>
          </w:r>
        </w:del>
      </w:ins>
    </w:p>
    <w:p w14:paraId="6F5BF777" w14:textId="5D2E8F67" w:rsidR="009535E3" w:rsidRPr="00E33574" w:rsidDel="007D0C1F" w:rsidRDefault="009535E3">
      <w:pPr>
        <w:spacing w:after="0" w:line="233" w:lineRule="auto"/>
        <w:ind w:firstLine="720"/>
        <w:jc w:val="both"/>
        <w:rPr>
          <w:ins w:id="6114" w:author="Kem Sereiboth" w:date="2022-09-20T15:54:00Z"/>
          <w:del w:id="6115" w:author="User" w:date="2022-09-29T10:08:00Z"/>
          <w:rFonts w:ascii="Khmer MEF1" w:hAnsi="Khmer MEF1" w:cs="Khmer MEF1"/>
          <w:sz w:val="24"/>
          <w:szCs w:val="24"/>
          <w:lang w:val="ca-ES"/>
          <w:rPrChange w:id="6116" w:author="Kem Sereyboth" w:date="2023-07-19T16:59:00Z">
            <w:rPr>
              <w:ins w:id="6117" w:author="Kem Sereiboth" w:date="2022-09-20T15:54:00Z"/>
              <w:del w:id="6118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19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20" w:author="Kem Sereiboth" w:date="2022-09-20T15:54:00Z">
        <w:del w:id="6121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1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សន្តិសុខសង្គម</w:delText>
          </w:r>
        </w:del>
        <w:del w:id="6125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</w:delText>
          </w:r>
        </w:del>
        <w:del w:id="6127" w:author="User" w:date="2022-09-22T09:06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  <w:del w:id="6129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-២០២៦</w:delText>
          </w:r>
        </w:del>
        <w:del w:id="613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6133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  <w:del w:id="6135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បានឆ្លងកិច្ចប្រជុំបច្ចេកទេសកាលពីថ្ងៃទី១៩ ខែសីហា ឆ្នាំ២០២២។ </w:delText>
          </w:r>
        </w:del>
        <w:del w:id="6137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E33574" w:rsidDel="00965D33">
            <w:rPr>
              <w:rFonts w:ascii="Khmer MEF1" w:hAnsi="Khmer MEF1" w:cs="Khmer MEF1"/>
              <w:sz w:val="24"/>
              <w:szCs w:val="24"/>
              <w:lang w:val="ca-ES"/>
              <w:rPrChange w:id="61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40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 ដើម្បីដាក់ឆ្លងក្រុមប្រឹក្សា អ.ស.ហ.។</w:delText>
          </w:r>
        </w:del>
      </w:ins>
    </w:p>
    <w:p w14:paraId="47E9529A" w14:textId="194188D5" w:rsidR="00CF7759" w:rsidRPr="00E33574" w:rsidDel="007D0C1F" w:rsidRDefault="009535E3">
      <w:pPr>
        <w:spacing w:after="0" w:line="233" w:lineRule="auto"/>
        <w:ind w:firstLine="720"/>
        <w:jc w:val="both"/>
        <w:rPr>
          <w:ins w:id="6141" w:author="Kem Sereiboth" w:date="2022-09-20T15:43:00Z"/>
          <w:del w:id="6142" w:author="User" w:date="2022-09-29T10:08:00Z"/>
          <w:rFonts w:ascii="Khmer MEF1" w:hAnsi="Khmer MEF1" w:cs="Khmer MEF1"/>
          <w:sz w:val="24"/>
          <w:szCs w:val="24"/>
          <w:lang w:val="ca-ES"/>
          <w:rPrChange w:id="6143" w:author="Kem Sereyboth" w:date="2023-07-19T16:59:00Z">
            <w:rPr>
              <w:ins w:id="6144" w:author="Kem Sereiboth" w:date="2022-09-20T15:43:00Z"/>
              <w:del w:id="6145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46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47" w:author="Kem Sereiboth" w:date="2022-09-20T15:54:00Z">
        <w:del w:id="6148" w:author="User" w:date="2022-09-29T10:08:00Z"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6150" w:author="Kem Sereiboth" w:date="2022-09-20T15:43:00Z">
        <w:del w:id="615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.អនុក្រឹត្យស្ដីពីនិយ័តកម្មប្រព័ន្ធសន្តិសុខសង្គម</w:delText>
          </w:r>
        </w:del>
        <w:del w:id="6153" w:author="User" w:date="2022-09-22T09:10:00Z">
          <w:r w:rsidR="00CF7759" w:rsidRPr="00E33574" w:rsidDel="00965D3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ក្រោយពីបានបញ្ចប់ការចុះធ្វើសវនក​ម្មអនុលោមភាពសេចក្តីព្រាងនេះ ទើបតែ</w:delText>
          </w:r>
        </w:del>
        <w:del w:id="6155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បានចុះហត្ថលេខា</w:delText>
          </w:r>
        </w:del>
      </w:ins>
      <w:ins w:id="6157" w:author="Kem Sereiboth" w:date="2022-09-20T15:46:00Z">
        <w:del w:id="6158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ដាក់ឱ្យប្រើប្រាស់</w:delText>
          </w:r>
        </w:del>
      </w:ins>
      <w:ins w:id="6160" w:author="Kem Sereiboth" w:date="2022-09-20T15:43:00Z">
        <w:del w:id="616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កាលពីថ្ងៃទី០៨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5D12A68D" w14:textId="3E9A3A1F" w:rsidR="00CF7759" w:rsidRPr="00E33574" w:rsidDel="007D0C1F" w:rsidRDefault="009535E3">
      <w:pPr>
        <w:spacing w:after="0" w:line="233" w:lineRule="auto"/>
        <w:ind w:firstLine="720"/>
        <w:jc w:val="both"/>
        <w:rPr>
          <w:ins w:id="6164" w:author="Kem Sereiboth" w:date="2022-09-20T15:43:00Z"/>
          <w:del w:id="6165" w:author="User" w:date="2022-09-29T10:08:00Z"/>
          <w:rFonts w:ascii="Khmer MEF1" w:hAnsi="Khmer MEF1" w:cs="Khmer MEF1"/>
          <w:sz w:val="24"/>
          <w:szCs w:val="24"/>
          <w:rPrChange w:id="6166" w:author="Kem Sereyboth" w:date="2023-07-19T16:59:00Z">
            <w:rPr>
              <w:ins w:id="6167" w:author="Kem Sereiboth" w:date="2022-09-20T15:43:00Z"/>
              <w:del w:id="6168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6169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70" w:author="Kem Sereiboth" w:date="2022-09-20T15:54:00Z">
        <w:del w:id="617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6173" w:author="Kem Sereiboth" w:date="2022-09-20T15:43:00Z">
        <w:del w:id="6174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.សេចក្ដីព្រាងអនុក្រឹត្យស្ដីពីគោលការណ៍ណែនាំសម្រាប់ការវិនិយោគមូលនិធិសន្តិសុខសង្គម បាន</w:delText>
          </w:r>
        </w:del>
      </w:ins>
      <w:ins w:id="6176" w:author="Uon Rithy" w:date="2022-09-22T08:06:00Z">
        <w:del w:id="6177" w:author="User" w:date="2022-09-29T10:08:00Z">
          <w:r w:rsidR="0006692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179" w:author="Kem Sereiboth" w:date="2022-09-20T15:43:00Z">
        <w:del w:id="6180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ឆ្លង</w:delText>
          </w:r>
        </w:del>
        <w:del w:id="6182" w:author="User" w:date="2022-09-22T09:13:00Z">
          <w:r w:rsidR="00CF7759"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1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កាត់កម្មវិធីសិក្ខាសាលាស្ដីពីការ</w:delText>
          </w:r>
        </w:del>
      </w:ins>
      <w:ins w:id="6184" w:author="Uon Rithy" w:date="2022-09-22T08:09:00Z">
        <w:del w:id="6185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8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កិច្ចប្រជុំពិគ្រោះយោបល់ជាសាធារណៈ</w:delText>
          </w:r>
        </w:del>
      </w:ins>
      <w:ins w:id="6187" w:author="Uon Rithy" w:date="2022-09-22T08:10:00Z">
        <w:del w:id="6188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  <w:ins w:id="6190" w:author="Kem Sereiboth" w:date="2022-09-20T15:43:00Z">
        <w:del w:id="619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ពិនិត្យបញ្ចប់ខ្លឹមសារនៃសេចក្ដីព្រាងអនុក្រឹត្យចុងក្រោយនៅថ្ងៃទី១៨ ខែកក្កដា ឆ្នាំ២០២២។</w:delText>
          </w:r>
        </w:del>
        <w:del w:id="6193" w:author="User" w:date="2022-09-22T09:13:00Z">
          <w:r w:rsidR="00CF7759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បន្ទាប់ពីឆ្លងកាត់កម្មវិធីសិក្ខាសាលារួច ក្រុមការងារកំពុងរៀបចំលិខិតជូនអគ្គលេខធិការដ្ឋាន អ.ស.ហ. ដើម្បីរៀបចំកិច្ចប្រជុំបច្ចេកទេសកម្រិតអគ្គនាយកនិយ័តករក្រោមឱវាទ អ.ស.ហ.។</w:delText>
          </w:r>
        </w:del>
      </w:ins>
    </w:p>
    <w:p w14:paraId="702807E1" w14:textId="5AF9075A" w:rsidR="009535E3" w:rsidRPr="00E33574" w:rsidDel="007D0C1F" w:rsidRDefault="009535E3">
      <w:pPr>
        <w:spacing w:after="0" w:line="233" w:lineRule="auto"/>
        <w:ind w:firstLine="720"/>
        <w:jc w:val="both"/>
        <w:rPr>
          <w:ins w:id="6195" w:author="Kem Sereiboth" w:date="2022-09-20T15:54:00Z"/>
          <w:del w:id="6196" w:author="User" w:date="2022-09-29T10:08:00Z"/>
          <w:rFonts w:ascii="Khmer MEF1" w:hAnsi="Khmer MEF1" w:cs="Khmer MEF1"/>
          <w:sz w:val="24"/>
          <w:szCs w:val="24"/>
          <w:lang w:val="ca-ES"/>
          <w:rPrChange w:id="6197" w:author="Kem Sereyboth" w:date="2023-07-19T16:59:00Z">
            <w:rPr>
              <w:ins w:id="6198" w:author="Kem Sereiboth" w:date="2022-09-20T15:54:00Z"/>
              <w:del w:id="6199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200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201" w:author="Kem Sereiboth" w:date="2022-09-20T15:53:00Z">
        <w:del w:id="6202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6204" w:author="Kem Sereiboth" w:date="2022-09-20T15:43:00Z">
        <w:del w:id="6205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.សេចក្តីព្រាងប្រកាសស្តីពីនីតិវិធីក្នុងការជ្រើសរើសក្រុមហ៊ុនផ្តល់សេវាសវនកម្មក្នុងវិស័យសន្តិសុខ</w:delText>
          </w:r>
        </w:del>
      </w:ins>
      <w:ins w:id="6207" w:author="Uon Rithy" w:date="2022-09-22T08:13:00Z">
        <w:del w:id="6208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210" w:author="Kem Sereiboth" w:date="2022-09-20T15:43:00Z">
        <w:del w:id="621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សង្គម </w:delText>
          </w:r>
        </w:del>
      </w:ins>
      <w:ins w:id="6213" w:author="Kem Sereiboth" w:date="2022-09-20T15:55:00Z">
        <w:del w:id="621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6216" w:author="Uon Rithy" w:date="2022-09-22T08:13:00Z">
        <w:del w:id="6217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35A1E80D" w14:textId="45E059AF" w:rsidR="00CF7759" w:rsidRPr="00E33574" w:rsidDel="007D0C1F" w:rsidRDefault="009535E3">
      <w:pPr>
        <w:spacing w:after="0" w:line="233" w:lineRule="auto"/>
        <w:ind w:firstLine="720"/>
        <w:jc w:val="both"/>
        <w:rPr>
          <w:ins w:id="6219" w:author="Kem Sereiboth" w:date="2022-09-20T15:43:00Z"/>
          <w:del w:id="6220" w:author="User" w:date="2022-09-29T10:08:00Z"/>
          <w:rFonts w:ascii="Khmer MEF1" w:hAnsi="Khmer MEF1" w:cs="Khmer MEF1"/>
          <w:sz w:val="24"/>
          <w:szCs w:val="24"/>
          <w:lang w:val="ca-ES"/>
          <w:rPrChange w:id="6221" w:author="Kem Sereyboth" w:date="2023-07-19T16:59:00Z">
            <w:rPr>
              <w:ins w:id="6222" w:author="Kem Sereiboth" w:date="2022-09-20T15:43:00Z"/>
              <w:del w:id="6223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224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225" w:author="Kem Sereiboth" w:date="2022-09-20T15:54:00Z">
        <w:del w:id="6226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6228" w:author="Kem Sereiboth" w:date="2022-09-20T15:43:00Z">
        <w:del w:id="6229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</w:del>
        <w:del w:id="6231" w:author="User" w:date="2022-09-28T13:22:00Z">
          <w:r w:rsidR="00CF7759" w:rsidRPr="00E33574" w:rsidDel="00452B45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62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,</w:delText>
          </w:r>
        </w:del>
        <w:del w:id="623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2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2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ក្នុងកិច្ចពិភាក្សាផ្ទៃក្នុងកម្រិតនាយកដ្ឋាន។</w:delText>
          </w:r>
        </w:del>
      </w:ins>
    </w:p>
    <w:p w14:paraId="1F50152A" w14:textId="52C917C0" w:rsidR="00CF7759" w:rsidRPr="00E33574" w:rsidDel="007D0C1F" w:rsidRDefault="00CF7759">
      <w:pPr>
        <w:spacing w:after="0" w:line="233" w:lineRule="auto"/>
        <w:ind w:firstLine="720"/>
        <w:jc w:val="both"/>
        <w:rPr>
          <w:ins w:id="6237" w:author="Kem Sereiboth" w:date="2022-09-20T15:43:00Z"/>
          <w:del w:id="6238" w:author="User" w:date="2022-09-29T10:08:00Z"/>
          <w:rFonts w:ascii="Khmer MEF1" w:hAnsi="Khmer MEF1" w:cs="Khmer MEF1"/>
          <w:sz w:val="24"/>
          <w:szCs w:val="24"/>
          <w:lang w:val="ca-ES"/>
          <w:rPrChange w:id="6239" w:author="Kem Sereyboth" w:date="2023-07-19T16:59:00Z">
            <w:rPr>
              <w:ins w:id="6240" w:author="Kem Sereiboth" w:date="2022-09-20T15:43:00Z"/>
              <w:del w:id="6241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242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243" w:author="Kem Sereiboth" w:date="2022-09-20T15:43:00Z">
        <w:del w:id="624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6246" w:author="Kem Sereiboth" w:date="2022-09-20T15:55:00Z">
        <w:del w:id="6247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249" w:author="Kem Sereiboth" w:date="2022-09-20T15:43:00Z">
        <w:del w:id="6250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 បានរៀបចំនូវ</w:delText>
          </w:r>
        </w:del>
      </w:ins>
      <w:ins w:id="6252" w:author="Kem Sereiboth" w:date="2022-09-20T15:55:00Z">
        <w:del w:id="6253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6255" w:author="Kem Sereiboth" w:date="2022-09-20T15:43:00Z">
        <w:del w:id="6256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ចំនួន ១ គឺ៖</w:delText>
          </w:r>
        </w:del>
      </w:ins>
    </w:p>
    <w:p w14:paraId="5E48A8F3" w14:textId="52128089" w:rsidR="00CF7759" w:rsidRPr="00E33574" w:rsidDel="007D0C1F" w:rsidRDefault="00CF7759">
      <w:pPr>
        <w:spacing w:after="0" w:line="233" w:lineRule="auto"/>
        <w:ind w:firstLine="720"/>
        <w:jc w:val="both"/>
        <w:rPr>
          <w:ins w:id="6258" w:author="Kem Sereiboth" w:date="2022-09-20T15:43:00Z"/>
          <w:del w:id="6259" w:author="User" w:date="2022-09-29T10:08:00Z"/>
          <w:rFonts w:ascii="Khmer MEF1" w:hAnsi="Khmer MEF1" w:cs="Khmer MEF1"/>
          <w:sz w:val="24"/>
          <w:szCs w:val="24"/>
          <w:lang w:val="ca-ES"/>
          <w:rPrChange w:id="6260" w:author="Kem Sereyboth" w:date="2023-07-19T16:59:00Z">
            <w:rPr>
              <w:ins w:id="6261" w:author="Kem Sereiboth" w:date="2022-09-20T15:43:00Z"/>
              <w:del w:id="6262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263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264" w:author="Kem Sereiboth" w:date="2022-09-20T15:43:00Z">
        <w:del w:id="6265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</w:delText>
          </w:r>
        </w:del>
        <w:del w:id="6267" w:author="User" w:date="2022-09-22T09:15:00Z">
          <w:r w:rsidRPr="00E33574" w:rsidDel="00470203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កម្មវិធីសិក្ខាសាលា</w:delText>
          </w:r>
        </w:del>
      </w:ins>
      <w:ins w:id="6269" w:author="Uon Rithy" w:date="2022-09-22T08:15:00Z">
        <w:del w:id="6270" w:author="User" w:date="2022-09-29T10:08:00Z">
          <w:r w:rsidR="006F6298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7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</w:delText>
          </w:r>
        </w:del>
      </w:ins>
      <w:ins w:id="6272" w:author="Kem Sereiboth" w:date="2022-09-20T15:43:00Z">
        <w:del w:id="6273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ពិគ្រោះ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2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យោបល់ជាសាធារណៈ កា​ល​ពីថ្ងៃទី១៦ ខែសីហា ឆ្នាំ២០២២។</w:delText>
          </w:r>
        </w:del>
        <w:del w:id="6276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6278" w:author="Uon Rithy" w:date="2022-09-22T08:19:00Z">
        <w:del w:id="6279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ពាក់ព័ន្ធនៃ</w:delText>
          </w:r>
        </w:del>
      </w:ins>
      <w:ins w:id="6281" w:author="Kem Sereiboth" w:date="2022-09-20T15:43:00Z">
        <w:del w:id="6282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</w:delText>
          </w:r>
        </w:del>
      </w:ins>
      <w:ins w:id="6284" w:author="Uon Rithy" w:date="2022-09-22T08:17:00Z">
        <w:del w:id="6285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8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មួយដំណាក់កាលសិន ដើម្បី</w:delText>
          </w:r>
        </w:del>
      </w:ins>
      <w:ins w:id="6287" w:author="Uon Rithy" w:date="2022-09-22T08:18:00Z">
        <w:del w:id="6288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ឈានស្នើសុំកិច្ចប្រជុំកម្រិតបច្ចេកទេស</w:delText>
          </w:r>
        </w:del>
      </w:ins>
      <w:ins w:id="6290" w:author="Uon Rithy" w:date="2022-09-22T08:19:00Z">
        <w:del w:id="6291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នៃ អ.ស.ហ.</w:delText>
          </w:r>
        </w:del>
      </w:ins>
      <w:ins w:id="6293" w:author="Kem Sereiboth" w:date="2022-09-20T15:43:00Z">
        <w:del w:id="6294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សម្រាប់ឆ្នាំ២០២៣</w:delText>
          </w:r>
        </w:del>
      </w:ins>
      <w:ins w:id="6296" w:author="Uon Rithy" w:date="2022-09-22T08:20:00Z">
        <w:del w:id="6297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និងឆ្នាំ</w:delText>
          </w:r>
        </w:del>
      </w:ins>
      <w:ins w:id="6298" w:author="Kem Sereiboth" w:date="2022-09-20T15:43:00Z">
        <w:del w:id="6299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57012B39" w14:textId="6EF483EB" w:rsidR="00C26CA3" w:rsidRPr="00E33574" w:rsidDel="007D0C1F" w:rsidRDefault="001566A3">
      <w:pPr>
        <w:spacing w:after="0" w:line="233" w:lineRule="auto"/>
        <w:ind w:firstLine="720"/>
        <w:jc w:val="both"/>
        <w:rPr>
          <w:del w:id="6300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301" w:author="Kem Sereyboth" w:date="2023-07-19T16:59:00Z">
            <w:rPr>
              <w:del w:id="6302" w:author="User" w:date="2022-09-29T10:08:00Z"/>
              <w:rFonts w:ascii="Khmer MEF1" w:hAnsi="Khmer MEF1" w:cs="Khmer MEF1"/>
              <w:b/>
              <w:bCs/>
              <w:sz w:val="24"/>
              <w:szCs w:val="24"/>
              <w:highlight w:val="green"/>
              <w:lang w:val="ca-ES"/>
            </w:rPr>
          </w:rPrChange>
        </w:rPr>
        <w:pPrChange w:id="6303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304" w:author="Seng Chheanglay" w:date="2022-09-20T13:26:00Z">
        <w:del w:id="6305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rPrChange w:id="630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គ</w:delText>
          </w:r>
        </w:del>
      </w:ins>
      <w:ins w:id="6307" w:author="Seng Chheanglay" w:date="2022-09-20T13:28:00Z">
        <w:del w:id="6308" w:author="User" w:date="2022-09-29T10:08:00Z">
          <w:r w:rsidR="00791584"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30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៣</w:delText>
          </w:r>
        </w:del>
      </w:ins>
    </w:p>
    <w:p w14:paraId="3A9DA1EE" w14:textId="3575C476" w:rsidR="006B218D" w:rsidRPr="00E33574" w:rsidDel="007D0C1F" w:rsidRDefault="006B218D">
      <w:pPr>
        <w:spacing w:after="0" w:line="233" w:lineRule="auto"/>
        <w:ind w:firstLine="720"/>
        <w:jc w:val="both"/>
        <w:rPr>
          <w:ins w:id="6310" w:author="Seng Chheanglay" w:date="2022-09-20T13:37:00Z"/>
          <w:del w:id="6311" w:author="User" w:date="2022-09-29T10:08:00Z"/>
          <w:rFonts w:ascii="Khmer MEF1" w:hAnsi="Khmer MEF1" w:cs="Khmer MEF1"/>
          <w:spacing w:val="-6"/>
          <w:sz w:val="24"/>
          <w:szCs w:val="24"/>
          <w:cs/>
          <w:lang w:val="ca-ES"/>
          <w:rPrChange w:id="6312" w:author="Kem Sereyboth" w:date="2023-07-19T16:59:00Z">
            <w:rPr>
              <w:ins w:id="6313" w:author="Seng Chheanglay" w:date="2022-09-20T13:37:00Z"/>
              <w:del w:id="6314" w:author="User" w:date="2022-09-29T10:0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6315" w:author="Sopheak Phorn" w:date="2023-08-25T16:12:00Z">
          <w:pPr>
            <w:spacing w:after="0" w:line="240" w:lineRule="auto"/>
            <w:jc w:val="both"/>
          </w:pPr>
        </w:pPrChange>
      </w:pPr>
    </w:p>
    <w:p w14:paraId="44897230" w14:textId="1D1B82FF" w:rsidR="004E45A6" w:rsidRPr="00E33574" w:rsidDel="007D0C1F" w:rsidRDefault="006B218D">
      <w:pPr>
        <w:spacing w:after="0" w:line="233" w:lineRule="auto"/>
        <w:ind w:firstLine="720"/>
        <w:jc w:val="both"/>
        <w:rPr>
          <w:del w:id="6316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317" w:author="Kem Sereyboth" w:date="2023-07-19T16:59:00Z">
            <w:rPr>
              <w:del w:id="6318" w:author="User" w:date="2022-09-29T10:0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6319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320" w:author="Seng Chheanglay" w:date="2022-09-20T13:37:00Z">
        <w:del w:id="6321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3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tab/>
          </w:r>
        </w:del>
      </w:ins>
      <w:ins w:id="6323" w:author="Voeun Kuyeng" w:date="2022-09-01T10:53:00Z">
        <w:del w:id="6324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325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tab/>
          </w:r>
        </w:del>
      </w:ins>
      <w:ins w:id="6326" w:author="Seng Chheanglay" w:date="2022-09-20T13:36:00Z">
        <w:del w:id="6327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3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បទប្បញ្ញត្តិ</w:delText>
          </w:r>
        </w:del>
      </w:ins>
    </w:p>
    <w:p w14:paraId="4C5A09EB" w14:textId="437D2D54" w:rsidR="006B218D" w:rsidRPr="00E33574" w:rsidDel="007D0C1F" w:rsidRDefault="006B218D">
      <w:pPr>
        <w:spacing w:after="0" w:line="233" w:lineRule="auto"/>
        <w:ind w:firstLine="720"/>
        <w:jc w:val="both"/>
        <w:rPr>
          <w:ins w:id="6329" w:author="Seng Chheanglay" w:date="2022-09-20T13:37:00Z"/>
          <w:del w:id="6330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331" w:author="Kem Sereyboth" w:date="2023-07-19T16:59:00Z">
            <w:rPr>
              <w:ins w:id="6332" w:author="Seng Chheanglay" w:date="2022-09-20T13:37:00Z"/>
              <w:del w:id="6333" w:author="User" w:date="2022-09-29T10:08:00Z"/>
              <w:rFonts w:ascii="Khmer MEF1" w:hAnsi="Khmer MEF1" w:cs="Khmer MEF1"/>
              <w:szCs w:val="22"/>
              <w:lang w:val="ca-ES"/>
            </w:rPr>
          </w:rPrChange>
        </w:rPr>
        <w:pPrChange w:id="6334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</w:p>
    <w:p w14:paraId="0DF418C7" w14:textId="3440CE4D" w:rsidR="00293CC4" w:rsidRPr="00E33574" w:rsidDel="007D0C1F" w:rsidRDefault="00293CC4">
      <w:pPr>
        <w:spacing w:after="0" w:line="233" w:lineRule="auto"/>
        <w:ind w:firstLine="720"/>
        <w:jc w:val="both"/>
        <w:rPr>
          <w:ins w:id="6335" w:author="Seng Chheanglay" w:date="2022-09-20T13:26:00Z"/>
          <w:del w:id="6336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337" w:author="Kem Sereyboth" w:date="2023-07-19T16:59:00Z">
            <w:rPr>
              <w:ins w:id="6338" w:author="Seng Chheanglay" w:date="2022-09-20T13:26:00Z"/>
              <w:del w:id="6339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340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01EB35E3" w14:textId="12B83D9B" w:rsidR="004A540D" w:rsidRPr="00E33574" w:rsidDel="008F026D" w:rsidRDefault="001566A3">
      <w:pPr>
        <w:spacing w:after="0" w:line="233" w:lineRule="auto"/>
        <w:ind w:firstLine="720"/>
        <w:jc w:val="both"/>
        <w:rPr>
          <w:ins w:id="6341" w:author="Seng Chheanglay" w:date="2022-09-20T13:26:00Z"/>
          <w:del w:id="6342" w:author="User" w:date="2022-09-28T10:45:00Z"/>
          <w:rFonts w:ascii="Khmer MEF1" w:hAnsi="Khmer MEF1" w:cs="Khmer MEF1"/>
          <w:spacing w:val="-8"/>
          <w:sz w:val="24"/>
          <w:szCs w:val="24"/>
          <w:rPrChange w:id="6343" w:author="Kem Sereyboth" w:date="2023-07-19T16:59:00Z">
            <w:rPr>
              <w:ins w:id="6344" w:author="Seng Chheanglay" w:date="2022-09-20T13:26:00Z"/>
              <w:del w:id="6345" w:author="User" w:date="2022-09-28T10:45:00Z"/>
              <w:rFonts w:ascii="Khmer MEF1" w:hAnsi="Khmer MEF1" w:cs="Khmer MEF1"/>
              <w:sz w:val="24"/>
              <w:szCs w:val="24"/>
            </w:rPr>
          </w:rPrChange>
        </w:rPr>
        <w:pPrChange w:id="6346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6347" w:author="Seng Chheanglay" w:date="2022-09-20T13:26:00Z">
        <w:del w:id="6348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34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ឃ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3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.លទ្ធផលនៃការរកឃើញទី៤៖ 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35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</w:delText>
          </w:r>
        </w:del>
        <w:del w:id="6352" w:author="User" w:date="2022-09-28T10:46:00Z">
          <w:r w:rsidRPr="00E33574" w:rsidDel="008F026D">
            <w:rPr>
              <w:rFonts w:ascii="Khmer MEF1" w:hAnsi="Khmer MEF1" w:cs="Khmer MEF1"/>
              <w:spacing w:val="2"/>
              <w:sz w:val="24"/>
              <w:szCs w:val="24"/>
              <w:cs/>
              <w:rPrChange w:id="63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មាន</w:delText>
          </w:r>
        </w:del>
        <w:del w:id="6354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3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ចំណូលនោះទេ</w:delText>
          </w:r>
        </w:del>
        <w:del w:id="6356" w:author="User" w:date="2022-09-28T10:44:00Z">
          <w:r w:rsidRPr="00E33574" w:rsidDel="00B7735E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ព្រោះកម្រងសេវាសាធារណៈ</w:delText>
          </w:r>
        </w:del>
      </w:ins>
      <w:ins w:id="6358" w:author="Uon Rithy" w:date="2022-09-22T08:21:00Z">
        <w:del w:id="6359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6361" w:author="Seng Chheanglay" w:date="2022-09-20T13:26:00Z">
        <w:del w:id="6362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ក្រោមសមត្ថកិច្ច</w:delText>
          </w:r>
        </w:del>
      </w:ins>
      <w:ins w:id="6364" w:author="Seng Chheanglay" w:date="2022-09-20T13:27:00Z">
        <w:del w:id="6365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មិនទាន់បាន</w:delText>
          </w:r>
        </w:del>
        <w:del w:id="6367" w:author="User" w:date="2022-09-22T09:16:00Z">
          <w:r w:rsidRPr="00E33574" w:rsidDel="00470203">
            <w:rPr>
              <w:rFonts w:ascii="Khmer MEF1" w:hAnsi="Khmer MEF1" w:cs="Khmer MEF1"/>
              <w:strike/>
              <w:sz w:val="24"/>
              <w:szCs w:val="24"/>
              <w:cs/>
              <w:rPrChange w:id="63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កំណត់គ្រប់ជ្រុងជ្រោយ</w:delText>
          </w:r>
        </w:del>
        <w:del w:id="6369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ដើម្បីអនុវត្តការប្រមូលចំណូលនោះទេ</w:delText>
          </w:r>
        </w:del>
      </w:ins>
      <w:ins w:id="6371" w:author="Seng Chheanglay" w:date="2022-09-20T13:26:00Z">
        <w:del w:id="6372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6374" w:author="Uon Rithy" w:date="2022-09-22T08:24:00Z">
        <w:del w:id="6375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3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6377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rPrChange w:id="63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ម្យ៉ាងទៀត</w:delText>
          </w:r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3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ទើបតែបានចុះហត្ថលេខាដាក់ឱ្យប្រើប្រាស់កាលពីថ្ងៃទី០៨ ខែសីហា ឆ្នាំ២០២២</w:delText>
          </w:r>
        </w:del>
      </w:ins>
      <w:ins w:id="6380" w:author="Uon Rithy" w:date="2022-09-22T08:25:00Z">
        <w:del w:id="6381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38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មិនទាន់ធ្វើការផ្សាព្វផ្សាយជូនដល់ភាគីពាក់ព័ន្ធនៅឡើយ។</w:delText>
          </w:r>
        </w:del>
      </w:ins>
    </w:p>
    <w:p w14:paraId="6586FDDE" w14:textId="2765FE7C" w:rsidR="001566A3" w:rsidRPr="00E33574" w:rsidDel="007D0C1F" w:rsidRDefault="005A2842">
      <w:pPr>
        <w:spacing w:after="0" w:line="233" w:lineRule="auto"/>
        <w:ind w:firstLine="720"/>
        <w:jc w:val="both"/>
        <w:rPr>
          <w:ins w:id="6383" w:author="Seng Chheanglay" w:date="2022-09-20T13:41:00Z"/>
          <w:del w:id="6384" w:author="User" w:date="2022-09-29T10:08:00Z"/>
          <w:rFonts w:ascii="Khmer MEF1" w:hAnsi="Khmer MEF1" w:cs="Khmer MEF1"/>
          <w:sz w:val="24"/>
          <w:szCs w:val="24"/>
          <w:lang w:val="ca-ES"/>
        </w:rPr>
        <w:pPrChange w:id="6385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386" w:author="Seng Chheanglay" w:date="2022-09-20T13:31:00Z">
        <w:del w:id="6387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8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</w:del>
      </w:ins>
      <w:ins w:id="6389" w:author="Seng Chheanglay" w:date="2022-09-20T13:26:00Z">
        <w:del w:id="6390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9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.លទ្ធផលនៃការរកឃើញ</w:delText>
          </w:r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6393" w:author="Seng Chheanglay" w:date="2022-09-20T13:28:00Z">
        <w:del w:id="6394" w:author="User" w:date="2022-09-29T10:08:00Z"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9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6396" w:author="Seng Chheanglay" w:date="2022-09-20T13:26:00Z">
        <w:del w:id="6397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ពុំ</w:delText>
          </w:r>
        </w:del>
      </w:ins>
      <w:ins w:id="6399" w:author="Seng Chheanglay" w:date="2022-09-20T13:27:00Z">
        <w:del w:id="6400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បានបង់ភាគទាន ១០</w:delText>
          </w:r>
        </w:del>
      </w:ins>
      <w:ins w:id="6402" w:author="Uon Rithy" w:date="2022-09-22T08:25:00Z">
        <w:del w:id="6403" w:author="User" w:date="2022-09-29T10:08:00Z">
          <w:r w:rsidR="00092DA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% </w:delText>
          </w:r>
        </w:del>
      </w:ins>
      <w:ins w:id="6405" w:author="Seng Chheanglay" w:date="2022-09-20T13:27:00Z">
        <w:del w:id="6406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ភាគរយនៃចំណូលរបស់ខ្លួនទៅអគ្គ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លេខាធិការដ្ឋាននៃ </w:delText>
          </w:r>
        </w:del>
      </w:ins>
      <w:ins w:id="6408" w:author="Seng Chheanglay" w:date="2022-09-20T13:28:00Z">
        <w:del w:id="6409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4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នោះទេព្រោះមិនមាន</w:delText>
          </w:r>
        </w:del>
      </w:ins>
      <w:ins w:id="6411" w:author="Seng Chheanglay" w:date="2022-09-20T13:26:00Z">
        <w:del w:id="6412" w:author="User" w:date="2022-09-22T09:18:00Z">
          <w:r w:rsidR="001566A3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ប្រភព</w:delText>
          </w:r>
        </w:del>
        <w:del w:id="6413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ចំណូល</w:delText>
          </w:r>
        </w:del>
      </w:ins>
      <w:ins w:id="6414" w:author="Seng Chheanglay" w:date="2022-09-20T13:28:00Z">
        <w:del w:id="6415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CA03A92" w14:textId="6CD8FA60" w:rsidR="00696F8F" w:rsidRPr="00E33574" w:rsidDel="009535E3" w:rsidRDefault="00696F8F">
      <w:pPr>
        <w:spacing w:after="0" w:line="233" w:lineRule="auto"/>
        <w:ind w:firstLine="720"/>
        <w:jc w:val="both"/>
        <w:rPr>
          <w:ins w:id="6416" w:author="Seng Chheanglay" w:date="2022-09-20T13:26:00Z"/>
          <w:del w:id="6417" w:author="Kem Sereiboth" w:date="2022-09-20T15:56:00Z"/>
          <w:rFonts w:ascii="Khmer MEF1" w:hAnsi="Khmer MEF1" w:cs="Khmer MEF1"/>
          <w:sz w:val="24"/>
          <w:szCs w:val="24"/>
          <w:lang w:val="ca-ES"/>
        </w:rPr>
        <w:pPrChange w:id="6418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419" w:author="Seng Chheanglay" w:date="2022-09-20T13:42:00Z">
        <w:del w:id="6420" w:author="Kem Sereiboth" w:date="2022-09-20T15:56:00Z"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  <w:rPrChange w:id="642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ការរៀបចំនូវផែនការអភិវឌ្ឍន៍ស្ថាប័នរបស់ 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2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2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lang w:val="ca-ES"/>
                </w:rPr>
              </w:rPrChange>
            </w:rPr>
            <w:delText>?</w:delText>
          </w:r>
        </w:del>
      </w:ins>
    </w:p>
    <w:p w14:paraId="0442EB1E" w14:textId="1F6D55FB" w:rsidR="001566A3" w:rsidRPr="00E33574" w:rsidDel="00DA17D9" w:rsidRDefault="001566A3">
      <w:pPr>
        <w:spacing w:after="0" w:line="233" w:lineRule="auto"/>
        <w:ind w:firstLine="720"/>
        <w:jc w:val="both"/>
        <w:rPr>
          <w:ins w:id="6425" w:author="Kem Sereiboth" w:date="2022-09-20T09:57:00Z"/>
          <w:del w:id="6426" w:author="Seng Chheanglay" w:date="2022-09-20T13:31:00Z"/>
          <w:rFonts w:ascii="Khmer MEF1" w:hAnsi="Khmer MEF1" w:cs="Khmer MEF1"/>
          <w:sz w:val="24"/>
          <w:szCs w:val="24"/>
          <w:rPrChange w:id="6427" w:author="Kem Sereyboth" w:date="2023-07-19T16:59:00Z">
            <w:rPr>
              <w:ins w:id="6428" w:author="Kem Sereiboth" w:date="2022-09-20T09:57:00Z"/>
              <w:del w:id="6429" w:author="Seng Chheanglay" w:date="2022-09-20T13:31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430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67EE744D" w14:textId="55102869" w:rsidR="004E45A6" w:rsidRPr="00E33574" w:rsidDel="00625FC7" w:rsidRDefault="004E45A6">
      <w:pPr>
        <w:spacing w:after="0" w:line="233" w:lineRule="auto"/>
        <w:jc w:val="both"/>
        <w:rPr>
          <w:ins w:id="6431" w:author="User" w:date="2022-09-10T12:27:00Z"/>
          <w:del w:id="6432" w:author="Kem Sereiboth" w:date="2022-09-13T08:49:00Z"/>
          <w:rFonts w:ascii="Khmer MEF1" w:hAnsi="Khmer MEF1" w:cs="Khmer MEF1"/>
          <w:sz w:val="24"/>
          <w:szCs w:val="24"/>
          <w:rPrChange w:id="6433" w:author="Kem Sereyboth" w:date="2023-07-19T16:59:00Z">
            <w:rPr>
              <w:ins w:id="6434" w:author="User" w:date="2022-09-10T12:27:00Z"/>
              <w:del w:id="6435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436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437" w:author="User" w:date="2022-09-10T12:27:00Z">
        <w:del w:id="6438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3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440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4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442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4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41F09825" w14:textId="12EF084A" w:rsidR="004E45A6" w:rsidRPr="00E33574" w:rsidDel="00625FC7" w:rsidRDefault="004E45A6">
      <w:pPr>
        <w:spacing w:after="0" w:line="233" w:lineRule="auto"/>
        <w:jc w:val="both"/>
        <w:rPr>
          <w:ins w:id="6444" w:author="User" w:date="2022-09-10T12:27:00Z"/>
          <w:del w:id="6445" w:author="Kem Sereiboth" w:date="2022-09-13T08:49:00Z"/>
          <w:rFonts w:ascii="Khmer MEF1" w:hAnsi="Khmer MEF1" w:cs="Khmer MEF1"/>
          <w:sz w:val="24"/>
          <w:szCs w:val="24"/>
          <w:rPrChange w:id="6446" w:author="Kem Sereyboth" w:date="2023-07-19T16:59:00Z">
            <w:rPr>
              <w:ins w:id="6447" w:author="User" w:date="2022-09-10T12:27:00Z"/>
              <w:del w:id="6448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449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450" w:author="User" w:date="2022-09-10T12:27:00Z">
        <w:del w:id="6451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453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45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455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609AC0B" w14:textId="3FBCF13E" w:rsidR="004E45A6" w:rsidRPr="00E33574" w:rsidDel="00293CC4" w:rsidRDefault="004E45A6">
      <w:pPr>
        <w:spacing w:after="0" w:line="233" w:lineRule="auto"/>
        <w:ind w:firstLine="720"/>
        <w:jc w:val="both"/>
        <w:rPr>
          <w:ins w:id="6457" w:author="User" w:date="2022-09-10T12:27:00Z"/>
          <w:del w:id="6458" w:author="Kem Sereiboth" w:date="2022-09-20T09:57:00Z"/>
          <w:rFonts w:ascii="Khmer MEF1" w:hAnsi="Khmer MEF1" w:cs="Khmer MEF1"/>
          <w:sz w:val="24"/>
          <w:szCs w:val="24"/>
          <w:rPrChange w:id="6459" w:author="Kem Sereyboth" w:date="2023-07-19T16:59:00Z">
            <w:rPr>
              <w:ins w:id="6460" w:author="User" w:date="2022-09-10T12:27:00Z"/>
              <w:del w:id="6461" w:author="Kem Sereiboth" w:date="2022-09-20T09:57:00Z"/>
              <w:highlight w:val="yellow"/>
            </w:rPr>
          </w:rPrChange>
        </w:rPr>
        <w:pPrChange w:id="6462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463" w:author="User" w:date="2022-09-10T12:27:00Z">
        <w:del w:id="6464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466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4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468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4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</w:p>
    <w:p w14:paraId="014D31E1" w14:textId="4FFA8CA3" w:rsidR="004E45A6" w:rsidRPr="00E33574" w:rsidDel="004E45A6" w:rsidRDefault="007710A5">
      <w:pPr>
        <w:spacing w:after="0" w:line="233" w:lineRule="auto"/>
        <w:jc w:val="both"/>
        <w:rPr>
          <w:ins w:id="6470" w:author="Voeun Kuyeng" w:date="2022-09-01T10:53:00Z"/>
          <w:del w:id="6471" w:author="User" w:date="2022-09-10T12:27:00Z"/>
          <w:rFonts w:ascii="Khmer MEF1" w:hAnsi="Khmer MEF1" w:cs="Khmer MEF1"/>
          <w:sz w:val="24"/>
          <w:szCs w:val="24"/>
          <w:lang w:val="ca-ES"/>
        </w:rPr>
        <w:pPrChange w:id="6472" w:author="Sopheak Phorn" w:date="2023-08-25T16:12:00Z">
          <w:pPr>
            <w:spacing w:after="0" w:line="240" w:lineRule="auto"/>
          </w:pPr>
        </w:pPrChange>
      </w:pPr>
      <w:ins w:id="6473" w:author="Voeun Kuyeng" w:date="2022-09-01T10:53:00Z">
        <w:del w:id="6474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39A382B3" w14:textId="3693D387" w:rsidR="007710A5" w:rsidRPr="00E33574" w:rsidDel="004E45A6" w:rsidRDefault="007710A5">
      <w:pPr>
        <w:spacing w:after="0" w:line="233" w:lineRule="auto"/>
        <w:jc w:val="both"/>
        <w:rPr>
          <w:ins w:id="6475" w:author="Voeun Kuyeng" w:date="2022-09-01T10:53:00Z"/>
          <w:del w:id="6476" w:author="User" w:date="2022-09-10T12:27:00Z"/>
          <w:rFonts w:ascii="Khmer MEF1" w:hAnsi="Khmer MEF1" w:cs="Khmer MEF1"/>
          <w:sz w:val="24"/>
          <w:szCs w:val="24"/>
          <w:lang w:val="ca-ES"/>
        </w:rPr>
        <w:pPrChange w:id="6477" w:author="Sopheak Phorn" w:date="2023-08-25T16:12:00Z">
          <w:pPr>
            <w:spacing w:after="0" w:line="240" w:lineRule="auto"/>
          </w:pPr>
        </w:pPrChange>
      </w:pPr>
      <w:ins w:id="6478" w:author="Voeun Kuyeng" w:date="2022-09-01T10:53:00Z">
        <w:del w:id="6479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0D9EAFD" w14:textId="6BA20330" w:rsidR="007710A5" w:rsidRPr="00E33574" w:rsidDel="004E45A6" w:rsidRDefault="007710A5">
      <w:pPr>
        <w:spacing w:after="0" w:line="233" w:lineRule="auto"/>
        <w:jc w:val="both"/>
        <w:rPr>
          <w:ins w:id="6480" w:author="Voeun Kuyeng" w:date="2022-09-01T10:53:00Z"/>
          <w:del w:id="6481" w:author="User" w:date="2022-09-10T12:27:00Z"/>
          <w:rFonts w:ascii="Khmer MEF1" w:hAnsi="Khmer MEF1" w:cs="Khmer MEF1"/>
          <w:sz w:val="24"/>
          <w:szCs w:val="24"/>
          <w:cs/>
          <w:lang w:val="ca-ES"/>
        </w:rPr>
        <w:pPrChange w:id="6482" w:author="Sopheak Phorn" w:date="2023-08-25T16:12:00Z">
          <w:pPr>
            <w:spacing w:after="0" w:line="240" w:lineRule="auto"/>
          </w:pPr>
        </w:pPrChange>
      </w:pPr>
      <w:ins w:id="6483" w:author="Voeun Kuyeng" w:date="2022-09-01T10:53:00Z">
        <w:del w:id="6484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....................................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318BD35" w14:textId="1CFA14DB" w:rsidR="007710A5" w:rsidRPr="00E33574" w:rsidDel="00913214" w:rsidRDefault="007710A5">
      <w:pPr>
        <w:spacing w:after="0" w:line="233" w:lineRule="auto"/>
        <w:jc w:val="both"/>
        <w:rPr>
          <w:ins w:id="6485" w:author="Voeun Kuyeng" w:date="2022-09-01T10:54:00Z"/>
          <w:del w:id="6486" w:author="User" w:date="2022-09-16T11:21:00Z"/>
          <w:rFonts w:ascii="Khmer MEF1" w:hAnsi="Khmer MEF1" w:cs="Khmer MEF1"/>
          <w:sz w:val="24"/>
          <w:szCs w:val="24"/>
          <w:lang w:val="ca-ES"/>
        </w:rPr>
        <w:pPrChange w:id="6487" w:author="Sopheak Phorn" w:date="2023-08-25T16:12:00Z">
          <w:pPr>
            <w:spacing w:after="0" w:line="240" w:lineRule="auto"/>
          </w:pPr>
        </w:pPrChange>
      </w:pPr>
      <w:ins w:id="6488" w:author="Voeun Kuyeng" w:date="2022-09-01T10:53:00Z">
        <w:del w:id="6489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  <w:del w:id="6490" w:author="socheata.ol@hotmail.com" w:date="2022-09-01T14:53:00Z">
          <w:r w:rsidRPr="00E33574" w:rsidDel="00906B4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4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</w:delText>
          </w:r>
        </w:del>
      </w:ins>
      <w:ins w:id="6492" w:author="socheata.ol@hotmail.com" w:date="2022-09-01T14:56:00Z">
        <w:del w:id="6493" w:author="User" w:date="2022-09-29T10:02:00Z">
          <w:r w:rsidR="00CF0607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</w:ins>
      <w:ins w:id="6495" w:author="Voeun Kuyeng" w:date="2022-09-01T10:53:00Z">
        <w:del w:id="6496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បញ្ចប់</w:delText>
          </w:r>
        </w:del>
      </w:ins>
      <w:ins w:id="6498" w:author="socheata.ol@hotmail.com" w:date="2022-09-01T14:53:00Z">
        <w:del w:id="6499" w:author="User" w:date="2022-09-29T10:02:00Z">
          <w:r w:rsidR="00906B48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6501" w:author="Voeun Kuyeng" w:date="2022-09-01T10:53:00Z">
        <w:del w:id="6502" w:author="User" w:date="2022-09-28T11:06:00Z">
          <w:r w:rsidRPr="00E33574" w:rsidDel="0064140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  <w:del w:id="6504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ធ្វើសវនកម្មអនុលោមភាពនៅ </w:delText>
          </w:r>
        </w:del>
        <w:del w:id="6506" w:author="User" w:date="2022-09-10T12:31:00Z"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0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0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510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1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រួចមក</w:delText>
          </w:r>
        </w:del>
        <w:del w:id="6513" w:author="User" w:date="2022-09-27T19:28:00Z">
          <w:r w:rsidRPr="00E33574" w:rsidDel="00736FD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1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515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1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រៀបចំនូវសេចក្តីព្រាង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5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របាយការណ៍សវនកម្មអនុលោមភាពរបស់ខ្លួន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5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5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</w:delText>
          </w:r>
          <w:r w:rsidRPr="00E33574" w:rsidDel="00CD4DB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52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នៃអង្គភាពសវនកម្មផ្ទៃក្នុងនិងសវនដ្ឋាន ប្រធានបទសវនកម្ម លក្ខណៈវិនិច្ឆ័យសវនកម្ម នីតិវិធីសវនកម្ម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លទ្ធផលរកឃើញ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5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ការវិភាគនិងវាយតម្លៃរបស់សវនករទទួលបន្ទុក សេចក្តីសន្និដ្ឋាន និងអនុសាសន៍សវនកម្ម។</w:delText>
          </w:r>
          <w:r w:rsidRPr="00E33574" w:rsidDel="00CD4DB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5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5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</w:delText>
          </w:r>
        </w:del>
        <w:del w:id="6528" w:author="User" w:date="2022-09-28T11:03:00Z">
          <w:r w:rsidRPr="00E33574" w:rsidDel="009073DF">
            <w:rPr>
              <w:rFonts w:ascii="Khmer MEF1" w:hAnsi="Khmer MEF1" w:cs="Khmer MEF1"/>
              <w:sz w:val="24"/>
              <w:szCs w:val="24"/>
              <w:cs/>
              <w:lang w:val="ca-ES"/>
              <w:rPrChange w:id="65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6530" w:author="User" w:date="2022-09-27T19:30:00Z">
          <w:r w:rsidRPr="00E33574" w:rsidDel="00736FDC">
            <w:rPr>
              <w:rFonts w:ascii="Khmer MEF1" w:hAnsi="Khmer MEF1" w:cs="Khmer MEF1"/>
              <w:sz w:val="24"/>
              <w:szCs w:val="24"/>
              <w:cs/>
              <w:lang w:val="ca-ES"/>
              <w:rPrChange w:id="65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6532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5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ដាក់ឆ្លងសេចក្តីព្រាងរបាយការណ៍សវនកម្មអនុលោមភាពរបស់ខ្លួន</w:delText>
          </w:r>
        </w:del>
        <w:del w:id="6534" w:author="User" w:date="2022-09-28T16:32:00Z">
          <w:r w:rsidRPr="00E33574" w:rsidDel="00C86CB1">
            <w:rPr>
              <w:rFonts w:ascii="Khmer MEF1" w:hAnsi="Khmer MEF1" w:cs="Khmer MEF1"/>
              <w:sz w:val="24"/>
              <w:szCs w:val="24"/>
              <w:lang w:val="ca-ES"/>
              <w:rPrChange w:id="653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536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5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5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</w:delText>
          </w:r>
        </w:del>
      </w:ins>
      <w:ins w:id="6539" w:author="Uon Rithy" w:date="2022-09-22T08:29:00Z">
        <w:del w:id="6540" w:author="User" w:date="2022-09-28T16:32:00Z">
          <w:r w:rsidR="00F5284D" w:rsidRPr="00E33574" w:rsidDel="00C86C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54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542" w:author="Voeun Kuyeng" w:date="2022-09-01T10:53:00Z">
        <w:del w:id="6543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5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ដើម្បីពិនិត្យ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5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5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សវនដ្ឋានសម្រាប់ការិយបរិច្ឆេទឆ្នាំ</w:delText>
          </w:r>
        </w:del>
      </w:ins>
      <w:ins w:id="6548" w:author="Voeun Kuyeng" w:date="2022-09-06T17:10:00Z">
        <w:del w:id="6549" w:author="User" w:date="2022-09-29T10:02:00Z">
          <w:r w:rsidR="00B4046D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551" w:author="socheata.ol@hotmail.com" w:date="2022-09-01T14:58:00Z">
        <w:del w:id="6552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6554" w:author="Voeun Kuyeng" w:date="2022-09-01T10:53:00Z">
        <w:del w:id="6555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6557" w:author="Seng Chheanglay" w:date="2022-09-20T13:40:00Z">
        <w:del w:id="6558" w:author="User" w:date="2022-09-29T10:02:00Z">
          <w:r w:rsidR="00696F8F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560" w:author="socheata.ol@hotmail.com" w:date="2022-09-01T14:58:00Z">
        <w:del w:id="6561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6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563" w:author="Voeun Kuyeng" w:date="2022-09-01T10:53:00Z">
        <w:del w:id="6564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នេះ។ បន្ទាប់ពីទទួលបានការឯកភាពជាគោលការណ៍ពី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6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6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គណៈ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6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កម្មការចំពោះកិច្ច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56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7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571" w:author="User" w:date="2022-09-27T19:30:00Z">
          <w:r w:rsidRPr="00E33574" w:rsidDel="00736F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7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បានបន្ត</w:delText>
          </w:r>
        </w:del>
        <w:del w:id="6573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7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នីតិវិធី</w:delText>
          </w:r>
        </w:del>
      </w:ins>
      <w:ins w:id="6575" w:author="socheata.ol@hotmail.com" w:date="2022-09-01T15:00:00Z">
        <w:del w:id="6576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7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6578" w:author="Windows User" w:date="2022-09-04T22:46:00Z">
        <w:del w:id="6579" w:author="User" w:date="2022-09-29T10:02:00Z">
          <w:r w:rsidR="0047652C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581" w:author="socheata.ol@hotmail.com" w:date="2022-09-01T14:59:00Z">
        <w:del w:id="6582" w:author="User" w:date="2022-09-29T10:02:00Z">
          <w:r w:rsidR="00AD0E32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ដោយរៀ</w:delText>
          </w:r>
        </w:del>
      </w:ins>
      <w:ins w:id="6585" w:author="socheata.ol@hotmail.com" w:date="2022-09-01T15:00:00Z">
        <w:del w:id="6586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បចំ</w:delText>
          </w:r>
        </w:del>
      </w:ins>
      <w:ins w:id="6588" w:author="Voeun Kuyeng" w:date="2022-09-01T10:53:00Z">
        <w:del w:id="6589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9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ការងាររបស់ខ្លួន</w:delText>
          </w:r>
        </w:del>
      </w:ins>
      <w:ins w:id="6591" w:author="socheata.ol@hotmail.com" w:date="2022-09-01T15:00:00Z">
        <w:del w:id="6592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9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សំណើ</w:delText>
          </w:r>
        </w:del>
      </w:ins>
      <w:ins w:id="6594" w:author="Voeun Kuyeng" w:date="2022-09-01T10:53:00Z">
        <w:del w:id="6595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ស្នើសុំការអនុញ្ញាតដ៏ខ្ពង់ខ្ពស់ពី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597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6598" w:author="Windows User" w:date="2022-09-04T22:33:00Z">
        <w:del w:id="6599" w:author="User" w:date="2022-09-29T10:02:00Z">
          <w:r w:rsidR="000677E9"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600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6601" w:author="Voeun Kuyeng" w:date="2022-09-01T10:53:00Z">
        <w:del w:id="6602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0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ថ្នាក់ដឹកនាំសវនដ្ឋាន</w:delText>
          </w:r>
        </w:del>
        <w:del w:id="6605" w:author="User" w:date="2022-09-28T13:29:00Z">
          <w:r w:rsidRPr="00E33574" w:rsidDel="008B53F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60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07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0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60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1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និងផ្តល់នូវមតិយោបល់ក៏ដូចជាសំណូមពរ</w:delText>
          </w:r>
        </w:del>
      </w:ins>
      <w:ins w:id="6611" w:author="socheata.ol@hotmail.com" w:date="2022-09-01T15:03:00Z">
        <w:del w:id="6612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1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ជាលាយលក្ខ</w:delText>
          </w:r>
        </w:del>
      </w:ins>
      <w:ins w:id="6614" w:author="Windows User" w:date="2022-09-04T22:46:00Z">
        <w:del w:id="6615" w:author="User" w:date="2022-09-29T10:02:00Z">
          <w:r w:rsidR="0047652C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1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617" w:author="socheata.ol@hotmail.com" w:date="2022-09-01T15:03:00Z">
        <w:del w:id="6618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1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អក្សរ</w:delText>
          </w:r>
        </w:del>
      </w:ins>
      <w:ins w:id="6620" w:author="Voeun Kuyeng" w:date="2022-09-01T10:53:00Z">
        <w:del w:id="6621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មកអង្គភាព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2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សវនកម្មផ្ទៃក្នុងនៃ អ.ស.ហ. វិញ។</w:delText>
          </w:r>
        </w:del>
        <w:del w:id="662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</w:p>
    <w:p w14:paraId="7403589E" w14:textId="0EE098F1" w:rsidR="007710A5" w:rsidRPr="00E33574" w:rsidDel="007D0C1F" w:rsidRDefault="007710A5">
      <w:pPr>
        <w:spacing w:after="0" w:line="233" w:lineRule="auto"/>
        <w:jc w:val="both"/>
        <w:rPr>
          <w:ins w:id="6625" w:author="Voeun Kuyeng" w:date="2022-09-01T10:53:00Z"/>
          <w:del w:id="6626" w:author="User" w:date="2022-09-29T10:08:00Z"/>
          <w:rFonts w:ascii="Khmer MEF1" w:hAnsi="Khmer MEF1" w:cs="Khmer MEF1"/>
          <w:sz w:val="24"/>
          <w:szCs w:val="24"/>
          <w:lang w:val="ca-ES"/>
        </w:rPr>
        <w:pPrChange w:id="6627" w:author="Sopheak Phorn" w:date="2023-08-25T16:12:00Z">
          <w:pPr>
            <w:spacing w:after="0" w:line="240" w:lineRule="auto"/>
            <w:jc w:val="both"/>
          </w:pPr>
        </w:pPrChange>
      </w:pPr>
    </w:p>
    <w:p w14:paraId="0986DA43" w14:textId="66010650" w:rsidR="00501773" w:rsidRPr="00E33574" w:rsidDel="00913214" w:rsidRDefault="007710A5">
      <w:pPr>
        <w:spacing w:after="0" w:line="233" w:lineRule="auto"/>
        <w:ind w:firstLine="720"/>
        <w:jc w:val="both"/>
        <w:rPr>
          <w:ins w:id="6628" w:author="Kem Sereiboth" w:date="2022-09-13T15:59:00Z"/>
          <w:del w:id="6629" w:author="User" w:date="2022-09-16T11:21:00Z"/>
          <w:rFonts w:ascii="Khmer MEF1" w:hAnsi="Khmer MEF1" w:cs="Khmer MEF1"/>
          <w:spacing w:val="-6"/>
          <w:sz w:val="24"/>
          <w:szCs w:val="24"/>
          <w:lang w:val="ca-ES"/>
          <w:rPrChange w:id="6630" w:author="Kem Sereyboth" w:date="2023-07-19T16:59:00Z">
            <w:rPr>
              <w:ins w:id="6631" w:author="Kem Sereiboth" w:date="2022-09-13T15:59:00Z"/>
              <w:del w:id="6632" w:author="User" w:date="2022-09-16T11:21:00Z"/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</w:rPr>
          </w:rPrChange>
        </w:rPr>
        <w:pPrChange w:id="6633" w:author="Sopheak Phorn" w:date="2023-08-25T16:12:00Z">
          <w:pPr>
            <w:ind w:firstLine="720"/>
          </w:pPr>
        </w:pPrChange>
      </w:pPr>
      <w:ins w:id="6634" w:author="Voeun Kuyeng" w:date="2022-09-01T10:53:00Z">
        <w:del w:id="6635" w:author="Kem Sereiboth" w:date="2022-09-13T15:59:00Z">
          <w:r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6636" w:author="Kem Sereiboth" w:date="2022-09-13T15:59:00Z">
        <w:del w:id="6637" w:author="User" w:date="2022-09-16T11:21:00Z">
          <w:r w:rsidR="00501773" w:rsidRPr="00E33574" w:rsidDel="0091321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63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ង-សេចក្តីសន្និដ្ឋានសង្ខេប</w:delText>
          </w:r>
        </w:del>
      </w:ins>
    </w:p>
    <w:p w14:paraId="771F7729" w14:textId="5FE98C77" w:rsidR="007710A5" w:rsidRPr="00E33574" w:rsidDel="00501773" w:rsidRDefault="000B1F79">
      <w:pPr>
        <w:spacing w:after="0" w:line="233" w:lineRule="auto"/>
        <w:jc w:val="both"/>
        <w:rPr>
          <w:ins w:id="6639" w:author="Voeun Kuyeng" w:date="2022-09-01T10:53:00Z"/>
          <w:del w:id="6640" w:author="Kem Sereiboth" w:date="2022-09-13T15:59:00Z"/>
          <w:rFonts w:ascii="Khmer MEF1" w:hAnsi="Khmer MEF1" w:cs="Khmer MEF1"/>
          <w:spacing w:val="-4"/>
          <w:sz w:val="24"/>
          <w:szCs w:val="24"/>
          <w:lang w:val="ca-ES"/>
        </w:rPr>
        <w:pPrChange w:id="6641" w:author="Sopheak Phorn" w:date="2023-08-25T16:12:00Z">
          <w:pPr>
            <w:spacing w:after="0" w:line="228" w:lineRule="auto"/>
            <w:jc w:val="both"/>
          </w:pPr>
        </w:pPrChange>
      </w:pPr>
      <w:ins w:id="6642" w:author="sakaria fa" w:date="2022-09-15T21:28:00Z">
        <w:del w:id="6643" w:author="User" w:date="2022-09-16T11:21:00Z">
          <w:r w:rsidRPr="00E33574" w:rsidDel="0091321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644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6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6645" w:author="Voeun Kuyeng" w:date="2022-09-01T10:53:00Z">
        <w:del w:id="6646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64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ង-ចំណុចទី៥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: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ត្រូវដាក់បញ្ចូលនូវសេចក្តីសន្និដ្ឋាន</w:delText>
          </w:r>
        </w:del>
      </w:ins>
      <w:ins w:id="6648" w:author="socheata.ol@hotmail.com" w:date="2022-09-01T15:04:00Z">
        <w:del w:id="6649" w:author="Kem Sereiboth" w:date="2022-09-13T15:59:00Z">
          <w:r w:rsidR="00F672DD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ដោយ</w:delText>
          </w:r>
        </w:del>
      </w:ins>
      <w:ins w:id="6650" w:author="Voeun Kuyeng" w:date="2022-09-01T10:53:00Z">
        <w:del w:id="6651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ជាសង្ខេបរបស់សវនករទទួលបន្ទុក បន្ទាប់ពីបញ្ចប់</w:delText>
          </w:r>
          <w:r w:rsidR="007710A5" w:rsidRPr="00E33574" w:rsidDel="005017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ការធ្វើសវនកម្មអនុលោមភាពនៅ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សវនដ្ឋាន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="007710A5"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 ជាទូទៅ សេចក្តីសន្និដ្ឋានត្រូវបាន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រៀបរាប់អំពីភាព</w:delText>
          </w:r>
          <w:r w:rsidR="007710A5" w:rsidRPr="00E33574" w:rsidDel="005017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5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វិជ្ជមាននៃការអនុវត្តការងាររបស់សវនដ្ឋានជាមុន រួចទើបបង្ហាញអំពីភាពអវិជ្ជមានផ្សេងដែលសវនករទទួល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6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បន្ទុកបានរកឃើញក្នុងដំណើរការសវនកម្ម។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665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សវនករទទួលបន្ទុក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6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អាចរៀបរាប់អំពីចំណុចទី៥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នេះ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6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0D2B6917" w14:textId="255A443E" w:rsidR="007710A5" w:rsidRPr="00E33574" w:rsidDel="007D0C1F" w:rsidRDefault="00C20E38">
      <w:pPr>
        <w:spacing w:after="0" w:line="233" w:lineRule="auto"/>
        <w:ind w:firstLine="720"/>
        <w:jc w:val="both"/>
        <w:rPr>
          <w:ins w:id="6657" w:author="Kem Sereiboth" w:date="2022-09-13T15:59:00Z"/>
          <w:del w:id="6658" w:author="User" w:date="2022-09-29T10:05:00Z"/>
          <w:rFonts w:ascii="Khmer MEF1" w:hAnsi="Khmer MEF1" w:cs="Khmer MEF1"/>
          <w:strike/>
          <w:sz w:val="24"/>
          <w:szCs w:val="24"/>
          <w:lang w:val="ca-ES"/>
          <w:rPrChange w:id="6659" w:author="Kem Sereyboth" w:date="2023-07-19T16:59:00Z">
            <w:rPr>
              <w:ins w:id="6660" w:author="Kem Sereiboth" w:date="2022-09-13T15:59:00Z"/>
              <w:del w:id="6661" w:author="User" w:date="2022-09-29T10:05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6662" w:author="Sopheak Phorn" w:date="2023-08-25T16:12:00Z">
          <w:pPr>
            <w:spacing w:after="0" w:line="228" w:lineRule="auto"/>
            <w:jc w:val="both"/>
          </w:pPr>
        </w:pPrChange>
      </w:pPr>
      <w:ins w:id="6663" w:author="socheata.ol@hotmail.com" w:date="2022-09-01T15:18:00Z">
        <w:del w:id="6664" w:author="User" w:date="2022-09-29T10:05:00Z">
          <w:r w:rsidRPr="00E33574" w:rsidDel="007D0C1F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6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  <w:del w:id="6666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6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ក្រោយពី</w:delText>
          </w:r>
        </w:del>
      </w:ins>
      <w:ins w:id="6668" w:author="Voeun Kuyeng" w:date="2022-09-01T10:53:00Z">
        <w:del w:id="6669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</w:delText>
          </w:r>
        </w:del>
      </w:ins>
      <w:ins w:id="6671" w:author="Windows User" w:date="2022-09-04T22:42:00Z">
        <w:del w:id="6672" w:author="User" w:date="2022-09-29T10:02:00Z">
          <w:r w:rsidR="00027C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បានមតិយោបល់</w:delText>
          </w:r>
        </w:del>
      </w:ins>
      <w:ins w:id="6674" w:author="Windows User" w:date="2022-09-04T22:41:00Z">
        <w:del w:id="6675" w:author="User" w:date="2022-09-29T10:02:00Z">
          <w:r w:rsidR="007C7A86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និងសំណូមពរ</w:delText>
          </w:r>
        </w:del>
      </w:ins>
      <w:ins w:id="6677" w:author="Voeun Kuyeng" w:date="2022-09-01T10:53:00Z">
        <w:del w:id="6678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ពីថ្នាក់ដឹកនាំសវនដ្ឋាន និង</w:delText>
          </w:r>
        </w:del>
        <w:del w:id="6680" w:author="User" w:date="2022-09-29T10:05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8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8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ចុង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8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8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ក្រោយលើលទ្ធផលដែលបានរកឃើញរួចមក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687" w:author="User" w:date="2022-09-22T09:22:00Z">
          <w:r w:rsidR="007710A5" w:rsidRPr="00E33574" w:rsidDel="00470203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8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89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បានពិនិត្យឃើញថា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92" w:author="User" w:date="2022-09-10T12:32:00Z"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9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9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696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69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70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និងភារកិច្ចដោយស្មារតីទទួល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70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7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7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70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7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7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បទប្បញ្ញតិ្ត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 </w:delText>
          </w:r>
        </w:del>
      </w:ins>
      <w:ins w:id="6707" w:author="socheata.ol@hotmail.com" w:date="2022-09-01T15:20:00Z">
        <w:del w:id="6708" w:author="User" w:date="2022-09-29T10:05:00Z">
          <w:r w:rsidR="002F65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</w:del>
      </w:ins>
      <w:ins w:id="6709" w:author="Voeun Kuyeng" w:date="2022-09-01T10:53:00Z">
        <w:del w:id="6710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គោលការណ៍ណែនាំដែលបានកំណត់</w:delText>
          </w:r>
        </w:del>
      </w:ins>
      <w:ins w:id="6712" w:author="Windows User" w:date="2022-09-04T22:36:00Z">
        <w:del w:id="6713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715" w:author="Voeun Kuyeng" w:date="2022-09-01T10:53:00Z">
        <w:del w:id="6716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6718" w:author="socheata.ol@hotmail.com" w:date="2022-09-01T15:20:00Z">
        <w:del w:id="6719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</w:delText>
          </w:r>
        </w:del>
      </w:ins>
      <w:ins w:id="6721" w:author="Windows User" w:date="2022-09-04T22:36:00Z">
        <w:del w:id="6722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រណ៍</w:delText>
          </w:r>
        </w:del>
      </w:ins>
      <w:ins w:id="6724" w:author="socheata.ol@hotmail.com" w:date="2022-09-01T15:20:00Z">
        <w:del w:id="6725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លនេះ</w:delText>
          </w:r>
        </w:del>
      </w:ins>
      <w:ins w:id="6727" w:author="Voeun Kuyeng" w:date="2022-09-01T10:53:00Z">
        <w:del w:id="6728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នាំឱ្យសម្រេចបាននូវលទ្ធផលគួរជាទីមោទនៈ។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73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  <w:ins w:id="6731" w:author="Windows User" w:date="2022-09-04T22:52:00Z">
        <w:del w:id="6732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73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734" w:author="sakaria fa" w:date="2022-09-15T21:30:00Z">
        <w:del w:id="6735" w:author="User" w:date="2022-09-29T10:05:00Z"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736" w:author="Kem Sereyboth" w:date="2023-07-19T16:59:00Z">
                <w:rPr>
                  <w:rFonts w:ascii="Khmer MEF1" w:hAnsi="Khmer MEF1" w:cs="Khmer MEF1"/>
                  <w:color w:val="FF0000"/>
                  <w:spacing w:val="-14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73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738" w:author="Windows User" w:date="2022-09-04T22:52:00Z">
        <w:del w:id="6739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74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74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7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......]</w:delText>
          </w:r>
        </w:del>
      </w:ins>
      <w:ins w:id="6743" w:author="Voeun Kuyeng" w:date="2022-09-01T10:53:00Z">
        <w:del w:id="6744" w:author="User" w:date="2022-09-29T10:05:00Z"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7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ផ្នែកប្រតិបត្តិការ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7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7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ដែលអាចប៉ះពាល់ទៅដល់</w:delText>
          </w:r>
          <w:r w:rsidR="007710A5" w:rsidRPr="00E33574" w:rsidDel="007D0C1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7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ប្រសិទ្ធភាព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និង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ស័ក្តិសិទ្ធភាពនៃ​​ផលសម្រេច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75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5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ថ្វីបើនៅពេលនេះ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75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5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</w:delText>
          </w:r>
        </w:del>
      </w:ins>
      <w:ins w:id="6754" w:author="socheata.ol@hotmail.com" w:date="2022-09-01T15:21:00Z">
        <w:del w:id="6755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5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757" w:author="Voeun Kuyeng" w:date="2022-09-01T10:53:00Z">
        <w:del w:id="6758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5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មូល</w:delText>
          </w:r>
        </w:del>
      </w:ins>
      <w:ins w:id="6760" w:author="socheata.ol@hotmail.com" w:date="2022-09-01T15:21:00Z">
        <w:del w:id="6761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6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763" w:author="Voeun Kuyeng" w:date="2022-09-01T10:53:00Z">
        <w:del w:id="6764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76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ក៏ដោយ។</w:delText>
          </w:r>
          <w:r w:rsidR="007710A5"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6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76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ម៉្យាងវិញទៀត</w:delText>
          </w:r>
        </w:del>
        <w:del w:id="6768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6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770" w:author="Windows User" w:date="2022-09-04T22:51:00Z">
        <w:del w:id="6771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7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6773" w:author="Voeun Kuyeng" w:date="2022-09-01T10:53:00Z">
        <w:del w:id="6774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7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7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......</w:delText>
          </w:r>
        </w:del>
      </w:ins>
      <w:ins w:id="6777" w:author="Windows User" w:date="2022-09-04T22:51:00Z">
        <w:del w:id="6778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780" w:author="sakaria fa" w:date="2022-09-15T21:37:00Z">
        <w:del w:id="6781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82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ការរៀ</w:delText>
          </w:r>
        </w:del>
      </w:ins>
      <w:ins w:id="6783" w:author="sakaria fa" w:date="2022-09-15T21:38:00Z">
        <w:del w:id="6784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85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បចំនូវផែនការអភិវឌ្ឍន៍ស្ថាប័នរបស់ ន.ស.ស.</w:delText>
          </w:r>
        </w:del>
      </w:ins>
      <w:ins w:id="6786" w:author="Voeun Kuyeng" w:date="2022-09-06T17:13:00Z">
        <w:del w:id="6787" w:author="User" w:date="2022-09-22T09:47:00Z">
          <w:r w:rsidR="005026AD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8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789" w:author="Voeun Kuyeng" w:date="2022-09-01T10:53:00Z">
        <w:del w:id="6790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9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ក៏នៅមិនទាន់</w:delText>
          </w:r>
          <w:r w:rsidR="007710A5"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7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7710A5" w:rsidRPr="00E33574" w:rsidDel="00571F6B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679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បំពេញមុខងារគ្រប់ជ្រុងជ្រោយនៅឡើយ។</w:delText>
          </w:r>
        </w:del>
      </w:ins>
    </w:p>
    <w:p w14:paraId="015301FC" w14:textId="505C28F1" w:rsidR="00501773" w:rsidRPr="00E33574" w:rsidDel="001E606D" w:rsidRDefault="00501773">
      <w:pPr>
        <w:spacing w:after="0" w:line="233" w:lineRule="auto"/>
        <w:ind w:firstLine="720"/>
        <w:jc w:val="both"/>
        <w:rPr>
          <w:ins w:id="6794" w:author="Voeun Kuyeng" w:date="2022-09-01T10:54:00Z"/>
          <w:del w:id="6795" w:author="User" w:date="2022-09-16T09:21:00Z"/>
          <w:rFonts w:ascii="Khmer MEF1" w:hAnsi="Khmer MEF1" w:cs="Khmer MEF1"/>
          <w:spacing w:val="-8"/>
          <w:sz w:val="24"/>
          <w:szCs w:val="24"/>
          <w:lang w:val="ca-ES"/>
          <w:rPrChange w:id="6796" w:author="Kem Sereyboth" w:date="2023-07-19T16:59:00Z">
            <w:rPr>
              <w:ins w:id="6797" w:author="Voeun Kuyeng" w:date="2022-09-01T10:54:00Z"/>
              <w:del w:id="6798" w:author="User" w:date="2022-09-16T09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799" w:author="Sopheak Phorn" w:date="2023-08-25T16:12:00Z">
          <w:pPr>
            <w:spacing w:after="0" w:line="228" w:lineRule="auto"/>
            <w:jc w:val="both"/>
          </w:pPr>
        </w:pPrChange>
      </w:pPr>
      <w:ins w:id="6800" w:author="Kem Sereiboth" w:date="2022-09-13T15:59:00Z">
        <w:del w:id="6801" w:author="User" w:date="2022-09-16T11:21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80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ច-អនុសាសន៍សវនកម្មសង្ខេប</w:delText>
          </w:r>
        </w:del>
      </w:ins>
    </w:p>
    <w:p w14:paraId="075F2971" w14:textId="7A9B8561" w:rsidR="007710A5" w:rsidRPr="00E33574" w:rsidDel="00913214" w:rsidRDefault="007710A5">
      <w:pPr>
        <w:spacing w:after="0" w:line="233" w:lineRule="auto"/>
        <w:ind w:firstLine="720"/>
        <w:jc w:val="both"/>
        <w:rPr>
          <w:ins w:id="6803" w:author="Voeun Kuyeng" w:date="2022-09-01T10:53:00Z"/>
          <w:del w:id="6804" w:author="User" w:date="2022-09-16T11:21:00Z"/>
          <w:rFonts w:ascii="Khmer MEF1" w:hAnsi="Khmer MEF1" w:cs="Khmer MEF1"/>
          <w:sz w:val="24"/>
          <w:szCs w:val="24"/>
          <w:lang w:val="ca-ES"/>
        </w:rPr>
        <w:pPrChange w:id="6805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556B614F" w14:textId="39E66D9B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806" w:author="Voeun Kuyeng" w:date="2022-09-01T10:53:00Z"/>
          <w:del w:id="6807" w:author="User" w:date="2022-09-29T10:05:00Z"/>
          <w:rFonts w:ascii="Khmer MEF1" w:hAnsi="Khmer MEF1" w:cs="Khmer MEF1"/>
          <w:strike/>
          <w:spacing w:val="-4"/>
          <w:sz w:val="24"/>
          <w:szCs w:val="24"/>
          <w:lang w:val="ca-ES"/>
          <w:rPrChange w:id="6808" w:author="Kem Sereyboth" w:date="2023-07-19T16:59:00Z">
            <w:rPr>
              <w:ins w:id="6809" w:author="Voeun Kuyeng" w:date="2022-09-01T10:53:00Z"/>
              <w:del w:id="6810" w:author="User" w:date="2022-09-29T10:0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6811" w:author="Sopheak Phorn" w:date="2023-08-25T16:12:00Z">
          <w:pPr>
            <w:tabs>
              <w:tab w:val="left" w:pos="709"/>
            </w:tabs>
            <w:spacing w:after="0" w:line="228" w:lineRule="auto"/>
            <w:jc w:val="both"/>
          </w:pPr>
        </w:pPrChange>
      </w:pPr>
      <w:ins w:id="6812" w:author="Voeun Kuyeng" w:date="2022-09-01T10:53:00Z">
        <w:del w:id="6813" w:author="User" w:date="2022-09-29T10:05:00Z">
          <w:r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681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15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ច-ចំណុចទី៦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8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1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សវនករទទួលបន្ទុកត្រូវរៀបរាប់ដោយសង្ខេបអំពីអនុសាសន៍សវនកម្ម និងបង្ហាញដល់អ្ន</w:delText>
          </w:r>
        </w:del>
      </w:ins>
      <w:ins w:id="6818" w:author="socheata.ol@hotmail.com" w:date="2022-09-01T15:22:00Z">
        <w:del w:id="6819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</w:delText>
          </w:r>
        </w:del>
      </w:ins>
      <w:ins w:id="6821" w:author="socheata.ol@hotmail.com" w:date="2022-09-01T15:23:00Z">
        <w:del w:id="6822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824" w:author="socheata.ol@hotmail.com" w:date="2022-09-01T15:22:00Z">
        <w:del w:id="6825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6827" w:author="Voeun Kuyeng" w:date="2022-09-01T10:53:00Z">
        <w:del w:id="6828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កអានឱ្យ</w:delText>
          </w:r>
        </w:del>
      </w:ins>
      <w:ins w:id="6830" w:author="socheata.ol@hotmail.com" w:date="2022-09-01T15:23:00Z">
        <w:del w:id="6831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</w:del>
      </w:ins>
      <w:ins w:id="6833" w:author="Voeun Kuyeng" w:date="2022-09-01T10:53:00Z">
        <w:del w:id="6834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3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បានដឹងថាអនុសាសន៍ទាំងអស់នេះ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8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ត្រូវបានប្រើប្រាស់ជាផ្នែកមួយដ៏សំខាន់ក្នុងនីតិវិធីតាមដានអនុសាសន៍សម្រាប់ការិយបរិច្ឆេទបន្ទាប់។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8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8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អាចរៀបរាប់អំពីចំណុចទី៦ នេះ ដូចគំរូខាងក្រោម៖​​</w:delText>
          </w:r>
        </w:del>
      </w:ins>
    </w:p>
    <w:p w14:paraId="1380F842" w14:textId="749A424A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840" w:author="Voeun Kuyeng" w:date="2022-09-01T10:54:00Z"/>
          <w:del w:id="6841" w:author="User" w:date="2022-09-29T10:05:00Z"/>
          <w:rFonts w:ascii="Khmer MEF1" w:hAnsi="Khmer MEF1" w:cs="Khmer MEF1"/>
          <w:sz w:val="24"/>
          <w:szCs w:val="24"/>
          <w:lang w:val="ca-ES"/>
        </w:rPr>
        <w:pPrChange w:id="6842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843" w:author="Voeun Kuyeng" w:date="2022-09-01T10:53:00Z">
        <w:del w:id="6844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8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84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847" w:author="User" w:date="2022-09-10T12:34:00Z"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8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8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85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851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8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8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854" w:author="User" w:date="2022-09-28T13:48:00Z">
          <w:r w:rsidRPr="00E33574" w:rsidDel="00C41D45">
            <w:rPr>
              <w:rFonts w:ascii="Khmer MEF1" w:hAnsi="Khmer MEF1" w:cs="Khmer MEF1"/>
              <w:sz w:val="24"/>
              <w:szCs w:val="24"/>
              <w:lang w:val="ca-ES"/>
              <w:rPrChange w:id="685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856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បានដាក់បញ្ចូលនូវអនុសាសន៍សវនកម្មទៅក្នុងចំណុចទី១​</w:delText>
          </w:r>
        </w:del>
        <w:del w:id="6858" w:author="User" w:date="2022-09-22T09:48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85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del w:id="6860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នៃរបាយការណ៍</w:delText>
          </w:r>
        </w:del>
      </w:ins>
      <w:ins w:id="6862" w:author="socheata.ol@hotmail.com" w:date="2022-09-01T15:24:00Z">
        <w:del w:id="6863" w:author="User" w:date="2022-09-29T10:05:00Z">
          <w:r w:rsidR="002F5F7D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865" w:author="Voeun Kuyeng" w:date="2022-09-01T10:53:00Z">
        <w:del w:id="6866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86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6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ដែលអនុសាសន៍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7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</w:ins>
      <w:ins w:id="6871" w:author="socheata.ol@hotmail.com" w:date="2022-09-01T15:24:00Z">
        <w:del w:id="6872" w:author="User" w:date="2022-09-29T10:05:00Z">
          <w:r w:rsidR="002F5F7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6874" w:author="Voeun Kuyeng" w:date="2022-09-01T10:53:00Z">
        <w:del w:id="6875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នោះត្រូវបានទទួលការឯកភាពពីថ្នាក់ដឹកនាំ</w:delText>
          </w:r>
        </w:del>
      </w:ins>
      <w:ins w:id="6877" w:author="socheata.ol@hotmail.com" w:date="2022-09-01T15:26:00Z">
        <w:del w:id="6878" w:author="User" w:date="2022-09-29T10:05:00Z">
          <w:r w:rsidR="004B1A4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6880" w:author="Voeun Kuyeng" w:date="2022-09-01T10:53:00Z">
        <w:del w:id="6881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8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ជាលាយល</w:delText>
          </w:r>
        </w:del>
        <w:del w:id="6883" w:author="User" w:date="2022-09-10T12:34:00Z">
          <w:r w:rsidRPr="00E33574" w:rsidDel="00A2263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8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  <w:del w:id="6885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8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ក្ខ</w:delText>
          </w:r>
        </w:del>
      </w:ins>
      <w:ins w:id="6887" w:author="Windows User" w:date="2022-09-04T22:53:00Z">
        <w:del w:id="6888" w:author="User" w:date="2022-09-29T10:05:00Z">
          <w:r w:rsidR="008664F0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890" w:author="Voeun Kuyeng" w:date="2022-09-01T10:53:00Z">
        <w:del w:id="6891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អក្សរ។ បន្ថែមពីនេះ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89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Pr="00E33574" w:rsidDel="007D0C1F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68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នាពេល</w:delText>
          </w:r>
        </w:del>
      </w:ins>
      <w:ins w:id="6897" w:author="socheata.ol@hotmail.com" w:date="2022-09-01T15:28:00Z">
        <w:del w:id="6898" w:author="User" w:date="2022-09-29T10:05:00Z">
          <w:r w:rsidR="002F560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9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ខាងមុខ</w:delText>
          </w:r>
        </w:del>
      </w:ins>
      <w:ins w:id="6900" w:author="Voeun Kuyeng" w:date="2022-09-01T10:53:00Z">
        <w:del w:id="6901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90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អនាគត អង្គភាពសវនកម្មផ្ទៃក្នុងនៃ អ.ស.ហ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9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90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នឹងតាមដានលើវឌ្ឍនភាពនៃការអនុវត្តតាមអនុសាសន៍ដែលបានផ្ដល់ជូន</w:delText>
          </w:r>
        </w:del>
        <w:del w:id="6905" w:author="User" w:date="2022-09-22T09:55:00Z"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  <w:rPrChange w:id="69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ដែលជាផ្នែកមួយនៃនីតិវិធីតាមដានអនុសាសន៍</w:delText>
          </w:r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</w:delText>
          </w:r>
        </w:del>
        <w:del w:id="6907" w:author="User" w:date="2022-09-22T09:54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គ្រាមុន</w:delText>
          </w:r>
        </w:del>
        <w:del w:id="6908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9C13136" w14:textId="5CEDFA4E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909" w:author="Voeun Kuyeng" w:date="2022-09-01T10:53:00Z"/>
          <w:del w:id="6910" w:author="User" w:date="2022-09-29T10:05:00Z"/>
          <w:rFonts w:ascii="Khmer MEF1" w:hAnsi="Khmer MEF1" w:cs="Khmer MEF1"/>
          <w:sz w:val="24"/>
          <w:szCs w:val="24"/>
          <w:lang w:val="ca-ES"/>
        </w:rPr>
        <w:pPrChange w:id="6911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1E9C0D0D" w14:textId="33F72916" w:rsidR="00F226D0" w:rsidRPr="00E33574" w:rsidRDefault="00F226D0">
      <w:pPr>
        <w:pStyle w:val="Heading1"/>
        <w:spacing w:before="0" w:line="233" w:lineRule="auto"/>
        <w:ind w:firstLine="720"/>
        <w:rPr>
          <w:ins w:id="6912" w:author="Kem Sereiboth" w:date="2022-09-13T16:00:00Z"/>
          <w:rFonts w:ascii="Khmer MEF2" w:hAnsi="Khmer MEF2" w:cs="Khmer MEF2"/>
          <w:sz w:val="24"/>
          <w:szCs w:val="24"/>
          <w:rPrChange w:id="6913" w:author="Kem Sereyboth" w:date="2023-07-19T16:59:00Z">
            <w:rPr>
              <w:ins w:id="6914" w:author="Kem Sereiboth" w:date="2022-09-13T16:00:00Z"/>
            </w:rPr>
          </w:rPrChange>
        </w:rPr>
        <w:pPrChange w:id="6915" w:author="Sopheak Phorn" w:date="2023-08-25T16:12:00Z">
          <w:pPr>
            <w:spacing w:after="0" w:line="240" w:lineRule="auto"/>
            <w:ind w:firstLine="360"/>
          </w:pPr>
        </w:pPrChange>
      </w:pPr>
      <w:bookmarkStart w:id="6916" w:name="_Toc143872978"/>
      <w:ins w:id="6917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6918" w:author="Kem Sereyboth" w:date="2023-07-19T16:59:00Z">
              <w:rPr>
                <w:rFonts w:cs="MoolBoran"/>
                <w:cs/>
                <w:lang w:val="ca-ES"/>
              </w:rPr>
            </w:rPrChange>
          </w:rPr>
          <w:t>២.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6919" w:author="Kem Sereyboth" w:date="2023-07-19T16:59:00Z">
              <w:rPr>
                <w:rFonts w:cs="MoolBoran"/>
                <w:cs/>
              </w:rPr>
            </w:rPrChange>
          </w:rPr>
          <w:t>សេចក្តីផ្តើម</w:t>
        </w:r>
      </w:ins>
      <w:bookmarkEnd w:id="6916"/>
    </w:p>
    <w:p w14:paraId="19B941F1" w14:textId="6E07A883" w:rsidR="00501773" w:rsidRPr="00E33574" w:rsidDel="00913214" w:rsidRDefault="00501773">
      <w:pPr>
        <w:spacing w:after="0" w:line="233" w:lineRule="auto"/>
        <w:ind w:firstLine="709"/>
        <w:jc w:val="both"/>
        <w:rPr>
          <w:ins w:id="6920" w:author="Voeun Kuyeng" w:date="2022-08-31T11:06:00Z"/>
          <w:del w:id="6921" w:author="User" w:date="2022-09-16T11:21:00Z"/>
          <w:rFonts w:ascii="Khmer MEF2" w:hAnsi="Khmer MEF2" w:cs="Khmer MEF2"/>
          <w:b/>
          <w:bCs/>
          <w:sz w:val="24"/>
          <w:szCs w:val="24"/>
          <w:rPrChange w:id="6922" w:author="Kem Sereyboth" w:date="2023-07-19T16:59:00Z">
            <w:rPr>
              <w:ins w:id="6923" w:author="Voeun Kuyeng" w:date="2022-08-31T11:06:00Z"/>
              <w:del w:id="6924" w:author="User" w:date="2022-09-16T11:21:00Z"/>
              <w:lang w:val="ca-ES"/>
            </w:rPr>
          </w:rPrChange>
        </w:rPr>
        <w:pPrChange w:id="6925" w:author="Sopheak Phorn" w:date="2023-08-25T16:12:00Z">
          <w:pPr>
            <w:spacing w:after="0" w:line="240" w:lineRule="auto"/>
            <w:ind w:firstLine="360"/>
          </w:pPr>
        </w:pPrChange>
      </w:pPr>
      <w:ins w:id="6926" w:author="Kem Sereiboth" w:date="2022-09-13T16:00:00Z">
        <w:del w:id="6927" w:author="User" w:date="2022-09-16T11:21:00Z">
          <w:r w:rsidRPr="00E33574" w:rsidDel="00913214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ក-សាវតានៃអង្គភាពសវនកម្មផ្ទៃក្នុងនៃ អ.ស.ហ.</w:delText>
          </w:r>
        </w:del>
      </w:ins>
    </w:p>
    <w:p w14:paraId="63AD5B3A" w14:textId="481BCF95" w:rsidR="00F226D0" w:rsidRPr="00E33574" w:rsidDel="00501773" w:rsidRDefault="00F226D0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6928" w:author="Voeun Kuyeng" w:date="2022-08-31T11:24:00Z"/>
          <w:del w:id="6929" w:author="Kem Sereiboth" w:date="2022-09-13T16:00:00Z"/>
          <w:rFonts w:ascii="Khmer MEF1" w:hAnsi="Khmer MEF1" w:cs="Khmer MEF1"/>
          <w:spacing w:val="4"/>
          <w:lang w:val="ca-ES"/>
          <w:rPrChange w:id="6930" w:author="Kem Sereyboth" w:date="2023-07-19T16:59:00Z">
            <w:rPr>
              <w:ins w:id="6931" w:author="Voeun Kuyeng" w:date="2022-08-31T11:24:00Z"/>
              <w:del w:id="6932" w:author="Kem Sereiboth" w:date="2022-09-13T16:00:00Z"/>
              <w:rFonts w:ascii="Khmer MEF1" w:hAnsi="Khmer MEF1" w:cs="Khmer MEF1"/>
              <w:lang w:val="ca-ES"/>
            </w:rPr>
          </w:rPrChange>
        </w:rPr>
        <w:pPrChange w:id="6933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6934" w:author="Voeun Kuyeng" w:date="2022-08-31T11:06:00Z">
        <w:del w:id="6935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9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សេចក្តីផ្តើម គឺជាផ្នែកមួយដែលផ្តល់ឱកាសឱ្យអង្គភាពសវនកម្មផ្ទៃក្នុងនៃ </w:delText>
          </w:r>
          <w:r w:rsidRPr="00E33574" w:rsidDel="00501773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693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អ.ស.ហ.</w:delText>
          </w:r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93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ប្រាប់ទៅ</w:delText>
          </w:r>
        </w:del>
      </w:ins>
      <w:ins w:id="6939" w:author="socheata.ol@hotmail.com" w:date="2022-09-01T15:29:00Z">
        <w:del w:id="6940" w:author="Kem Sereiboth" w:date="2022-09-13T16:00:00Z">
          <w:r w:rsidR="00E75EC5"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94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</w:delText>
          </w:r>
          <w:r w:rsidR="00B34597" w:rsidRPr="00E33574" w:rsidDel="00501773">
            <w:rPr>
              <w:rFonts w:ascii="Khmer MEF1" w:hAnsi="Khmer MEF1" w:cs="Khmer MEF1"/>
              <w:cs/>
              <w:lang w:val="ca-ES"/>
              <w:rPrChange w:id="694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ប្រើ</w:delText>
          </w:r>
          <w:r w:rsidR="00B34597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4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ប្រាស់</w:delText>
          </w:r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4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របា</w:delText>
          </w:r>
        </w:del>
      </w:ins>
      <w:ins w:id="6945" w:author="socheata.ol@hotmail.com" w:date="2022-09-01T15:30:00Z">
        <w:del w:id="6946" w:author="Kem Sereiboth" w:date="2022-09-13T16:00:00Z"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4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យការណ៍សវនកម្មនេះ</w:delText>
          </w:r>
        </w:del>
      </w:ins>
      <w:ins w:id="6948" w:author="Voeun Kuyeng" w:date="2022-08-31T11:06:00Z">
        <w:del w:id="6949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5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អ្នកអាននូវរឿងរ៉ាវជាក់ស្តែងអំពី</w:delText>
          </w:r>
        </w:del>
      </w:ins>
      <w:ins w:id="6951" w:author="socheata.ol@hotmail.com" w:date="2022-09-01T15:30:00Z">
        <w:del w:id="6952" w:author="Kem Sereiboth" w:date="2022-09-13T16:00:00Z">
          <w:r w:rsidR="00916DC4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5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សិទ្ធ</w:delText>
          </w:r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5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ិអំណាច</w:delText>
          </w:r>
        </w:del>
      </w:ins>
      <w:ins w:id="6955" w:author="socheata.ol@hotmail.com" w:date="2022-09-01T15:31:00Z">
        <w:del w:id="6956" w:author="Kem Sereiboth" w:date="2022-09-13T16:00:00Z"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5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របស់ខ្លួន និង</w:delText>
          </w:r>
        </w:del>
      </w:ins>
      <w:ins w:id="6958" w:author="Voeun Kuyeng" w:date="2022-08-31T11:06:00Z">
        <w:del w:id="6959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6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ដំណើរការនៃការធ្វើសវនកម្មរបស់ខ្លួន ដូចនេះសេចក្តីផ្តើមត្រូវរៀបចំឡើងដោយបែងចែក​ជា </w:delText>
          </w:r>
          <w:r w:rsidRPr="00E33574" w:rsidDel="00501773">
            <w:rPr>
              <w:rFonts w:ascii="Khmer MEF1" w:hAnsi="Khmer MEF1" w:cs="Khmer MEF1"/>
              <w:b/>
              <w:bCs/>
              <w:spacing w:val="6"/>
              <w:cs/>
              <w:lang w:val="ca-ES"/>
              <w:rPrChange w:id="6961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៣</w:delText>
          </w:r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9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</w:delText>
          </w:r>
          <w:r w:rsidRPr="00E33574" w:rsidDel="00501773">
            <w:rPr>
              <w:rFonts w:ascii="Khmer MEF1" w:hAnsi="Khmer MEF1" w:cs="Khmer MEF1"/>
              <w:cs/>
              <w:lang w:val="ca-ES"/>
            </w:rPr>
            <w:delText>ខាងក្រោម</w:delText>
          </w:r>
        </w:del>
      </w:ins>
      <w:ins w:id="6963" w:author="Kem Sereiboth" w:date="2022-09-13T16:00:00Z">
        <w:del w:id="6964" w:author="Kem Sereyboth" w:date="2023-06-20T15:34:00Z">
          <w:r w:rsidR="00501773"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6965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4"/>
                  <w:cs/>
                  <w:lang w:val="ca-ES"/>
                </w:rPr>
              </w:rPrChange>
            </w:rPr>
            <w:tab/>
          </w:r>
        </w:del>
      </w:ins>
      <w:ins w:id="6966" w:author="Voeun Kuyeng" w:date="2022-08-31T11:06:00Z">
        <w:del w:id="6967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96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៖</w:delText>
          </w:r>
        </w:del>
      </w:ins>
    </w:p>
    <w:p w14:paraId="1C865534" w14:textId="77777777" w:rsidR="00C34129" w:rsidRPr="00E33574" w:rsidDel="00501773" w:rsidRDefault="00C34129">
      <w:pPr>
        <w:pStyle w:val="NormalWeb"/>
        <w:spacing w:before="0" w:beforeAutospacing="0" w:after="0" w:afterAutospacing="0" w:line="233" w:lineRule="auto"/>
        <w:jc w:val="both"/>
        <w:rPr>
          <w:ins w:id="6969" w:author="Voeun Kuyeng" w:date="2022-08-31T11:06:00Z"/>
          <w:del w:id="6970" w:author="Kem Sereiboth" w:date="2022-09-13T16:00:00Z"/>
          <w:rFonts w:ascii="Khmer MEF1" w:hAnsi="Khmer MEF1" w:cs="Khmer MEF1"/>
          <w:spacing w:val="4"/>
          <w:lang w:val="ca-ES"/>
          <w:rPrChange w:id="6971" w:author="Kem Sereyboth" w:date="2023-07-19T16:59:00Z">
            <w:rPr>
              <w:ins w:id="6972" w:author="Voeun Kuyeng" w:date="2022-08-31T11:06:00Z"/>
              <w:del w:id="6973" w:author="Kem Sereiboth" w:date="2022-09-13T16:00:00Z"/>
              <w:rFonts w:ascii="Khmer MEF1" w:hAnsi="Khmer MEF1" w:cs="Khmer MEF1"/>
              <w:lang w:val="ca-ES"/>
            </w:rPr>
          </w:rPrChange>
        </w:rPr>
        <w:pPrChange w:id="6974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0C91A00F" w14:textId="61AEE695" w:rsidR="00F226D0" w:rsidRPr="00E33574" w:rsidDel="002C2DF9" w:rsidRDefault="00F226D0">
      <w:pPr>
        <w:spacing w:after="0" w:line="233" w:lineRule="auto"/>
        <w:jc w:val="both"/>
        <w:rPr>
          <w:ins w:id="6975" w:author="Voeun Kuyeng" w:date="2022-08-31T11:06:00Z"/>
          <w:del w:id="6976" w:author="Kem Sereiboth" w:date="2022-09-13T11:24:00Z"/>
          <w:rFonts w:ascii="Khmer MEF1" w:hAnsi="Khmer MEF1" w:cs="Khmer MEF1"/>
          <w:spacing w:val="4"/>
          <w:sz w:val="24"/>
          <w:szCs w:val="24"/>
          <w:lang w:val="ca-ES"/>
          <w:rPrChange w:id="6977" w:author="Kem Sereyboth" w:date="2023-07-19T16:59:00Z">
            <w:rPr>
              <w:ins w:id="6978" w:author="Voeun Kuyeng" w:date="2022-08-31T11:06:00Z"/>
              <w:del w:id="6979" w:author="Kem Sereiboth" w:date="2022-09-13T11:2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980" w:author="Sopheak Phorn" w:date="2023-08-25T16:12:00Z">
          <w:pPr>
            <w:spacing w:after="0" w:line="228" w:lineRule="auto"/>
            <w:ind w:firstLine="709"/>
          </w:pPr>
        </w:pPrChange>
      </w:pPr>
      <w:ins w:id="6981" w:author="Voeun Kuyeng" w:date="2022-08-31T11:06:00Z">
        <w:del w:id="6982" w:author="Kem Sereiboth" w:date="2022-09-13T11:24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98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8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8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ត្រូវរៀបរាប់អំពីសាវតាដែលនាំឱ្យមានការបង្កើតអង្គភាពសវនកម្មផ្ទៃក្នុងនៃ </w:delText>
          </w:r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98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ព្រមទាំងបទដ្ឋានការងារផ្សេងៗដែលអង្គភាពបានរៀបចំដើម្បីឆ្លើយតបទៅនឹងមុខងារ</w:delText>
          </w:r>
        </w:del>
      </w:ins>
      <w:ins w:id="6988" w:author="socheata.ol@hotmail.com" w:date="2022-09-01T15:33:00Z">
        <w:del w:id="6989" w:author="Kem Sereiboth" w:date="2022-09-13T11:24:00Z">
          <w:r w:rsidR="003D1FB6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9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និងត</w:delText>
          </w:r>
          <w:r w:rsidR="00C90815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9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ួនាទី</w:delText>
          </w:r>
        </w:del>
      </w:ins>
      <w:ins w:id="6992" w:author="Voeun Kuyeng" w:date="2022-08-31T11:06:00Z">
        <w:del w:id="6993" w:author="Kem Sereiboth" w:date="2022-09-13T11:24:00Z"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9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របស់ខ្លួន។ សវនករទទួលបន្ទុក អាចរៀបរាប់អំពីចំណុចទី១ នេះ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9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9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9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70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48FD1A6D" w14:textId="07BA8EC4" w:rsidR="00DE5CE1" w:rsidRPr="00E33574" w:rsidRDefault="00DE5CE1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7001" w:author="Kem Sereyboth" w:date="2023-07-11T10:48:00Z"/>
          <w:rFonts w:ascii="!Khmer MEF1" w:hAnsi="!Khmer MEF1" w:cs="!Khmer MEF1"/>
          <w:lang w:val="ca-ES"/>
        </w:rPr>
        <w:pPrChange w:id="7002" w:author="Sopheak Phorn" w:date="2023-08-25T16:12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7003" w:author="Kem Sereyboth" w:date="2023-07-11T10:48:00Z">
        <w:r w:rsidRPr="00E33574">
          <w:rPr>
            <w:rFonts w:ascii="Khmer MEF1" w:hAnsi="Khmer MEF1" w:cs="Khmer MEF1"/>
            <w:spacing w:val="2"/>
            <w:cs/>
            <w:lang w:val="ca-ES"/>
          </w:rPr>
          <w:t>យោងតាមអនុក្រឹត្យលេខ១១៣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អនក្រ</w:t>
        </w:r>
        <w:r w:rsidRPr="00E33574">
          <w:rPr>
            <w:rFonts w:ascii="Khmer MEF1" w:hAnsi="Khmer MEF1" w:cs="Khmer MEF1"/>
            <w:spacing w:val="2"/>
            <w:lang w:val="ca-ES"/>
          </w:rPr>
          <w:t>.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បក ចុះថ្ងៃទី១៤ ខែកក្កដា ឆ្នាំ២០២១ ស្តីពីការរៀបចំនិ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cs/>
            <w:lang w:val="ca-ES"/>
          </w:rPr>
          <w:t>​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7004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ការប្រព្រឹត្តទៅរបស់អាជ្ញាធរសេវា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7005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ហិរញ្ញវត្ថុមិនមែនធនាគារ</w:t>
        </w:r>
        <w:r w:rsidRPr="00D93DD8">
          <w:rPr>
            <w:rFonts w:ascii="Khmer MEF1" w:hAnsi="Khmer MEF1" w:cs="Khmer MEF1"/>
            <w:spacing w:val="2"/>
            <w:sz w:val="16"/>
            <w:szCs w:val="16"/>
            <w:cs/>
            <w:lang w:val="ca-ES"/>
            <w:rPrChange w:id="7006" w:author="Kem Sereyboth" w:date="2023-07-25T11:21:00Z">
              <w:rPr>
                <w:rFonts w:ascii="Khmer MEF1" w:hAnsi="Khmer MEF1" w:cs="Khmer MEF1"/>
                <w:spacing w:val="8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7007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អង្គភាពសវនកម្មផ្ទៃក្នុង</w:t>
        </w:r>
      </w:ins>
      <w:ins w:id="7008" w:author="Kem Sereyboth" w:date="2023-07-25T11:20:00Z">
        <w:r w:rsidR="00D93DD8" w:rsidRPr="00D93DD8">
          <w:rPr>
            <w:rFonts w:ascii="Khmer MEF1" w:hAnsi="Khmer MEF1" w:cs="Khmer MEF1"/>
            <w:spacing w:val="2"/>
            <w:cs/>
            <w:lang w:val="ca-ES"/>
            <w:rPrChange w:id="7009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 xml:space="preserve">នៃ </w:t>
        </w:r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</w:ins>
      <w:ins w:id="7010" w:author="Kem Sereyboth" w:date="2023-07-25T11:21:00Z"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  <w:rPrChange w:id="7011" w:author="Kem Sereyboth" w:date="2023-07-25T11:21:00Z">
              <w:rPr>
                <w:rFonts w:ascii="Khmer MEF1" w:eastAsiaTheme="minorHAnsi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7012" w:author="Kem Sereyboth" w:date="2023-07-11T10:48:00Z">
        <w:r w:rsidRPr="00D93DD8">
          <w:rPr>
            <w:rFonts w:ascii="Khmer MEF1" w:hAnsi="Khmer MEF1" w:cs="Khmer MEF1"/>
            <w:spacing w:val="2"/>
            <w:cs/>
            <w:lang w:val="ca-ES"/>
            <w:rPrChange w:id="7013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ត្រូវបាន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បង្កើតឡើ</w:t>
        </w:r>
        <w:r w:rsidRPr="00E33574">
          <w:rPr>
            <w:rFonts w:ascii="Khmer MEF1" w:hAnsi="Khmer MEF1" w:cs="Khmer MEF1" w:hint="cs"/>
            <w:spacing w:val="4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ង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ដោយបំពេញ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មុខងារជាសេនាធិការជូនក្រុមប្រឹ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2" w:hAnsi="Khmer MEF2" w:cs="Khmer MEF2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និងប្រធានក្រុមប្រឹក្សា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1" w:eastAsiaTheme="minorHAnsi" w:hAnsi="Khmer MEF1" w:cs="Khmer MEF1" w:hint="cs"/>
            <w:b/>
            <w:bCs/>
            <w:spacing w:val="2"/>
            <w:cs/>
            <w:lang w:val="ca-ES"/>
          </w:rPr>
          <w:t xml:space="preserve"> 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7014" w:author="Kem Sereyboth" w:date="2023-07-25T11:2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លើការ​ងា​រ​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7015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សវនកម្ម។</w:t>
        </w:r>
        <w:r w:rsidRPr="00D93DD8">
          <w:rPr>
            <w:rFonts w:ascii="Khmer MEF1" w:hAnsi="Khmer MEF1" w:cs="Khmer MEF1"/>
            <w:spacing w:val="-2"/>
            <w:sz w:val="20"/>
            <w:szCs w:val="20"/>
            <w:lang w:val="ca-ES"/>
            <w:rPrChange w:id="7016" w:author="Kem Sereyboth" w:date="2023-07-25T11:21:00Z">
              <w:rPr>
                <w:rFonts w:ascii="Khmer MEF1" w:hAnsi="Khmer MEF1" w:cs="Khmer MEF1"/>
                <w:spacing w:val="4"/>
                <w:sz w:val="20"/>
                <w:szCs w:val="20"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7017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7018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7019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ស័ក្តិសិទ្ធភាព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7020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7021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និ</w:t>
        </w:r>
      </w:ins>
      <w:ins w:id="7022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7023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7024" w:author="Kem Sereyboth" w:date="2023-07-11T10:48:00Z">
        <w:r w:rsidRPr="00D93DD8">
          <w:rPr>
            <w:rFonts w:ascii="!Khmer MEF1" w:hAnsi="!Khmer MEF1" w:cs="!Khmer MEF1"/>
            <w:spacing w:val="-2"/>
            <w:cs/>
            <w:lang w:val="ca-ES"/>
            <w:rPrChange w:id="7025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ង</w:t>
        </w:r>
      </w:ins>
      <w:ins w:id="7026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7027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7028" w:author="Kem Sereyboth" w:date="2023-07-11T10:48:00Z">
        <w:r w:rsidRPr="00D93DD8">
          <w:rPr>
            <w:rFonts w:ascii="!Khmer MEF1" w:hAnsi="!Khmer MEF1" w:cs="!Khmer MEF1"/>
            <w:cs/>
            <w:lang w:val="ca-ES"/>
            <w:rPrChange w:id="7029" w:author="Kem Sereyboth" w:date="2023-07-25T11:2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ត្រឹមត្រូ​វតាមគតិច្បាប់</w:t>
        </w:r>
        <w:r w:rsidRPr="00D93DD8">
          <w:rPr>
            <w:rFonts w:ascii="!Khmer MEF1" w:hAnsi="!Khmer MEF1" w:cs="!Khmer MEF1"/>
            <w:lang w:val="ca-ES"/>
            <w:rPrChange w:id="7030" w:author="Kem Sereyboth" w:date="2023-07-25T11:2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7031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អង្គភាពសវនកម្មផ្ទៃក្នុងនៃ</w:t>
        </w:r>
        <w:r w:rsidRPr="00D93DD8">
          <w:rPr>
            <w:rFonts w:ascii="Khmer MEF1" w:hAnsi="Khmer MEF1" w:cs="Khmer MEF1"/>
            <w:sz w:val="10"/>
            <w:szCs w:val="10"/>
            <w:lang w:val="ca-ES"/>
            <w:rPrChange w:id="7032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z w:val="10"/>
            <w:szCs w:val="10"/>
            <w:cs/>
            <w:lang w:val="ca-ES"/>
            <w:rPrChange w:id="7033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7034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D93DD8">
          <w:rPr>
            <w:rFonts w:ascii="Khmer MEF1" w:hAnsi="Khmer MEF1" w:cs="Khmer MEF1"/>
            <w:b/>
            <w:bCs/>
            <w:lang w:val="ca-ES"/>
            <w:rPrChange w:id="7035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7036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D93DD8">
          <w:rPr>
            <w:rFonts w:ascii="Khmer MEF1" w:hAnsi="Khmer MEF1" w:cs="Khmer MEF1"/>
            <w:b/>
            <w:bCs/>
            <w:lang w:val="ca-ES"/>
            <w:rPrChange w:id="7037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7038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D93DD8">
          <w:rPr>
            <w:rFonts w:ascii="Khmer MEF1" w:hAnsi="Khmer MEF1" w:cs="Khmer MEF1"/>
            <w:b/>
            <w:bCs/>
            <w:lang w:val="ca-ES"/>
            <w:rPrChange w:id="7039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sz w:val="10"/>
            <w:szCs w:val="10"/>
            <w:lang w:val="ca-ES"/>
            <w:rPrChange w:id="7040" w:author="Kem Sereyboth" w:date="2023-07-25T11:22:00Z">
              <w:rPr>
                <w:rFonts w:ascii="Khmer MEF1" w:hAnsi="Khmer MEF1" w:cs="Khmer MEF1"/>
                <w:b/>
                <w:bCs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7041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បានរៀបចំផែនការអភិវឌ្ឍន៍អង្គភាពសវន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កម្មផ្ទៃក្នុ​ង</w:t>
        </w:r>
        <w:r w:rsidRPr="00E33574">
          <w:rPr>
            <w:rFonts w:ascii="Khmer MEF1" w:hAnsi="Khmer MEF1" w:cs="Khmer MEF1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សម្រាប់រយៈពេល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៥ឆ្នាំ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lang w:val="ca-ES"/>
          </w:rPr>
          <w:t>(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7042" w:author="Kem Sereyboth" w:date="2023-07-18T15:28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7043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7044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២០២៥</w:t>
        </w:r>
        <w:r w:rsidRPr="00E33574">
          <w:rPr>
            <w:rFonts w:ascii="Khmer MEF1" w:hAnsi="Khmer MEF1" w:cs="Khmer MEF1"/>
            <w:spacing w:val="4"/>
            <w:lang w:val="ca-ES"/>
          </w:rPr>
          <w:t>)</w:t>
        </w:r>
        <w:r w:rsidRPr="00E33574">
          <w:rPr>
            <w:rFonts w:ascii="Khmer MEF1" w:hAnsi="Khmer MEF1" w:cs="Khmer MEF1"/>
            <w:spacing w:val="4"/>
            <w:sz w:val="20"/>
            <w:szCs w:val="20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ផែនការសកម្មភាពបីឆ្នាំរំកិល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7045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7046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7047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7048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7049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៥</w:t>
        </w:r>
      </w:ins>
      <w:ins w:id="7050" w:author="Kem Sereyboth" w:date="2023-07-11T10:48:00Z"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</w:ins>
      <w:ins w:id="7051" w:author="Kem Sereyboth" w:date="2023-07-18T15:30:00Z"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7052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D92315" w:rsidRPr="00E33574">
          <w:rPr>
            <w:rFonts w:ascii="Khmer MEF1" w:hAnsi="Khmer MEF1" w:cs="Khmer MEF1"/>
            <w:spacing w:val="-4"/>
            <w:cs/>
            <w:lang w:val="ca-ES"/>
            <w:rPrChange w:id="7053" w:author="Kem Sereyboth" w:date="2023-07-19T16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ផែនការយុទ្ធ​សាស្រ្ដសវនកម្ម</w:t>
        </w:r>
        <w:r w:rsidR="00D92315" w:rsidRPr="00E33574">
          <w:rPr>
            <w:rFonts w:ascii="Khmer MEF1" w:hAnsi="Khmer MEF1" w:cs="Khmer MEF1"/>
            <w:spacing w:val="-6"/>
            <w:lang w:val="ca-ES"/>
            <w:rPrChange w:id="7054" w:author="Kem Sereyboth" w:date="2023-07-19T16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7055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២០២៣-២០២៥ </w:t>
        </w:r>
      </w:ins>
      <w:ins w:id="7056" w:author="Kem Sereyboth" w:date="2023-07-11T10:48:00Z">
        <w:r w:rsidRPr="00E33574">
          <w:rPr>
            <w:rFonts w:ascii="Khmer MEF1" w:hAnsi="Khmer MEF1" w:cs="Khmer MEF1" w:hint="cs"/>
            <w:spacing w:val="-6"/>
            <w:cs/>
            <w:lang w:val="ca-ES"/>
          </w:rPr>
          <w:t>ស​ម្រា​​ប់​ជាមាគ៌ាក្នុងការអនុវត្ត</w:t>
        </w:r>
        <w:r w:rsidRPr="00E33574">
          <w:rPr>
            <w:rFonts w:ascii="Khmer MEF1" w:hAnsi="Khmer MEF1" w:cs="Khmer MEF1" w:hint="cs"/>
            <w:cs/>
            <w:lang w:val="ca-ES"/>
          </w:rPr>
          <w:t>ការងារ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របស់ខ្លួន។</w:t>
        </w:r>
        <w:r w:rsidRPr="00E33574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ដោយអនុវត្តតាមផែនការដែលបានដាក់ចេញ</w:t>
        </w:r>
        <w:r w:rsidRPr="008D37B5">
          <w:rPr>
            <w:rFonts w:ascii="Khmer MEF1" w:hAnsi="Khmer MEF1" w:cs="Khmer MEF1"/>
            <w:spacing w:val="-8"/>
            <w:cs/>
            <w:lang w:val="ca-ES"/>
          </w:rPr>
          <w:t>នេះ</w:t>
        </w:r>
        <w:r w:rsidRPr="008D37B5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8D37B5">
          <w:rPr>
            <w:rFonts w:ascii="Khmer MEF1" w:hAnsi="Khmer MEF1" w:cs="Khmer MEF1"/>
            <w:cs/>
            <w:lang w:val="ca-ES"/>
            <w:rPrChange w:id="7057" w:author="Sopheak Phorn" w:date="2023-08-04T10:4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អង្គភា​ព</w:t>
        </w:r>
      </w:ins>
      <w:ins w:id="7058" w:author="Kem Sereyboth" w:date="2023-07-25T11:23:00Z">
        <w:r w:rsidR="00272EC9" w:rsidRPr="008D37B5">
          <w:rPr>
            <w:rFonts w:ascii="Khmer MEF1" w:hAnsi="Khmer MEF1" w:cs="Khmer MEF1"/>
            <w:cs/>
            <w:lang w:val="ca-ES"/>
          </w:rPr>
          <w:t>សវនកម្មផ្ទៃក្នុងនៃ</w:t>
        </w:r>
        <w:r w:rsidR="00272EC9" w:rsidRPr="008D37B5">
          <w:rPr>
            <w:rFonts w:ascii="Khmer MEF1" w:hAnsi="Khmer MEF1" w:cs="Khmer MEF1"/>
            <w:sz w:val="10"/>
            <w:szCs w:val="10"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sz w:val="10"/>
            <w:szCs w:val="10"/>
            <w:cs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អ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ស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ហ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sz w:val="10"/>
            <w:szCs w:val="10"/>
            <w:lang w:val="ca-ES"/>
          </w:rPr>
          <w:t xml:space="preserve"> </w:t>
        </w:r>
      </w:ins>
      <w:ins w:id="7059" w:author="Kem Sereyboth" w:date="2023-07-11T10:48:00Z">
        <w:r w:rsidRPr="008D37B5">
          <w:rPr>
            <w:rFonts w:ascii="!Khmer MEF1" w:hAnsi="!Khmer MEF1" w:cs="!Khmer MEF1"/>
            <w:cs/>
            <w:lang w:val="ca-ES"/>
            <w:rPrChange w:id="7060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ត្រូវចុះធ្វើសវនកម្ម</w:t>
        </w:r>
      </w:ins>
      <w:ins w:id="7061" w:author="Kem Sereyboth" w:date="2023-07-18T15:31:00Z">
        <w:r w:rsidR="00D92315" w:rsidRPr="008D37B5">
          <w:rPr>
            <w:rFonts w:ascii="!Khmer MEF1" w:hAnsi="!Khmer MEF1" w:cs="!Khmer MEF1"/>
            <w:cs/>
            <w:lang w:val="ca-ES"/>
            <w:rPrChange w:id="7062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អនុលោ</w:t>
        </w:r>
      </w:ins>
      <w:ins w:id="7063" w:author="S_Chhenglay" w:date="2023-08-04T09:18:00Z">
        <w:r w:rsidR="00665E73" w:rsidRPr="008D37B5">
          <w:rPr>
            <w:rFonts w:ascii="!Khmer MEF1" w:hAnsi="!Khmer MEF1" w:cs="!Khmer MEF1"/>
            <w:cs/>
            <w:lang w:val="ca-ES"/>
            <w:rPrChange w:id="7064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</w:t>
        </w:r>
      </w:ins>
      <w:ins w:id="7065" w:author="Kem Sereyboth" w:date="2023-07-18T15:31:00Z">
        <w:del w:id="7066" w:author="Sopheak Phorn" w:date="2023-08-04T10:44:00Z">
          <w:r w:rsidR="00D92315" w:rsidRPr="008D37B5" w:rsidDel="00A21CCE">
            <w:rPr>
              <w:rFonts w:ascii="!Khmer MEF1" w:hAnsi="!Khmer MEF1" w:cs="!Khmer MEF1"/>
              <w:strike/>
              <w:cs/>
              <w:lang w:val="ca-ES"/>
              <w:rPrChange w:id="7067" w:author="Sopheak Phorn" w:date="2023-08-04T10:46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D92315" w:rsidRPr="008D37B5">
          <w:rPr>
            <w:rFonts w:ascii="!Khmer MEF1" w:hAnsi="!Khmer MEF1" w:cs="!Khmer MEF1"/>
            <w:cs/>
            <w:lang w:val="ca-ES"/>
            <w:rPrChange w:id="7068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ភាព</w:t>
        </w:r>
        <w:r w:rsidR="00D92315" w:rsidRPr="00E33574">
          <w:rPr>
            <w:rFonts w:ascii="!Khmer MEF1" w:hAnsi="!Khmer MEF1" w:cs="!Khmer MEF1"/>
            <w:spacing w:val="-8"/>
            <w:cs/>
            <w:lang w:val="ca-ES"/>
          </w:rPr>
          <w:t xml:space="preserve"> និង</w:t>
        </w:r>
        <w:r w:rsidR="00D92315" w:rsidRPr="00E33574">
          <w:rPr>
            <w:rFonts w:ascii="!Khmer MEF1" w:hAnsi="!Khmer MEF1" w:cs="!Khmer MEF1" w:hint="cs"/>
            <w:spacing w:val="-8"/>
            <w:cs/>
            <w:lang w:val="ca-ES"/>
          </w:rPr>
          <w:t>សវនកម្ម</w:t>
        </w:r>
      </w:ins>
      <w:ins w:id="7069" w:author="Kem Sereyboth" w:date="2023-07-11T10:48:00Z">
        <w:r w:rsidRPr="00E33574">
          <w:rPr>
            <w:rFonts w:ascii="!Khmer MEF1" w:hAnsi="!Khmer MEF1" w:cs="!Khmer MEF1"/>
            <w:spacing w:val="-8"/>
            <w:cs/>
            <w:lang w:val="ca-ES"/>
          </w:rPr>
          <w:t>សមិទ្ធកម្មលើអង្គភាព</w:t>
        </w:r>
        <w:r w:rsidRPr="00E33574">
          <w:rPr>
            <w:rFonts w:ascii="!Khmer MEF1" w:hAnsi="!Khmer MEF1" w:cs="!Khmer MEF1"/>
            <w:cs/>
            <w:lang w:val="ca-ES"/>
          </w:rPr>
          <w:t>ក្រោមឱវាទ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ស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ហ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cs/>
            <w:lang w:val="ca-ES"/>
          </w:rPr>
          <w:t>សម្រាប់ការិយបរិច្ឆេទ២០២</w:t>
        </w:r>
        <w:r w:rsidRPr="00E33574">
          <w:rPr>
            <w:rFonts w:ascii="!Khmer MEF1" w:hAnsi="!Khmer MEF1" w:cs="!Khmer MEF1" w:hint="cs"/>
            <w:cs/>
            <w:lang w:val="ca-ES"/>
          </w:rPr>
          <w:t>៣។</w:t>
        </w:r>
      </w:ins>
    </w:p>
    <w:p w14:paraId="19690415" w14:textId="745BECBB" w:rsidR="005C3437" w:rsidRPr="00E33574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7070" w:author="Kem Sereyboth" w:date="2023-06-20T14:21:00Z"/>
          <w:rFonts w:ascii="Khmer MEF1" w:hAnsi="Khmer MEF1" w:cs="Khmer MEF1"/>
          <w:lang w:val="ca-ES"/>
        </w:rPr>
        <w:pPrChange w:id="7071" w:author="Sopheak Phorn" w:date="2023-08-25T16:12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7072" w:author="Kem Sereyboth" w:date="2023-06-20T14:20:00Z">
        <w:r w:rsidRPr="00E33574">
          <w:rPr>
            <w:rFonts w:ascii="Khmer MEF1" w:hAnsi="Khmer MEF1" w:cs="Khmer MEF1"/>
            <w:spacing w:val="6"/>
            <w:cs/>
            <w:lang w:val="ca-ES"/>
          </w:rPr>
          <w:t>យោងតាម​ប្រកាសលេខ</w:t>
        </w:r>
      </w:ins>
      <w:ins w:id="7073" w:author="Kem Sereyboth" w:date="2023-06-23T13:54:00Z">
        <w:r w:rsidR="0029406E" w:rsidRPr="00E33574">
          <w:rPr>
            <w:rFonts w:ascii="Khmer MEF1" w:hAnsi="Khmer MEF1" w:cs="Khmer MEF1"/>
            <w:spacing w:val="6"/>
            <w:lang w:val="ca-ES"/>
          </w:rPr>
          <w:t xml:space="preserve"> </w:t>
        </w:r>
      </w:ins>
      <w:ins w:id="7074" w:author="Kem Sereyboth" w:date="2023-06-20T14:20:00Z">
        <w:r w:rsidRPr="00E33574">
          <w:rPr>
            <w:rFonts w:ascii="Khmer MEF1" w:hAnsi="Khmer MEF1" w:cs="Khmer MEF1" w:hint="cs"/>
            <w:spacing w:val="6"/>
            <w:cs/>
            <w:lang w:val="ca-ES"/>
          </w:rPr>
          <w:t xml:space="preserve">០០៩ អ.ស.ហ.ប្រ.ក ចុះថ្ងៃទី១ ខែតុលា ឆ្នាំ២០២១ </w:t>
        </w:r>
        <w:r w:rsidRPr="00E33574">
          <w:rPr>
            <w:rFonts w:ascii="Khmer MEF1" w:hAnsi="Khmer MEF1" w:cs="Khmer MEF1"/>
            <w:spacing w:val="6"/>
            <w:cs/>
            <w:lang w:val="ca-ES"/>
          </w:rPr>
          <w:t>ស្តីពីការរៀបចំនិ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ការ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ប្រព្រឹត្តទៅរបស់នាយកដ្ឋានក្រោមឱវាទអង្គភាពសវនកម្មផ្ទៃ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 xml:space="preserve">ក្នុងនៃ </w:t>
        </w:r>
        <w:r w:rsidRPr="00E33574">
          <w:rPr>
            <w:rFonts w:ascii="Khmer MEF1" w:hAnsi="Khmer MEF1" w:cs="Khmer MEF1"/>
            <w:b/>
            <w:bCs/>
            <w:spacing w:val="4"/>
            <w:cs/>
            <w:lang w:val="ca-ES"/>
          </w:rPr>
          <w:t>អ.ស.ហ.</w:t>
        </w:r>
        <w:r w:rsidRPr="00E33574">
          <w:rPr>
            <w:rFonts w:ascii="Khmer MEF1" w:hAnsi="Khmer MEF1" w:cs="Khmer MEF1"/>
            <w:spacing w:val="4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នាយក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ដ្ឋានសវនកម្មទី១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7075" w:author="Kem Sereyboth" w:date="2023-07-25T11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lastRenderedPageBreak/>
          <w:t>និងនាយកដ្ឋានសវនកម្មទី២ ជាសេនាធិការឱ្យ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7076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7077" w:author="Kem Sereyboth" w:date="2023-07-19T14:57:00Z"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7078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នៃ </w:t>
        </w:r>
        <w:r w:rsidR="0003566A" w:rsidRPr="007709E5">
          <w:rPr>
            <w:rFonts w:ascii="Khmer MEF1" w:hAnsi="Khmer MEF1" w:cs="Khmer MEF1"/>
            <w:b/>
            <w:bCs/>
            <w:spacing w:val="-2"/>
            <w:cs/>
            <w:lang w:val="ca-ES"/>
            <w:rPrChange w:id="7079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អ.ស.ហ.</w:t>
        </w:r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7080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7081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7082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លើការងារសវនកម្មដូ</w:t>
        </w:r>
      </w:ins>
      <w:ins w:id="7083" w:author="Kem Sereyboth" w:date="2023-07-25T11:24:00Z">
        <w:r w:rsidR="007709E5" w:rsidRPr="007709E5">
          <w:rPr>
            <w:rFonts w:ascii="Khmer MEF1" w:hAnsi="Khmer MEF1" w:cs="Khmer MEF1"/>
            <w:spacing w:val="-2"/>
            <w:cs/>
            <w:lang w:val="ca-ES"/>
            <w:rPrChange w:id="7084" w:author="Kem Sereyboth" w:date="2023-07-25T11:24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085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7086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</w:t>
        </w:r>
      </w:ins>
      <w:ins w:id="7087" w:author="Kem Sereyboth" w:date="2023-07-25T11:24:00Z">
        <w:r w:rsidR="007709E5" w:rsidRPr="007709E5">
          <w:rPr>
            <w:rFonts w:ascii="Khmer MEF1" w:hAnsi="Khmer MEF1" w:cs="Khmer MEF1"/>
            <w:spacing w:val="-2"/>
            <w:lang w:val="ca-ES"/>
            <w:rPrChange w:id="7088" w:author="Kem Sereyboth" w:date="2023-07-25T11:2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</w:ins>
      <w:ins w:id="7089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  <w:rPrChange w:id="7090" w:author="Kem Sereyboth" w:date="2023-07-25T11:25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ចែង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7091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ក្នុងអនុក្រឹត្យស្តីពីការរៀបចំនិង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7092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ការប្រព្រឹត្តទៅរបស់អង្គភាពក្រោមឱវាទ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របស់អាជ្ញាធរសេវាហិរ</w:t>
        </w:r>
      </w:ins>
      <w:ins w:id="7093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7094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</w:rPr>
          <w:t>ញ្ញ</w:t>
        </w:r>
      </w:ins>
      <w:ins w:id="7095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​​​</w:t>
        </w:r>
        <w:r w:rsid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7096" w:author="Kem Sereyboth" w:date="2023-06-20T14:20:00Z">
        <w:r w:rsidRPr="00E33574">
          <w:rPr>
            <w:rFonts w:ascii="Khmer MEF1" w:hAnsi="Khmer MEF1" w:cs="Khmer MEF1"/>
            <w:spacing w:val="-2"/>
            <w:cs/>
            <w:lang w:val="ca-ES"/>
          </w:rPr>
          <w:t>វត្ថុមិនមែន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ធនាគារ។</w:t>
        </w:r>
        <w:r w:rsidRPr="00E33574">
          <w:rPr>
            <w:rFonts w:ascii="Khmer MEF1" w:hAnsi="Khmer MEF1" w:cs="Khmer MEF1" w:hint="cs"/>
            <w:spacing w:val="-6"/>
            <w:cs/>
            <w:lang w:val="ca-ES"/>
          </w:rPr>
          <w:t xml:space="preserve"> តាមរយៈប្រកាសខាងលើនេះ</w:t>
        </w:r>
      </w:ins>
      <w:ins w:id="7097" w:author="Kem Sereyboth" w:date="2023-07-25T11:25:00Z">
        <w:r w:rsidR="00606B23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7098" w:author="Kem Sereyboth" w:date="2023-06-20T14:20:00Z">
        <w:r w:rsidRPr="00E33574">
          <w:rPr>
            <w:rFonts w:ascii="Khmer MEF1" w:hAnsi="Khmer MEF1" w:cs="Khmer MEF1"/>
            <w:spacing w:val="-6"/>
            <w:cs/>
            <w:lang w:val="ca-ES"/>
          </w:rPr>
          <w:t>នាយកដ្ឋានសវនកម្មទី១</w:t>
        </w:r>
        <w:r w:rsidRPr="00E33574">
          <w:rPr>
            <w:rFonts w:ascii="Khmer MEF1" w:hAnsi="Khmer MEF1" w:cs="Khmer MEF1"/>
            <w:spacing w:val="-8"/>
            <w:sz w:val="18"/>
            <w:szCs w:val="1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ត្រូ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វទទួលបន្ទុកការងារសវនកម្ម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99" w:author="Kem Sereyboth" w:date="2023-07-25T11:2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100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ចំនួន ៤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101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102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គឺ៖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103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104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និយ័តករសន្តិសុខសង្គម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105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106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និយ័ត​ករគណនេយ្យនិងសវនកម្ម និយ័តករអាជីវកម្ម</w:t>
        </w:r>
        <w:r w:rsidRPr="00411F6F">
          <w:rPr>
            <w:rFonts w:ascii="Khmer MEF1" w:hAnsi="Khmer MEF1" w:cs="Khmer MEF1"/>
            <w:cs/>
            <w:lang w:val="ca-ES"/>
            <w:rPrChange w:id="7107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អចលន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7108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វត្ថុនិង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7109" w:author="Kem Sereyboth" w:date="2023-07-25T11:26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ដោ​យឡែកនាយកដ្ឋានសវនកម្មទី២ ត្រូវទទួលបន្ទុក</w:t>
        </w:r>
        <w:r w:rsidRPr="00411F6F">
          <w:rPr>
            <w:rFonts w:ascii="Khmer MEF1" w:hAnsi="Khmer MEF1" w:cs="Khmer MEF1"/>
            <w:cs/>
            <w:lang w:val="ca-ES"/>
          </w:rPr>
          <w:t>ការងារសវនកម្ម</w:t>
        </w:r>
        <w:r w:rsidRPr="00411F6F">
          <w:rPr>
            <w:rFonts w:ascii="Khmer MEF1" w:hAnsi="Khmer MEF1" w:cs="Khmer MEF1"/>
            <w:cs/>
            <w:lang w:val="ca-ES"/>
            <w:rPrChange w:id="7110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លើអង្គភាពនិងនិយ័តករចំនួន ៣ គឺ៖ អគ្គលេ</w:t>
        </w:r>
        <w:r w:rsidRPr="00411F6F">
          <w:rPr>
            <w:rFonts w:ascii="Khmer MEF1" w:hAnsi="Khmer MEF1" w:cs="Khmer MEF1"/>
            <w:lang w:val="ca-ES"/>
            <w:rPrChange w:id="7111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411F6F">
          <w:rPr>
            <w:rFonts w:ascii="Khmer MEF1" w:hAnsi="Khmer MEF1" w:cs="Khmer MEF1"/>
            <w:cs/>
            <w:lang w:val="ca-ES"/>
            <w:rPrChange w:id="7112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411F6F">
          <w:rPr>
            <w:rFonts w:ascii="Khmer MEF1" w:hAnsi="Khmer MEF1" w:cs="Khmer MEF1"/>
            <w:lang w:val="ca-ES"/>
            <w:rPrChange w:id="7113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411F6F">
          <w:rPr>
            <w:rFonts w:ascii="Khmer MEF1" w:hAnsi="Khmer MEF1" w:cs="Khmer MEF1"/>
            <w:cs/>
            <w:lang w:val="ca-ES"/>
            <w:rPrChange w:id="7114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411F6F">
          <w:rPr>
            <w:rFonts w:ascii="Khmer MEF1" w:hAnsi="Khmer MEF1" w:cs="Khmer MEF1"/>
            <w:b/>
            <w:bCs/>
            <w:cs/>
            <w:lang w:val="ca-ES"/>
            <w:rPrChange w:id="7115" w:author="Kem Sereyboth" w:date="2023-07-25T11:26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411F6F">
          <w:rPr>
            <w:rFonts w:ascii="Khmer MEF1" w:hAnsi="Khmer MEF1" w:cs="Khmer MEF1"/>
            <w:cs/>
            <w:lang w:val="ca-ES"/>
            <w:rPrChange w:id="7116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</w:t>
        </w:r>
        <w:r w:rsidRPr="00411F6F">
          <w:rPr>
            <w:rFonts w:ascii="Khmer MEF1" w:hAnsi="Khmer MEF1" w:cs="Khmer MEF1"/>
            <w:spacing w:val="2"/>
            <w:cs/>
            <w:lang w:val="ca-ES"/>
            <w:rPrChange w:id="7117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កម្ពុជា និងនិយ័តករបរធនបាលកិច្ច។ ស្របតាមការដាក់ចេញនេះ</w:t>
        </w:r>
      </w:ins>
      <w:ins w:id="7118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7119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120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7121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ការិយាល័យសវនកម្មទី</w:t>
        </w:r>
      </w:ins>
      <w:ins w:id="7122" w:author="Kem Sereyboth" w:date="2023-06-20T15:41:00Z">
        <w:r w:rsidRPr="00411F6F">
          <w:rPr>
            <w:rFonts w:ascii="Khmer MEF1" w:hAnsi="Khmer MEF1" w:cs="Khmer MEF1"/>
            <w:spacing w:val="2"/>
            <w:cs/>
            <w:lang w:val="ca-ES"/>
            <w:rPrChange w:id="7123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១</w:t>
        </w:r>
      </w:ins>
      <w:ins w:id="7124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7125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126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7127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ត្រូវអនុវត្តការ</w:t>
        </w:r>
        <w:r w:rsidRPr="00411F6F">
          <w:rPr>
            <w:rFonts w:ascii="Khmer MEF1" w:hAnsi="Khmer MEF1" w:cs="Khmer MEF1"/>
            <w:cs/>
            <w:lang w:val="ca-ES"/>
            <w:rPrChange w:id="7128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ធ្វើ</w:t>
        </w:r>
      </w:ins>
      <w:ins w:id="7129" w:author="Kem Sereyboth" w:date="2023-07-18T15:32:00Z"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7130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</w:t>
        </w:r>
      </w:ins>
      <w:ins w:id="7131" w:author="Sopheak Phorn" w:date="2023-08-04T10:47:00Z">
        <w:r w:rsidR="008D37B5">
          <w:rPr>
            <w:rFonts w:ascii="!Khmer MEF1" w:hAnsi="!Khmer MEF1" w:cs="!Khmer MEF1" w:hint="cs"/>
            <w:spacing w:val="-8"/>
            <w:cs/>
            <w:lang w:val="ca-ES"/>
          </w:rPr>
          <w:t>ម</w:t>
        </w:r>
      </w:ins>
      <w:ins w:id="7132" w:author="Kem Sereyboth" w:date="2023-07-18T15:32:00Z">
        <w:del w:id="7133" w:author="Sopheak Phorn" w:date="2023-08-04T10:47:00Z">
          <w:r w:rsidR="00435536" w:rsidRPr="00E33574" w:rsidDel="008D37B5">
            <w:rPr>
              <w:rFonts w:ascii="!Khmer MEF1" w:hAnsi="!Khmer MEF1" w:cs="!Khmer MEF1"/>
              <w:spacing w:val="-8"/>
              <w:cs/>
              <w:lang w:val="ca-ES"/>
              <w:rPrChange w:id="7134" w:author="Kem Sereyboth" w:date="2023-07-19T16:59:00Z">
                <w:rPr>
                  <w:rFonts w:ascii="!Khmer MEF1" w:hAnsi="!Khmer MEF1" w:cs="!Khmer MEF1"/>
                  <w:color w:val="FF0000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7135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ភាព និង</w:t>
        </w:r>
      </w:ins>
      <w:ins w:id="7136" w:author="Kem Sereyboth" w:date="2023-06-20T14:20:00Z">
        <w:r w:rsidRPr="00E33574">
          <w:rPr>
            <w:rFonts w:ascii="Khmer MEF1" w:hAnsi="Khmer MEF1" w:cs="Khmer MEF1"/>
            <w:spacing w:val="-10"/>
            <w:cs/>
            <w:lang w:val="ca-ES"/>
          </w:rPr>
          <w:t>សវនកម្ម</w:t>
        </w:r>
        <w:r w:rsidRPr="00E33574">
          <w:rPr>
            <w:rFonts w:ascii="Khmer MEF1" w:hAnsi="Khmer MEF1" w:cs="Khmer MEF1" w:hint="cs"/>
            <w:spacing w:val="-10"/>
            <w:cs/>
            <w:lang w:val="ca-ES"/>
          </w:rPr>
          <w:t>សមិទ្ធកម្ម</w:t>
        </w:r>
        <w:r w:rsidRPr="00E33574">
          <w:rPr>
            <w:rFonts w:ascii="Khmer MEF1" w:hAnsi="Khmer MEF1" w:cs="Khmer MEF1"/>
            <w:cs/>
            <w:lang w:val="ca-ES"/>
          </w:rPr>
          <w:t>នៅ</w:t>
        </w:r>
        <w:r w:rsidRPr="00E33574">
          <w:rPr>
            <w:rFonts w:ascii="Khmer MEF1" w:hAnsi="Khmer MEF1" w:cs="Khmer MEF1"/>
            <w:lang w:val="ca-ES"/>
          </w:rPr>
          <w:t xml:space="preserve"> </w:t>
        </w:r>
      </w:ins>
      <w:ins w:id="7137" w:author="Kem Sereyboth" w:date="2023-06-20T15:42:00Z">
        <w:r w:rsidRPr="00E33574">
          <w:rPr>
            <w:rFonts w:ascii="Khmer MEF1" w:hAnsi="Khmer MEF1" w:cs="Khmer MEF1"/>
            <w:b/>
            <w:bCs/>
            <w:cs/>
            <w:lang w:val="ca-ES"/>
            <w:rPrChange w:id="713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ន.</w:t>
        </w:r>
      </w:ins>
      <w:ins w:id="7139" w:author="Sopheak Phorn" w:date="2023-07-28T13:11:00Z">
        <w:r w:rsidR="00271425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7140" w:author="Kem Sereyboth" w:date="2023-06-20T15:42:00Z">
        <w:del w:id="7141" w:author="Sopheak Phorn" w:date="2023-07-28T13:11:00Z">
          <w:r w:rsidRPr="00E33574" w:rsidDel="00271425">
            <w:rPr>
              <w:rFonts w:ascii="Khmer MEF1" w:hAnsi="Khmer MEF1" w:cs="Khmer MEF1"/>
              <w:b/>
              <w:bCs/>
              <w:cs/>
              <w:lang w:val="ca-ES"/>
              <w:rPrChange w:id="71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cs/>
            <w:lang w:val="ca-ES"/>
            <w:rPrChange w:id="714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.ស.</w:t>
        </w:r>
      </w:ins>
      <w:ins w:id="7144" w:author="Kem Sereyboth" w:date="2023-06-20T14:20:00Z">
        <w:r w:rsidRPr="00E33574">
          <w:rPr>
            <w:rFonts w:ascii="Khmer MEF1" w:hAnsi="Khmer MEF1" w:cs="Khmer MEF1" w:hint="cs"/>
            <w:cs/>
            <w:lang w:val="ca-ES"/>
          </w:rPr>
          <w:t>។</w:t>
        </w:r>
      </w:ins>
    </w:p>
    <w:p w14:paraId="02E7D236" w14:textId="51240FF7" w:rsidR="005C3437" w:rsidRPr="002B31DB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7145" w:author="Kem Sereyboth" w:date="2023-06-20T14:21:00Z"/>
          <w:rFonts w:ascii="Khmer MEF1" w:hAnsi="Khmer MEF1" w:cs="Khmer MEF1"/>
          <w:rPrChange w:id="7146" w:author="Kem Sereyboth" w:date="2023-07-25T13:09:00Z">
            <w:rPr>
              <w:ins w:id="7147" w:author="Kem Sereyboth" w:date="2023-06-20T14:21:00Z"/>
              <w:rFonts w:ascii="Khmer MEF1" w:hAnsi="Khmer MEF1" w:cs="Khmer MEF1"/>
              <w:spacing w:val="-2"/>
              <w:lang w:val="ca-ES"/>
            </w:rPr>
          </w:rPrChange>
        </w:rPr>
        <w:pPrChange w:id="7148" w:author="Sopheak Phorn" w:date="2023-08-25T16:12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7149" w:author="Kem Sereyboth" w:date="2023-06-20T14:21:00Z">
        <w:del w:id="7150" w:author="Sopheak" w:date="2023-08-03T06:47:00Z">
          <w:r w:rsidRPr="00932B69" w:rsidDel="00932B69">
            <w:rPr>
              <w:rFonts w:ascii="Khmer MEF1" w:hAnsi="Khmer MEF1" w:cs="Khmer MEF1"/>
              <w:spacing w:val="8"/>
              <w:cs/>
              <w:lang w:val="ca-ES"/>
              <w:rPrChange w:id="7151" w:author="Sopheak" w:date="2023-08-03T06:4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ស្របតាម</w:delText>
          </w:r>
        </w:del>
        <w:r w:rsidRPr="00932B69">
          <w:rPr>
            <w:rFonts w:ascii="Khmer MEF1" w:hAnsi="Khmer MEF1" w:cs="Khmer MEF1"/>
            <w:spacing w:val="-2"/>
            <w:cs/>
            <w:lang w:val="ca-ES"/>
          </w:rPr>
          <w:t>ផែនការសកម្មភាពការងារឆ្នាំ</w:t>
        </w:r>
      </w:ins>
      <w:ins w:id="7152" w:author="Kem Sereyboth" w:date="2023-06-20T15:42:00Z">
        <w:r w:rsidRPr="00932B69">
          <w:rPr>
            <w:rFonts w:ascii="Khmer MEF1" w:hAnsi="Khmer MEF1" w:cs="Khmer MEF1"/>
            <w:spacing w:val="-2"/>
            <w:cs/>
            <w:lang w:val="ca-ES"/>
          </w:rPr>
          <w:t>២០២៣</w:t>
        </w:r>
      </w:ins>
      <w:ins w:id="7153" w:author="Kem Sereyboth" w:date="2023-06-20T14:21:00Z">
        <w:r w:rsidRPr="00932B69">
          <w:rPr>
            <w:rFonts w:ascii="Khmer MEF1" w:hAnsi="Khmer MEF1" w:cs="Khmer MEF1"/>
            <w:spacing w:val="-2"/>
            <w:cs/>
            <w:lang w:val="ca-ES"/>
          </w:rPr>
          <w:t xml:space="preserve"> បានកំណត់ចេញនូវ</w:t>
        </w:r>
        <w:r w:rsidRPr="00932B69">
          <w:rPr>
            <w:rFonts w:ascii="Khmer MEF1" w:hAnsi="Khmer MEF1" w:cs="Khmer MEF1"/>
            <w:cs/>
            <w:lang w:val="ca-ES"/>
            <w:rPrChange w:id="7154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សកម្មភាពក្នុងធ្វើ</w:t>
        </w:r>
      </w:ins>
      <w:ins w:id="7155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156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សវនកម្មអនុ</w:t>
        </w:r>
      </w:ins>
      <w:ins w:id="7157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  <w:rPrChange w:id="7158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159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160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លោ</w:t>
        </w:r>
      </w:ins>
      <w:ins w:id="7161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</w:rPr>
          <w:t>​</w:t>
        </w:r>
        <w:r w:rsidR="002B31DB" w:rsidRPr="00932B69">
          <w:rPr>
            <w:rFonts w:ascii="Khmer MEF1" w:hAnsi="Khmer MEF1" w:cs="Khmer MEF1"/>
            <w:cs/>
            <w:lang w:val="ca-ES"/>
            <w:rPrChange w:id="7162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163" w:author="Kem Sereyboth" w:date="2023-07-25T13:10:00Z">
        <w:r w:rsidR="002B31DB" w:rsidRPr="00932B69">
          <w:rPr>
            <w:rFonts w:ascii="Khmer MEF1" w:hAnsi="Khmer MEF1" w:cs="Khmer MEF1"/>
            <w:lang w:val="ca-ES"/>
          </w:rPr>
          <w:t>​​</w:t>
        </w:r>
      </w:ins>
      <w:ins w:id="7164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165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មភាព</w:t>
        </w:r>
        <w:r w:rsidR="00944A50" w:rsidRPr="002B31DB">
          <w:rPr>
            <w:rFonts w:ascii="Khmer MEF1" w:hAnsi="Khmer MEF1" w:cs="Khmer MEF1"/>
            <w:spacing w:val="-6"/>
            <w:cs/>
            <w:lang w:val="ca-ES"/>
            <w:rPrChange w:id="7166" w:author="Kem Sereyboth" w:date="2023-07-25T13:10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 xml:space="preserve"> </w:t>
        </w:r>
        <w:r w:rsidR="00944A50" w:rsidRPr="00FD0FB5">
          <w:rPr>
            <w:rFonts w:ascii="Khmer MEF1" w:hAnsi="Khmer MEF1" w:cs="Khmer MEF1"/>
            <w:spacing w:val="4"/>
            <w:cs/>
            <w:lang w:val="ca-ES"/>
            <w:rPrChange w:id="7167" w:author="Sopheak Phorn" w:date="2023-08-04T10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និង</w:t>
        </w:r>
      </w:ins>
      <w:ins w:id="7168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169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សវនកម្មស</w:t>
        </w:r>
      </w:ins>
      <w:ins w:id="7170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7171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172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173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មិ</w:t>
        </w:r>
      </w:ins>
      <w:ins w:id="7174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7175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176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177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ទ្ធ</w:t>
        </w:r>
      </w:ins>
      <w:ins w:id="7178" w:author="Kem Sereyboth" w:date="2023-07-12T11:07:00Z">
        <w:r w:rsidR="004A4CD5" w:rsidRPr="00FD0FB5">
          <w:rPr>
            <w:rFonts w:ascii="Khmer MEF1" w:hAnsi="Khmer MEF1" w:cs="Khmer MEF1"/>
            <w:spacing w:val="4"/>
            <w:lang w:val="ca-ES"/>
            <w:rPrChange w:id="7179" w:author="Sopheak Phorn" w:date="2023-08-04T10:47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​​​​​​</w:t>
        </w:r>
      </w:ins>
      <w:ins w:id="7180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181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កម្មនៅតាមបណ្តាអង្គភាពក្រោមឱវាទ </w:t>
        </w:r>
        <w:r w:rsidRPr="00FD0FB5">
          <w:rPr>
            <w:rFonts w:ascii="Khmer MEF1" w:hAnsi="Khmer MEF1" w:cs="Khmer MEF1"/>
            <w:b/>
            <w:bCs/>
            <w:spacing w:val="4"/>
            <w:cs/>
            <w:lang w:val="ca-ES"/>
            <w:rPrChange w:id="7182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  <w:r w:rsidRPr="00FD0FB5">
          <w:rPr>
            <w:rFonts w:ascii="Khmer MEF1" w:hAnsi="Khmer MEF1" w:cs="Khmer MEF1"/>
            <w:spacing w:val="4"/>
            <w:cs/>
            <w:lang w:val="ca-ES"/>
            <w:rPrChange w:id="7183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FD0FB5">
          <w:rPr>
            <w:rFonts w:ascii="Khmer MEF1" w:hAnsi="Khmer MEF1" w:cs="Khmer MEF1"/>
            <w:spacing w:val="6"/>
            <w:cs/>
            <w:lang w:val="ca-ES"/>
            <w:rPrChange w:id="7184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នៅក្នុងត្រីមាស</w:t>
        </w:r>
      </w:ins>
      <w:ins w:id="7185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7186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២ </w:t>
        </w:r>
      </w:ins>
      <w:ins w:id="7187" w:author="Kem Sereyboth" w:date="2023-06-20T14:21:00Z">
        <w:r w:rsidRPr="00FD0FB5">
          <w:rPr>
            <w:rFonts w:ascii="Khmer MEF1" w:hAnsi="Khmer MEF1" w:cs="Khmer MEF1"/>
            <w:spacing w:val="6"/>
            <w:cs/>
            <w:lang w:val="ca-ES"/>
            <w:rPrChange w:id="718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ឆ្នាំ</w:t>
        </w:r>
      </w:ins>
      <w:ins w:id="7189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7190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២០</w:t>
        </w:r>
      </w:ins>
      <w:ins w:id="7191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192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93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7194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</w:t>
        </w:r>
      </w:ins>
      <w:ins w:id="7195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196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97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719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៣</w:t>
        </w:r>
      </w:ins>
      <w:ins w:id="7199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200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201" w:author="Kem Sereyboth" w:date="2023-06-20T14:21:00Z">
        <w:r w:rsidRPr="00FD0FB5">
          <w:rPr>
            <w:rFonts w:ascii="Khmer MEF1" w:hAnsi="Khmer MEF1" w:cs="Khmer MEF1"/>
            <w:spacing w:val="6"/>
            <w:cs/>
            <w:rPrChange w:id="7202" w:author="Sopheak Phorn" w:date="2023-08-04T10:48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នេះ។</w:t>
        </w:r>
        <w:r w:rsidRPr="00FD0FB5">
          <w:rPr>
            <w:rFonts w:ascii="Khmer MEF1" w:hAnsi="Khmer MEF1" w:cs="Khmer MEF1"/>
            <w:spacing w:val="4"/>
            <w:rPrChange w:id="7203" w:author="Sopheak Phorn" w:date="2023-08-04T10:47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</w:ins>
      <w:ins w:id="7204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205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សវនកម្មអនុលោមភាព </w:t>
        </w:r>
        <w:r w:rsidR="00726A30" w:rsidRPr="00FD0FB5">
          <w:rPr>
            <w:rFonts w:ascii="Khmer MEF1" w:hAnsi="Khmer MEF1" w:cs="Khmer MEF1"/>
            <w:spacing w:val="-10"/>
            <w:cs/>
            <w:rPrChange w:id="7206" w:author="Sopheak Phorn" w:date="2023-08-04T10:52:00Z">
              <w:rPr>
                <w:rFonts w:ascii="Khmer MEF1" w:hAnsi="Khmer MEF1" w:cs="Khmer MEF1"/>
                <w:spacing w:val="4"/>
                <w:cs/>
              </w:rPr>
            </w:rPrChange>
          </w:rPr>
          <w:t>ជាប្រភេទសវនកម្មមួយដែលអនុវត្តលើ</w:t>
        </w:r>
      </w:ins>
      <w:ins w:id="7207" w:author="Sopheak Phorn" w:date="2023-08-04T10:52:00Z"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7208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អង្គភាពក្រោមឱវាទ </w:t>
        </w:r>
        <w:r w:rsidR="00FD0FB5" w:rsidRPr="00FD0FB5">
          <w:rPr>
            <w:rFonts w:ascii="Khmer MEF1" w:hAnsi="Khmer MEF1" w:cs="Khmer MEF1"/>
            <w:b/>
            <w:bCs/>
            <w:spacing w:val="-10"/>
            <w:cs/>
            <w:lang w:val="ca-ES"/>
            <w:rPrChange w:id="7209" w:author="Sopheak Phorn" w:date="2023-08-04T10:5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7210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7211" w:author="Kem Sereyboth" w:date="2023-07-25T13:08:00Z">
        <w:del w:id="7212" w:author="Sopheak Phorn" w:date="2023-07-28T13:11:00Z">
          <w:r w:rsidR="002B31DB" w:rsidRPr="00FD0FB5" w:rsidDel="00271425">
            <w:rPr>
              <w:rFonts w:ascii="Khmer MEF1" w:hAnsi="Khmer MEF1" w:cs="Khmer MEF1"/>
              <w:spacing w:val="-10"/>
              <w:cs/>
              <w:lang w:val="ca-ES"/>
              <w:rPrChange w:id="7213" w:author="Sopheak Phorn" w:date="2023-08-04T10:52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="002B31DB" w:rsidRPr="00FD0FB5" w:rsidDel="00271425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7214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del w:id="7215" w:author="Sopheak Phorn" w:date="2023-08-04T10:52:00Z">
          <w:r w:rsidR="002B31DB" w:rsidRPr="00FD0FB5" w:rsidDel="00FD0FB5">
            <w:rPr>
              <w:rFonts w:ascii="Khmer MEF1" w:hAnsi="Khmer MEF1" w:cs="Khmer MEF1"/>
              <w:b/>
              <w:bCs/>
              <w:spacing w:val="-10"/>
              <w:lang w:val="ca-ES"/>
              <w:rPrChange w:id="7216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7217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218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ចំ</w:t>
        </w:r>
      </w:ins>
      <w:ins w:id="7219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7220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21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222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ពោះ</w:t>
        </w:r>
      </w:ins>
      <w:ins w:id="7223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7224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25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226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ការអនុវត្ត</w:t>
        </w:r>
        <w:r w:rsidR="00726A30" w:rsidRPr="00FD0FB5">
          <w:rPr>
            <w:rFonts w:ascii="Khmer MEF1" w:hAnsi="Khmer MEF1" w:cs="Khmer MEF1"/>
            <w:spacing w:val="-6"/>
            <w:cs/>
            <w:rPrChange w:id="7227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ច្បាប់ </w:t>
        </w:r>
        <w:r w:rsidR="00726A30" w:rsidRPr="00FD0FB5">
          <w:rPr>
            <w:rFonts w:ascii="Khmer MEF1" w:hAnsi="Khmer MEF1" w:cs="Khmer MEF1"/>
            <w:spacing w:val="-6"/>
            <w:cs/>
            <w:rPrChange w:id="7228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និងបទប្បញ្ញត្តិ គោលនយោបាយ </w:t>
        </w:r>
        <w:r w:rsidR="00726A30" w:rsidRPr="00FD0FB5">
          <w:rPr>
            <w:rFonts w:ascii="Khmer MEF1" w:hAnsi="Khmer MEF1" w:cs="Khmer MEF1"/>
            <w:spacing w:val="-6"/>
            <w:cs/>
            <w:rPrChange w:id="7229" w:author="Sopheak Phorn" w:date="2023-08-04T10:53:00Z">
              <w:rPr>
                <w:rFonts w:ascii="Khmer MEF1" w:hAnsi="Khmer MEF1" w:cs="Khmer MEF1"/>
                <w:spacing w:val="-12"/>
                <w:cs/>
              </w:rPr>
            </w:rPrChange>
          </w:rPr>
          <w:t>ក្រមសីលធម៌ ឬលក្ខខណ្ឌដែលបានព្រមព្រៀងគ្នា</w:t>
        </w:r>
        <w:r w:rsidR="00726A30" w:rsidRPr="00FD0FB5">
          <w:rPr>
            <w:rFonts w:ascii="Khmer MEF1" w:hAnsi="Khmer MEF1" w:cs="Khmer MEF1"/>
            <w:spacing w:val="-6"/>
            <w:cs/>
            <w:rPrChange w:id="7230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 ដូចជាលក្ខ</w:t>
        </w:r>
      </w:ins>
      <w:ins w:id="7231" w:author="Kem Sereyboth" w:date="2023-07-25T13:11:00Z">
        <w:r w:rsidR="002B31DB" w:rsidRPr="00FD0FB5">
          <w:rPr>
            <w:rFonts w:ascii="Khmer MEF1" w:hAnsi="Khmer MEF1" w:cs="Khmer MEF1"/>
            <w:spacing w:val="-6"/>
            <w:cs/>
            <w:rPrChange w:id="7232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33" w:author="Kem Sereyboth" w:date="2023-07-25T11:29:00Z">
        <w:r w:rsidR="00726A30" w:rsidRPr="00FD0FB5">
          <w:rPr>
            <w:rFonts w:ascii="Khmer MEF1" w:hAnsi="Khmer MEF1" w:cs="Khmer MEF1"/>
            <w:spacing w:val="-6"/>
            <w:cs/>
            <w:rPrChange w:id="7234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>ខណ្ឌនៃ</w:t>
        </w:r>
        <w:r w:rsidR="00726A30" w:rsidRPr="00FD0FB5">
          <w:rPr>
            <w:rFonts w:ascii="Khmer MEF1" w:hAnsi="Khmer MEF1" w:cs="Khmer MEF1"/>
            <w:spacing w:val="-4"/>
            <w:cs/>
            <w:rPrChange w:id="7235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>កិច្ចស​ន្យា</w:t>
        </w:r>
        <w:r w:rsidR="00726A30" w:rsidRPr="00FD0FB5">
          <w:rPr>
            <w:rFonts w:ascii="Khmer MEF1" w:hAnsi="Khmer MEF1" w:cs="Khmer MEF1"/>
            <w:spacing w:val="-4"/>
            <w:cs/>
            <w:rPrChange w:id="7236" w:author="Sopheak Phorn" w:date="2023-08-04T10:53:00Z">
              <w:rPr>
                <w:rFonts w:ascii="Khmer MEF1" w:hAnsi="Khmer MEF1" w:cs="Khmer MEF1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="00726A30" w:rsidRPr="00FD0FB5">
          <w:rPr>
            <w:rFonts w:ascii="Khmer MEF1" w:hAnsi="Khmer MEF1" w:cs="Khmer MEF1"/>
            <w:spacing w:val="-4"/>
            <w:cs/>
            <w:rPrChange w:id="7237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ការធ្វើសវនកម្មអនុលោមភាពរបស់អង្គភា</w:t>
        </w:r>
      </w:ins>
      <w:ins w:id="7238" w:author="Kem Sereyboth" w:date="2023-07-25T13:11:00Z">
        <w:r w:rsidR="002B31DB" w:rsidRPr="00FD0FB5">
          <w:rPr>
            <w:rFonts w:ascii="Khmer MEF1" w:hAnsi="Khmer MEF1" w:cs="Khmer MEF1"/>
            <w:spacing w:val="-4"/>
            <w:cs/>
            <w:rPrChange w:id="7239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40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241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ពសវនកម្ម</w:t>
        </w:r>
      </w:ins>
      <w:ins w:id="7242" w:author="Sopheak Phorn" w:date="2023-08-04T10:53:00Z">
        <w:r w:rsidR="00FD0FB5">
          <w:rPr>
            <w:rFonts w:ascii="Khmer MEF1" w:hAnsi="Khmer MEF1" w:cs="Khmer MEF1" w:hint="cs"/>
            <w:spacing w:val="6"/>
            <w:cs/>
          </w:rPr>
          <w:t>​</w:t>
        </w:r>
      </w:ins>
      <w:ins w:id="7243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244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ផ្ទៃក្នុ​ងនៃ </w:t>
        </w:r>
        <w:r w:rsidR="00726A30" w:rsidRPr="00FD0FB5">
          <w:rPr>
            <w:rFonts w:ascii="Khmer MEF1" w:hAnsi="Khmer MEF1" w:cs="Khmer MEF1"/>
            <w:b/>
            <w:bCs/>
            <w:spacing w:val="-4"/>
            <w:cs/>
            <w:rPrChange w:id="7245" w:author="Sopheak Phorn" w:date="2023-08-04T10:53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អ.ស.ហ.</w:t>
        </w:r>
        <w:r w:rsidR="00726A30" w:rsidRPr="00FD0FB5">
          <w:rPr>
            <w:rFonts w:ascii="Khmer MEF1" w:hAnsi="Khmer MEF1" w:cs="Khmer MEF1"/>
            <w:spacing w:val="-4"/>
            <w:cs/>
            <w:rPrChange w:id="7246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មានគោលបំណងត្រួតពិនិត្យ និងវាយតម្លៃថាតើការអនុវត្ត</w:t>
        </w:r>
      </w:ins>
      <w:ins w:id="7247" w:author="Kem Sereyboth" w:date="2023-07-25T13:09:00Z">
        <w:r w:rsidR="002B31DB" w:rsidRPr="00FD0FB5">
          <w:rPr>
            <w:rFonts w:ascii="Khmer MEF1" w:hAnsi="Khmer MEF1" w:cs="Khmer MEF1"/>
            <w:spacing w:val="-4"/>
            <w:cs/>
            <w:rPrChange w:id="7248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របស់</w:t>
        </w:r>
      </w:ins>
      <w:ins w:id="7249" w:author="Sopheak" w:date="2023-08-03T06:51:00Z">
        <w:r w:rsidR="00C40007" w:rsidRPr="00FD0FB5">
          <w:rPr>
            <w:rFonts w:ascii="Khmer MEF1" w:hAnsi="Khmer MEF1" w:cs="Khmer MEF1"/>
            <w:spacing w:val="-4"/>
            <w:cs/>
            <w:rPrChange w:id="7250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r w:rsidR="00C40007" w:rsidRPr="00FD0FB5">
          <w:rPr>
            <w:rFonts w:ascii="Khmer MEF1" w:hAnsi="Khmer MEF1" w:cs="Khmer MEF1"/>
            <w:b/>
            <w:bCs/>
            <w:spacing w:val="-4"/>
            <w:cs/>
            <w:rPrChange w:id="7251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ន.គ.ស.</w:t>
        </w:r>
      </w:ins>
      <w:ins w:id="7252" w:author="Kem Sereyboth" w:date="2023-07-25T13:08:00Z">
        <w:del w:id="7253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254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អង្គភាពក្រោមឱ</w:delText>
          </w:r>
        </w:del>
      </w:ins>
      <w:ins w:id="7255" w:author="Kem Sereyboth" w:date="2023-07-25T13:11:00Z">
        <w:del w:id="7256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lang w:val="ca-ES"/>
              <w:rPrChange w:id="7257" w:author="Sopheak Phorn" w:date="2023-08-04T10:53:00Z">
                <w:rPr>
                  <w:rFonts w:ascii="Khmer MEF1" w:hAnsi="Khmer MEF1" w:cs="Khmer MEF1"/>
                  <w:lang w:val="ca-ES"/>
                </w:rPr>
              </w:rPrChange>
            </w:rPr>
            <w:delText>​​​</w:delText>
          </w:r>
        </w:del>
      </w:ins>
      <w:ins w:id="7258" w:author="Kem Sereyboth" w:date="2023-07-25T13:08:00Z">
        <w:del w:id="7259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260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វាទ </w:delText>
          </w:r>
          <w:r w:rsidR="002B31DB" w:rsidRPr="00FD0FB5" w:rsidDel="00C4000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7261" w:author="Sopheak Phorn" w:date="2023-08-04T10:53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r w:rsidR="002B31DB" w:rsidRPr="00FD0FB5">
          <w:rPr>
            <w:rFonts w:ascii="Khmer MEF1" w:hAnsi="Khmer MEF1" w:cs="Khmer MEF1"/>
            <w:b/>
            <w:bCs/>
            <w:spacing w:val="-4"/>
            <w:lang w:val="ca-ES"/>
            <w:rPrChange w:id="7262" w:author="Sopheak Phorn" w:date="2023-08-04T10:53:00Z">
              <w:rPr>
                <w:rFonts w:ascii="Khmer MEF1" w:hAnsi="Khmer MEF1" w:cs="Khmer MEF1"/>
                <w:b/>
                <w:bCs/>
                <w:spacing w:val="-4"/>
                <w:highlight w:val="yellow"/>
                <w:lang w:val="ca-ES"/>
              </w:rPr>
            </w:rPrChange>
          </w:rPr>
          <w:t xml:space="preserve"> </w:t>
        </w:r>
      </w:ins>
      <w:ins w:id="7263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264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ស្របតាមច្បាប់</w:t>
        </w:r>
        <w:r w:rsidR="00726A30" w:rsidRPr="00C40007">
          <w:rPr>
            <w:rFonts w:ascii="Khmer MEF1" w:hAnsi="Khmer MEF1" w:cs="Khmer MEF1"/>
            <w:spacing w:val="-4"/>
            <w:cs/>
            <w:rPrChange w:id="7265" w:author="Sopheak" w:date="2023-08-03T06:52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r w:rsidR="00726A30" w:rsidRPr="001438C3">
          <w:rPr>
            <w:rFonts w:ascii="Khmer MEF1" w:hAnsi="Khmer MEF1" w:cs="Khmer MEF1"/>
            <w:cs/>
            <w:rPrChange w:id="7266" w:author="Sopheak Phorn" w:date="2023-08-04T10:54:00Z">
              <w:rPr>
                <w:rFonts w:ascii="Khmer MEF1" w:hAnsi="Khmer MEF1" w:cs="Khmer MEF1"/>
                <w:spacing w:val="2"/>
                <w:cs/>
              </w:rPr>
            </w:rPrChange>
          </w:rPr>
          <w:t>អ​</w:t>
        </w:r>
        <w:r w:rsidR="00726A30" w:rsidRPr="001438C3">
          <w:rPr>
            <w:rFonts w:ascii="Khmer MEF1" w:hAnsi="Khmer MEF1" w:cs="Khmer MEF1"/>
            <w:cs/>
          </w:rPr>
          <w:t>នុ​ក្រឹត្យ ប្រកាស បទប្បញ្ញត្តិ និងកិច្ចព្រមព្រៀងដូចមានចែងជាធរមានដែ</w:t>
        </w:r>
      </w:ins>
      <w:ins w:id="7267" w:author="Kem Sereyboth" w:date="2023-07-25T13:11:00Z">
        <w:r w:rsidR="002B31DB" w:rsidRPr="001438C3">
          <w:rPr>
            <w:rFonts w:ascii="Khmer MEF1" w:hAnsi="Khmer MEF1" w:cs="Khmer MEF1"/>
            <w:cs/>
          </w:rPr>
          <w:t>​</w:t>
        </w:r>
      </w:ins>
      <w:ins w:id="7268" w:author="Kem Sereyboth" w:date="2023-07-25T11:29:00Z">
        <w:r w:rsidR="00726A30" w:rsidRPr="001438C3">
          <w:rPr>
            <w:rFonts w:ascii="Khmer MEF1" w:hAnsi="Khmer MEF1" w:cs="Khmer MEF1"/>
            <w:cs/>
          </w:rPr>
          <w:t>រ</w:t>
        </w:r>
      </w:ins>
      <w:ins w:id="7269" w:author="Kem Sereyboth" w:date="2023-07-25T13:11:00Z">
        <w:r w:rsidR="002B31DB" w:rsidRPr="001438C3">
          <w:rPr>
            <w:rFonts w:ascii="Khmer MEF1" w:hAnsi="Khmer MEF1" w:cs="Khmer MEF1"/>
            <w:lang w:val="ca-ES"/>
            <w:rPrChange w:id="7270" w:author="Sopheak Phorn" w:date="2023-08-04T10:54:00Z">
              <w:rPr>
                <w:rFonts w:ascii="Khmer MEF1" w:hAnsi="Khmer MEF1" w:cs="Khmer MEF1"/>
              </w:rPr>
            </w:rPrChange>
          </w:rPr>
          <w:t>​​</w:t>
        </w:r>
      </w:ins>
      <w:ins w:id="7271" w:author="Kem Sereyboth" w:date="2023-07-25T11:29:00Z">
        <w:r w:rsidR="00726A30" w:rsidRPr="001438C3">
          <w:rPr>
            <w:rFonts w:ascii="Khmer MEF1" w:hAnsi="Khmer MEF1" w:cs="Khmer MEF1"/>
            <w:cs/>
          </w:rPr>
          <w:t>ឬទេ។</w:t>
        </w:r>
      </w:ins>
      <w:ins w:id="7272" w:author="Kem Sereyboth" w:date="2023-07-25T13:06:00Z">
        <w:r w:rsidR="002B31DB" w:rsidRPr="001438C3">
          <w:rPr>
            <w:rFonts w:ascii="Khmer MEF1" w:hAnsi="Khmer MEF1" w:cs="Khmer MEF1"/>
            <w:cs/>
          </w:rPr>
          <w:t xml:space="preserve"> </w:t>
        </w:r>
      </w:ins>
      <w:ins w:id="7273" w:author="Kem Sereyboth" w:date="2023-07-19T14:58:00Z">
        <w:r w:rsidR="00944A50" w:rsidRPr="001438C3">
          <w:rPr>
            <w:rFonts w:ascii="Khmer MEF1" w:hAnsi="Khmer MEF1" w:cs="Khmer MEF1"/>
            <w:cs/>
            <w:lang w:val="ca-ES"/>
            <w:rPrChange w:id="7274" w:author="Sopheak Phorn" w:date="2023-08-04T10:54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>សវនកម្ម</w:t>
        </w:r>
      </w:ins>
      <w:ins w:id="7275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សមិទ្ធក</w:t>
        </w:r>
      </w:ins>
      <w:ins w:id="7276" w:author="Kem Sereyboth" w:date="2023-07-12T11:07:00Z">
        <w:r w:rsidR="004A4CD5" w:rsidRPr="001438C3">
          <w:rPr>
            <w:rFonts w:ascii="Khmer MEF1" w:hAnsi="Khmer MEF1" w:cs="Khmer MEF1"/>
            <w:cs/>
            <w:lang w:val="ca-ES"/>
          </w:rPr>
          <w:t>​</w:t>
        </w:r>
      </w:ins>
      <w:ins w:id="7277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ម្ម</w:t>
        </w:r>
        <w:r w:rsidRPr="001438C3">
          <w:rPr>
            <w:rFonts w:ascii="Khmer MEF1" w:hAnsi="Khmer MEF1" w:cs="Khmer MEF1"/>
            <w:cs/>
            <w:lang w:val="ca-ES"/>
            <w:rPrChange w:id="7278" w:author="Sopheak Phorn" w:date="2023-08-04T10:54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cs/>
            <w:lang w:val="ca-ES"/>
          </w:rPr>
          <w:t>គឺជា</w:t>
        </w:r>
        <w:r w:rsidRPr="00771598">
          <w:rPr>
            <w:rFonts w:ascii="Khmer MEF1" w:hAnsi="Khmer MEF1" w:cs="Khmer MEF1"/>
            <w:spacing w:val="-4"/>
            <w:cs/>
            <w:lang w:val="ca-ES"/>
            <w:rPrChange w:id="7279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ប្រភេទសវនកម្មមួយ</w:t>
        </w:r>
      </w:ins>
      <w:ins w:id="7280" w:author="Sopheak" w:date="2023-08-03T06:52:00Z">
        <w:r w:rsidR="00771598" w:rsidRPr="00771598">
          <w:rPr>
            <w:rFonts w:ascii="Khmer MEF1" w:hAnsi="Khmer MEF1" w:cs="Khmer MEF1"/>
            <w:spacing w:val="-4"/>
            <w:cs/>
            <w:lang w:val="ca-ES"/>
            <w:rPrChange w:id="7281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282" w:author="Kem Sereyboth" w:date="2023-06-20T14:21:00Z">
        <w:r w:rsidRPr="00771598">
          <w:rPr>
            <w:rFonts w:ascii="Khmer MEF1" w:hAnsi="Khmer MEF1" w:cs="Khmer MEF1"/>
            <w:spacing w:val="2"/>
            <w:cs/>
            <w:lang w:val="ca-ES"/>
            <w:rPrChange w:id="7283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អនុវត្ត</w:t>
        </w:r>
        <w:r w:rsidRPr="00771598">
          <w:rPr>
            <w:rFonts w:ascii="Khmer MEF1" w:hAnsi="Khmer MEF1" w:cs="Khmer MEF1"/>
            <w:spacing w:val="2"/>
            <w:cs/>
            <w:lang w:val="ca-ES"/>
            <w:rPrChange w:id="7284" w:author="Sopheak" w:date="2023-08-03T06:5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7285" w:author="Sopheak Phorn" w:date="2023-07-28T13:12:00Z">
        <w:r w:rsidR="00271425" w:rsidRPr="00771598">
          <w:rPr>
            <w:rFonts w:ascii="Khmer MEF1" w:hAnsi="Khmer MEF1" w:cs="Khmer MEF1"/>
            <w:spacing w:val="2"/>
            <w:cs/>
            <w:lang w:val="ca-ES"/>
            <w:rPrChange w:id="7286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="00271425" w:rsidRPr="00771598">
          <w:rPr>
            <w:rFonts w:ascii="Khmer MEF1" w:hAnsi="Khmer MEF1" w:cs="Khmer MEF1"/>
            <w:b/>
            <w:bCs/>
            <w:color w:val="000000"/>
            <w:spacing w:val="2"/>
            <w:cs/>
            <w:rPrChange w:id="7287" w:author="Sopheak" w:date="2023-08-03T06:52:00Z">
              <w:rPr>
                <w:rFonts w:ascii="Khmer MEF1" w:hAnsi="Khmer MEF1" w:cs="Khmer MEF1"/>
                <w:b/>
                <w:bCs/>
                <w:color w:val="000000"/>
                <w:spacing w:val="-10"/>
                <w:cs/>
              </w:rPr>
            </w:rPrChange>
          </w:rPr>
          <w:t xml:space="preserve">ន.គ.ស. </w:t>
        </w:r>
        <w:r w:rsidR="00271425" w:rsidRPr="00771598">
          <w:rPr>
            <w:rFonts w:ascii="Khmer MEF1" w:hAnsi="Khmer MEF1" w:cs="Khmer MEF1"/>
            <w:color w:val="000000"/>
            <w:spacing w:val="2"/>
            <w:cs/>
            <w:rPrChange w:id="7288" w:author="Sopheak" w:date="2023-08-03T06:52:00Z">
              <w:rPr>
                <w:rFonts w:ascii="Khmer MEF1" w:hAnsi="Khmer MEF1" w:cs="Khmer MEF1"/>
                <w:color w:val="000000"/>
                <w:spacing w:val="-10"/>
                <w:cs/>
              </w:rPr>
            </w:rPrChange>
          </w:rPr>
          <w:t>បានរៀបចំមិនសម្រេចបានតាមផែនការកំណត់លើ</w:t>
        </w:r>
      </w:ins>
      <w:ins w:id="7289" w:author="Sopheak Phorn" w:date="2023-07-28T13:24:00Z">
        <w:r w:rsidR="00271425" w:rsidRPr="00771598" w:rsidDel="00271425">
          <w:rPr>
            <w:rFonts w:ascii="Khmer MEF1" w:hAnsi="Khmer MEF1" w:cs="Khmer MEF1"/>
            <w:spacing w:val="2"/>
            <w:cs/>
            <w:lang w:val="ca-ES"/>
            <w:rPrChange w:id="7290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291" w:author="Kem Sereyboth" w:date="2023-06-20T14:21:00Z">
        <w:del w:id="7292" w:author="Sopheak Phorn" w:date="2023-07-28T13:12:00Z">
          <w:r w:rsidRPr="00771598" w:rsidDel="00271425">
            <w:rPr>
              <w:rFonts w:ascii="Khmer MEF1" w:hAnsi="Khmer MEF1" w:cs="Khmer MEF1"/>
              <w:spacing w:val="2"/>
              <w:cs/>
              <w:lang w:val="ca-ES"/>
              <w:rPrChange w:id="7293" w:author="Sopheak" w:date="2023-08-03T06:52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7294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lang w:val="ca-ES"/>
              <w:rPrChange w:id="7295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 xml:space="preserve"> </w:delText>
          </w:r>
        </w:del>
        <w:r w:rsidRPr="00771598">
          <w:rPr>
            <w:rFonts w:ascii="Khmer MEF1" w:hAnsi="Khmer MEF1" w:cs="Khmer MEF1"/>
            <w:spacing w:val="2"/>
            <w:cs/>
            <w:lang w:val="ca-ES"/>
            <w:rPrChange w:id="7296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Pr="00771598">
          <w:rPr>
            <w:rFonts w:ascii="Khmer MEF1" w:hAnsi="Khmer MEF1" w:cs="Khmer MEF1"/>
            <w:spacing w:val="2"/>
            <w:cs/>
            <w:rPrChange w:id="7297" w:author="Sopheak" w:date="2023-08-03T06:52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Pr="001438C3">
          <w:rPr>
            <w:rFonts w:ascii="Khmer MEF1" w:hAnsi="Khmer MEF1" w:cs="Khmer MEF1"/>
            <w:spacing w:val="10"/>
            <w:cs/>
            <w:rPrChange w:id="7298" w:author="Sopheak Phorn" w:date="2023-08-04T10:55:00Z">
              <w:rPr>
                <w:rFonts w:ascii="Khmer MEF1" w:hAnsi="Khmer MEF1" w:cs="Khmer MEF1"/>
                <w:spacing w:val="4"/>
                <w:cs/>
              </w:rPr>
            </w:rPrChange>
          </w:rPr>
          <w:t>ពិនិត្យដោយឯករាជ្យដែលមាន</w:t>
        </w:r>
        <w:r w:rsidRPr="001438C3">
          <w:rPr>
            <w:rFonts w:ascii="Khmer MEF1" w:hAnsi="Khmer MEF1" w:cs="Khmer MEF1"/>
            <w:spacing w:val="10"/>
            <w:cs/>
            <w:rPrChange w:id="7299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វិសាលភាពគ្របដណ្តប់លើទិដ្ឋភាពចំនួន ៣ (បី) រួមមាន</w:t>
        </w:r>
        <w:r w:rsidRPr="001438C3">
          <w:rPr>
            <w:rFonts w:ascii="Khmer MEF1" w:hAnsi="Khmer MEF1" w:cs="Khmer MEF1"/>
            <w:spacing w:val="10"/>
            <w:lang w:val="ca-ES"/>
            <w:rPrChange w:id="7300" w:author="Sopheak Phorn" w:date="2023-08-04T10:55:00Z">
              <w:rPr>
                <w:rFonts w:ascii="Khmer MEF1" w:hAnsi="Khmer MEF1" w:cs="Khmer MEF1"/>
                <w:spacing w:val="-4"/>
              </w:rPr>
            </w:rPrChange>
          </w:rPr>
          <w:t xml:space="preserve"> </w:t>
        </w:r>
        <w:del w:id="7301" w:author="S_Chhenglay" w:date="2023-08-04T09:20:00Z">
          <w:r w:rsidRPr="001438C3" w:rsidDel="00665E73">
            <w:rPr>
              <w:rFonts w:ascii="Khmer MEF1" w:hAnsi="Khmer MEF1" w:cs="Khmer MEF1"/>
              <w:strike/>
              <w:spacing w:val="10"/>
              <w:cs/>
              <w:rPrChange w:id="7302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ភាពសន្សំសំចៃ</w:delText>
          </w:r>
          <w:r w:rsidRPr="001438C3" w:rsidDel="00665E73">
            <w:rPr>
              <w:rFonts w:ascii="Khmer MEF1" w:hAnsi="Khmer MEF1" w:cs="Khmer MEF1"/>
              <w:spacing w:val="10"/>
              <w:cs/>
              <w:rPrChange w:id="7303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  <w:r w:rsidRPr="001438C3">
          <w:rPr>
            <w:rFonts w:ascii="Khmer MEF1" w:hAnsi="Khmer MEF1" w:cs="Khmer MEF1"/>
            <w:spacing w:val="10"/>
            <w:cs/>
            <w:rPrChange w:id="7304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10"/>
            <w:cs/>
            <w:rPrChange w:id="7305" w:author="Sopheak" w:date="2023-08-03T06:5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del w:id="7306" w:author="S_Chhenglay" w:date="2023-08-04T09:20:00Z">
          <w:r w:rsidRPr="00665E73" w:rsidDel="00665E73">
            <w:rPr>
              <w:rFonts w:ascii="Khmer MEF1" w:hAnsi="Khmer MEF1" w:cs="Khmer MEF1"/>
              <w:strike/>
              <w:spacing w:val="10"/>
              <w:cs/>
              <w:rPrChange w:id="7307" w:author="S_Chhenglay" w:date="2023-08-04T09:20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និង</w:delText>
          </w:r>
        </w:del>
        <w:r w:rsidRPr="001438C3">
          <w:rPr>
            <w:rFonts w:ascii="Khmer MEF1" w:hAnsi="Khmer MEF1" w:cs="Khmer MEF1"/>
            <w:spacing w:val="-2"/>
            <w:cs/>
            <w:rPrChange w:id="7308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ប្រសិទ្ធផល </w:t>
        </w:r>
      </w:ins>
      <w:ins w:id="7309" w:author="S_Chhenglay" w:date="2023-08-04T09:20:00Z">
        <w:r w:rsidR="00665E73" w:rsidRPr="001438C3">
          <w:rPr>
            <w:rFonts w:ascii="Khmer MEF1" w:hAnsi="Khmer MEF1" w:cs="Khmer MEF1"/>
            <w:spacing w:val="-2"/>
            <w:cs/>
          </w:rPr>
          <w:t>និង</w:t>
        </w:r>
        <w:r w:rsidR="00665E73" w:rsidRPr="001438C3">
          <w:rPr>
            <w:rFonts w:ascii="Khmer MEF1" w:hAnsi="Khmer MEF1" w:cs="Khmer MEF1"/>
            <w:spacing w:val="-2"/>
            <w:cs/>
            <w:rPrChange w:id="7310" w:author="Sopheak Phorn" w:date="2023-08-04T10:55:00Z">
              <w:rPr>
                <w:rFonts w:ascii="Khmer MEF1" w:hAnsi="Khmer MEF1" w:cs="Khmer MEF1"/>
                <w:spacing w:val="10"/>
                <w:cs/>
              </w:rPr>
            </w:rPrChange>
          </w:rPr>
          <w:t xml:space="preserve">ភាពសន្សំសំចៃ </w:t>
        </w:r>
      </w:ins>
      <w:ins w:id="7311" w:author="Kem Sereyboth" w:date="2023-06-20T14:21:00Z">
        <w:r w:rsidRPr="001438C3">
          <w:rPr>
            <w:rFonts w:ascii="Khmer MEF1" w:hAnsi="Khmer MEF1" w:cs="Khmer MEF1"/>
            <w:spacing w:val="-2"/>
            <w:cs/>
            <w:rPrChange w:id="7312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ដោយ</w:t>
        </w:r>
        <w:r w:rsidRPr="001438C3">
          <w:rPr>
            <w:rFonts w:ascii="Khmer MEF1" w:hAnsi="Khmer MEF1" w:cs="Khmer MEF1"/>
            <w:spacing w:val="-2"/>
            <w:cs/>
            <w:rPrChange w:id="7313" w:author="Sopheak Phorn" w:date="2023-08-04T10:55:00Z">
              <w:rPr>
                <w:rFonts w:ascii="Khmer MEF1" w:hAnsi="Khmer MEF1" w:cs="Khmer MEF1"/>
                <w:cs/>
              </w:rPr>
            </w:rPrChange>
          </w:rPr>
          <w:t>គោលដៅសវនកម្មសមិទ្ធកម្ម មិនតម្រូវលើភាពដាច់ខាតនៃការពិនិត្យ</w:t>
        </w:r>
      </w:ins>
      <w:ins w:id="7314" w:author="Sopheak Phorn" w:date="2023-08-04T10:55:00Z">
        <w:r w:rsidR="001438C3">
          <w:rPr>
            <w:rFonts w:ascii="Khmer MEF1" w:hAnsi="Khmer MEF1" w:cs="Khmer MEF1" w:hint="cs"/>
            <w:spacing w:val="-2"/>
            <w:cs/>
          </w:rPr>
          <w:t>​​</w:t>
        </w:r>
      </w:ins>
      <w:ins w:id="7315" w:author="Kem Sereyboth" w:date="2023-07-25T13:12:00Z">
        <w:r w:rsidR="00DE3D59" w:rsidRPr="00DE3D59">
          <w:rPr>
            <w:rFonts w:ascii="Khmer MEF1" w:hAnsi="Khmer MEF1" w:cs="Khmer MEF1"/>
            <w:spacing w:val="-2"/>
            <w:cs/>
            <w:rPrChange w:id="7316" w:author="Kem Sereyboth" w:date="2023-07-25T13:1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317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318" w:author="Sopheak Phorn" w:date="2023-08-04T10:55:00Z">
              <w:rPr>
                <w:rFonts w:ascii="Khmer MEF1" w:hAnsi="Khmer MEF1" w:cs="Khmer MEF1"/>
                <w:cs/>
              </w:rPr>
            </w:rPrChange>
          </w:rPr>
          <w:t>ទៅ</w:t>
        </w:r>
      </w:ins>
      <w:ins w:id="7319" w:author="Kem Sereyboth" w:date="2023-07-25T13:12:00Z">
        <w:r w:rsidR="00DE3D59" w:rsidRPr="001438C3">
          <w:rPr>
            <w:rFonts w:ascii="Khmer MEF1" w:hAnsi="Khmer MEF1" w:cs="Khmer MEF1"/>
            <w:spacing w:val="2"/>
            <w:lang w:val="ca-ES"/>
            <w:rPrChange w:id="7320" w:author="Sopheak Phorn" w:date="2023-08-04T10:55:00Z">
              <w:rPr>
                <w:rFonts w:ascii="Khmer MEF1" w:hAnsi="Khmer MEF1" w:cs="Khmer MEF1"/>
              </w:rPr>
            </w:rPrChange>
          </w:rPr>
          <w:t>​​</w:t>
        </w:r>
        <w:r w:rsidR="00DE3D59" w:rsidRPr="001438C3">
          <w:rPr>
            <w:rFonts w:ascii="Khmer MEF1" w:hAnsi="Khmer MEF1" w:cs="Khmer MEF1"/>
            <w:spacing w:val="2"/>
            <w:cs/>
            <w:rPrChange w:id="7321" w:author="Sopheak Phorn" w:date="2023-08-04T10:55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322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323" w:author="Sopheak Phorn" w:date="2023-08-04T10:55:00Z">
              <w:rPr>
                <w:rFonts w:ascii="Khmer MEF1" w:hAnsi="Khmer MEF1" w:cs="Khmer MEF1"/>
                <w:cs/>
              </w:rPr>
            </w:rPrChange>
          </w:rPr>
          <w:t xml:space="preserve">លើវិសាលភាពទាំង ៣ នោះទេ។ </w:t>
        </w:r>
        <w:r w:rsidRPr="001438C3">
          <w:rPr>
            <w:rFonts w:ascii="Khmer MEF1" w:hAnsi="Khmer MEF1" w:cs="Khmer MEF1"/>
            <w:spacing w:val="2"/>
            <w:cs/>
            <w:lang w:val="ca-ES"/>
            <w:rPrChange w:id="7324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ការធ្វើសវនកម្មសមិទ្ធកម្ម​របស់អង្គភាពសវ​ន​កម្មផ្ទៃក្នុងនៃ </w:t>
        </w:r>
        <w:r w:rsidRPr="001438C3">
          <w:rPr>
            <w:rFonts w:ascii="Khmer MEF1" w:hAnsi="Khmer MEF1" w:cs="Khmer MEF1"/>
            <w:b/>
            <w:bCs/>
            <w:spacing w:val="2"/>
            <w:cs/>
            <w:lang w:val="ca-ES"/>
            <w:rPrChange w:id="7325" w:author="Sopheak Phorn" w:date="2023-08-04T10:5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Pr="00244DB1">
          <w:rPr>
            <w:rFonts w:ascii="Khmer MEF1" w:hAnsi="Khmer MEF1" w:cs="Khmer MEF1"/>
            <w:spacing w:val="-2"/>
            <w:cs/>
            <w:lang w:val="ca-ES"/>
            <w:rPrChange w:id="7326" w:author="Sopheak Phorn" w:date="2023-07-28T13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327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មានគោលបំណងដើម្បីធានាទៅលើ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32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ប្រតិបត្តិការរបស់អង្គភាពក្រោមឱវាទ </w:t>
        </w:r>
        <w:r w:rsidRPr="001438C3">
          <w:rPr>
            <w:rFonts w:ascii="Khmer MEF1" w:hAnsi="Khmer MEF1" w:cs="Khmer MEF1"/>
            <w:b/>
            <w:bCs/>
            <w:spacing w:val="-4"/>
            <w:cs/>
            <w:lang w:val="ca-ES"/>
            <w:rPrChange w:id="7329" w:author="Sopheak Phorn" w:date="2023-08-04T10:55:00Z">
              <w:rPr>
                <w:rFonts w:ascii="Khmer MEF1" w:hAnsi="Khmer MEF1" w:cs="Khmer MEF1"/>
                <w:b/>
                <w:bCs/>
                <w:spacing w:val="-12"/>
                <w:cs/>
                <w:lang w:val="ca-ES"/>
              </w:rPr>
            </w:rPrChange>
          </w:rPr>
          <w:t>អ.ស.ហ.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330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ប្រកប</w:t>
        </w:r>
      </w:ins>
      <w:ins w:id="7331" w:author="Sopheak Phorn" w:date="2023-07-28T13:25:00Z">
        <w:r w:rsidR="00244DB1" w:rsidRPr="001438C3">
          <w:rPr>
            <w:rFonts w:ascii="Khmer MEF1" w:hAnsi="Khmer MEF1" w:cs="Khmer MEF1"/>
            <w:spacing w:val="-4"/>
            <w:cs/>
            <w:lang w:val="ca-ES"/>
            <w:rPrChange w:id="7332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7333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334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ដោយ</w:t>
        </w:r>
      </w:ins>
      <w:ins w:id="7335" w:author="Sopheak Phorn" w:date="2023-07-28T13:25:00Z">
        <w:r w:rsidR="00244DB1" w:rsidRPr="001438C3">
          <w:rPr>
            <w:rFonts w:ascii="Khmer MEF1" w:hAnsi="Khmer MEF1" w:cs="Khmer MEF1"/>
            <w:spacing w:val="-4"/>
            <w:lang w:val="ca-ES"/>
            <w:rPrChange w:id="7336" w:author="Sopheak Phorn" w:date="2023-08-04T10:55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7337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33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4"/>
            <w:cs/>
            <w:lang w:val="ca-ES"/>
            <w:rPrChange w:id="7339" w:author="Sopheak" w:date="2023-08-03T06:53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</w:t>
        </w:r>
      </w:ins>
      <w:ins w:id="7340" w:author="Sopheak Phorn" w:date="2023-08-04T10:57:00Z">
        <w:r w:rsidR="001438C3">
          <w:rPr>
            <w:rFonts w:ascii="Khmer MEF1" w:hAnsi="Khmer MEF1" w:cs="Khmer MEF1" w:hint="cs"/>
            <w:cs/>
            <w:lang w:val="ca-ES"/>
          </w:rPr>
          <w:t xml:space="preserve">តាមផែនការដែលបានដាក់ចេញ </w:t>
        </w:r>
      </w:ins>
      <w:ins w:id="7341" w:author="Kem Sereyboth" w:date="2023-06-20T14:21:00Z">
        <w:del w:id="7342" w:author="Sopheak Phorn" w:date="2023-08-04T10:57:00Z">
          <w:r w:rsidRPr="00771598" w:rsidDel="001438C3">
            <w:rPr>
              <w:rFonts w:ascii="Khmer MEF1" w:hAnsi="Khmer MEF1" w:cs="Khmer MEF1"/>
              <w:spacing w:val="4"/>
              <w:cs/>
              <w:lang w:val="ca-ES"/>
              <w:rPrChange w:id="7343" w:author="Sopheak" w:date="2023-08-03T06:53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ស័ក្តិសិទ្ធភាព</w:delText>
          </w:r>
          <w:r w:rsidRPr="002B31DB" w:rsidDel="001438C3">
            <w:rPr>
              <w:rFonts w:ascii="Khmer MEF1" w:hAnsi="Khmer MEF1" w:cs="Khmer MEF1"/>
              <w:cs/>
              <w:lang w:val="ca-ES"/>
              <w:rPrChange w:id="7344" w:author="Kem Sereyboth" w:date="2023-07-25T13:0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តម្លាភាព គណនេយ្យភាព</w:delText>
          </w:r>
          <w:r w:rsidRPr="002B31DB" w:rsidDel="001438C3">
            <w:rPr>
              <w:rFonts w:ascii="Khmer MEF1" w:hAnsi="Khmer MEF1" w:cs="Khmer MEF1"/>
              <w:cs/>
              <w:lang w:val="ca-ES"/>
            </w:rPr>
            <w:delText xml:space="preserve">​ </w:delText>
          </w:r>
        </w:del>
        <w:r w:rsidRPr="002B31DB">
          <w:rPr>
            <w:rFonts w:ascii="Khmer MEF1" w:hAnsi="Khmer MEF1" w:cs="Khmer MEF1"/>
            <w:cs/>
            <w:lang w:val="ca-ES"/>
          </w:rPr>
          <w:t>និងជួយកែលម្អឱ្យមានភាពប្រសើរឡើង។</w:t>
        </w:r>
        <w:r w:rsidRPr="002B31DB">
          <w:rPr>
            <w:rFonts w:ascii="Khmer MEF1" w:hAnsi="Khmer MEF1" w:cs="Khmer MEF1"/>
            <w:cs/>
            <w:lang w:val="ca-ES"/>
            <w:rPrChange w:id="7345" w:author="Kem Sereyboth" w:date="2023-07-25T13:0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</w:p>
    <w:p w14:paraId="1278232F" w14:textId="08BF8A6B" w:rsidR="005C3437" w:rsidRPr="00E33574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7346" w:author="Kem Sereyboth" w:date="2023-06-20T14:21:00Z"/>
          <w:lang w:val="ca-ES"/>
        </w:rPr>
        <w:pPrChange w:id="734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348" w:author="Kem Sereyboth" w:date="2023-06-20T14:21:00Z">
        <w:r w:rsidRPr="00631815">
          <w:rPr>
            <w:rFonts w:ascii="Khmer MEF1" w:hAnsi="Khmer MEF1" w:cs="Khmer MEF1"/>
            <w:spacing w:val="6"/>
            <w:cs/>
            <w:lang w:val="ca-ES"/>
            <w:rPrChange w:id="7349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ដើម្បីធានាសម្រេចបាននូវគោលបំណងនៃការធ្វើ</w:t>
        </w:r>
      </w:ins>
      <w:ins w:id="7350" w:author="Kem Sereyboth" w:date="2023-07-18T16:08:00Z">
        <w:r w:rsidR="004B71EF" w:rsidRPr="00631815">
          <w:rPr>
            <w:rFonts w:ascii="Khmer MEF1" w:hAnsi="Khmer MEF1" w:cs="Khmer MEF1"/>
            <w:spacing w:val="6"/>
            <w:cs/>
            <w:lang w:val="ca-ES"/>
            <w:rPrChange w:id="7351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សវនកម្មអនុលោមភាព</w:t>
        </w:r>
        <w:r w:rsidR="004B71EF" w:rsidRPr="004B201C">
          <w:rPr>
            <w:rFonts w:ascii="Khmer MEF1" w:hAnsi="Khmer MEF1" w:cs="Khmer MEF1"/>
            <w:spacing w:val="4"/>
            <w:cs/>
            <w:lang w:val="ca-ES"/>
            <w:rPrChange w:id="7352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និង</w:t>
        </w:r>
      </w:ins>
      <w:ins w:id="7353" w:author="Kem Sereyboth" w:date="2023-06-20T14:21:00Z">
        <w:r w:rsidRPr="004B201C">
          <w:rPr>
            <w:rFonts w:ascii="Khmer MEF1" w:hAnsi="Khmer MEF1" w:cs="Khmer MEF1"/>
            <w:spacing w:val="4"/>
            <w:cs/>
            <w:lang w:val="ca-ES"/>
            <w:rPrChange w:id="7354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សវនកម្មសមិទ្ធកម្ម 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355" w:author="Kem Sereyboth" w:date="2023-07-25T13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សវនករទទួលបន្ទុកត្រូវធ្វើការ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356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កំណត់នូវប្រធានបទសវនកម្មជាក់លាក់ជាមុនសិន</w:t>
        </w:r>
      </w:ins>
      <w:ins w:id="7357" w:author="Kem Sereyboth" w:date="2023-07-25T13:14:00Z">
        <w:r w:rsidR="004B201C" w:rsidRPr="004B201C">
          <w:rPr>
            <w:rFonts w:ascii="Khmer MEF1" w:hAnsi="Khmer MEF1" w:cs="Khmer MEF1"/>
            <w:spacing w:val="-8"/>
            <w:cs/>
            <w:lang w:val="ca-ES"/>
            <w:rPrChange w:id="7358" w:author="Kem Sereyboth" w:date="2023-07-25T13:1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359" w:author="Kem Sereyboth" w:date="2023-06-20T14:21:00Z">
        <w:r w:rsidRPr="004B201C">
          <w:rPr>
            <w:rFonts w:ascii="Khmer MEF1" w:hAnsi="Khmer MEF1" w:cs="Khmer MEF1"/>
            <w:spacing w:val="-8"/>
            <w:cs/>
            <w:lang w:val="ca-ES"/>
            <w:rPrChange w:id="7360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ដើម្បីជាគោលក្នុងការពិនិត្យ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361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និងវាយតម្លៃលើ</w:t>
        </w:r>
        <w:r w:rsidRPr="004B201C">
          <w:rPr>
            <w:rFonts w:ascii="Khmer MEF1" w:hAnsi="Khmer MEF1" w:cs="Khmer MEF1"/>
            <w:spacing w:val="2"/>
            <w:cs/>
            <w:lang w:val="ca-ES"/>
          </w:rPr>
          <w:t>ការអនុវត្ត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362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ការងាររបស់អង្គភាពក្រោមឱវាទ </w:t>
        </w:r>
        <w:r w:rsidRPr="004B201C">
          <w:rPr>
            <w:rFonts w:ascii="Khmer MEF1" w:hAnsi="Khmer MEF1" w:cs="Khmer MEF1"/>
            <w:b/>
            <w:bCs/>
            <w:spacing w:val="2"/>
            <w:cs/>
            <w:lang w:val="ca-ES"/>
            <w:rPrChange w:id="7363" w:author="Kem Sereyboth" w:date="2023-07-25T13:1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364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។ ក្នុងន័យនេះ ប្រធានបទសវនកម្ម 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365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សំ</w:t>
        </w:r>
      </w:ins>
      <w:ins w:id="7366" w:author="Kem Sereyboth" w:date="2023-07-25T13:14:00Z">
        <w:r w:rsidR="004B201C" w:rsidRPr="004B201C">
          <w:rPr>
            <w:rFonts w:ascii="Khmer MEF1" w:hAnsi="Khmer MEF1" w:cs="Khmer MEF1"/>
            <w:spacing w:val="-6"/>
            <w:lang w:val="ca-ES"/>
            <w:rPrChange w:id="7367" w:author="Kem Sereyboth" w:date="2023-07-25T13:16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7368" w:author="Kem Sereyboth" w:date="2023-06-20T14:21:00Z">
        <w:r w:rsidRPr="004B201C">
          <w:rPr>
            <w:rFonts w:ascii="Khmer MEF1" w:hAnsi="Khmer MEF1" w:cs="Khmer MEF1"/>
            <w:spacing w:val="-6"/>
            <w:cs/>
            <w:lang w:val="ca-ES"/>
            <w:rPrChange w:id="7369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ដៅដល់ប្រធានបទដែល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370" w:author="Kem Sereyboth" w:date="2023-07-25T13:1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សវនករទទួលបន្ទុកបានកំណត់ជាគោលក្នុងការចុះធ្វើសវនកម្មបន្ទាប់ពីបានពិនិត្យ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371" w:author="Sopheak Phorn" w:date="2023-08-03T13:4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ឃើញថាការអនុវត្តការងារ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372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របស់អង្គភាពក្រោមឱវាទ </w:t>
        </w:r>
        <w:r w:rsidRPr="00CF3808">
          <w:rPr>
            <w:rFonts w:ascii="Khmer MEF1" w:hAnsi="Khmer MEF1" w:cs="Khmer MEF1"/>
            <w:b/>
            <w:bCs/>
            <w:spacing w:val="-4"/>
            <w:cs/>
            <w:lang w:val="ca-ES"/>
            <w:rPrChange w:id="7373" w:author="Sopheak Phorn" w:date="2023-08-03T13:4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374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ត្រង់ផ្នែកណាមួយនៅមានខ្វះចន្លោះដែលអា</w:t>
        </w:r>
      </w:ins>
      <w:ins w:id="7375" w:author="Kem Sereyboth" w:date="2023-07-25T13:16:00Z">
        <w:r w:rsidR="004B201C" w:rsidRPr="00CF3808">
          <w:rPr>
            <w:rFonts w:ascii="Khmer MEF1" w:hAnsi="Khmer MEF1" w:cs="Khmer MEF1"/>
            <w:spacing w:val="-4"/>
            <w:cs/>
            <w:lang w:val="ca-ES"/>
            <w:rPrChange w:id="7376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377" w:author="Kem Sereyboth" w:date="2023-06-20T14:21:00Z">
        <w:r w:rsidRPr="00CF3808">
          <w:rPr>
            <w:rFonts w:ascii="Khmer MEF1" w:hAnsi="Khmer MEF1" w:cs="Khmer MEF1"/>
            <w:spacing w:val="-4"/>
            <w:cs/>
            <w:lang w:val="ca-ES"/>
            <w:rPrChange w:id="7378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ច</w:t>
        </w:r>
      </w:ins>
      <w:ins w:id="7379" w:author="Kem Sereyboth" w:date="2023-07-25T13:16:00Z">
        <w:r w:rsidR="004B201C" w:rsidRPr="004B201C">
          <w:rPr>
            <w:rFonts w:ascii="Khmer MEF1" w:hAnsi="Khmer MEF1" w:cs="Khmer MEF1"/>
            <w:spacing w:val="-4"/>
            <w:cs/>
            <w:lang w:val="ca-ES"/>
            <w:rPrChange w:id="7380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381" w:author="Kem Sereyboth" w:date="2023-06-20T14:21:00Z">
        <w:r w:rsidRPr="00CF3808">
          <w:rPr>
            <w:rFonts w:ascii="Khmer MEF1" w:hAnsi="Khmer MEF1" w:cs="Khmer MEF1"/>
            <w:spacing w:val="2"/>
            <w:cs/>
            <w:lang w:val="ca-ES"/>
            <w:rPrChange w:id="7382" w:author="Sopheak Phorn" w:date="2023-08-03T13:48:00Z">
              <w:rPr>
                <w:rFonts w:ascii="Khmer MEF1" w:hAnsi="Khmer MEF1" w:cs="Khmer MEF1"/>
                <w:cs/>
                <w:lang w:val="ca-ES"/>
              </w:rPr>
            </w:rPrChange>
          </w:rPr>
          <w:t>នាំឱ្យកើតមាននូវគម្លា</w:t>
        </w:r>
        <w:r w:rsidRPr="00CF3808">
          <w:rPr>
            <w:rFonts w:ascii="Khmer MEF1" w:hAnsi="Khmer MEF1" w:cs="Khmer MEF1"/>
            <w:spacing w:val="2"/>
            <w:cs/>
            <w:lang w:val="ca-ES"/>
          </w:rPr>
          <w:t>ត</w:t>
        </w:r>
        <w:r w:rsidRPr="00CF3808">
          <w:rPr>
            <w:rFonts w:ascii="Khmer MEF1" w:hAnsi="Khmer MEF1" w:cs="Khmer MEF1"/>
            <w:spacing w:val="2"/>
            <w:cs/>
            <w:lang w:val="ca-ES"/>
            <w:rPrChange w:id="7383" w:author="Sopheak Phorn" w:date="2023-08-03T13:48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ប្រតិបត្តិការ។ </w:t>
        </w:r>
        <w:r w:rsidRPr="00CF3808">
          <w:rPr>
            <w:rFonts w:ascii="!Khmer MEF1" w:hAnsi="!Khmer MEF1" w:cs="!Khmer MEF1"/>
            <w:spacing w:val="2"/>
            <w:cs/>
            <w:lang w:val="ca-ES"/>
            <w:rPrChange w:id="7384" w:author="Sopheak Phorn" w:date="2023-08-03T13:48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>តាមរយៈនេះ ប្រតិភូសវនកម្ម ​និងសវនករទទួលបន្ទុករបស់អង្គភាព</w:t>
        </w:r>
        <w:r w:rsidRPr="004B201C">
          <w:rPr>
            <w:rFonts w:ascii="!Khmer MEF1" w:hAnsi="!Khmer MEF1" w:cs="!Khmer MEF1"/>
            <w:cs/>
            <w:lang w:val="ca-ES"/>
            <w:rPrChange w:id="7385" w:author="Kem Sereyboth" w:date="2023-07-25T13:16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 xml:space="preserve">សវនកម្មផ្ទៃក្នុងនៃ 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386" w:author="Kem Sereyboth" w:date="2023-07-25T13:16:00Z">
              <w:rPr>
                <w:rFonts w:ascii="!Khmer MEF1" w:hAnsi="!Khmer MEF1" w:cs="!Khmer MEF1"/>
                <w:b/>
                <w:bCs/>
                <w:spacing w:val="-10"/>
                <w:cs/>
                <w:lang w:val="ca-ES"/>
              </w:rPr>
            </w:rPrChange>
          </w:rPr>
          <w:t>អ.ស.ហ.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387" w:author="Kem Sereyboth" w:date="2023-07-25T13:16:00Z">
              <w:rPr>
                <w:rFonts w:ascii="!Khmer MEF1" w:hAnsi="!Khmer MEF1" w:cs="!Khmer MEF1"/>
                <w:b/>
                <w:bCs/>
                <w:spacing w:val="-6"/>
                <w:cs/>
                <w:lang w:val="ca-ES"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388" w:author="Kem Sereyboth" w:date="2023-07-25T13:16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បានធ្វើការស្វែងយល់អំពីបរិស្ថានត្រួតពិនិត្យរបស់</w:t>
        </w:r>
        <w:r w:rsidRPr="004B201C">
          <w:rPr>
            <w:rFonts w:ascii="Khmer MEF1" w:hAnsi="Khmer MEF1" w:cs="Khmer MEF1"/>
            <w:cs/>
            <w:lang w:val="ca-ES"/>
            <w:rPrChange w:id="7389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390" w:author="Kem Sereyboth" w:date="2023-06-20T15:43:00Z">
        <w:r w:rsidRPr="004B201C">
          <w:rPr>
            <w:rFonts w:ascii="Khmer MEF1" w:hAnsi="Khmer MEF1" w:cs="Khmer MEF1"/>
            <w:b/>
            <w:bCs/>
            <w:cs/>
            <w:lang w:val="ca-ES"/>
            <w:rPrChange w:id="7391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ន.</w:t>
        </w:r>
      </w:ins>
      <w:ins w:id="7392" w:author="Sopheak Phorn" w:date="2023-07-28T13:26:00Z">
        <w:r w:rsidR="00244DB1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7393" w:author="Kem Sereyboth" w:date="2023-06-20T15:43:00Z">
        <w:del w:id="7394" w:author="Sopheak Phorn" w:date="2023-07-28T13:26:00Z">
          <w:r w:rsidRPr="004B201C" w:rsidDel="00244DB1">
            <w:rPr>
              <w:rFonts w:ascii="Khmer MEF1" w:hAnsi="Khmer MEF1" w:cs="Khmer MEF1"/>
              <w:b/>
              <w:bCs/>
              <w:cs/>
              <w:lang w:val="ca-ES"/>
              <w:rPrChange w:id="7395" w:author="Kem Sereyboth" w:date="2023-07-25T13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4B201C">
          <w:rPr>
            <w:rFonts w:ascii="Khmer MEF1" w:hAnsi="Khmer MEF1" w:cs="Khmer MEF1"/>
            <w:b/>
            <w:bCs/>
            <w:cs/>
            <w:lang w:val="ca-ES"/>
            <w:rPrChange w:id="7396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.ស.</w:t>
        </w:r>
      </w:ins>
      <w:ins w:id="7397" w:author="Kem Sereyboth" w:date="2023-06-20T14:21:00Z">
        <w:r w:rsidRPr="004B201C">
          <w:rPr>
            <w:rFonts w:ascii="Khmer MEF1" w:hAnsi="Khmer MEF1" w:cs="Khmer MEF1"/>
            <w:cs/>
            <w:rPrChange w:id="7398" w:author="Kem Sereyboth" w:date="2023-07-25T13:16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399" w:author="Kem Sereyboth" w:date="2023-07-25T13:16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ក្នុងគោលបំណង</w:t>
        </w:r>
        <w:r w:rsidRPr="003F23C6">
          <w:rPr>
            <w:rFonts w:ascii="!Khmer MEF1" w:hAnsi="!Khmer MEF1" w:cs="!Khmer MEF1"/>
            <w:cs/>
            <w:lang w:val="ca-ES"/>
            <w:rPrChange w:id="7400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កំ</w:t>
        </w:r>
      </w:ins>
      <w:ins w:id="7401" w:author="Kem Sereyboth" w:date="2023-07-25T13:16:00Z">
        <w:r w:rsidR="004B201C" w:rsidRPr="003F23C6">
          <w:rPr>
            <w:rFonts w:ascii="!Khmer MEF1" w:hAnsi="!Khmer MEF1" w:cs="!Khmer MEF1"/>
            <w:cs/>
            <w:lang w:val="ca-ES"/>
            <w:rPrChange w:id="7402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​</w:t>
        </w:r>
      </w:ins>
      <w:ins w:id="7403" w:author="Kem Sereyboth" w:date="2023-06-20T14:21:00Z">
        <w:r w:rsidRPr="003F23C6">
          <w:rPr>
            <w:rFonts w:ascii="!Khmer MEF1" w:hAnsi="!Khmer MEF1" w:cs="!Khmer MEF1"/>
            <w:cs/>
            <w:lang w:val="ca-ES"/>
            <w:rPrChange w:id="7404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ណត់នូវគម្លាត</w:t>
        </w:r>
        <w:r w:rsidRPr="003F23C6">
          <w:rPr>
            <w:rFonts w:ascii="!Khmer MEF1" w:hAnsi="!Khmer MEF1" w:cs="!Khmer MEF1"/>
            <w:lang w:val="ca-ES"/>
            <w:rPrChange w:id="7405" w:author="Sopheak Phorn" w:date="2023-08-04T11:01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cs/>
            <w:lang w:val="ca-ES"/>
            <w:rPrChange w:id="7406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និងរៀបចំ</w:t>
        </w:r>
        <w:r w:rsidRPr="003F23C6">
          <w:rPr>
            <w:rFonts w:ascii="!Khmer MEF1" w:hAnsi="!Khmer MEF1" w:cs="!Khmer MEF1"/>
            <w:cs/>
            <w:lang w:val="ca-ES"/>
          </w:rPr>
          <w:t>ផែនការសវនកម្មឱ្យបានច្បាស់លាស់</w:t>
        </w:r>
        <w:r w:rsidRPr="003F23C6">
          <w:rPr>
            <w:rFonts w:ascii="!Khmer MEF1" w:hAnsi="!Khmer MEF1" w:cs="!Khmer MEF1"/>
            <w:lang w:val="ca-ES"/>
          </w:rPr>
          <w:t xml:space="preserve"> 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407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2"/>
            <w:lang w:val="ca-ES"/>
            <w:rPrChange w:id="7408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409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កំណត់</w:t>
        </w:r>
        <w:r w:rsidRPr="003F23C6">
          <w:rPr>
            <w:rFonts w:ascii="!Khmer MEF1" w:hAnsi="!Khmer MEF1" w:cs="!Khmer MEF1"/>
            <w:spacing w:val="2"/>
            <w:lang w:val="ca-ES"/>
            <w:rPrChange w:id="7410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411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បាននូវប្រធានបទសវនកម្ម</w:t>
        </w:r>
      </w:ins>
      <w:ins w:id="7412" w:author="Sopheak Phorn" w:date="2023-08-04T11:01:00Z">
        <w:r w:rsidR="003F23C6" w:rsidRPr="003F23C6">
          <w:rPr>
            <w:rFonts w:ascii="!Khmer MEF1" w:hAnsi="!Khmer MEF1" w:cs="!Khmer MEF1"/>
            <w:spacing w:val="2"/>
            <w:lang w:val="ca-ES"/>
            <w:rPrChange w:id="7413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​​​​​​​</w:t>
        </w:r>
      </w:ins>
      <w:ins w:id="7414" w:author="Kem Sereyboth" w:date="2023-06-20T14:21:00Z">
        <w:r w:rsidRPr="003F23C6">
          <w:rPr>
            <w:rFonts w:ascii="!Khmer MEF1" w:hAnsi="!Khmer MEF1" w:cs="!Khmer MEF1"/>
            <w:spacing w:val="2"/>
            <w:cs/>
            <w:lang w:val="ca-ES"/>
            <w:rPrChange w:id="7415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ក៏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416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ដូចជាលក្ខណៈវិនិច្ឆ័យក្នុង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417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ការធ្វើសវនកម្ម។</w:t>
        </w:r>
        <w:r w:rsidRPr="003F23C6">
          <w:rPr>
            <w:rFonts w:ascii="!Khmer MEF1" w:hAnsi="!Khmer MEF1" w:cs="!Khmer MEF1"/>
            <w:spacing w:val="-12"/>
            <w:lang w:val="ca-ES"/>
            <w:rPrChange w:id="7418" w:author="Sopheak Phorn" w:date="2023-08-04T11:02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-14"/>
            <w:cs/>
            <w:lang w:val="ca-ES"/>
            <w:rPrChange w:id="7419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20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421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22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423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24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425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2"/>
            <w:cs/>
            <w:lang w:val="ca-ES"/>
            <w:rPrChange w:id="7426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spacing w:val="-14"/>
            <w:cs/>
            <w:lang w:val="ca-ES"/>
            <w:rPrChange w:id="7427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បានចុះស្វែងយល់នៅ </w:t>
        </w:r>
      </w:ins>
      <w:ins w:id="7428" w:author="Kem Sereyboth" w:date="2023-06-20T15:44:00Z"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29" w:author="Sopheak Phorn" w:date="2023-08-04T11:02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ន.</w:t>
        </w:r>
      </w:ins>
      <w:ins w:id="7430" w:author="Sopheak Phorn" w:date="2023-07-28T13:26:00Z">
        <w:r w:rsidR="00244DB1"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31" w:author="Sopheak Phorn" w:date="2023-08-04T11:02:00Z">
              <w:rPr>
                <w:rFonts w:ascii="Khmer MEF1" w:hAnsi="Khmer MEF1" w:cs="Khmer MEF1"/>
                <w:b/>
                <w:bCs/>
                <w:spacing w:val="-16"/>
                <w:cs/>
                <w:lang w:val="ca-ES"/>
              </w:rPr>
            </w:rPrChange>
          </w:rPr>
          <w:t>គ</w:t>
        </w:r>
      </w:ins>
      <w:ins w:id="7432" w:author="Kem Sereyboth" w:date="2023-06-20T15:44:00Z">
        <w:del w:id="7433" w:author="Sopheak Phorn" w:date="2023-07-28T13:26:00Z">
          <w:r w:rsidRPr="003F23C6" w:rsidDel="00244DB1">
            <w:rPr>
              <w:rFonts w:ascii="Khmer MEF1" w:hAnsi="Khmer MEF1" w:cs="Khmer MEF1"/>
              <w:b/>
              <w:bCs/>
              <w:spacing w:val="-14"/>
              <w:cs/>
              <w:lang w:val="ca-ES"/>
              <w:rPrChange w:id="7434" w:author="Sopheak Phorn" w:date="2023-08-04T11:02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435" w:author="Sopheak Phorn" w:date="2023-08-04T11:02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.ស. </w:t>
        </w:r>
      </w:ins>
      <w:ins w:id="7436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437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lastRenderedPageBreak/>
          <w:t>កាលពីថ្ងៃទី</w:t>
        </w:r>
      </w:ins>
      <w:ins w:id="7438" w:author="Sopheak Phorn" w:date="2023-07-28T13:26:00Z">
        <w:r w:rsidR="00244DB1" w:rsidRPr="003F23C6">
          <w:rPr>
            <w:rFonts w:ascii="Khmer MEF1" w:hAnsi="Khmer MEF1" w:cs="Khmer MEF1"/>
            <w:spacing w:val="-4"/>
            <w:cs/>
            <w:lang w:val="ca-ES"/>
            <w:rPrChange w:id="7439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៧</w:t>
        </w:r>
      </w:ins>
      <w:ins w:id="7440" w:author="Kem Sereyboth" w:date="2023-07-18T15:35:00Z">
        <w:del w:id="7441" w:author="Sopheak Phorn" w:date="2023-07-28T13:26:00Z">
          <w:r w:rsidR="00435536" w:rsidRPr="003F23C6" w:rsidDel="00244DB1">
            <w:rPr>
              <w:rFonts w:ascii="Khmer MEF1" w:hAnsi="Khmer MEF1" w:cs="Khmer MEF1"/>
              <w:spacing w:val="-4"/>
              <w:cs/>
              <w:lang w:val="ca-ES"/>
              <w:rPrChange w:id="7442" w:author="Sopheak Phorn" w:date="2023-08-04T11:02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7443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444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ខែ</w:t>
        </w:r>
      </w:ins>
      <w:ins w:id="7445" w:author="Kem Sereyboth" w:date="2023-07-18T15:35:00Z">
        <w:r w:rsidR="00435536" w:rsidRPr="003F23C6">
          <w:rPr>
            <w:rFonts w:ascii="Khmer MEF1" w:hAnsi="Khmer MEF1" w:cs="Khmer MEF1"/>
            <w:spacing w:val="-4"/>
            <w:cs/>
            <w:lang w:val="ca-ES"/>
            <w:rPrChange w:id="7446" w:author="Sopheak Phorn" w:date="2023-08-04T11:0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ធ្នូ</w:t>
        </w:r>
      </w:ins>
      <w:ins w:id="7447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448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449" w:author="Kem Sereyboth" w:date="2023-06-20T15:45:00Z">
        <w:r w:rsidRPr="003F23C6">
          <w:rPr>
            <w:rFonts w:ascii="Khmer MEF1" w:hAnsi="Khmer MEF1" w:cs="Khmer MEF1"/>
            <w:spacing w:val="-4"/>
            <w:cs/>
            <w:lang w:val="ca-ES"/>
            <w:rPrChange w:id="7450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២០២២</w:t>
        </w:r>
      </w:ins>
      <w:ins w:id="7451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452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។ ជាមួយគ្នានេះ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453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ដើម្បីធានាបានការអនុវ</w:t>
        </w:r>
        <w:r w:rsidRPr="003F23C6">
          <w:rPr>
            <w:rFonts w:ascii="!Khmer MEF1" w:hAnsi="!Khmer MEF1" w:cs="!Khmer MEF1"/>
            <w:spacing w:val="-4"/>
            <w:lang w:val="ca-ES"/>
            <w:rPrChange w:id="7454" w:author="Sopheak Phorn" w:date="2023-08-04T11:0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>​​​​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455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ត្តការងារ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456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ស្របតាមគតិច្បាប់ អង្គ</w:t>
        </w:r>
      </w:ins>
      <w:ins w:id="7457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458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459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460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ភា</w:t>
        </w:r>
      </w:ins>
      <w:ins w:id="7461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462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463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464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ព</w:t>
        </w:r>
        <w:r w:rsidRPr="00E33574">
          <w:rPr>
            <w:rFonts w:ascii="!Khmer MEF1" w:hAnsi="!Khmer MEF1" w:cs="!Khmer MEF1"/>
            <w:cs/>
            <w:lang w:val="ca-ES"/>
          </w:rPr>
          <w:t xml:space="preserve">សវនកម្មផ្ទៃក្នុងនៃ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អ.ស.ហ.</w:t>
        </w:r>
        <w:r w:rsidRPr="00E33574">
          <w:rPr>
            <w:rFonts w:ascii="!Khmer MEF1" w:hAnsi="!Khmer MEF1" w:cs="!Khmer MEF1"/>
            <w:cs/>
            <w:lang w:val="ca-ES"/>
          </w:rPr>
          <w:t xml:space="preserve"> បានរៀបចំរាយការណ៍នូវរបាយការណ៍ស្វែងយល់</w:t>
        </w:r>
        <w:r w:rsidRPr="00E33574">
          <w:rPr>
            <w:rFonts w:ascii="Khmer MEF1" w:hAnsi="Khmer MEF1" w:cs="Khmer MEF1"/>
            <w:spacing w:val="-10"/>
            <w:cs/>
            <w:lang w:val="ca-ES"/>
          </w:rPr>
          <w:t xml:space="preserve"> </w:t>
        </w:r>
      </w:ins>
      <w:ins w:id="7465" w:author="Kem Sereyboth" w:date="2023-06-20T15:45:00Z">
        <w:r w:rsidRPr="003F23C6">
          <w:rPr>
            <w:rFonts w:ascii="Khmer MEF1" w:hAnsi="Khmer MEF1" w:cs="Khmer MEF1"/>
            <w:b/>
            <w:bCs/>
            <w:cs/>
            <w:lang w:val="ca-ES"/>
            <w:rPrChange w:id="7466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ន.</w:t>
        </w:r>
      </w:ins>
      <w:ins w:id="7467" w:author="Sopheak Phorn" w:date="2023-07-28T13:27:00Z">
        <w:r w:rsidR="00244DB1" w:rsidRPr="003F23C6">
          <w:rPr>
            <w:rFonts w:ascii="Khmer MEF1" w:hAnsi="Khmer MEF1" w:cs="Khmer MEF1"/>
            <w:b/>
            <w:bCs/>
            <w:cs/>
            <w:lang w:val="ca-ES"/>
            <w:rPrChange w:id="7468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គ</w:t>
        </w:r>
      </w:ins>
      <w:ins w:id="7469" w:author="Kem Sereyboth" w:date="2023-06-20T15:45:00Z">
        <w:del w:id="7470" w:author="Sopheak Phorn" w:date="2023-07-28T13:27:00Z">
          <w:r w:rsidRPr="003F23C6" w:rsidDel="00244DB1">
            <w:rPr>
              <w:rFonts w:ascii="Khmer MEF1" w:hAnsi="Khmer MEF1" w:cs="Khmer MEF1"/>
              <w:b/>
              <w:bCs/>
              <w:cs/>
              <w:lang w:val="ca-ES"/>
              <w:rPrChange w:id="7471" w:author="Sopheak Phorn" w:date="2023-08-04T11:03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3F23C6">
          <w:rPr>
            <w:rFonts w:ascii="Khmer MEF1" w:hAnsi="Khmer MEF1" w:cs="Khmer MEF1"/>
            <w:b/>
            <w:bCs/>
            <w:cs/>
            <w:lang w:val="ca-ES"/>
            <w:rPrChange w:id="7472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.ស. </w:t>
        </w:r>
      </w:ins>
      <w:ins w:id="7473" w:author="Kem Sereyboth" w:date="2023-06-20T14:21:00Z">
        <w:r w:rsidRPr="003F23C6">
          <w:rPr>
            <w:rFonts w:ascii="!Khmer MEF1" w:hAnsi="!Khmer MEF1" w:cs="!Khmer MEF1"/>
            <w:cs/>
            <w:lang w:val="ca-ES"/>
          </w:rPr>
          <w:t xml:space="preserve">ជូន </w:t>
        </w:r>
        <w:r w:rsidRPr="003F23C6">
          <w:rPr>
            <w:rFonts w:ascii="Khmer MEF2" w:hAnsi="Khmer MEF2" w:cs="Khmer MEF2"/>
            <w:cs/>
            <w:lang w:val="ca-ES"/>
          </w:rPr>
          <w:t>ឯកឧត្តមអគ្គ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474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បណ្ឌិតសភាចា​រ្យ</w:t>
        </w:r>
      </w:ins>
      <w:ins w:id="7475" w:author="Kem Sereyboth" w:date="2023-07-18T16:09:00Z">
        <w:r w:rsidR="004B71EF" w:rsidRPr="003F23C6">
          <w:rPr>
            <w:rFonts w:ascii="Khmer MEF2" w:hAnsi="Khmer MEF2" w:cs="Khmer MEF2"/>
            <w:spacing w:val="4"/>
            <w:cs/>
            <w:lang w:val="ca-ES"/>
            <w:rPrChange w:id="7476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 </w:t>
        </w:r>
      </w:ins>
      <w:ins w:id="7477" w:author="Kem Sereyboth" w:date="2023-06-20T14:21:00Z">
        <w:r w:rsidRPr="003F23C6">
          <w:rPr>
            <w:rFonts w:ascii="Khmer MEF2" w:hAnsi="Khmer MEF2" w:cs="Khmer MEF2"/>
            <w:spacing w:val="4"/>
            <w:cs/>
            <w:lang w:val="ca-ES"/>
            <w:rPrChange w:id="7478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ឧបនាយករដ្ឋមន្ត្រី</w:t>
        </w:r>
        <w:r w:rsidRPr="003F23C6">
          <w:rPr>
            <w:rFonts w:ascii="Khmer MEF2" w:hAnsi="Khmer MEF2" w:cs="Khmer MEF2"/>
            <w:spacing w:val="4"/>
            <w:lang w:val="ca-ES"/>
            <w:rPrChange w:id="7479" w:author="Sopheak Phorn" w:date="2023-08-04T11:03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480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រដ្ឋមន្រ្តីក្រសួងសេដ្ឋកិច្ចនិងហិរញ្ញវត្ថុ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81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និងជាប្រធាន</w:t>
        </w:r>
        <w:r w:rsidRPr="003F23C6">
          <w:rPr>
            <w:rFonts w:ascii="Khmer MEF1" w:hAnsi="Khmer MEF1" w:cs="Khmer MEF1"/>
            <w:b/>
            <w:bCs/>
            <w:spacing w:val="4"/>
            <w:lang w:val="ca-ES"/>
            <w:rPrChange w:id="7482" w:author="Sopheak Phorn" w:date="2023-08-04T11:03:00Z">
              <w:rPr>
                <w:rFonts w:ascii="Khmer MEF1" w:hAnsi="Khmer MEF1" w:cs="Khmer MEF1"/>
                <w:lang w:val="ca-ES"/>
              </w:rPr>
            </w:rPrChange>
          </w:rPr>
          <w:t>​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83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ក្រុមប្រឹក្សា</w:t>
        </w:r>
        <w:r w:rsidRPr="00C00C18">
          <w:rPr>
            <w:rFonts w:ascii="Khmer MEF1" w:hAnsi="Khmer MEF1" w:cs="Khmer MEF1"/>
            <w:b/>
            <w:bCs/>
            <w:spacing w:val="-2"/>
            <w:cs/>
            <w:lang w:val="ca-ES"/>
            <w:rPrChange w:id="7484" w:author="Sopheak Phorn" w:date="2023-08-03T13:53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85" w:author="Sopheak Phorn" w:date="2023-08-04T11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486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ព្រមទាំងបានរៀប​ចំ​នូវផែនការសវនកម្មឆ្នាំ</w:t>
        </w:r>
      </w:ins>
      <w:ins w:id="7487" w:author="Kem Sereyboth" w:date="2023-06-20T15:45:00Z">
        <w:r w:rsidRPr="003F23C6">
          <w:rPr>
            <w:rFonts w:ascii="!Khmer MEF1" w:hAnsi="!Khmer MEF1" w:cs="!Khmer MEF1"/>
            <w:spacing w:val="4"/>
            <w:cs/>
            <w:lang w:val="ca-ES"/>
            <w:rPrChange w:id="7488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២០២៣</w:t>
        </w:r>
      </w:ins>
      <w:ins w:id="7489" w:author="Kem Sereyboth" w:date="2023-06-20T14:21:00Z">
        <w:r w:rsidRPr="003F23C6">
          <w:rPr>
            <w:rFonts w:ascii="!Khmer MEF1" w:hAnsi="!Khmer MEF1" w:cs="!Khmer MEF1"/>
            <w:spacing w:val="4"/>
            <w:lang w:val="ca-ES"/>
            <w:rPrChange w:id="7490" w:author="Sopheak Phorn" w:date="2023-08-04T11:04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491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របស់អង្គ​​​​ភាពក្រោម</w:t>
        </w:r>
      </w:ins>
      <w:ins w:id="7492" w:author="Sopheak Phorn" w:date="2023-08-03T13:53:00Z">
        <w:r w:rsidR="00C00C18" w:rsidRPr="003F23C6">
          <w:rPr>
            <w:rFonts w:ascii="!Khmer MEF1" w:hAnsi="!Khmer MEF1" w:cs="!Khmer MEF1"/>
            <w:spacing w:val="4"/>
            <w:cs/>
            <w:lang w:val="ca-ES"/>
          </w:rPr>
          <w:t>​</w:t>
        </w:r>
      </w:ins>
      <w:ins w:id="7493" w:author="Kem Sereyboth" w:date="2023-06-20T14:21:00Z">
        <w:r w:rsidRPr="003F23C6">
          <w:rPr>
            <w:rFonts w:ascii="!Khmer MEF1" w:hAnsi="!Khmer MEF1" w:cs="!Khmer MEF1"/>
            <w:spacing w:val="4"/>
            <w:cs/>
            <w:lang w:val="ca-ES"/>
            <w:rPrChange w:id="7494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ឱវាទ</w:t>
        </w:r>
        <w:r w:rsidRPr="003F23C6">
          <w:rPr>
            <w:rFonts w:ascii="!Khmer MEF1" w:hAnsi="!Khmer MEF1" w:cs="!Khmer MEF1"/>
            <w:spacing w:val="4"/>
            <w:lang w:val="ca-ES"/>
            <w:rPrChange w:id="7495" w:author="Sopheak Phorn" w:date="2023-08-04T11:04:00Z">
              <w:rPr>
                <w:rFonts w:ascii="!Khmer MEF1" w:hAnsi="!Khmer MEF1" w:cs="!Khmer MEF1"/>
                <w:spacing w:val="6"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96" w:author="Sopheak Phorn" w:date="2023-08-04T11:04:00Z">
              <w:rPr>
                <w:rFonts w:ascii="Khmer MEF1" w:hAnsi="Khmer MEF1" w:cs="Khmer MEF1"/>
                <w:b/>
                <w:bCs/>
                <w:spacing w:val="6"/>
                <w:cs/>
                <w:lang w:val="ca-ES"/>
              </w:rPr>
            </w:rPrChange>
          </w:rPr>
          <w:t>អ.ស.ហ.</w:t>
        </w:r>
      </w:ins>
      <w:ins w:id="7497" w:author="Sopheak Phorn" w:date="2023-08-03T13:54:00Z">
        <w:r w:rsidR="00C00C18"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98" w:author="Sopheak Phorn" w:date="2023-08-04T11:04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 xml:space="preserve"> </w:t>
        </w:r>
      </w:ins>
      <w:ins w:id="7499" w:author="Kem Sereyboth" w:date="2023-06-20T14:21:00Z">
        <w:del w:id="7500" w:author="Sopheak Phorn" w:date="2023-08-03T13:54:00Z">
          <w:r w:rsidRPr="003F23C6" w:rsidDel="00C00C18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7501" w:author="Sopheak Phorn" w:date="2023-08-04T11:04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 xml:space="preserve"> </w:delText>
          </w:r>
        </w:del>
        <w:r w:rsidRPr="003F23C6">
          <w:rPr>
            <w:rFonts w:ascii="!Khmer MEF1" w:hAnsi="!Khmer MEF1" w:cs="!Khmer MEF1"/>
            <w:spacing w:val="4"/>
            <w:cs/>
            <w:lang w:val="ca-ES"/>
            <w:rPrChange w:id="7502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503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ស្នើ</w:t>
        </w:r>
      </w:ins>
      <w:ins w:id="7504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505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​</w:t>
        </w:r>
      </w:ins>
      <w:ins w:id="7506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507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សុំការអនុញ្ញាតជាគោលការណ៍ក្នុងការចុះធ្វើសវនកម្មតា​ម​​គ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508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ម្រោ​​​​ងពេលវេលាដូចមានភ្ជាប់នៅក្នុងផែ</w:t>
        </w:r>
      </w:ins>
      <w:ins w:id="7509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510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511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512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នការ</w:t>
        </w:r>
      </w:ins>
      <w:ins w:id="7513" w:author="Sopheak Phorn" w:date="2023-08-04T11:04:00Z">
        <w:r w:rsidR="003F23C6" w:rsidRPr="003F23C6">
          <w:rPr>
            <w:rFonts w:ascii="!Khmer MEF1" w:hAnsi="!Khmer MEF1" w:cs="!Khmer MEF1" w:hint="cs"/>
            <w:spacing w:val="-6"/>
            <w:cs/>
            <w:lang w:val="ca-ES"/>
          </w:rPr>
          <w:t>​</w:t>
        </w:r>
      </w:ins>
      <w:ins w:id="7514" w:author="Kem Sereyboth" w:date="2023-06-20T14:21:00Z">
        <w:r w:rsidRPr="00E33574">
          <w:rPr>
            <w:rFonts w:ascii="!Khmer MEF1" w:hAnsi="!Khmer MEF1" w:cs="!Khmer MEF1"/>
            <w:cs/>
            <w:lang w:val="ca-ES"/>
          </w:rPr>
          <w:t>នេះផងដែរ។</w:t>
        </w:r>
      </w:ins>
    </w:p>
    <w:p w14:paraId="6A2E36E4" w14:textId="3A6F72CB" w:rsidR="005C3437" w:rsidRPr="00E33574" w:rsidRDefault="005C3437">
      <w:pPr>
        <w:spacing w:after="0" w:line="226" w:lineRule="auto"/>
        <w:ind w:firstLine="720"/>
        <w:jc w:val="both"/>
        <w:rPr>
          <w:ins w:id="7515" w:author="Kem Sereyboth" w:date="2023-06-20T14:20:00Z"/>
          <w:rFonts w:ascii="Khmer MEF1" w:hAnsi="Khmer MEF1" w:cs="Khmer MEF1"/>
          <w:spacing w:val="4"/>
          <w:lang w:val="en-GB"/>
          <w:rPrChange w:id="7516" w:author="Kem Sereyboth" w:date="2023-07-19T16:59:00Z">
            <w:rPr>
              <w:ins w:id="7517" w:author="Kem Sereyboth" w:date="2023-06-20T14:20:00Z"/>
              <w:rFonts w:ascii="Khmer MEF1" w:hAnsi="Khmer MEF1" w:cs="Khmer MEF1"/>
              <w:lang w:val="ca-ES"/>
            </w:rPr>
          </w:rPrChange>
        </w:rPr>
        <w:pPrChange w:id="7518" w:author="Sopheak Phorn" w:date="2023-08-25T16:13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7519" w:author="Kem Sereyboth" w:date="2023-06-20T14:21:00Z">
        <w:r w:rsidRPr="00C00C18">
          <w:rPr>
            <w:rFonts w:ascii="!Khmer MEF1" w:hAnsi="!Khmer MEF1" w:cs="!Khmer MEF1"/>
            <w:spacing w:val="6"/>
            <w:sz w:val="24"/>
            <w:szCs w:val="24"/>
            <w:cs/>
            <w:lang w:val="ca-ES"/>
            <w:rPrChange w:id="7520" w:author="Sopheak Phorn" w:date="2023-08-03T13:55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បន្ទាប់ពីទទួលបានការឯកភាពដ៏ខ្ពង់ខ្ពស់ពី</w:t>
        </w:r>
        <w:r w:rsidRPr="00C00C18">
          <w:rPr>
            <w:rFonts w:ascii="!Khmer MEF1" w:hAnsi="!Khmer MEF1" w:cs="!Khmer MEF1"/>
            <w:spacing w:val="6"/>
            <w:sz w:val="24"/>
            <w:szCs w:val="24"/>
            <w:lang w:val="ca-ES"/>
            <w:rPrChange w:id="7521" w:author="Sopheak Phorn" w:date="2023-08-03T13:55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522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7523" w:author="Kem Sereyboth" w:date="2023-07-18T15:57:00Z">
        <w:r w:rsidR="00614536"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524" w:author="Sopheak Phorn" w:date="2023-08-03T13:55:00Z">
              <w:rPr>
                <w:rFonts w:ascii="Khmer MEF2" w:hAnsi="Khmer MEF2" w:cs="Khmer MEF2"/>
                <w:color w:val="FF0000"/>
                <w:spacing w:val="6"/>
                <w:cs/>
                <w:lang w:val="ca-ES"/>
              </w:rPr>
            </w:rPrChange>
          </w:rPr>
          <w:t xml:space="preserve"> </w:t>
        </w:r>
      </w:ins>
      <w:ins w:id="7525" w:author="Kem Sereyboth" w:date="2023-06-20T14:21:00Z"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526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ឧបនាយក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527" w:author="Sopheak Phorn" w:date="2023-08-03T13:5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រដ្ឋមន្ត្រី</w:t>
        </w:r>
        <w:r w:rsidRPr="00C00C18">
          <w:rPr>
            <w:rFonts w:ascii="Khmer MEF2" w:hAnsi="Khmer MEF2" w:cs="Khmer MEF2"/>
            <w:spacing w:val="-10"/>
            <w:sz w:val="24"/>
            <w:szCs w:val="24"/>
            <w:lang w:val="ca-ES"/>
            <w:rPrChange w:id="7528" w:author="Sopheak Phorn" w:date="2023-08-03T13:55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529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រដ្ឋ</w:t>
        </w:r>
      </w:ins>
      <w:ins w:id="7530" w:author="Kem Sereyboth" w:date="2023-07-25T13:21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531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532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533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ម</w:t>
        </w:r>
      </w:ins>
      <w:ins w:id="7534" w:author="Kem Sereyboth" w:date="2023-07-25T13:22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535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536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537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ន្រ្តី</w:t>
        </w:r>
        <w:r w:rsidRPr="00E33574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7538" w:author="Kem Sereyboth" w:date="2023-07-19T16:59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 xml:space="preserve">ក្រសួងសេដ្ឋកិច្ចនិងហិរញ្ញវត្ថុ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539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និងជាប្រធាន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7540" w:author="Sopheak Phorn" w:date="2023-08-03T13:5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541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ក្រុមប្រឹក្សា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542" w:author="Sopheak Phorn" w:date="2023-08-03T13:55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អ.ស.ហ.</w:t>
        </w:r>
        <w:r w:rsidRPr="00C00C18">
          <w:rPr>
            <w:rFonts w:ascii="!Khmer MEF1" w:hAnsi="!Khmer MEF1" w:cs="!Khmer MEF1"/>
            <w:spacing w:val="-4"/>
            <w:sz w:val="24"/>
            <w:szCs w:val="24"/>
            <w:lang w:val="ca-ES"/>
            <w:rPrChange w:id="7543" w:author="Sopheak Phorn" w:date="2023-08-03T13:55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544" w:author="Sopheak Phorn" w:date="2023-08-03T13:55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លើលិខិតលេខ </w:t>
        </w:r>
      </w:ins>
      <w:ins w:id="7545" w:author="Kem Sereyboth" w:date="2023-06-21T09:50:00Z">
        <w:r w:rsidR="008938DD"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546" w:author="Sopheak Phorn" w:date="2023-08-03T13:55:00Z">
              <w:rPr>
                <w:rFonts w:ascii="!Khmer MEF1" w:hAnsi="!Khmer MEF1" w:cs="!Khmer MEF1"/>
                <w:spacing w:val="-6"/>
                <w:highlight w:val="yellow"/>
                <w:cs/>
                <w:lang w:val="ca-ES"/>
              </w:rPr>
            </w:rPrChange>
          </w:rPr>
          <w:t>០១១ អ.ស.ហ.</w:t>
        </w:r>
      </w:ins>
      <w:ins w:id="7547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48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ចុះថ្ងៃទី</w:t>
        </w:r>
      </w:ins>
      <w:ins w:id="7549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50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 xml:space="preserve">១៤ </w:t>
        </w:r>
      </w:ins>
      <w:ins w:id="7551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52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ខែ</w:t>
        </w:r>
      </w:ins>
      <w:ins w:id="7553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54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មីនា</w:t>
        </w:r>
      </w:ins>
      <w:ins w:id="7555" w:author="Kem Sereyboth" w:date="2023-06-20T14:21:00Z">
        <w:r w:rsidRPr="00E33574">
          <w:rPr>
            <w:rFonts w:ascii="!Khmer MEF1" w:hAnsi="!Khmer MEF1" w:cs="!Khmer MEF1"/>
            <w:sz w:val="24"/>
            <w:szCs w:val="24"/>
            <w:lang w:val="ca-ES"/>
            <w:rPrChange w:id="7556" w:author="Kem Sereyboth" w:date="2023-07-19T16:59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57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ឆ្នាំ</w:t>
        </w:r>
      </w:ins>
      <w:ins w:id="7558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59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២០២៣</w:t>
        </w:r>
      </w:ins>
      <w:ins w:id="7560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561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562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ស្តីពីការស្នើសុំផ្តល់កិច្ចសហការដល់អង្គភាពសវនកម្មផ្ទៃ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563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>​​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564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ក្នុងនៃ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565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566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567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568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569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570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571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E33574">
          <w:rPr>
            <w:rFonts w:ascii="!Khmer MEF1" w:hAnsi="!Khmer MEF1" w:cs="!Khmer MEF1"/>
            <w:spacing w:val="4"/>
            <w:sz w:val="24"/>
            <w:szCs w:val="24"/>
            <w:lang w:val="ca-ES"/>
            <w:rPrChange w:id="7572" w:author="Kem Sereyboth" w:date="2023-07-19T16:59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73" w:author="Sopheak Phorn" w:date="2023-08-03T13:56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ក្នុង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74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ដំ</w:t>
        </w:r>
      </w:ins>
      <w:ins w:id="7575" w:author="Kem Sereyboth" w:date="2023-07-25T13:22:00Z">
        <w:r w:rsidR="00705D22" w:rsidRPr="00C00C18">
          <w:rPr>
            <w:rFonts w:ascii="!Khmer MEF1" w:hAnsi="!Khmer MEF1" w:cs="!Khmer MEF1"/>
            <w:spacing w:val="10"/>
            <w:sz w:val="24"/>
            <w:szCs w:val="24"/>
            <w:lang w:val="ca-ES"/>
            <w:rPrChange w:id="7576" w:author="Sopheak Phorn" w:date="2023-08-03T13:56:00Z">
              <w:rPr>
                <w:rFonts w:ascii="!Khmer MEF1" w:hAnsi="!Khmer MEF1" w:cs="!Khmer MEF1"/>
                <w:spacing w:val="-2"/>
                <w:lang w:val="ca-ES"/>
              </w:rPr>
            </w:rPrChange>
          </w:rPr>
          <w:t>​​​​​</w:t>
        </w:r>
      </w:ins>
      <w:ins w:id="7577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78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ណើរការសវនក​ម្មឆ្នាំ</w:t>
        </w:r>
      </w:ins>
      <w:ins w:id="7579" w:author="Kem Sereyboth" w:date="2023-06-21T09:50:00Z">
        <w:r w:rsidR="00A42C79"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80" w:author="Sopheak Phorn" w:date="2023-08-03T13:56:00Z">
              <w:rPr>
                <w:rFonts w:ascii="!Khmer MEF1" w:hAnsi="!Khmer MEF1" w:cs="!Khmer MEF1"/>
                <w:spacing w:val="-2"/>
                <w:highlight w:val="yellow"/>
                <w:cs/>
                <w:lang w:val="ca-ES"/>
              </w:rPr>
            </w:rPrChange>
          </w:rPr>
          <w:t>២០២៣</w:t>
        </w:r>
      </w:ins>
      <w:ins w:id="7581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82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10"/>
            <w:sz w:val="24"/>
            <w:szCs w:val="24"/>
            <w:cs/>
            <w:lang w:val="ca-ES"/>
            <w:rPrChange w:id="7583" w:author="Sopheak Phorn" w:date="2023-08-03T13:56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 xml:space="preserve">ឯកឧត្តមប្រធានអង្គភាព </w:t>
        </w:r>
        <w:r w:rsidRPr="00C00C18">
          <w:rPr>
            <w:rFonts w:ascii="Khmer MEF1" w:hAnsi="Khmer MEF1" w:cs="Khmer MEF1"/>
            <w:spacing w:val="10"/>
            <w:sz w:val="24"/>
            <w:szCs w:val="24"/>
            <w:cs/>
            <w:lang w:val="ca-ES"/>
            <w:rPrChange w:id="7584" w:author="Sopheak Phorn" w:date="2023-08-03T13:5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បានដឹកនាំ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85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ប្រតិភូសវនក​ម្ម​និងសវនករ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86" w:author="Sopheak Phorn" w:date="2023-08-03T13:57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ទទួល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87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បន្ទុ</w:t>
        </w:r>
      </w:ins>
      <w:ins w:id="7588" w:author="Kem Sereyboth" w:date="2023-07-25T13:23:00Z">
        <w:r w:rsidR="00705D22" w:rsidRPr="00C00C18">
          <w:rPr>
            <w:rFonts w:ascii="!Khmer MEF1" w:hAnsi="!Khmer MEF1" w:cs="!Khmer MEF1"/>
            <w:spacing w:val="-6"/>
            <w:sz w:val="24"/>
            <w:szCs w:val="24"/>
            <w:lang w:val="ca-ES"/>
            <w:rPrChange w:id="7589" w:author="Sopheak Phorn" w:date="2023-08-03T13:57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>​​​</w:t>
        </w:r>
      </w:ins>
      <w:ins w:id="7590" w:author="Kem Sereyboth" w:date="2023-06-20T14:21:00Z"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91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92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របស់អង្គភាពសវនកម្មផ្ទៃក្នុងនៃ 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93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94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95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96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97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98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99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600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បើកកិច្ចប្រជុំដាក់ឱ្យដំណើរការ</w:t>
        </w:r>
      </w:ins>
      <w:ins w:id="7601" w:author="Kem Sereyboth" w:date="2023-07-18T15:46:00Z">
        <w:r w:rsidR="00631F46"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602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សវនកម្មអនុលោមភាព</w:t>
        </w:r>
        <w:r w:rsidR="00631F46" w:rsidRPr="000E72F2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7603" w:author="Kem Sereyboth" w:date="2023-07-25T13:23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 xml:space="preserve"> </w:t>
        </w:r>
        <w:r w:rsidR="00631F46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04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និង</w:t>
        </w:r>
      </w:ins>
      <w:ins w:id="760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06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</w:t>
        </w:r>
      </w:ins>
      <w:ins w:id="7607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08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​</w:t>
        </w:r>
      </w:ins>
      <w:ins w:id="7609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10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ម្ម</w:t>
        </w:r>
      </w:ins>
      <w:ins w:id="7611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lang w:val="ca-ES"/>
            <w:rPrChange w:id="7612" w:author="Sopheak Phorn" w:date="2023-08-03T13:57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>​​</w:t>
        </w:r>
      </w:ins>
      <w:ins w:id="7613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14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សមិទ្ធកម្ម កាលពីថ្ងៃទី</w:t>
        </w:r>
      </w:ins>
      <w:ins w:id="7615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16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 xml:space="preserve">២៧ </w:t>
        </w:r>
      </w:ins>
      <w:ins w:id="7617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18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ខែ</w:t>
        </w:r>
      </w:ins>
      <w:ins w:id="7619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20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មីនា</w:t>
        </w:r>
      </w:ins>
      <w:ins w:id="7621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22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623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24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២០២៣</w:t>
        </w:r>
      </w:ins>
      <w:ins w:id="762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26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។ បន្ទា​​ប់​ពីកិច្ចប្រជុំបើកការធ្វើសវនកម្មរួចរាល់</w:t>
        </w:r>
        <w:r w:rsidRPr="000E72F2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627" w:author="Kem Sereyboth" w:date="2023-07-25T13:2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28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សវ​ន​ក​រទទួ</w:t>
        </w:r>
      </w:ins>
      <w:ins w:id="7629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30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631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32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ល</w:t>
        </w:r>
      </w:ins>
      <w:ins w:id="7633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34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63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36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បន្ទុកបានអនុវត្តភារកិច្ចចុះធ្វើសវនកម្មរប​ស់​​ខ្លួននៅ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37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638" w:author="Kem Sereyboth" w:date="2023-06-21T09:52:00Z"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639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640" w:author="Sopheak Phorn" w:date="2023-07-28T13:28:00Z">
        <w:r w:rsidR="005A7F24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641" w:author="Sopheak Phorn" w:date="2023-08-03T13:57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គ</w:t>
        </w:r>
      </w:ins>
      <w:ins w:id="7642" w:author="Kem Sereyboth" w:date="2023-06-21T09:52:00Z">
        <w:del w:id="7643" w:author="Sopheak Phorn" w:date="2023-07-28T13:28:00Z">
          <w:r w:rsidR="00A42C79" w:rsidRPr="00B81265" w:rsidDel="005A7F2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644" w:author="Sopheak Phorn" w:date="2023-08-03T13:57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645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.ស.</w:t>
        </w:r>
      </w:ins>
      <w:ins w:id="7646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rPrChange w:id="7647" w:author="Sopheak Phorn" w:date="2023-08-03T13:57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48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រយៈ​​ពេ​​ល </w:t>
        </w:r>
      </w:ins>
      <w:ins w:id="7649" w:author="Sopheak Phorn" w:date="2023-07-28T13:27:00Z">
        <w:r w:rsidR="00D90C3A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50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២៣</w:t>
        </w:r>
      </w:ins>
      <w:ins w:id="7651" w:author="Kem Sereyboth" w:date="2023-06-21T09:52:00Z">
        <w:del w:id="7652" w:author="Sopheak Phorn" w:date="2023-07-28T13:27:00Z">
          <w:r w:rsidR="00A42C79" w:rsidRPr="00B81265" w:rsidDel="00D90C3A">
            <w:rPr>
              <w:rFonts w:ascii="!Khmer MEF1" w:hAnsi="!Khmer MEF1" w:cs="!Khmer MEF1"/>
              <w:sz w:val="24"/>
              <w:szCs w:val="24"/>
              <w:cs/>
              <w:lang w:val="ca-ES"/>
              <w:rPrChange w:id="7653" w:author="Sopheak Phorn" w:date="2023-08-03T13:57:00Z">
                <w:rPr>
                  <w:rFonts w:ascii="!Khmer MEF1" w:hAnsi="!Khmer MEF1" w:cs="!Khmer MEF1"/>
                  <w:spacing w:val="-6"/>
                  <w:highlight w:val="yellow"/>
                  <w:cs/>
                  <w:lang w:val="ca-ES"/>
                </w:rPr>
              </w:rPrChange>
            </w:rPr>
            <w:delText>១៣</w:delText>
          </w:r>
        </w:del>
      </w:ins>
      <w:ins w:id="7654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655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ថ្ងៃ 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56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សម្រាប់ឆ្នាំ</w:t>
        </w:r>
      </w:ins>
      <w:ins w:id="7657" w:author="Kem Sereyboth" w:date="2023-06-21T09:52:00Z">
        <w:r w:rsidR="00A42C79"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58" w:author="Sopheak Phorn" w:date="2023-08-03T13:58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7659" w:author="Kem Sereyboth" w:date="2023-06-20T14:21:00Z"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60" w:author="Sopheak Phorn" w:date="2023-08-03T13:5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​ដោយបា​ន​អនុវត្ត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61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ចាប់ពី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62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​ថ្ងៃទី</w:t>
        </w:r>
      </w:ins>
      <w:ins w:id="7663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64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៣</w:t>
        </w:r>
      </w:ins>
      <w:ins w:id="7665" w:author="Kem Sereyboth" w:date="2023-06-21T09:52:00Z">
        <w:del w:id="7666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667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7668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69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670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71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មេសា</w:t>
        </w:r>
      </w:ins>
      <w:ins w:id="7672" w:author="Kem Sereyboth" w:date="2023-06-21T09:52:00Z">
        <w:del w:id="7673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674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ឧសភា</w:delText>
          </w:r>
        </w:del>
      </w:ins>
      <w:ins w:id="7675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76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677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78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679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7680" w:author="Sopheak Phorn" w:date="2023-08-04T11:06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 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81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ដល់​ថ្ងៃទី</w:t>
        </w:r>
      </w:ins>
      <w:ins w:id="7682" w:author="Sopheak Phorn" w:date="2023-07-28T13:28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83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៩</w:t>
        </w:r>
      </w:ins>
      <w:ins w:id="7684" w:author="Kem Sereyboth" w:date="2023-06-21T09:53:00Z">
        <w:del w:id="7685" w:author="Sopheak Phorn" w:date="2023-07-28T13:28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686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២២</w:delText>
          </w:r>
        </w:del>
      </w:ins>
      <w:ins w:id="7687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88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689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90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ឧសភា</w:t>
        </w:r>
      </w:ins>
      <w:ins w:id="7691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92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693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94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695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96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។​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97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7698" w:author="Sopheak Phorn" w:date="2023-08-03T13:58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ប្រតិភូ</w:t>
        </w:r>
        <w:r w:rsidRPr="00B81265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699" w:author="Sopheak Phorn" w:date="2023-08-03T13:59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សវនកម្ម និងសវនករទទួលបន្ទុ​ក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00" w:author="Sopheak Phorn" w:date="2023-08-03T13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បានប្រើប្រាស់នីតិវិធីសវន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01" w:author="Sopheak Phorn" w:date="2023-08-03T13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កម្ម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02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ក្នុងការពិនិត្យលើឯកសារដែលទទួលបាន និ​ង</w:t>
        </w:r>
        <w:r w:rsidRPr="00B04551">
          <w:rPr>
            <w:rFonts w:ascii="Khmer MEF1" w:hAnsi="Khmer MEF1" w:cs="Khmer MEF1"/>
            <w:spacing w:val="-6"/>
            <w:sz w:val="24"/>
            <w:szCs w:val="24"/>
            <w:lang w:val="ca-ES"/>
            <w:rPrChange w:id="7703" w:author="Kem Sereyboth" w:date="2023-07-25T13:2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04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តាមរយៈការសាកសួរដោ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705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06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យ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707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08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ផ្ទាល់ពី</w:t>
        </w:r>
      </w:ins>
      <w:ins w:id="7709" w:author="Kem Sereyboth" w:date="2023-07-12T11:07:00Z">
        <w:r w:rsidR="004A4CD5" w:rsidRPr="00B81265">
          <w:rPr>
            <w:rFonts w:ascii="Khmer MEF1" w:hAnsi="Khmer MEF1" w:cs="Khmer MEF1"/>
            <w:sz w:val="24"/>
            <w:szCs w:val="24"/>
            <w:cs/>
            <w:lang w:val="ca-ES"/>
            <w:rPrChange w:id="7710" w:author="Sopheak Phorn" w:date="2023-08-03T13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7711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12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បុគ្គលទទួលបន្ទុកតាម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13" w:author="Sopheak Phorn" w:date="2023-08-03T13:59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ផ្នែក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714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នីមួយៗ</w:t>
        </w:r>
      </w:ins>
      <w:ins w:id="7715" w:author="Kem Sereyboth" w:date="2023-07-25T13:25:00Z">
        <w:r w:rsidR="00B04551" w:rsidRPr="00B81265">
          <w:rPr>
            <w:rFonts w:ascii="Khmer MEF1" w:hAnsi="Khmer MEF1" w:cs="Khmer MEF1"/>
            <w:sz w:val="24"/>
            <w:szCs w:val="24"/>
            <w:cs/>
            <w:lang w:val="ca-ES"/>
            <w:rPrChange w:id="7716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7717" w:author="Kem Sereyboth" w:date="2023-06-20T14:21:00Z"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718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និងបានរកឃើ</w:t>
        </w:r>
        <w:r w:rsidRPr="00B81265">
          <w:rPr>
            <w:rFonts w:ascii="Khmer MEF1" w:hAnsi="Khmer MEF1" w:cs="Khmer MEF1"/>
            <w:spacing w:val="2"/>
            <w:sz w:val="24"/>
            <w:szCs w:val="24"/>
            <w:lang w:val="ca-ES"/>
            <w:rPrChange w:id="7719" w:author="Sopheak Phorn" w:date="2023-08-03T13:59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720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ញនូវបញ្ហា​មួយចំនួន</w:t>
        </w:r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21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ដែលអាចនាំឱ្យ</w:t>
        </w:r>
      </w:ins>
      <w:ins w:id="7722" w:author="Kem Sereyboth" w:date="2023-07-25T13:25:00Z">
        <w:r w:rsidR="00B04551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723" w:author="Sopheak Phorn" w:date="2023-08-04T11:06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</w:ins>
      <w:ins w:id="7724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25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មាននូ​វគម្លាត</w:t>
        </w:r>
      </w:ins>
      <w:ins w:id="7726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27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728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29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នៅ</w:t>
        </w:r>
      </w:ins>
      <w:ins w:id="7730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731" w:author="Sopheak Phorn" w:date="2023-08-04T11:06:00Z">
              <w:rPr>
                <w:rFonts w:ascii="Khmer MEF1" w:hAnsi="Khmer MEF1" w:cs="Khmer MEF1"/>
                <w:color w:val="FF0000"/>
                <w:spacing w:val="4"/>
                <w:lang w:val="ca-ES"/>
              </w:rPr>
            </w:rPrChange>
          </w:rPr>
          <w:t>​​​</w:t>
        </w:r>
      </w:ins>
      <w:ins w:id="7732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33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ក្នុ</w:t>
        </w:r>
      </w:ins>
      <w:ins w:id="7734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35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736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37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ងការអនុវត្តការងាររបស់ </w:t>
        </w:r>
      </w:ins>
      <w:ins w:id="7738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739" w:author="Sopheak Phorn" w:date="2023-08-04T11:06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740" w:author="Sopheak Phorn" w:date="2023-07-28T13:28:00Z">
        <w:r w:rsidR="005A7F24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741" w:author="Sopheak Phorn" w:date="2023-08-04T11:06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គ</w:t>
        </w:r>
      </w:ins>
      <w:ins w:id="7742" w:author="Kem Sereyboth" w:date="2023-06-21T09:53:00Z">
        <w:del w:id="7743" w:author="Sopheak Phorn" w:date="2023-07-28T13:28:00Z">
          <w:r w:rsidR="00A42C79" w:rsidRPr="007F2E01" w:rsidDel="005A7F24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7744" w:author="Sopheak Phorn" w:date="2023-08-04T11:06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745" w:author="Sopheak Phorn" w:date="2023-08-04T11:06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.ស.</w:t>
        </w:r>
        <w:r w:rsidR="00A42C79" w:rsidRPr="007F2E01">
          <w:rPr>
            <w:rFonts w:ascii="Khmer MEF1" w:hAnsi="Khmer MEF1" w:cs="Khmer MEF1"/>
            <w:spacing w:val="-6"/>
            <w:sz w:val="24"/>
            <w:szCs w:val="24"/>
            <w:cs/>
            <w:rPrChange w:id="7746" w:author="Sopheak Phorn" w:date="2023-08-04T11:06:00Z">
              <w:rPr>
                <w:rFonts w:ascii="Khmer MEF1" w:hAnsi="Khmer MEF1" w:cs="Khmer MEF1"/>
                <w:spacing w:val="-6"/>
                <w:highlight w:val="yellow"/>
                <w:cs/>
              </w:rPr>
            </w:rPrChange>
          </w:rPr>
          <w:t xml:space="preserve"> </w:t>
        </w:r>
      </w:ins>
      <w:ins w:id="7747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748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និងនាំទៅដល់ការកើតមាននូវហានិភ័យ</w:t>
        </w:r>
        <w:r w:rsidRPr="005A7F2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49" w:author="Sopheak Phorn" w:date="2023-07-28T13:2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នាពេល</w:t>
        </w:r>
        <w:r w:rsidRPr="00B04551">
          <w:rPr>
            <w:rFonts w:ascii="Khmer MEF1" w:hAnsi="Khmer MEF1" w:cs="Khmer MEF1"/>
            <w:sz w:val="24"/>
            <w:szCs w:val="24"/>
            <w:cs/>
            <w:lang w:val="ca-ES"/>
            <w:rPrChange w:id="7750" w:author="Kem Sereyboth" w:date="2023-07-25T13:2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51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នាគត។ រាល់ល​ទ្ធ</w:t>
        </w:r>
        <w:r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752" w:author="Kem Sereyboth" w:date="2023-07-19T16:59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​​​​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53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</w:t>
        </w:r>
      </w:ins>
      <w:ins w:id="7754" w:author="Kem Sereyboth" w:date="2023-07-12T11:07:00Z">
        <w:r w:rsidR="004A4CD5"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755" w:author="Kem Sereyboth" w:date="2023-07-19T16:59:00Z">
              <w:rPr>
                <w:rFonts w:ascii="Khmer MEF1" w:hAnsi="Khmer MEF1" w:cs="Khmer MEF1"/>
                <w:color w:val="FF0000"/>
                <w:spacing w:val="-8"/>
                <w:lang w:val="ca-ES"/>
              </w:rPr>
            </w:rPrChange>
          </w:rPr>
          <w:t>​​​​</w:t>
        </w:r>
      </w:ins>
      <w:ins w:id="7756" w:author="Kem Sereyboth" w:date="2023-06-20T14:21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57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58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</w:t>
        </w:r>
        <w:r w:rsidRPr="00E33574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759" w:author="Kem Sereyboth" w:date="2023-07-19T16:59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ប្រតិភូសវនកម្ម និងសវនករ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60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ទទួលបន្ទុកបានរកឃើញសុទ្ធសឹង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61" w:author="Sopheak Phorn" w:date="2023-08-03T14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តែត្រូវបានធ្វើការពិនិត្យនិងវាយតម្លៃ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62" w:author="Sopheak Phorn" w:date="2023-08-03T14:02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t>យ៉ា​ង</w:t>
        </w:r>
        <w:r w:rsidRPr="00E41B06">
          <w:rPr>
            <w:rFonts w:ascii="Khmer MEF1" w:hAnsi="Khmer MEF1" w:cs="Khmer MEF1"/>
            <w:spacing w:val="-2"/>
            <w:sz w:val="24"/>
            <w:szCs w:val="24"/>
            <w:lang w:val="ca-ES"/>
            <w:rPrChange w:id="7763" w:author="Sopheak Phorn" w:date="2023-08-03T14:02:00Z">
              <w:rPr>
                <w:rFonts w:ascii="Khmer MEF1" w:hAnsi="Khmer MEF1" w:cs="Khmer MEF1"/>
                <w:spacing w:val="6"/>
                <w:lang w:val="ca-ES"/>
              </w:rPr>
            </w:rPrChange>
          </w:rPr>
          <w:t>​​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64" w:author="Sopheak Phorn" w:date="2023-08-03T14:02:00Z">
              <w:rPr>
                <w:rFonts w:ascii="Khmer MEF1" w:hAnsi="Khmer MEF1" w:cs="Khmer MEF1"/>
                <w:cs/>
                <w:lang w:val="ca-ES"/>
              </w:rPr>
            </w:rPrChange>
          </w:rPr>
          <w:t>យកចិត្តទុកដាក់ប្រកបដោយវិជ្ជាជីវៈស​វ​នកម្ម ដោយធ្វើការប្រៀប</w:t>
        </w:r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65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ធៀបការអនុវ</w:t>
        </w:r>
      </w:ins>
      <w:ins w:id="7766" w:author="Kem Sereyboth" w:date="2023-07-25T13:27:00Z">
        <w:r w:rsidR="00631815"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67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768" w:author="Kem Sereyboth" w:date="2023-06-20T14:21:00Z"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69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ត្ត</w:t>
        </w:r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70" w:author="Kem Sereyboth" w:date="2023-07-25T13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ជាក់ស្តែងរប​ស់ </w:t>
        </w:r>
      </w:ins>
      <w:ins w:id="7771" w:author="Kem Sereyboth" w:date="2023-06-21T09:54:00Z">
        <w:r w:rsidR="00A42C79" w:rsidRPr="006318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lang w:val="ca-ES"/>
            <w:rPrChange w:id="7772" w:author="Kem Sereyboth" w:date="2023-07-25T13:28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773" w:author="Sopheak Phorn" w:date="2023-07-28T13:29:00Z">
        <w:r w:rsidR="005A7F24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  <w:lang w:val="ca-ES"/>
          </w:rPr>
          <w:t>គ</w:t>
        </w:r>
      </w:ins>
      <w:ins w:id="7774" w:author="Kem Sereyboth" w:date="2023-06-21T09:54:00Z">
        <w:del w:id="7775" w:author="Sopheak Phorn" w:date="2023-07-28T13:29:00Z">
          <w:r w:rsidR="00A42C79" w:rsidRPr="00631815" w:rsidDel="005A7F24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7776" w:author="Kem Sereyboth" w:date="2023-07-25T13:28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6318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lang w:val="ca-ES"/>
            <w:rPrChange w:id="7777" w:author="Kem Sereyboth" w:date="2023-07-25T13:28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.ស.</w:t>
        </w:r>
        <w:r w:rsidR="00A42C79" w:rsidRPr="00631815">
          <w:rPr>
            <w:rFonts w:ascii="Khmer MEF1" w:hAnsi="Khmer MEF1" w:cs="Khmer MEF1"/>
            <w:spacing w:val="-14"/>
            <w:sz w:val="24"/>
            <w:szCs w:val="24"/>
            <w:cs/>
            <w:rPrChange w:id="7778" w:author="Kem Sereyboth" w:date="2023-07-25T13:28:00Z">
              <w:rPr>
                <w:rFonts w:ascii="Khmer MEF1" w:hAnsi="Khmer MEF1" w:cs="Khmer MEF1"/>
                <w:spacing w:val="-6"/>
                <w:highlight w:val="yellow"/>
                <w:cs/>
              </w:rPr>
            </w:rPrChange>
          </w:rPr>
          <w:t xml:space="preserve"> </w:t>
        </w:r>
      </w:ins>
      <w:ins w:id="7779" w:author="Kem Sereyboth" w:date="2023-06-20T14:21:00Z"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80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ជាមួយនឹងលក្ខណៈវិនិច្ឆ័យ</w:t>
        </w:r>
        <w:del w:id="7781" w:author="S_Chhenglay" w:date="2023-08-04T09:22:00Z">
          <w:r w:rsidRPr="00631815" w:rsidDel="00665E73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7782" w:author="Kem Sereyboth" w:date="2023-07-25T13:28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83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សវនក​ម្មជាក់លាក់ និងគ្រប់គ្រាន់។ បន្ថែមពីនេះ 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84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លទ្ធផ</w:t>
        </w:r>
      </w:ins>
      <w:ins w:id="7785" w:author="Kem Sereyboth" w:date="2023-07-25T13:27:00Z">
        <w:r w:rsidR="00631815"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86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7787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88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89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ដែលបា​ន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90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91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រកឃើ</w:t>
        </w:r>
      </w:ins>
      <w:ins w:id="7792" w:author="Kem Sereyboth" w:date="2023-07-12T11:07:00Z">
        <w:r w:rsidR="004A4CD5"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93" w:author="Sopheak Phorn" w:date="2023-08-04T11:07:00Z">
              <w:rPr>
                <w:rFonts w:ascii="Khmer MEF1" w:hAnsi="Khmer MEF1" w:cs="Khmer MEF1"/>
                <w:color w:val="FF0000"/>
                <w:spacing w:val="2"/>
                <w:lang w:val="ca-ES"/>
              </w:rPr>
            </w:rPrChange>
          </w:rPr>
          <w:t>​​​</w:t>
        </w:r>
      </w:ins>
      <w:ins w:id="7794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95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ញ និងអនុសាសន៍របស់សវនករទទួ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96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97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លបន្ទុកនឹងត្រូវប្រើប្រាស់ជាធាតុចូ​ល​ដ៏សំខាន់</w:t>
        </w:r>
      </w:ins>
      <w:ins w:id="7798" w:author="Sopheak Phorn" w:date="2023-08-04T11:07:00Z">
        <w:r w:rsidR="007F2E01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7799" w:author="Kem Sereyboth" w:date="2023-06-20T14:21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800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ក្នុងការ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801" w:author="Sopheak Phorn" w:date="2023-08-04T11:07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រៀ​ប​ចំរបាយការណ៍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802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សវនកម្មប្រចាំឆ្នាំ 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803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និងសម្រាប់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804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តា​ម</w:t>
        </w:r>
        <w:r w:rsidRPr="007F2E01">
          <w:rPr>
            <w:rFonts w:ascii="Khmer MEF1" w:hAnsi="Khmer MEF1" w:cs="Khmer MEF1"/>
            <w:spacing w:val="6"/>
            <w:sz w:val="24"/>
            <w:szCs w:val="24"/>
            <w:lang w:val="ca-ES"/>
            <w:rPrChange w:id="7805" w:author="Sopheak Phorn" w:date="2023-08-04T11:07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806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ដានការអនុវត្តអ​នុសាសន៍</w:t>
        </w:r>
      </w:ins>
      <w:ins w:id="7807" w:author="Kem Sereyboth" w:date="2023-07-19T15:03:00Z">
        <w:r w:rsidR="00944A50"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808" w:author="Sopheak Phorn" w:date="2023-08-04T11:07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809" w:author="Kem Sereyboth" w:date="2023-06-20T14:21:00Z"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810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សវនកម្មនៅគ្រា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811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បន្ទាប់។</w:t>
        </w:r>
      </w:ins>
    </w:p>
    <w:p w14:paraId="49B606B6" w14:textId="3A6D7F74" w:rsidR="00F226D0" w:rsidRPr="00E33574" w:rsidDel="005C3437" w:rsidRDefault="00B33AB5">
      <w:pPr>
        <w:pStyle w:val="NormalWeb"/>
        <w:spacing w:before="0" w:beforeAutospacing="0" w:after="0" w:afterAutospacing="0" w:line="226" w:lineRule="auto"/>
        <w:jc w:val="both"/>
        <w:rPr>
          <w:ins w:id="7812" w:author="Voeun Kuyeng" w:date="2022-08-31T11:06:00Z"/>
          <w:del w:id="7813" w:author="Kem Sereyboth" w:date="2023-06-20T14:20:00Z"/>
          <w:rFonts w:ascii="Khmer MEF1" w:hAnsi="Khmer MEF1" w:cs="Khmer MEF1"/>
          <w:spacing w:val="-4"/>
          <w:lang w:val="ca-ES"/>
          <w:rPrChange w:id="7814" w:author="Kem Sereyboth" w:date="2023-07-19T16:59:00Z">
            <w:rPr>
              <w:ins w:id="7815" w:author="Voeun Kuyeng" w:date="2022-08-31T11:06:00Z"/>
              <w:del w:id="7816" w:author="Kem Sereyboth" w:date="2023-06-20T14:20:00Z"/>
              <w:rFonts w:ascii="!Khmer MEF1" w:hAnsi="!Khmer MEF1" w:cs="!Khmer MEF1"/>
              <w:spacing w:val="-4"/>
              <w:lang w:val="ca-ES"/>
            </w:rPr>
          </w:rPrChange>
        </w:rPr>
        <w:pPrChange w:id="7817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7818" w:author="LENOVO" w:date="2022-10-02T04:43:00Z">
        <w:del w:id="7819" w:author="Kem Sereyboth" w:date="2023-06-20T14:20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820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យោងតាមអនុក្រឹត្យលេខ ១១៣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821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822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អនក្រ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823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824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 ​និង​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ការប្រព្រឹត្តទៅរបស់អង្គភាពក្រោមឱវាទរបស់អាជ្ញាធរសេវាហិរញ្ញវត្ថុមិនមែនធនាគារ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អង្គភាពសវនកម្មផ្ទៃក្នុង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ត្រូវ​បានបង្កើតឡើងដោយបំពេញ​មុខងារជាសេនាធិការជូនក្រុមប្រឹក្សា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និងប្រធាន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លើការងារសវនកម្ម។ ដើម្បីធានាបានការអនុវត្តមុខងាររបស់ខ្លួនប្រកបដោយប្រសិទ្ធភាព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ស័ក្តិសិទ្ធភាព និងត្រឹមត្រូវ​តាម​គតិច្បាប់ 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បានរៀបចំផែនការ​អភិវឌ្ឍន៍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អង្គភាព​សវនកម្មផ្ទៃ​ក្នុង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 xml:space="preserve">សម្រាប់​រយៈពេល ៥ឆ្នាំ 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(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២០២១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២០២៥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 xml:space="preserve">) 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និងផែនការសកម្មភាពបីឆ្នាំរំកិល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(២០២១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២០២៣) និង​បាន​ធ្វើ​បច្ចុប្បន្នភាពទៅ​ជា​ផែនការសកម្មភាពបីឆ្នាំរំកិល (២០២២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២០២៤) សម្រាប់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​ជា​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មាគ៌ា​ក្នុង​ការអនុវត្តការងាររបស់ខ្លួន។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ដោយអនុវត្តតាមផែនការដែលបានដាក់ចេញនេះ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អង្គភាពត្រូវចុះ​ធ្វើសវនកម្ម​អនុលោមភាព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លើអង្គភាពក្រោមឱវាទ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សម្រាប់​ការិយបរិច្ឆេទឆ្នាំ២០២២។</w:delText>
          </w:r>
        </w:del>
      </w:ins>
      <w:ins w:id="7825" w:author="Voeun Kuyeng" w:date="2022-08-31T11:06:00Z">
        <w:del w:id="7826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2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យោងតាមអនុក្រឹត្យលេខ</w:delText>
          </w:r>
        </w:del>
      </w:ins>
      <w:ins w:id="7828" w:author="User" w:date="2022-09-28T13:58:00Z">
        <w:del w:id="7829" w:author="Kem Sereyboth" w:date="2023-06-20T14:20:00Z">
          <w:r w:rsidR="005F15D6" w:rsidRPr="00E33574" w:rsidDel="005C3437">
            <w:rPr>
              <w:rFonts w:ascii="Khmer MEF1" w:hAnsi="Khmer MEF1" w:cs="Khmer MEF1"/>
              <w:lang w:val="ca-ES"/>
              <w:rPrChange w:id="7830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831" w:author="Voeun Kuyeng" w:date="2022-08-31T11:06:00Z">
        <w:del w:id="7832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3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១១៣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83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3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អនក្រ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83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3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ស្តីពីការរៀបចំនិងការ</w:delText>
          </w:r>
          <w:r w:rsidR="00F226D0"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838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ប្រព្រឹត្តទៅរបស់អាជ្ញាធរសេវាហិរញ្ញវត្ថុមិនមែនធនាគារ អង្គភាពសវនកម្មផ្ទៃក្នុងត្រូវបានបង្កើតឡើងដោយ</w:delText>
          </w:r>
        </w:del>
      </w:ins>
      <w:ins w:id="7839" w:author="User" w:date="2022-09-28T16:37:00Z">
        <w:del w:id="7840" w:author="Kem Sereyboth" w:date="2023-06-20T14:20:00Z">
          <w:r w:rsidR="00491E7C"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</w:del>
      </w:ins>
      <w:ins w:id="7841" w:author="Voeun Kuyeng" w:date="2022-08-31T11:06:00Z">
        <w:del w:id="7842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4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បំពេញ​មុខងារជាសេនាធិការជូនក្រុមប្រឹក្សា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844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4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846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7847" w:author="Voeun Kuyeng" w:date="2022-09-06T17:17:00Z">
        <w:del w:id="7848" w:author="Kem Sereyboth" w:date="2023-06-20T14:20:00Z">
          <w:r w:rsidR="008914E5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84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7850" w:author="Voeun Kuyeng" w:date="2022-08-31T11:06:00Z">
        <w:del w:id="7851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5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លើការងារសវនកម្ម។</w:delText>
          </w:r>
        </w:del>
      </w:ins>
      <w:ins w:id="7853" w:author="User" w:date="2022-09-28T16:37:00Z">
        <w:del w:id="7854" w:author="Kem Sereyboth" w:date="2023-06-20T14:20:00Z">
          <w:r w:rsidR="00491E7C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7855" w:author="Voeun Kuyeng" w:date="2022-08-31T11:06:00Z">
        <w:del w:id="7856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57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ដើម្បីធានាបានការអនុវត្តមុខងាររបស់ខ្លួនប្រកបដោយប្រសិទ្ធភាព ស័ក្តិសិទ្ធភាព និងត្រឹមត្រូវតាមគតិច្បាប់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858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5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86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86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86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86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86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86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.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6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បានរៀបចំផែនការអភិវឌ្ឍន៍អង្គភាពសវនកម្មផ្ទៃក្នុងសម្រាប់រយៈពេល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6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៥ ឆ្នាំ</w:delText>
          </w:r>
        </w:del>
      </w:ins>
      <w:ins w:id="7868" w:author="User" w:date="2022-09-22T09:56:00Z">
        <w:del w:id="7869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7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1C6AC0" w:rsidRPr="00E33574" w:rsidDel="005C3437">
            <w:rPr>
              <w:rFonts w:ascii="Khmer MEF1" w:hAnsi="Khmer MEF1" w:cs="Khmer MEF1"/>
              <w:spacing w:val="-2"/>
              <w:rPrChange w:id="7871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7872" w:author="Voeun Kuyeng" w:date="2022-08-31T11:06:00Z">
        <w:del w:id="7873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875" w:author="socheata.ol@hotmail.com" w:date="2022-09-01T15:37:00Z">
        <w:del w:id="7876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77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7878" w:author="Voeun Kuyeng" w:date="2022-08-31T11:06:00Z">
        <w:del w:id="7879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8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(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8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២០២១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8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8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២០២៥</w:delText>
          </w:r>
        </w:del>
      </w:ins>
      <w:ins w:id="7884" w:author="User" w:date="2022-09-22T09:56:00Z">
        <w:del w:id="7885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88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887" w:author="Voeun Kuyeng" w:date="2022-08-31T11:06:00Z">
        <w:del w:id="7888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8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</w:del>
      </w:ins>
      <w:ins w:id="7890" w:author="socheata.ol@hotmail.com" w:date="2022-09-01T15:37:00Z">
        <w:del w:id="7891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9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893" w:author="Voeun Kuyeng" w:date="2022-08-31T11:06:00Z">
        <w:del w:id="789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9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និងផែនការសកម្មភាពបីឆ្នាំរំកិល</w:delText>
          </w:r>
        </w:del>
      </w:ins>
      <w:ins w:id="7897" w:author="Kem Sereiboth" w:date="2022-09-12T13:20:00Z">
        <w:del w:id="7898" w:author="Kem Sereyboth" w:date="2023-06-20T14:20:00Z">
          <w:r w:rsidR="00C82407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9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7900" w:author="User" w:date="2022-09-22T09:56:00Z">
        <w:del w:id="7901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902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(</w:delText>
          </w:r>
        </w:del>
      </w:ins>
      <w:ins w:id="7903" w:author="Voeun Kuyeng" w:date="2022-08-31T11:06:00Z">
        <w:del w:id="790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906" w:author="socheata.ol@hotmail.com" w:date="2022-09-01T15:37:00Z">
        <w:del w:id="7907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90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7909" w:author="Voeun Kuyeng" w:date="2022-08-31T11:06:00Z">
        <w:del w:id="7910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1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</w:delText>
          </w:r>
        </w:del>
      </w:ins>
      <w:ins w:id="7912" w:author="User" w:date="2022-09-27T19:42:00Z">
        <w:del w:id="7913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14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២១</w:delText>
          </w:r>
          <w:r w:rsidR="00265CF2" w:rsidRPr="00E33574" w:rsidDel="005C3437">
            <w:rPr>
              <w:rFonts w:ascii="Khmer MEF1" w:hAnsi="Khmer MEF1" w:cs="Khmer MEF1"/>
              <w:spacing w:val="-2"/>
              <w:rPrChange w:id="7915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</w:del>
      </w:ins>
      <w:ins w:id="7916" w:author="User" w:date="2022-09-27T19:43:00Z">
        <w:del w:id="7917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rPrChange w:id="791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២០២៣</w:delText>
          </w:r>
        </w:del>
      </w:ins>
      <w:ins w:id="7919" w:author="Voeun Kuyeng" w:date="2022-08-31T11:06:00Z">
        <w:del w:id="7920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2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២២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92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2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២០២៤</w:delText>
          </w:r>
        </w:del>
      </w:ins>
      <w:ins w:id="7924" w:author="User" w:date="2022-09-22T09:56:00Z">
        <w:del w:id="7925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92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927" w:author="User" w:date="2022-09-27T19:43:00Z">
        <w:del w:id="7928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2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និងបាន</w:delText>
          </w:r>
        </w:del>
      </w:ins>
      <w:ins w:id="7930" w:author="User" w:date="2022-09-28T14:00:00Z">
        <w:del w:id="7931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32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ធ្វើបច្ចុប្បន្នភាពទៅជា</w:delText>
          </w:r>
          <w:r w:rsidR="00A841E0"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7933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3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ផ</w:delText>
          </w:r>
        </w:del>
      </w:ins>
      <w:ins w:id="7935" w:author="User" w:date="2022-09-28T14:01:00Z">
        <w:del w:id="7936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37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ែនការសកម្មភាពបីឆ្នាំរំកិល 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938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(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93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២០២២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940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-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941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២០២៤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942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)</w:delText>
          </w:r>
        </w:del>
      </w:ins>
      <w:ins w:id="7943" w:author="socheata.ol@hotmail.com" w:date="2022-09-01T15:37:00Z">
        <w:del w:id="7944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94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946" w:author="Voeun Kuyeng" w:date="2022-08-31T11:06:00Z">
        <w:del w:id="7947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94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សម្រាប់ជាមាគ</w:delText>
          </w:r>
        </w:del>
      </w:ins>
      <w:ins w:id="7950" w:author="socheata.ol@hotmail.com" w:date="2022-09-01T15:38:00Z">
        <w:del w:id="7951" w:author="Kem Sereyboth" w:date="2023-06-20T14:20:00Z">
          <w:r w:rsidR="00DF5F7B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៌ា</w:delText>
          </w:r>
        </w:del>
      </w:ins>
      <w:ins w:id="7953" w:author="Voeun Kuyeng" w:date="2022-08-31T11:06:00Z">
        <w:del w:id="795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5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ាក្នុងការអនុវត្ត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ការងាររបស់ខ្លួន។ ស្របតាមផែនការដែលបានដាក់ចេញនេះ អង្គភាព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956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ត្រូវចុះធ្វើសវនកម្មអនុលោមភាពលើអង្គភាពក្រោមឱវាទ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957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958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959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960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961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962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963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964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65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7966" w:author="Voeun Kuyeng" w:date="2022-09-06T17:20:00Z">
        <w:del w:id="7967" w:author="Kem Sereyboth" w:date="2023-06-20T14:20:00Z">
          <w:r w:rsidR="000B2B4A" w:rsidRPr="00E33574" w:rsidDel="005C3437">
            <w:rPr>
              <w:rFonts w:ascii="Khmer MEF1" w:hAnsi="Khmer MEF1" w:cs="Khmer MEF1"/>
              <w:lang w:val="ca-ES"/>
              <w:rPrChange w:id="7968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</w:del>
      </w:ins>
      <w:ins w:id="7969" w:author="socheata.ol@hotmail.com" w:date="2022-09-01T15:39:00Z">
        <w:del w:id="7970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971" w:author="Kem Sereyboth" w:date="2023-07-19T16:59:00Z">
                <w:rPr>
                  <w:rFonts w:ascii="!Khmer MEF1" w:hAnsi="!Khmer MEF1" w:cs="!Khmer MEF1"/>
                </w:rPr>
              </w:rPrChange>
            </w:rPr>
            <w:delText>[</w:delText>
          </w:r>
        </w:del>
      </w:ins>
      <w:ins w:id="7972" w:author="Voeun Kuyeng" w:date="2022-08-31T11:06:00Z">
        <w:del w:id="7973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74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២០២២</w:delText>
          </w:r>
        </w:del>
      </w:ins>
      <w:ins w:id="7975" w:author="socheata.ol@hotmail.com" w:date="2022-09-01T15:39:00Z">
        <w:del w:id="7976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977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]</w:delText>
          </w:r>
        </w:del>
      </w:ins>
      <w:ins w:id="7978" w:author="Voeun Kuyeng" w:date="2022-08-31T11:06:00Z">
        <w:del w:id="7979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80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។</w:delText>
          </w:r>
        </w:del>
      </w:ins>
    </w:p>
    <w:p w14:paraId="4849C501" w14:textId="1E3D7C40" w:rsidR="00501773" w:rsidRPr="0070519E" w:rsidDel="005C3437" w:rsidRDefault="00644AA6">
      <w:pPr>
        <w:spacing w:after="0" w:line="226" w:lineRule="auto"/>
        <w:ind w:firstLine="720"/>
        <w:jc w:val="both"/>
        <w:rPr>
          <w:ins w:id="7981" w:author="Kem Sereiboth" w:date="2022-09-13T16:02:00Z"/>
          <w:del w:id="7982" w:author="Kem Sereyboth" w:date="2023-06-20T14:20:00Z"/>
          <w:rFonts w:ascii="Khmer MEF1" w:hAnsi="Khmer MEF1" w:cs="Khmer MEF1"/>
          <w:lang w:val="ca-ES"/>
        </w:rPr>
        <w:pPrChange w:id="7983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984" w:author="LENOVO" w:date="2022-10-02T04:48:00Z">
        <w:del w:id="798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79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យោងតាម​ប្រកាសលេខ ០០៩ អ.ស​.ហ. ប្រ.ក. ចុះថ្ងៃទី១ ខែតុលា ឆ្នាំ២០២១ ​​ស្តីពីការរៀបចំ ​និង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8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ការប្រព្រឹត្ត​ទៅ​នៃនាយកដ្ឋាន​ក្រោមឱវាទ​របស់​អង្គភាព​សវនកម្ម​ផ្ទៃក្នុង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7988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8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​នាយកដ្ឋានសវនកម្មទី១ និងនាយកដ្ឋាន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9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99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សវនកម្មទី២ ជាសេនាធិការឱ្យអង្គភាព​សវនកម្មផ្ទៃក្នុង​លើ​ការងារសវនកម្មដូចមានចែងកំណត់ក្នុងអនុក្រឹត្យ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799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ស្តីពីការរៀបចំនិងការប្រព្រឹត្តទៅរបស់អង្គភាពក្រោមឱវាទ​អាជ្ញាធរសេវាហិរញ្ញវត្ថុមិនមែនធនាគារ។ តាមរយៈ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99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ប្រកាស​ខាងលើនេះ នាយកដ្ឋានសវនកម្មទី១ ត្រូវទទួល​បន្ទុក​ការងារ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7996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99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សវនកម្មលើនិយ័តករចំនួន ៤ គឺ៖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9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និយ័តករសន្តិសុខសង្គម និយ័តករគណនេយ្យនិងសវនកម្ម និយ័តករ​អាជីវកម្ម​អចលនវត្ថុនិងបញ្ចាំ និងនិយ័តករ​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8000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ធានា​រ៉ាប់រង​កម្ពុជា ដោយឡែកនាយកដ្ឋានសវនកម្មទី២ ត្រូវទទួលបន្ទុក​ការងារ​សវនកម្ម​លើនិយ័តករចំនួន ៣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00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គឺ៖ អគ្គលេខាធិការដ្ឋាននៃ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800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00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និយ័តករមូលបត្រកម្ពុជា និងនិយ័តករ​បរធនបាលកិច្ច។ ស្រប​តាម​​ការ​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0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ដាក់ចេញ​​នេះ ការិយាល័យសវនកម្មទី</w:delText>
          </w:r>
        </w:del>
      </w:ins>
      <w:ins w:id="8005" w:author="LENOVO" w:date="2022-10-02T04:49:00Z">
        <w:del w:id="8006" w:author="Kem Sereyboth" w:date="2023-06-20T14:20:00Z">
          <w:r w:rsidR="00716B89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00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១</w:delText>
          </w:r>
        </w:del>
      </w:ins>
      <w:ins w:id="8008" w:author="LENOVO" w:date="2022-10-02T04:48:00Z">
        <w:del w:id="800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01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ត្រូវអនុវត្ត​ការ​ធ្វើសវនកម្ម​អនុលោមភាព​នៅ​</w:delText>
          </w:r>
        </w:del>
      </w:ins>
      <w:ins w:id="8011" w:author="LENOVO" w:date="2022-10-02T04:49:00Z">
        <w:del w:id="801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01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និយ័តករសន្តិសុខ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0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1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(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1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1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</w:delText>
          </w:r>
        </w:del>
      </w:ins>
      <w:ins w:id="8018" w:author="LENOVO" w:date="2022-10-02T04:48:00Z">
        <w:del w:id="8019" w:author="Kem Sereyboth" w:date="2023-06-20T14:2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8021" w:author="Voeun Kuyeng" w:date="2022-08-31T11:06:00Z">
        <w:del w:id="802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យោងតាម​ប្រកាសលេខ</w:delText>
          </w:r>
        </w:del>
      </w:ins>
      <w:ins w:id="8024" w:author="socheata.ol@hotmail.com" w:date="2022-09-01T15:42:00Z">
        <w:del w:id="8025" w:author="Kem Sereyboth" w:date="2023-06-20T14:20:00Z">
          <w:r w:rsidR="008D62E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8027" w:author="socheata.ol@hotmail.com" w:date="2022-09-01T15:41:00Z">
        <w:del w:id="8028" w:author="Kem Sereyboth" w:date="2023-06-20T14:20:00Z">
          <w:r w:rsidR="0021408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០០៩ អ.ស.ហ.ប្រ.ក </w:delText>
          </w:r>
        </w:del>
      </w:ins>
      <w:ins w:id="8030" w:author="socheata.ol@hotmail.com" w:date="2022-09-01T15:42:00Z">
        <w:del w:id="8031" w:author="Kem Sereyboth" w:date="2023-06-20T14:20:00Z">
          <w:r w:rsidR="00E714F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ចុះថ្ងៃទី១ ខែតុលា ឆ្នាំ២០២១ </w:delText>
          </w:r>
        </w:del>
      </w:ins>
      <w:ins w:id="8033" w:author="Voeun Kuyeng" w:date="2022-08-31T11:06:00Z">
        <w:del w:id="803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............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3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ស្តីពីការរៀបចំនិងប្រព្រឹត្តទៅរបស់នាយកដ្ឋានក្រោមឱវាទអង្គភាពសវនកម្មផ្ទៃក្នុងនៃ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3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39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នាយកដ្ឋានសវនកម្មទី ១ និងនាយកដ្ឋាន</w:delText>
          </w:r>
        </w:del>
      </w:ins>
      <w:ins w:id="8041" w:author="User" w:date="2022-09-28T14:07:00Z">
        <w:del w:id="8042" w:author="Kem Sereyboth" w:date="2023-06-20T14:20:00Z">
          <w:r w:rsidR="000F11F4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43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8044" w:author="Voeun Kuyeng" w:date="2022-08-31T11:06:00Z">
        <w:del w:id="804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សវនកម្មទី២ ជាសេនាធិការឱ្យអង្គភាពសវនកម្មផ្ទៃក្នុងលើការងារសវនកម្មដូចមានចែងកំណត់ក្នុងអនុក្រឹត្យ</w:delText>
          </w:r>
          <w:r w:rsidR="00F226D0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ស្តីពីការរៀបចំនិងប្រព្រឹត្តទៅរបស់អង្គភាពក្រោមឱវាទរបស់អាជ្ញាធរសេវាហិរញ្ញវត្ថុមិនមែនធនាគារ។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តាមរយៈនេះ </w:delText>
          </w:r>
        </w:del>
      </w:ins>
      <w:ins w:id="8048" w:author="socheata.ol@hotmail.com" w:date="2022-09-01T15:52:00Z">
        <w:del w:id="8049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តាមរ</w:delText>
          </w:r>
        </w:del>
      </w:ins>
      <w:ins w:id="8051" w:author="socheata.ol@hotmail.com" w:date="2022-09-01T15:59:00Z">
        <w:del w:id="8052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យៈ</w:delText>
          </w:r>
        </w:del>
      </w:ins>
      <w:ins w:id="8054" w:author="User" w:date="2022-09-28T16:40:00Z">
        <w:del w:id="8055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5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8057" w:author="socheata.ol@hotmail.com" w:date="2022-09-01T15:59:00Z">
        <w:del w:id="8058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ប្រកាសខាងលើ</w:delText>
          </w:r>
        </w:del>
      </w:ins>
      <w:ins w:id="8060" w:author="socheata.ol@hotmail.com" w:date="2022-09-01T15:52:00Z">
        <w:del w:id="8061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នេះបាន</w:delText>
          </w:r>
        </w:del>
      </w:ins>
      <w:ins w:id="8063" w:author="socheata.ol@hotmail.com" w:date="2022-09-01T15:53:00Z">
        <w:del w:id="8064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6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ចែងអំពីតួន</w:delText>
          </w:r>
        </w:del>
      </w:ins>
      <w:ins w:id="8066" w:author="socheata.ol@hotmail.com" w:date="2022-09-01T15:54:00Z">
        <w:del w:id="8067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6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ាទី</w:delText>
          </w:r>
          <w:r w:rsidR="000450B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6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</w:delText>
          </w:r>
          <w:r w:rsidR="004B022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7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</w:delText>
          </w:r>
        </w:del>
      </w:ins>
      <w:ins w:id="8071" w:author="Voeun Kuyeng" w:date="2022-08-31T11:06:00Z">
        <w:del w:id="807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នាយកដ្ឋានសវនកម្មទី១ ត្រូវទទួលបន្ទុកការងារសវនកម្ម</w:delText>
          </w:r>
        </w:del>
      </w:ins>
      <w:ins w:id="8074" w:author="User" w:date="2022-09-28T16:40:00Z">
        <w:del w:id="8075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7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8077" w:author="Voeun Kuyeng" w:date="2022-08-31T11:06:00Z">
        <w:del w:id="8078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7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លើនិយ័តករចំនួន ៤ គឺ៖ និយ័តករសន្តិសុខសង្គម និយ័តករគណនេយ្យនិងសវនកម្ម និយ័តករអាជីវកម្មអចលនវត្ថុនិងបញ្ចាំ និងនិយ័តករធានារ៉ាប់រងកម្ពុជា</w:delText>
          </w:r>
        </w:del>
      </w:ins>
      <w:ins w:id="8080" w:author="socheata.ol@hotmail.com" w:date="2022-09-01T16:00:00Z">
        <w:del w:id="8081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8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។</w:delText>
          </w:r>
        </w:del>
      </w:ins>
      <w:ins w:id="8083" w:author="Voeun Kuyeng" w:date="2022-08-31T11:06:00Z">
        <w:del w:id="808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8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8086" w:author="socheata.ol@hotmail.com" w:date="2022-09-01T16:00:00Z">
        <w:del w:id="8087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8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ដោយឡែក សម្រាប់</w:delText>
          </w:r>
        </w:del>
      </w:ins>
      <w:ins w:id="8089" w:author="Voeun Kuyeng" w:date="2022-08-31T11:06:00Z">
        <w:del w:id="8090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91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និងនាយកដ្ឋានសវនកម្មទី២ ត្រូវទទួលបន្ទុកការងារសវនកម្មលើអង្គភាពចំនួន ៣ គឺ៖ អគ្គលេខាធិការដ្ឋាន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9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9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. និយ័តករមូលបត្រកម្ពុជា និងនិយ័តករបរធនបាលកិច្ច។ ស្រប</w:delText>
          </w:r>
        </w:del>
      </w:ins>
      <w:ins w:id="8094" w:author="User" w:date="2022-09-27T19:41:00Z">
        <w:del w:id="8095" w:author="Kem Sereyboth" w:date="2023-06-20T14:20:00Z">
          <w:r w:rsidR="00265CF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9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ដោយអនុលោម</w:delText>
          </w:r>
        </w:del>
      </w:ins>
      <w:ins w:id="8097" w:author="Voeun Kuyeng" w:date="2022-08-31T11:06:00Z">
        <w:del w:id="8098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តាមការដាក់ចេញនេះ ការិយាល័យសវនកម្មទី.</w:delText>
          </w:r>
        </w:del>
      </w:ins>
      <w:ins w:id="8100" w:author="Voeun Kuyeng" w:date="2022-09-06T17:22:00Z">
        <w:del w:id="8101" w:author="Kem Sereyboth" w:date="2023-06-20T14:20:00Z">
          <w:r w:rsidR="008615C1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10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8103" w:author="Voeun Kuyeng" w:date="2022-08-31T11:06:00Z">
        <w:del w:id="810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........ </w:delText>
          </w:r>
        </w:del>
      </w:ins>
      <w:ins w:id="8106" w:author="User" w:date="2022-09-10T12:36:00Z">
        <w:del w:id="8107" w:author="Kem Sereyboth" w:date="2023-06-20T14:20:00Z">
          <w:r w:rsidR="0082146D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0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១ </w:delText>
          </w:r>
        </w:del>
      </w:ins>
      <w:ins w:id="8109" w:author="Voeun Kuyeng" w:date="2022-08-31T11:06:00Z">
        <w:del w:id="8110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1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ត្រូវចុះធ្វើសវនកម្មអនុលោមភាព</w:delText>
          </w:r>
        </w:del>
      </w:ins>
      <w:ins w:id="8112" w:author="User" w:date="2022-09-28T16:42:00Z">
        <w:del w:id="8113" w:author="Kem Sereyboth" w:date="2023-06-20T14:20:00Z">
          <w:r w:rsidR="00DE25AD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114" w:author="Kem Sereyboth" w:date="2023-07-19T16:59:00Z">
                <w:rPr>
                  <w:rFonts w:ascii="Khmer MEF1" w:hAnsi="Khmer MEF1" w:cs="Khmer MEF1"/>
                  <w:spacing w:val="-14"/>
                  <w:lang w:val="ca-ES"/>
                </w:rPr>
              </w:rPrChange>
            </w:rPr>
            <w:delText xml:space="preserve"> </w:delText>
          </w:r>
        </w:del>
      </w:ins>
      <w:ins w:id="8115" w:author="Voeun Kuyeng" w:date="2022-08-31T11:06:00Z">
        <w:del w:id="8116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1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នៅ </w:delText>
          </w:r>
        </w:del>
      </w:ins>
      <w:ins w:id="8118" w:author="Kem Sereiboth" w:date="2022-09-12T13:22:00Z">
        <w:del w:id="8119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2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និយ័តករគណនេយ្យនិងសវនកម្ម (</w:delText>
          </w:r>
          <w:r w:rsidR="0051687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12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ន.គ.ស.</w:delText>
          </w:r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2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) និងនិយ័តករសន្តិសុខសង្គម (</w:delText>
          </w:r>
        </w:del>
      </w:ins>
      <w:ins w:id="8123" w:author="Voeun Kuyeng" w:date="2022-08-31T11:06:00Z">
        <w:del w:id="812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12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2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rPrChange w:id="8127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</w:del>
      </w:ins>
      <w:ins w:id="8128" w:author="User" w:date="2022-09-10T12:36:00Z">
        <w:del w:id="8129" w:author="Kem Sereyboth" w:date="2023-06-20T14:20:00Z">
          <w:r w:rsidR="0082146D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13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8131" w:author="Kem Sereiboth" w:date="2022-09-12T13:22:00Z">
        <w:del w:id="8132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3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)</w:delText>
          </w:r>
        </w:del>
      </w:ins>
      <w:ins w:id="8134" w:author="Voeun Kuyeng" w:date="2022-08-31T11:06:00Z">
        <w:del w:id="813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1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672C54D9" w14:textId="11937E0C" w:rsidR="00F226D0" w:rsidRPr="00E33574" w:rsidDel="005C3437" w:rsidRDefault="00501773">
      <w:pPr>
        <w:spacing w:after="0" w:line="226" w:lineRule="auto"/>
        <w:ind w:firstLine="709"/>
        <w:jc w:val="both"/>
        <w:rPr>
          <w:ins w:id="8137" w:author="Voeun Kuyeng" w:date="2022-08-31T11:24:00Z"/>
          <w:del w:id="8138" w:author="Kem Sereyboth" w:date="2023-06-20T14:20:00Z"/>
          <w:rFonts w:ascii="Khmer MEF2" w:hAnsi="Khmer MEF2" w:cs="Khmer MEF2"/>
          <w:b/>
          <w:bCs/>
          <w:spacing w:val="7"/>
          <w:rPrChange w:id="8139" w:author="Kem Sereyboth" w:date="2023-07-19T16:59:00Z">
            <w:rPr>
              <w:ins w:id="8140" w:author="Voeun Kuyeng" w:date="2022-08-31T11:24:00Z"/>
              <w:del w:id="8141" w:author="Kem Sereyboth" w:date="2023-06-20T14:20:00Z"/>
              <w:rFonts w:ascii="Khmer MEF1" w:hAnsi="Khmer MEF1" w:cs="Khmer MEF1"/>
              <w:lang w:val="ca-ES"/>
            </w:rPr>
          </w:rPrChange>
        </w:rPr>
        <w:pPrChange w:id="8142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8143" w:author="Kem Sereiboth" w:date="2022-09-13T16:02:00Z">
        <w:del w:id="814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7"/>
              <w:sz w:val="24"/>
              <w:szCs w:val="24"/>
              <w:cs/>
              <w:lang w:val="ca-ES"/>
              <w:rPrChange w:id="814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red"/>
                  <w:cs/>
                  <w:lang w:val="ca-ES"/>
                </w:rPr>
              </w:rPrChange>
            </w:rPr>
            <w:delText>ខ-</w:delText>
          </w:r>
          <w:r w:rsidRPr="00E33574" w:rsidDel="005C3437">
            <w:rPr>
              <w:rFonts w:ascii="!Khmer MEF1" w:hAnsi="!Khmer MEF1" w:cs="!Khmer MEF1"/>
              <w:b/>
              <w:bCs/>
              <w:spacing w:val="7"/>
              <w:sz w:val="24"/>
              <w:szCs w:val="24"/>
              <w:cs/>
              <w:lang w:val="ca-ES"/>
              <w:rPrChange w:id="8146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highlight w:val="red"/>
                  <w:cs/>
                  <w:lang w:val="ca-ES"/>
                </w:rPr>
              </w:rPrChange>
            </w:rPr>
            <w:delText>ដំណើរការពាក់ព័ន្ធផ្សេងៗ មុននឹងឈានដល់ការធ្វើសវនកម្មអនុលោមភាព</w:delText>
          </w:r>
        </w:del>
      </w:ins>
      <w:ins w:id="8147" w:author="Voeun Kuyeng" w:date="2022-08-31T11:06:00Z">
        <w:del w:id="8148" w:author="Kem Sereyboth" w:date="2023-06-20T14:20:00Z">
          <w:r w:rsidR="00F226D0"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  <w:rPrChange w:id="81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7AEA9B6" w14:textId="62575006" w:rsidR="00C34129" w:rsidRPr="00E33574" w:rsidDel="005C3437" w:rsidRDefault="00C34129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8150" w:author="Voeun Kuyeng" w:date="2022-08-31T11:06:00Z"/>
          <w:del w:id="8151" w:author="Kem Sereyboth" w:date="2023-06-20T14:20:00Z"/>
          <w:rFonts w:ascii="Khmer MEF1" w:hAnsi="Khmer MEF1" w:cs="Khmer MEF1"/>
          <w:spacing w:val="7"/>
          <w:lang w:val="ca-ES"/>
          <w:rPrChange w:id="8152" w:author="Kem Sereyboth" w:date="2023-07-19T16:59:00Z">
            <w:rPr>
              <w:ins w:id="8153" w:author="Voeun Kuyeng" w:date="2022-08-31T11:06:00Z"/>
              <w:del w:id="8154" w:author="Kem Sereyboth" w:date="2023-06-20T14:20:00Z"/>
              <w:rFonts w:ascii="Khmer MEF1" w:hAnsi="Khmer MEF1" w:cs="Khmer MEF1"/>
              <w:lang w:val="ca-ES"/>
            </w:rPr>
          </w:rPrChange>
        </w:rPr>
        <w:pPrChange w:id="8155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ABFF5C8" w14:textId="17A91EE7" w:rsidR="00F226D0" w:rsidRPr="00E33574" w:rsidDel="005C3437" w:rsidRDefault="00F226D0">
      <w:pPr>
        <w:spacing w:after="0" w:line="226" w:lineRule="auto"/>
        <w:ind w:firstLine="709"/>
        <w:jc w:val="both"/>
        <w:rPr>
          <w:ins w:id="8156" w:author="Voeun Kuyeng" w:date="2022-08-31T11:06:00Z"/>
          <w:del w:id="8157" w:author="Kem Sereyboth" w:date="2023-06-20T14:20:00Z"/>
          <w:rFonts w:ascii="Khmer MEF1" w:hAnsi="Khmer MEF1" w:cs="Khmer MEF1"/>
          <w:b/>
          <w:bCs/>
          <w:strike/>
          <w:spacing w:val="7"/>
          <w:sz w:val="24"/>
          <w:szCs w:val="24"/>
          <w:lang w:val="ca-ES"/>
          <w:rPrChange w:id="8158" w:author="Kem Sereyboth" w:date="2023-07-19T16:59:00Z">
            <w:rPr>
              <w:ins w:id="8159" w:author="Voeun Kuyeng" w:date="2022-08-31T11:06:00Z"/>
              <w:del w:id="8160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8161" w:author="Sopheak Phorn" w:date="2023-08-25T16:13:00Z">
          <w:pPr>
            <w:spacing w:after="0" w:line="228" w:lineRule="auto"/>
            <w:ind w:firstLine="709"/>
          </w:pPr>
        </w:pPrChange>
      </w:pPr>
      <w:ins w:id="8162" w:author="Voeun Kuyeng" w:date="2022-08-31T11:06:00Z">
        <w:del w:id="8163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7"/>
              <w:sz w:val="24"/>
              <w:szCs w:val="24"/>
              <w:cs/>
              <w:lang w:val="ca-ES"/>
              <w:rPrChange w:id="8164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65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66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ត្រូវរៀបរាប់អំពីដំណើរការពាក់ព័ន្ធផ្សេងៗ មុននឹងឈានដល់ការធ្វើសវនកម្មអនុ-លោមភាពនៅសវនដ្ឋានសម្រាប់ការិយបរិច្ឆេទឆ្នាំ</w:delText>
          </w:r>
        </w:del>
      </w:ins>
      <w:ins w:id="8167" w:author="socheata.ol@hotmail.com" w:date="2022-09-01T16:01:00Z">
        <w:del w:id="8168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69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8170" w:author="Voeun Kuyeng" w:date="2022-08-31T11:06:00Z">
        <w:del w:id="8171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72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173" w:author="socheata.ol@hotmail.com" w:date="2022-09-01T16:01:00Z">
        <w:del w:id="8174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7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176" w:author="Voeun Kuyeng" w:date="2022-08-31T11:06:00Z">
        <w:del w:id="8177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7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  <w:r w:rsidRPr="00E33574" w:rsidDel="005C3437">
            <w:rPr>
              <w:rFonts w:ascii="Khmer MEF1" w:hAnsi="Khmer MEF1" w:cs="Khmer MEF1"/>
              <w:strike/>
              <w:spacing w:val="7"/>
              <w:sz w:val="24"/>
              <w:szCs w:val="24"/>
              <w:cs/>
              <w:lang w:val="ca-ES"/>
              <w:rPrChange w:id="81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 ដូចគំរូខាងក្រោម៖</w:delText>
          </w:r>
        </w:del>
      </w:ins>
    </w:p>
    <w:p w14:paraId="2144B12E" w14:textId="35E4D9A6" w:rsidR="00F226D0" w:rsidRPr="0070519E" w:rsidDel="005C3437" w:rsidRDefault="00B147EE">
      <w:pPr>
        <w:pStyle w:val="NormalWeb"/>
        <w:spacing w:before="0" w:beforeAutospacing="0" w:after="0" w:afterAutospacing="0" w:line="226" w:lineRule="auto"/>
        <w:ind w:firstLine="706"/>
        <w:jc w:val="both"/>
        <w:rPr>
          <w:del w:id="8180" w:author="Kem Sereyboth" w:date="2023-06-20T14:20:00Z"/>
          <w:rFonts w:ascii="!Khmer MEF1" w:hAnsi="!Khmer MEF1" w:cs="!Khmer MEF1"/>
          <w:lang w:val="ca-ES"/>
        </w:rPr>
        <w:pPrChange w:id="8181" w:author="Sopheak Phorn" w:date="2023-08-25T16:13:00Z">
          <w:pPr>
            <w:spacing w:after="0" w:line="228" w:lineRule="auto"/>
            <w:ind w:firstLine="709"/>
          </w:pPr>
        </w:pPrChange>
      </w:pPr>
      <w:ins w:id="8182" w:author="LENOVO" w:date="2022-10-02T04:51:00Z">
        <w:del w:id="8183" w:author="Kem Sereyboth" w:date="2023-06-20T14:20:00Z"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មុននឹងឈានដល់ការធ្វើសវនកម្មអនុលោមភាពលើអង្គភាពក្រោមឱវាទ 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70519E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ប្រតិភូសវនកម្ម​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របស់​​អង្គភាពសវនកម្មផ្ទៃក្នុងនៃ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បានចុះដល់ទីកន្លែងដើម្បីធ្វើការស្វែងយល់អំពីបរិស្ថានរបស់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818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81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ក្នុងគោលបំណង​កំណត់​នូវហានិភ័យ និងរៀបចំផែនការសវនកម្មប្រចាំឆ្នាំឱ្យបានច្បាស់លាស់ដើម្បី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  <w:rPrChange w:id="818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កំណត់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បាននូវ​ប្រធានបទសវនកម្មក៏ដូចជាលក្ខណៈវិនិច្ឆ័យក្នុងការធ្វើសវនកម្ម។ អង្គភាពសវនកម្មផ្ទៃក្នុងនៃ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8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81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បានចុះស្វែងយល់នៅ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8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8190" w:author="LENOVO" w:date="2022-10-02T04:52:00Z">
        <w:del w:id="8191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9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8193" w:author="LENOVO" w:date="2022-10-02T04:51:00Z">
        <w:del w:id="819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9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196" w:author="LENOVO" w:date="2022-10-02T04:52:00Z">
        <w:del w:id="819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9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8199" w:author="LENOVO" w:date="2022-10-02T04:51:00Z">
        <w:del w:id="8200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20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82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 កាលពី​ថ្ងៃទី​២</w:delText>
          </w:r>
        </w:del>
      </w:ins>
      <w:ins w:id="8203" w:author="LENOVO" w:date="2022-10-02T04:52:00Z">
        <w:del w:id="8204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20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២</w:delText>
          </w:r>
        </w:del>
      </w:ins>
      <w:ins w:id="8206" w:author="LENOVO" w:date="2022-10-02T04:51:00Z">
        <w:del w:id="8207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20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ខែធ្នូ ឆ្នាំ២០២</w:delText>
          </w:r>
        </w:del>
      </w:ins>
      <w:ins w:id="8209" w:author="LENOVO" w:date="2022-10-02T04:53:00Z">
        <w:del w:id="8210" w:author="Kem Sereyboth" w:date="2023-06-20T14:20:00Z">
          <w:r w:rsidR="00966E7F" w:rsidRPr="0070519E" w:rsidDel="005C3437">
            <w:rPr>
              <w:rFonts w:ascii="Khmer MEF1" w:hAnsi="Khmer MEF1" w:cs="Khmer MEF1"/>
              <w:cs/>
              <w:lang w:val="ca-ES"/>
            </w:rPr>
            <w:delText>១</w:delText>
          </w:r>
        </w:del>
      </w:ins>
      <w:ins w:id="8211" w:author="LENOVO" w:date="2022-10-02T04:51:00Z">
        <w:del w:id="8212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21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ជាមួយគ្នានេះ ដើម្បីធានាការ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>អនុវត្តការងារស្របតាមគតិច្បាប់ អង្គភាព</w:delText>
          </w:r>
          <w:r w:rsidRPr="0070519E" w:rsidDel="005C3437">
            <w:rPr>
              <w:rFonts w:ascii="Khmer MEF1" w:hAnsi="Khmer MEF1" w:cs="Khmer MEF1"/>
              <w:spacing w:val="-6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សវនកម្ម​ផ្ទៃក្នុងនៃ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បានរៀបចំរាយការណ៍នូវរបាយការណ៍</w:delText>
          </w:r>
          <w:r w:rsidRPr="0070519E" w:rsidDel="005C3437">
            <w:rPr>
              <w:rFonts w:ascii="Khmer MEF1" w:hAnsi="Khmer MEF1" w:cs="Khmer MEF1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ស្វែងយល់សវនដ្ឋាន​នៃអង្គភាព​ក្រោម​ឱវាទ​្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​ 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ជូន</w:delText>
          </w:r>
          <w:r w:rsidRPr="0070519E" w:rsidDel="005C3437">
            <w:rPr>
              <w:rFonts w:ascii="Khmer MEF2" w:hAnsi="Khmer MEF2" w:cs="Khmer MEF2"/>
              <w:spacing w:val="-8"/>
              <w:cs/>
              <w:lang w:val="ca-ES"/>
            </w:rPr>
            <w:delText xml:space="preserve"> ឯកឧត្តមអគ្គបណ្ឌិតសភាចារ្យឧបនាយករដ្ឋមន្ត្រី</w:delText>
          </w:r>
          <w:r w:rsidRPr="0070519E" w:rsidDel="005C3437">
            <w:rPr>
              <w:rFonts w:ascii="Khmer MEF2" w:hAnsi="Khmer MEF2" w:cs="Khmer MEF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2" w:hAnsi="Khmer MEF2" w:cs="Khmer MEF2"/>
              <w:spacing w:val="-2"/>
              <w:cs/>
              <w:lang w:val="ca-ES"/>
            </w:rPr>
            <w:delText xml:space="preserve">រដ្ឋមន្រ្តី​ក្រសួង​​​សេដ្ឋកិច្ចនិងហិរញ្ញវត្ថុ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និង​ជា​ប្រធាន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ក្រុមប្រឹក្សា </w:delText>
          </w:r>
          <w:r w:rsidRPr="0070519E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 xml:space="preserve">អ.ស.ហ.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ព្រម​ទាំង​បាន​រៀបចំ​នូវផែនការ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សវនកម្មឆ្នាំ២០២២ របស់អង្គភាពក្រោមឱវាទ​វ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ដើម្បីស្នើសុំការ​អនុញ្ញាត​ជាគោលការណ៍​ក្នុងការ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ចុះធ្វើសវនកម្មតាមគម្រោងពេលវេលាដូចមានភ្ជាប់នៅក្នុងផែនការនេះផងដែរ។</w:delText>
          </w:r>
        </w:del>
      </w:ins>
      <w:ins w:id="8214" w:author="Voeun Kuyeng" w:date="2022-08-31T11:06:00Z">
        <w:del w:id="821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16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មុននឹងឈានដល់ការធ្វើសវនកម្មអនុលោមភាពលើអង្គភាពក្រោមឱវាទ </w:delText>
          </w:r>
          <w:r w:rsidR="00F226D0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17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18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8219" w:author="Voeun Kuyeng" w:date="2022-09-06T17:23:00Z">
        <w:del w:id="8220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221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ក្រុម</w:delText>
          </w:r>
        </w:del>
      </w:ins>
      <w:ins w:id="8222" w:author="User" w:date="2022-09-27T19:49:00Z">
        <w:del w:id="8223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224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ប្រតិភូ</w:delText>
          </w:r>
        </w:del>
      </w:ins>
      <w:ins w:id="8225" w:author="Voeun Kuyeng" w:date="2022-09-06T17:23:00Z">
        <w:del w:id="8226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227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សវនក</w:delText>
          </w:r>
        </w:del>
      </w:ins>
      <w:ins w:id="8228" w:author="User" w:date="2022-09-27T19:49:00Z">
        <w:del w:id="8229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230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ម្ម</w:delText>
          </w:r>
        </w:del>
      </w:ins>
      <w:ins w:id="8231" w:author="Voeun Kuyeng" w:date="2022-09-06T17:23:00Z">
        <w:del w:id="8232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233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ររបស់</w:delText>
          </w:r>
        </w:del>
      </w:ins>
      <w:ins w:id="8234" w:author="Voeun Kuyeng" w:date="2022-08-31T11:06:00Z">
        <w:del w:id="823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36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អ.ស.ហ.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បាន</w:delText>
          </w:r>
        </w:del>
      </w:ins>
      <w:ins w:id="8237" w:author="User" w:date="2022-09-27T19:49:00Z">
        <w:del w:id="8238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239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ចុះដល់ទីកន្លែង</w:delText>
          </w:r>
        </w:del>
      </w:ins>
      <w:ins w:id="8240" w:author="User" w:date="2022-09-27T19:50:00Z">
        <w:del w:id="8241" w:author="Kem Sereyboth" w:date="2023-06-20T14:20:00Z">
          <w:r w:rsidR="00E00F7B" w:rsidRPr="00E33574" w:rsidDel="005C3437">
            <w:rPr>
              <w:rFonts w:ascii="!Khmer MEF1" w:hAnsi="!Khmer MEF1" w:cs="!Khmer MEF1"/>
              <w:cs/>
              <w:lang w:val="ca-ES"/>
              <w:rPrChange w:id="8242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</w:del>
      </w:ins>
      <w:ins w:id="8243" w:author="Voeun Kuyeng" w:date="2022-08-31T11:06:00Z">
        <w:del w:id="8244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ធ្វើការស្វែងយល់អំពីបរិស្ថានសវនដ្ឋានដែលជា</w:delText>
          </w:r>
        </w:del>
      </w:ins>
      <w:ins w:id="8245" w:author="Windows User" w:date="2022-09-04T22:58:00Z">
        <w:del w:id="8246" w:author="Kem Sereyboth" w:date="2023-06-20T14:20:00Z">
          <w:r w:rsidR="004D65FF" w:rsidRPr="0070519E" w:rsidDel="005C3437">
            <w:rPr>
              <w:rFonts w:ascii="!Khmer MEF1" w:hAnsi="!Khmer MEF1" w:cs="!Khmer MEF1"/>
              <w:cs/>
              <w:lang w:val="ca-ES"/>
            </w:rPr>
            <w:delText>របស់</w:delText>
          </w:r>
        </w:del>
      </w:ins>
      <w:ins w:id="8247" w:author="Windows User" w:date="2022-09-04T23:00:00Z">
        <w:del w:id="8248" w:author="Kem Sereyboth" w:date="2023-06-20T14:20:00Z">
          <w:r w:rsidR="00635A1E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  <w:r w:rsidR="00635A1E" w:rsidRPr="00E33574" w:rsidDel="005C3437">
            <w:rPr>
              <w:rFonts w:ascii="!Khmer MEF1" w:hAnsi="!Khmer MEF1" w:cs="!Khmer MEF1"/>
              <w:b/>
              <w:bCs/>
              <w:lang w:val="ca-ES"/>
              <w:rPrChange w:id="8249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[</w:delText>
          </w:r>
        </w:del>
      </w:ins>
      <w:ins w:id="8250" w:author="Windows User" w:date="2022-09-04T23:01:00Z">
        <w:del w:id="8251" w:author="Kem Sereyboth" w:date="2023-06-20T14:20:00Z">
          <w:r w:rsidR="00635A1E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52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សវនដ្ឋាន</w:delText>
          </w:r>
          <w:r w:rsidR="00635A1E" w:rsidRPr="00E33574" w:rsidDel="005C3437">
            <w:rPr>
              <w:rFonts w:ascii="!Khmer MEF1" w:hAnsi="!Khmer MEF1" w:cs="!Khmer MEF1"/>
              <w:b/>
              <w:bCs/>
              <w:rPrChange w:id="8253" w:author="Kem Sereyboth" w:date="2023-07-19T16:59:00Z">
                <w:rPr>
                  <w:rFonts w:ascii="!Khmer MEF1" w:hAnsi="!Khmer MEF1" w:cs="!Khmer MEF1"/>
                </w:rPr>
              </w:rPrChange>
            </w:rPr>
            <w:delText>]</w:delText>
          </w:r>
        </w:del>
      </w:ins>
      <w:ins w:id="8254" w:author="User" w:date="2022-09-10T12:38:00Z">
        <w:del w:id="8255" w:author="Kem Sereyboth" w:date="2023-06-20T14:20:00Z">
          <w:r w:rsidR="000C1315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56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ន.ស.ស.</w:delText>
          </w:r>
        </w:del>
      </w:ins>
      <w:ins w:id="8257" w:author="Voeun Kuyeng" w:date="2022-08-31T11:06:00Z">
        <w:del w:id="8258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អង្គភាព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ក្រោម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​​​​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ឱវាទ​វ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ស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ហ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ក្នុងគោលបំណងកំណត់នូវហានិភ័យ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59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60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និងរៀបចំផែនការសវនកម្ម</w:delText>
          </w:r>
        </w:del>
      </w:ins>
      <w:ins w:id="8261" w:author="socheata.ol@hotmail.com" w:date="2022-09-01T16:03:00Z">
        <w:del w:id="8262" w:author="Kem Sereyboth" w:date="2023-06-20T14:20:00Z">
          <w:r w:rsidR="00246AC4" w:rsidRPr="00E33574" w:rsidDel="005C3437">
            <w:rPr>
              <w:rFonts w:ascii="!Khmer MEF1" w:hAnsi="!Khmer MEF1" w:cs="!Khmer MEF1"/>
              <w:cs/>
              <w:lang w:val="ca-ES"/>
              <w:rPrChange w:id="8263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ប្រចាំឆ្នាំ</w:delText>
          </w:r>
        </w:del>
      </w:ins>
      <w:ins w:id="8264" w:author="Voeun Kuyeng" w:date="2022-08-31T11:06:00Z">
        <w:del w:id="826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66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ឱ្យបានច្បាស់លាស់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67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68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69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70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កំណត់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71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72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បាននូវប្រធានបទសវនកម្ម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73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74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ក៏ដូចជាលក្ខណៈវិនិច្ឆ័យជាក់លាក់ក្នុងការធ្វើសវនកម្ម។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75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76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 xml:space="preserve">បន្ថែមពីនេះ ដើម្បីធានាបានការអនុវត្តការងារស្របតាមគតិច្បាប់ 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អ.ស.ហ.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 xml:space="preserve"> បានរៀបចំរាយការណ៍នូវរបាយ</w:delText>
          </w:r>
        </w:del>
      </w:ins>
      <w:ins w:id="8277" w:author="User" w:date="2022-09-28T16:44:00Z">
        <w:del w:id="8278" w:author="Kem Sereyboth" w:date="2023-06-20T14:20:00Z">
          <w:r w:rsidR="00DA79B1" w:rsidRPr="00E33574" w:rsidDel="005C3437">
            <w:rPr>
              <w:rFonts w:ascii="!Khmer MEF1" w:hAnsi="!Khmer MEF1" w:cs="!Khmer MEF1"/>
              <w:lang w:val="ca-ES"/>
              <w:rPrChange w:id="8279" w:author="Kem Sereyboth" w:date="2023-07-19T16:59:00Z">
                <w:rPr>
                  <w:rFonts w:ascii="!Khmer MEF1" w:hAnsi="!Khmer MEF1" w:cs="!Khmer MEF1"/>
                  <w:spacing w:val="-6"/>
                  <w:lang w:val="ca-ES"/>
                </w:rPr>
              </w:rPrChange>
            </w:rPr>
            <w:delText xml:space="preserve">- </w:delText>
          </w:r>
        </w:del>
      </w:ins>
      <w:ins w:id="8280" w:author="Voeun Kuyeng" w:date="2022-08-31T11:06:00Z">
        <w:del w:id="8281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-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82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ការណ៍ស្វែងយល់សវនដ្ឋាននៃអង្គភាពក្រោមឱវាទ</w:delText>
          </w:r>
        </w:del>
      </w:ins>
      <w:ins w:id="8283" w:author="socheata.ol@hotmail.com" w:date="2022-09-01T16:05:00Z">
        <w:del w:id="8284" w:author="Kem Sereyboth" w:date="2023-06-20T14:20:00Z">
          <w:r w:rsidR="00BC174A" w:rsidRPr="00E33574" w:rsidDel="005C3437">
            <w:rPr>
              <w:rFonts w:ascii="!Khmer MEF1" w:hAnsi="!Khmer MEF1" w:cs="!Khmer MEF1"/>
              <w:cs/>
              <w:lang w:val="ca-ES"/>
              <w:rPrChange w:id="8285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BC174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86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អ.ស.ហ.</w:delText>
          </w:r>
        </w:del>
      </w:ins>
      <w:ins w:id="8287" w:author="Voeun Kuyeng" w:date="2022-09-06T17:25:00Z">
        <w:del w:id="8288" w:author="Kem Sereyboth" w:date="2023-06-20T14:20:00Z">
          <w:r w:rsidR="00484B7D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89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290" w:author="Voeun Kuyeng" w:date="2022-08-31T11:06:00Z">
        <w:del w:id="8291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92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អាជ្ញាធរសេវាហិរញ្ញវត្ថុមិនមែនធនាគារជូន </w:delText>
          </w:r>
          <w:r w:rsidR="00F226D0" w:rsidRPr="00E33574" w:rsidDel="005C3437">
            <w:rPr>
              <w:rFonts w:ascii="Khmer MEF2" w:hAnsi="Khmer MEF2" w:cs="Khmer MEF2"/>
              <w:cs/>
              <w:lang w:val="ca-ES"/>
              <w:rPrChange w:id="8293" w:author="Kem Sereyboth" w:date="2023-07-19T16:59:00Z">
                <w:rPr>
                  <w:rFonts w:ascii="Khmer MEF2" w:hAnsi="Khmer MEF2" w:cs="Khmer MEF2"/>
                  <w:spacing w:val="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294" w:author="User" w:date="2022-09-29T06:54:00Z">
        <w:del w:id="8295" w:author="Kem Sereyboth" w:date="2023-06-20T14:20:00Z">
          <w:r w:rsidR="00056B55" w:rsidRPr="00E33574" w:rsidDel="005C3437">
            <w:rPr>
              <w:rFonts w:ascii="Khmer MEF2" w:hAnsi="Khmer MEF2" w:cs="Khmer MEF2"/>
              <w:lang w:val="ca-ES"/>
              <w:rPrChange w:id="8296" w:author="Kem Sereyboth" w:date="2023-07-19T16:59:00Z">
                <w:rPr>
                  <w:rFonts w:ascii="Khmer MEF2" w:hAnsi="Khmer MEF2" w:cs="Khmer MEF2"/>
                  <w:spacing w:val="3"/>
                  <w:lang w:val="ca-ES"/>
                </w:rPr>
              </w:rPrChange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cs/>
              <w:lang w:val="ca-ES"/>
              <w:rPrChange w:id="8297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</w:delText>
          </w:r>
          <w:r w:rsidR="00056B55" w:rsidRPr="0070519E" w:rsidDel="005C3437">
            <w:rPr>
              <w:rFonts w:ascii="Khmer MEF2" w:hAnsi="Khmer MEF2" w:cs="Khmer MEF2"/>
              <w:cs/>
              <w:lang w:val="ca-ES"/>
            </w:rPr>
            <w:delText>សេដ្ឋកិច្ចនិងហិរញ្ញវត្ថុ</w:delText>
          </w:r>
        </w:del>
      </w:ins>
      <w:ins w:id="8298" w:author="Voeun Kuyeng" w:date="2022-08-31T11:06:00Z">
        <w:del w:id="8299" w:author="Kem Sereyboth" w:date="2023-06-20T14:20:00Z">
          <w:r w:rsidR="00F226D0" w:rsidRPr="00E33574" w:rsidDel="005C3437">
            <w:rPr>
              <w:rFonts w:ascii="Khmer MEF2" w:hAnsi="Khmer MEF2" w:cs="Khmer MEF2"/>
              <w:lang w:val="ca-ES"/>
              <w:rPrChange w:id="8300" w:author="Kem Sereyboth" w:date="2023-07-19T16:59:00Z">
                <w:rPr>
                  <w:rFonts w:ascii="Khmer MEF2" w:hAnsi="Khmer MEF2" w:cs="Khmer MEF2"/>
                  <w:spacing w:val="-6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30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830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30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30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305" w:author="Kem Sereyboth" w:date="2023-07-19T16:59:00Z">
                <w:rPr>
                  <w:rFonts w:ascii="!Khmer MEF1" w:eastAsia="Times New Roman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ព្រមទាំងបានរៀបចំនូវផែនការសវនកម្ម</w:delText>
          </w:r>
        </w:del>
      </w:ins>
      <w:ins w:id="8306" w:author="Voeun Kuyeng" w:date="2022-09-06T17:26:00Z">
        <w:del w:id="8307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rPrChange w:id="8308" w:author="Kem Sereyboth" w:date="2023-07-19T16:59:00Z">
                <w:rPr>
                  <w:rFonts w:ascii="!Khmer MEF1" w:hAnsi="!Khmer MEF1" w:cs="!Khmer MEF1"/>
                  <w:spacing w:val="-8"/>
                  <w:cs/>
                </w:rPr>
              </w:rPrChange>
            </w:rPr>
            <w:delText>សម្រាប់</w:delText>
          </w:r>
        </w:del>
      </w:ins>
      <w:ins w:id="8309" w:author="socheata.ol@hotmail.com" w:date="2022-09-01T16:06:00Z">
        <w:del w:id="8310" w:author="Kem Sereyboth" w:date="2023-06-20T14:20:00Z">
          <w:r w:rsidR="000D0379" w:rsidRPr="00E33574" w:rsidDel="005C3437">
            <w:rPr>
              <w:rFonts w:ascii="!Khmer MEF1" w:hAnsi="!Khmer MEF1" w:cs="!Khmer MEF1"/>
              <w:cs/>
              <w:lang w:val="ca-ES"/>
              <w:rPrChange w:id="831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8312" w:author="Voeun Kuyeng" w:date="2022-08-31T11:06:00Z">
        <w:del w:id="8313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314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ឆ្នាំ</w:delText>
          </w:r>
        </w:del>
      </w:ins>
      <w:ins w:id="8315" w:author="socheata.ol@hotmail.com" w:date="2022-09-01T16:06:00Z">
        <w:del w:id="8316" w:author="Kem Sereyboth" w:date="2023-06-20T14:20:00Z">
          <w:r w:rsidR="00D326DE" w:rsidRPr="00E33574" w:rsidDel="005C3437">
            <w:rPr>
              <w:rFonts w:ascii="!Khmer MEF1" w:hAnsi="!Khmer MEF1" w:cs="!Khmer MEF1"/>
              <w:rPrChange w:id="8317" w:author="Kem Sereyboth" w:date="2023-07-19T16:59:00Z">
                <w:rPr>
                  <w:rFonts w:ascii="!Khmer MEF1" w:hAnsi="!Khmer MEF1" w:cs="!Khmer MEF1"/>
                  <w:spacing w:val="-8"/>
                </w:rPr>
              </w:rPrChange>
            </w:rPr>
            <w:delText>[</w:delText>
          </w:r>
        </w:del>
      </w:ins>
      <w:ins w:id="8318" w:author="Voeun Kuyeng" w:date="2022-08-31T11:06:00Z">
        <w:del w:id="8319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320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២០២២</w:delText>
          </w:r>
        </w:del>
      </w:ins>
      <w:ins w:id="8321" w:author="socheata.ol@hotmail.com" w:date="2022-09-01T16:06:00Z">
        <w:del w:id="8322" w:author="Kem Sereyboth" w:date="2023-06-20T14:20:00Z">
          <w:r w:rsidR="00D326DE" w:rsidRPr="00E33574" w:rsidDel="005C3437">
            <w:rPr>
              <w:rFonts w:ascii="!Khmer MEF1" w:hAnsi="!Khmer MEF1" w:cs="!Khmer MEF1"/>
              <w:lang w:val="ca-ES"/>
              <w:rPrChange w:id="8323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>]</w:delText>
          </w:r>
        </w:del>
      </w:ins>
      <w:ins w:id="8324" w:author="Voeun Kuyeng" w:date="2022-08-31T11:06:00Z">
        <w:del w:id="832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326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របស់អង្គភាពក្រោមឱវាទ</w:delText>
          </w:r>
        </w:del>
      </w:ins>
      <w:ins w:id="8327" w:author="socheata.ol@hotmail.com" w:date="2022-09-01T16:07:00Z">
        <w:del w:id="8328" w:author="Kem Sereyboth" w:date="2023-06-20T14:20:00Z">
          <w:r w:rsidR="00B1202A" w:rsidRPr="00E33574" w:rsidDel="005C3437">
            <w:rPr>
              <w:rFonts w:ascii="!Khmer MEF1" w:hAnsi="!Khmer MEF1" w:cs="!Khmer MEF1"/>
              <w:lang w:val="ca-ES"/>
              <w:rPrChange w:id="8329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 xml:space="preserve"> </w:delText>
          </w:r>
          <w:r w:rsidR="00B1202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330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អ.ស.ហ.</w:delText>
          </w:r>
          <w:r w:rsidR="00B1202A" w:rsidRPr="00E33574" w:rsidDel="005C3437">
            <w:rPr>
              <w:rFonts w:ascii="!Khmer MEF1" w:hAnsi="!Khmer MEF1" w:cs="!Khmer MEF1"/>
              <w:cs/>
              <w:lang w:val="ca-ES"/>
              <w:rPrChange w:id="833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332" w:author="Voeun Kuyeng" w:date="2022-08-31T11:06:00Z">
        <w:del w:id="8333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334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ាជ្ញាធរសេវាហិរញ្ញវត្ថុមិនមែនធនាគារដើម្បីស្នើសុំការអនុញ្ញាតជាគោលការណ៍ក្នុងការចុះធ្វើសវនកម្មតាមគម្រោងពេលវេលាដូចមានភ្ជាប់នៅក្នុងផែនការនេះ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ផងដែរ។</w:delText>
          </w:r>
        </w:del>
      </w:ins>
      <w:ins w:id="8335" w:author="User" w:date="2022-09-29T06:54:00Z">
        <w:del w:id="8336" w:author="Kem Sereyboth" w:date="2023-06-20T14:20:00Z">
          <w:r w:rsidR="00056B55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</w:del>
      </w:ins>
    </w:p>
    <w:p w14:paraId="1B5FDB4A" w14:textId="277E8003" w:rsidR="00501773" w:rsidRPr="00E33574" w:rsidDel="005C3437" w:rsidRDefault="00501773">
      <w:pPr>
        <w:pStyle w:val="NormalWeb"/>
        <w:spacing w:before="0" w:beforeAutospacing="0" w:after="0" w:afterAutospacing="0" w:line="226" w:lineRule="auto"/>
        <w:ind w:firstLine="706"/>
        <w:jc w:val="both"/>
        <w:rPr>
          <w:ins w:id="8337" w:author="Kem Sereiboth" w:date="2022-09-13T16:02:00Z"/>
          <w:del w:id="8338" w:author="Kem Sereyboth" w:date="2023-06-20T14:20:00Z"/>
          <w:rFonts w:ascii="!Khmer MEF1" w:hAnsi="!Khmer MEF1" w:cs="!Khmer MEF1"/>
        </w:rPr>
        <w:pPrChange w:id="8339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</w:p>
    <w:p w14:paraId="26DA3FFD" w14:textId="18C2A65E" w:rsidR="00501773" w:rsidRPr="00E33574" w:rsidDel="005C3437" w:rsidRDefault="00501773">
      <w:pPr>
        <w:spacing w:after="0" w:line="226" w:lineRule="auto"/>
        <w:ind w:firstLine="709"/>
        <w:jc w:val="both"/>
        <w:rPr>
          <w:ins w:id="8340" w:author="Kem Sereiboth" w:date="2022-09-13T16:02:00Z"/>
          <w:del w:id="8341" w:author="Kem Sereyboth" w:date="2023-06-20T14:20:00Z"/>
          <w:rFonts w:ascii="!Khmer MEF1" w:hAnsi="!Khmer MEF1" w:cs="!Khmer MEF1"/>
          <w:b/>
          <w:bCs/>
          <w:spacing w:val="-10"/>
          <w:lang w:val="ca-ES"/>
          <w:rPrChange w:id="8342" w:author="Kem Sereyboth" w:date="2023-07-19T16:59:00Z">
            <w:rPr>
              <w:ins w:id="8343" w:author="Kem Sereiboth" w:date="2022-09-13T16:02:00Z"/>
              <w:del w:id="8344" w:author="Kem Sereyboth" w:date="2023-06-20T14:20:00Z"/>
              <w:rFonts w:ascii="!Khmer MEF1" w:hAnsi="!Khmer MEF1" w:cs="!Khmer MEF1"/>
              <w:lang w:val="ca-ES"/>
            </w:rPr>
          </w:rPrChange>
        </w:rPr>
        <w:pPrChange w:id="8345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8346" w:author="Kem Sereiboth" w:date="2022-09-13T16:02:00Z">
        <w:del w:id="834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34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!Khmer MEF1" w:hAnsi="!Khmer MEF1" w:cs="!Khmer MEF1"/>
              <w:b/>
              <w:bCs/>
              <w:spacing w:val="-10"/>
              <w:sz w:val="24"/>
              <w:szCs w:val="24"/>
              <w:cs/>
              <w:lang w:val="ca-ES"/>
              <w:rPrChange w:id="8349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highlight w:val="yellow"/>
                  <w:cs/>
                  <w:lang w:val="ca-ES"/>
                </w:rPr>
              </w:rPrChange>
            </w:rPr>
            <w:delText>ការចុះធ្វើសវនកម្មរបស់អង្គភាពសវនកម្មផ្ទៃក្នុងនៃ អ.ស.ហ.</w:delText>
          </w:r>
        </w:del>
      </w:ins>
    </w:p>
    <w:p w14:paraId="6ED10FFF" w14:textId="7E751E5D" w:rsidR="00C34129" w:rsidRPr="0070519E" w:rsidDel="005C3437" w:rsidRDefault="00C34129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8350" w:author="Voeun Kuyeng" w:date="2022-08-31T11:24:00Z"/>
          <w:del w:id="8351" w:author="Kem Sereyboth" w:date="2023-06-20T14:20:00Z"/>
          <w:lang w:val="ca-ES"/>
        </w:rPr>
        <w:pPrChange w:id="8352" w:author="Sopheak Phorn" w:date="2023-08-25T16:13:00Z">
          <w:pPr>
            <w:spacing w:after="0" w:line="228" w:lineRule="auto"/>
            <w:ind w:firstLine="709"/>
          </w:pPr>
        </w:pPrChange>
      </w:pPr>
    </w:p>
    <w:p w14:paraId="634DFC0A" w14:textId="658C80BE" w:rsidR="00F226D0" w:rsidRPr="00E33574" w:rsidDel="005C3437" w:rsidRDefault="00F226D0">
      <w:pPr>
        <w:spacing w:after="0" w:line="226" w:lineRule="auto"/>
        <w:ind w:firstLine="709"/>
        <w:jc w:val="both"/>
        <w:rPr>
          <w:ins w:id="8353" w:author="Voeun Kuyeng" w:date="2022-08-31T11:06:00Z"/>
          <w:del w:id="8354" w:author="Kem Sereyboth" w:date="2023-06-20T14:20:00Z"/>
          <w:rFonts w:ascii="Khmer MEF1" w:hAnsi="Khmer MEF1" w:cs="Khmer MEF1"/>
          <w:b/>
          <w:bCs/>
          <w:strike/>
          <w:sz w:val="24"/>
          <w:szCs w:val="24"/>
          <w:lang w:val="ca-ES"/>
          <w:rPrChange w:id="8355" w:author="Kem Sereyboth" w:date="2023-07-19T16:59:00Z">
            <w:rPr>
              <w:ins w:id="8356" w:author="Voeun Kuyeng" w:date="2022-08-31T11:06:00Z"/>
              <w:del w:id="8357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8358" w:author="Sopheak Phorn" w:date="2023-08-25T16:13:00Z">
          <w:pPr>
            <w:spacing w:after="0" w:line="228" w:lineRule="auto"/>
            <w:ind w:firstLine="709"/>
          </w:pPr>
        </w:pPrChange>
      </w:pPr>
      <w:ins w:id="8359" w:author="Voeun Kuyeng" w:date="2022-08-31T11:06:00Z">
        <w:del w:id="8360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361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lang w:val="ca-ES"/>
              <w:rPrChange w:id="8362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363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ត្រូវរៀបរាប់អំពីការចុះធ្វើសវនកម្មរបស់អង្គភាពសវនកម្មផ្ទៃក្នុងនៃ 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364" w:author="Kem Sereyboth" w:date="2023-07-19T16:59:00Z">
                <w:rPr>
                  <w:rFonts w:ascii="!Khmer MEF1" w:hAnsi="!Khmer MEF1" w:cs="!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8365" w:author="Voeun Kuyeng" w:date="2022-09-06T17:27:00Z">
        <w:del w:id="8366" w:author="Kem Sereyboth" w:date="2023-06-20T14:20:00Z">
          <w:r w:rsidR="00163022"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367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8368" w:author="Voeun Kuyeng" w:date="2022-08-31T11:06:00Z">
        <w:del w:id="8369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370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83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83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ករទទួលបន្ទុក អាចរៀបរាប់អំពីចំណុចទី៣ នេះ ដូចគំរូខាងក្រោម៖</w:delText>
          </w:r>
        </w:del>
      </w:ins>
    </w:p>
    <w:p w14:paraId="41CAECAA" w14:textId="6F619683" w:rsidR="00F226D0" w:rsidRPr="00E33574" w:rsidDel="005C3437" w:rsidRDefault="00F226D0">
      <w:pPr>
        <w:spacing w:after="0" w:line="226" w:lineRule="auto"/>
        <w:ind w:firstLine="706"/>
        <w:jc w:val="both"/>
        <w:rPr>
          <w:ins w:id="8373" w:author="Voeun Kuyeng" w:date="2022-08-31T11:06:00Z"/>
          <w:del w:id="8374" w:author="Kem Sereyboth" w:date="2023-06-20T14:20:00Z"/>
          <w:rFonts w:ascii="Khmer MEF1" w:hAnsi="Khmer MEF1" w:cs="Khmer MEF1"/>
          <w:spacing w:val="-2"/>
          <w:sz w:val="24"/>
          <w:szCs w:val="24"/>
          <w:lang w:val="ca-ES"/>
        </w:rPr>
        <w:pPrChange w:id="8375" w:author="Sopheak Phorn" w:date="2023-08-25T16:13:00Z">
          <w:pPr>
            <w:spacing w:after="0" w:line="240" w:lineRule="auto"/>
            <w:ind w:firstLine="709"/>
            <w:jc w:val="both"/>
          </w:pPr>
        </w:pPrChange>
      </w:pPr>
      <w:ins w:id="8376" w:author="Voeun Kuyeng" w:date="2022-08-31T11:06:00Z">
        <w:del w:id="8377" w:author="Kem Sereyboth" w:date="2023-06-20T14:20:00Z"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cs/>
              <w:lang w:val="ca-ES"/>
              <w:rPrChange w:id="8378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បន្ទាប់ពីទទួលបានការឯកភាពដ៏ខ្ពង់ខ្ពស់ពី</w:delText>
          </w:r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lang w:val="ca-ES"/>
              <w:rPrChange w:id="8379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8380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381" w:author="User" w:date="2022-09-29T06:55:00Z">
        <w:del w:id="8382" w:author="Kem Sereyboth" w:date="2023-06-20T14:20:00Z">
          <w:r w:rsidR="00056B55" w:rsidRPr="00E33574" w:rsidDel="005C3437">
            <w:rPr>
              <w:rFonts w:ascii="Khmer MEF2" w:hAnsi="Khmer MEF2" w:cs="Khmer MEF2"/>
              <w:spacing w:val="2"/>
              <w:sz w:val="24"/>
              <w:szCs w:val="24"/>
              <w:lang w:val="ca-ES"/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8383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</w:del>
      </w:ins>
      <w:ins w:id="8384" w:author="Voeun Kuyeng" w:date="2022-08-31T11:06:00Z">
        <w:del w:id="8385" w:author="Kem Sereyboth" w:date="2023-06-20T14:20:00Z">
          <w:r w:rsidRPr="00E33574" w:rsidDel="005C3437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8386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8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3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8390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39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8392" w:author="LENOVO" w:date="2022-10-02T04:58:00Z">
        <w:del w:id="8393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394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</w:del>
      </w:ins>
      <w:ins w:id="8395" w:author="socheata.ol@hotmail.com" w:date="2022-09-02T09:15:00Z">
        <w:del w:id="8396" w:author="Kem Sereyboth" w:date="2023-06-20T14:20:00Z">
          <w:r w:rsidR="00101613"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39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398" w:author="Windows User" w:date="2022-09-04T23:05:00Z">
        <w:del w:id="8399" w:author="Kem Sereyboth" w:date="2023-06-20T14:20:00Z">
          <w:r w:rsidR="00D7674D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400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</w:del>
      </w:ins>
      <w:ins w:id="8401" w:author="LENOVO" w:date="2022-10-02T04:58:00Z">
        <w:del w:id="8402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403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04" w:author="User" w:date="2022-09-09T10:55:00Z">
        <w:del w:id="8405" w:author="Kem Sereyboth" w:date="2023-06-20T14:20:00Z">
          <w:r w:rsidR="00416E75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406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  <w:r w:rsidR="00416E75" w:rsidRPr="00E33574" w:rsidDel="005C343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  <w:rPrChange w:id="8407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08" w:author="LENOVO" w:date="2022-10-02T04:59:00Z">
        <w:del w:id="8409" w:author="Kem Sereyboth" w:date="2023-06-20T14:20:00Z">
          <w:r w:rsidR="004F58CA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អ.ស.ហ.អ.ស.ផ. </w:delText>
          </w:r>
        </w:del>
      </w:ins>
      <w:ins w:id="8410" w:author="Windows User" w:date="2022-09-04T23:05:00Z">
        <w:del w:id="8411" w:author="Kem Sereyboth" w:date="2023-06-20T14:20:00Z">
          <w:r w:rsidR="00D7674D"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....</w:delText>
          </w:r>
        </w:del>
      </w:ins>
      <w:ins w:id="8412" w:author="Voeun Kuyeng" w:date="2022-08-31T11:06:00Z">
        <w:del w:id="8413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41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ចុះថ្ងៃទី៣០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41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416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41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41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8419" w:author="socheata.ol@hotmail.com" w:date="2022-09-02T09:15:00Z">
        <w:del w:id="8420" w:author="Kem Sereyboth" w:date="2023-06-20T14:20:00Z">
          <w:r w:rsidR="00101613"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42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422" w:author="Voeun Kuyeng" w:date="2022-08-31T11:06:00Z">
        <w:del w:id="8423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42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ស្តីពីការស្នើសុំផ្តល់កិច្ចសហការដល់អង្គភាពសវនកម្មផ្ទៃក្នុង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2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2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27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28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29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30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31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32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3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34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ក្នុងដំណើរការសវនកម្មឆ្នាំ</w:delText>
          </w:r>
        </w:del>
      </w:ins>
      <w:ins w:id="8435" w:author="Voeun Kuyeng" w:date="2022-09-06T17:27:00Z">
        <w:del w:id="8436" w:author="Kem Sereyboth" w:date="2023-06-20T14:20:00Z">
          <w:r w:rsidR="00397D78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37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38" w:author="socheata.ol@hotmail.com" w:date="2022-09-02T09:15:00Z">
        <w:del w:id="8439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4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441" w:author="Voeun Kuyeng" w:date="2022-08-31T11:06:00Z">
        <w:del w:id="8442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4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444" w:author="socheata.ol@hotmail.com" w:date="2022-09-02T09:15:00Z">
        <w:del w:id="8445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4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447" w:author="Voeun Kuyeng" w:date="2022-08-31T11:06:00Z">
        <w:del w:id="8448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49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50" w:author="User" w:date="2022-10-03T12:37:00Z">
        <w:del w:id="8451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52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8453" w:author="LENOVO" w:date="2022-10-02T05:01:00Z">
        <w:del w:id="8454" w:author="Kem Sereyboth" w:date="2023-06-20T14:20:00Z">
          <w:r w:rsidR="001B58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8456" w:author="User" w:date="2022-10-03T12:37:00Z">
        <w:del w:id="8457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58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59" w:author="LENOVO" w:date="2022-10-02T05:01:00Z">
        <w:del w:id="8460" w:author="Kem Sereyboth" w:date="2023-06-20T14:20:00Z">
          <w:r w:rsidR="001B58D2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អង្គភាព​សវនកម្ម​ផ្ទៃក្នុង</w:delText>
          </w:r>
        </w:del>
      </w:ins>
      <w:ins w:id="8462" w:author="User" w:date="2022-09-29T06:59:00Z">
        <w:del w:id="8463" w:author="Kem Sereyboth" w:date="2023-06-20T14:20:00Z">
          <w:r w:rsidR="00382D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64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ឯកឧត្ដម</w:delText>
          </w:r>
        </w:del>
      </w:ins>
      <w:ins w:id="8465" w:author="User" w:date="2022-09-27T19:52:00Z">
        <w:del w:id="8466" w:author="Kem Sereyboth" w:date="2023-06-20T14:20:00Z">
          <w:r w:rsidR="00E00F7B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67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8468" w:author="User" w:date="2022-09-29T06:59:00Z">
        <w:del w:id="8469" w:author="Kem Sereyboth" w:date="2023-06-20T14:20:00Z">
          <w:r w:rsidR="00382DD2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70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71" w:author="User" w:date="2022-09-27T19:53:00Z">
        <w:del w:id="8472" w:author="Kem Sereyboth" w:date="2023-06-20T14:20:00Z">
          <w:r w:rsidR="00E00F7B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7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បានដឹកនាំ</w:delText>
          </w:r>
        </w:del>
      </w:ins>
      <w:ins w:id="8474" w:author="Voeun Kuyeng" w:date="2022-08-31T11:06:00Z">
        <w:del w:id="8475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7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8477" w:author="Windows User" w:date="2022-09-04T23:13:00Z">
        <w:del w:id="8478" w:author="Kem Sereyboth" w:date="2023-06-20T14:20:00Z">
          <w:r w:rsidR="00A8057C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7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</w:delText>
          </w:r>
        </w:del>
      </w:ins>
      <w:ins w:id="8480" w:author="Voeun Kuyeng" w:date="2022-08-31T11:06:00Z">
        <w:del w:id="8481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82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83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84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85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86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87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88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89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9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បានដឹកនាំក្រុម</w:delText>
          </w:r>
        </w:del>
      </w:ins>
      <w:ins w:id="8491" w:author="socheata.ol@hotmail.com" w:date="2022-09-02T10:15:00Z">
        <w:del w:id="8492" w:author="Kem Sereyboth" w:date="2023-06-20T14:20:00Z">
          <w:r w:rsidR="00A7799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9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</w:del>
      </w:ins>
      <w:ins w:id="8494" w:author="Voeun Kuyeng" w:date="2022-08-31T11:06:00Z">
        <w:del w:id="8495" w:author="Kem Sereyboth" w:date="2023-06-20T14:2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ការងារចុះបើកកិច្ចប្រជុំ</w:delText>
          </w:r>
        </w:del>
      </w:ins>
      <w:ins w:id="8497" w:author="Windows User" w:date="2022-09-04T23:14:00Z">
        <w:del w:id="8498" w:author="Kem Sereyboth" w:date="2023-06-20T14:20:00Z">
          <w:r w:rsidR="0000168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9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ដាក់ឱ្យ</w:delText>
          </w:r>
          <w:r w:rsidR="0000168D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0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ដំណើរការសវនកម្មប្រចាំឆ្នាំ២០២២</w:delText>
          </w:r>
        </w:del>
      </w:ins>
      <w:ins w:id="8501" w:author="Voeun Kuyeng" w:date="2022-08-31T11:06:00Z">
        <w:del w:id="850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0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បើកសម្រាប់ការធ្វើសវនកម្មអនុលោមភាពនៅ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50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0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0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50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0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8510" w:author="socheata.ol@hotmail.com" w:date="2022-09-02T09:16:00Z">
        <w:del w:id="8511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513" w:author="Voeun Kuyeng" w:date="2022-08-31T11:06:00Z">
        <w:del w:id="8514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516" w:author="socheata.ol@hotmail.com" w:date="2022-09-02T09:16:00Z">
        <w:del w:id="8517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1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519" w:author="Voeun Kuyeng" w:date="2022-08-31T11:06:00Z">
        <w:del w:id="8520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2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522" w:author="socheata.ol@hotmail.com" w:date="2022-09-02T09:16:00Z">
        <w:del w:id="8523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2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525" w:author="Voeun Kuyeng" w:date="2022-08-31T11:06:00Z">
        <w:del w:id="8526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កាលពីថ្ងៃទី.....</w:delText>
          </w:r>
        </w:del>
      </w:ins>
      <w:ins w:id="8528" w:author="User" w:date="2022-09-10T12:39:00Z">
        <w:del w:id="8529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531" w:author="Voeun Kuyeng" w:date="2022-08-31T11:06:00Z">
        <w:del w:id="853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3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ខែ.</w:delText>
          </w:r>
        </w:del>
      </w:ins>
      <w:ins w:id="8534" w:author="Voeun Kuyeng" w:date="2022-09-06T17:28:00Z">
        <w:del w:id="8535" w:author="Kem Sereyboth" w:date="2023-06-20T14:20:00Z">
          <w:r w:rsidR="00397D7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537" w:author="Voeun Kuyeng" w:date="2022-08-31T11:06:00Z">
        <w:del w:id="8538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8540" w:author="User" w:date="2022-09-10T12:39:00Z">
        <w:del w:id="8541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មិថុនា</w:delText>
          </w:r>
        </w:del>
      </w:ins>
      <w:ins w:id="8543" w:author="Voeun Kuyeng" w:date="2022-08-31T11:06:00Z">
        <w:del w:id="8544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8546" w:author="socheata.ol@hotmail.com" w:date="2022-09-02T09:16:00Z">
        <w:del w:id="8547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5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549" w:author="Voeun Kuyeng" w:date="2022-08-31T11:06:00Z">
        <w:del w:id="8550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។ បន្ទាប់ពីកិច្ចប្រជុំបើកការ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5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ធ្វើសវនកម្ម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5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55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5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55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557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5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រួចរាល់ សវនករទទួលបន្ទុកបានអនុវត្តភារកិច្ចចុះធ្វើសវនកម្មរបស់ខ្លួននៅ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55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6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56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562" w:author="User" w:date="2022-09-10T12:40:00Z">
        <w:del w:id="8563" w:author="Kem Sereyboth" w:date="2023-06-20T14:20:00Z">
          <w:r w:rsidR="000C1315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5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8565" w:author="Voeun Kuyeng" w:date="2022-08-31T11:06:00Z">
        <w:del w:id="8566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56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6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​រយៈពេល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56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571" w:author="Voeun Kuyeng" w:date="2022-09-06T17:28:00Z">
        <w:del w:id="8572" w:author="Kem Sereyboth" w:date="2023-06-20T14:20:00Z">
          <w:r w:rsidR="00397D7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574" w:author="Voeun Kuyeng" w:date="2022-08-31T11:06:00Z">
        <w:del w:id="857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577" w:author="User" w:date="2022-09-10T12:40:00Z">
        <w:del w:id="8578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580" w:author="Voeun Kuyeng" w:date="2022-08-31T11:06:00Z">
        <w:del w:id="8581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8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 ថ្ងៃ ដោយបានអនុវត្តចាប់ពី</w:delText>
          </w:r>
        </w:del>
      </w:ins>
      <w:ins w:id="8583" w:author="User" w:date="2022-09-10T12:40:00Z">
        <w:del w:id="8584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ថ្ងៃទី១២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ដល់ថ្ងៃទី២៩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8590" w:author="Voeun Kuyeng" w:date="2022-08-31T11:06:00Z">
        <w:del w:id="8591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9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9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9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ដល់ថ្ងៃទី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6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6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  អង្គភាពសវនកម្មផ្ទៃក្នុងនៃ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606" w:author="LENOVO" w:date="2022-10-02T05:06:00Z">
        <w:del w:id="8607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</w:delText>
          </w:r>
          <w:r w:rsidR="007A556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សវនកម្ម និងសវនករ​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ទទួលបន្ទុក</w:delText>
          </w:r>
          <w:r w:rsidR="007A5563" w:rsidRPr="00E33574" w:rsidDel="005C343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បានប្រើប្រាស់​នីតិវិធី​សវនកម្មក្នុងការពិនិត្យ​លើឯកសារពាក់ព័ន្ធនឹងប្រធានបទដែលបាន​កំណត់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និងតាមរយៈការ​សាកសួរ​ដោយផ្ទាល់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ពីបុគ្គលទទួលបន្ទុកតាមផ្នែកនីមួយៗ</w:delText>
          </w:r>
        </w:del>
      </w:ins>
      <w:ins w:id="8609" w:author="LENOVO" w:date="2022-10-06T11:22:00Z">
        <w:del w:id="8610" w:author="Kem Sereyboth" w:date="2023-06-20T14:20:00Z">
          <w:r w:rsidR="00BE0C1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8611" w:author="LENOVO" w:date="2022-10-02T05:06:00Z">
        <w:del w:id="8612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ហើយបានរកឃើញ​នូវបញ្ហា​មួយចំនួនដែលអាចនាំ​ឱ្យមាន​នូវ​ហានិភ័យដល់សវនដ្ឋាននាពេលអនាគត។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861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រាល់លទ្ធផល</w:delText>
          </w:r>
        </w:del>
      </w:ins>
      <w:ins w:id="8615" w:author="User" w:date="2022-10-03T12:40:00Z">
        <w:del w:id="8616" w:author="Kem Sereyboth" w:date="2023-06-20T14:20:00Z">
          <w:r w:rsidR="00511E7C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618" w:author="LENOVO" w:date="2022-10-02T05:06:00Z">
        <w:del w:id="8619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ដែលប្រតិភូសវនកម្ម </w:delText>
          </w:r>
          <w:r w:rsidR="007A5563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និងសវនករទទួលបន្ទុក​បាន​រកឃើញ​សុទ្ធសឹងតែត្រូវបានធ្វើការពិនិត្យ និង​វាយតម្លៃ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6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យ៉ាងយកចិត្តទុកដាក់</w:delText>
          </w:r>
        </w:del>
      </w:ins>
      <w:ins w:id="8621" w:author="User" w:date="2022-10-03T12:40:00Z">
        <w:del w:id="8622" w:author="Kem Sereyboth" w:date="2023-06-20T14:20:00Z">
          <w:r w:rsidR="00511E7C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6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624" w:author="LENOVO" w:date="2022-10-02T05:06:00Z">
        <w:del w:id="8625" w:author="Kem Sereyboth" w:date="2023-06-20T14:20:00Z"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62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ប្រកប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62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62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ដោយ​វិជ្ជាជីវៈសវនកម្មដោយ​ធ្វើការប្រៀបធៀបការអនុវត្ត​ជាក់ស្តែងរបស់</w:delText>
          </w:r>
        </w:del>
      </w:ins>
      <w:ins w:id="8629" w:author="User" w:date="2022-10-03T12:40:00Z">
        <w:del w:id="8630" w:author="Kem Sereyboth" w:date="2023-06-20T14:20:00Z">
          <w:r w:rsidR="00511E7C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3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632" w:author="LENOVO" w:date="2022-10-02T05:06:00Z">
        <w:del w:id="8633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8635" w:author="User" w:date="2022-10-03T12:40:00Z">
        <w:del w:id="8636" w:author="Kem Sereyboth" w:date="2023-06-20T14:20:00Z">
          <w:r w:rsidR="00511E7C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3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638" w:author="LENOVO" w:date="2022-10-02T05:06:00Z">
        <w:del w:id="8639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ជាមួយនឹងលក្ខណៈ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64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វិនិច្ឆ័យ​សវនកម្មជាក់លាក់ និងគ្រប់គ្រាន់។ បន្ថែមពីនេះ លទ្ធផល​ដែលបាន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រកឃើញ និងអនុសាសន៍របស់​សវនករទទួល​បន្ទុក​នឹង​ត្រូវ​បាន​ប្រើប្រាស់ជាធាតុចូលដ៏សំខាន់ក្នុងការរៀបចំ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6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6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និងសម្រាប់​ប្រើប្រាស់​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6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ក្នុងការ​តាមដានការអនុវត្តអនុសាសន៍សវនកម្មនៅគ្រា</w:delText>
          </w:r>
        </w:del>
      </w:ins>
      <w:ins w:id="8648" w:author="User" w:date="2022-10-03T12:41:00Z">
        <w:del w:id="8649" w:author="Kem Sereyboth" w:date="2023-06-20T14:20:00Z">
          <w:r w:rsidR="00511E7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8650" w:author="LENOVO" w:date="2022-10-02T05:06:00Z">
        <w:del w:id="8651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បន្ទាប់។</w:delText>
          </w:r>
        </w:del>
      </w:ins>
      <w:ins w:id="8652" w:author="Windows User" w:date="2022-09-04T23:18:00Z">
        <w:del w:id="8653" w:author="Kem Sereyboth" w:date="2023-06-20T14:20:00Z">
          <w:r w:rsidR="002D3042" w:rsidRPr="00E33574" w:rsidDel="005C3437">
            <w:rPr>
              <w:rFonts w:ascii="!Khmer MEF1" w:hAnsi="!Khmer MEF1" w:cs="!Khmer MEF1"/>
              <w:spacing w:val="-6"/>
              <w:sz w:val="24"/>
              <w:szCs w:val="24"/>
              <w:cs/>
              <w:lang w:val="ca-ES"/>
              <w:rPrChange w:id="8654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  <w:r w:rsidR="002D304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655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8656" w:author="Voeun Kuyeng" w:date="2022-08-31T11:06:00Z">
        <w:del w:id="865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65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6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បានប្រើប្រាស់នីតិវិធី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សវនកម្មក្នុងការពិនិត្យលើឯ</w:delText>
          </w:r>
        </w:del>
      </w:ins>
      <w:ins w:id="8661" w:author="User" w:date="2022-09-10T12:41:00Z">
        <w:del w:id="8662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664" w:author="Voeun Kuyeng" w:date="2022-08-31T11:06:00Z">
        <w:del w:id="866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កសារពាក់ព័ន្ធនឹងប្រធានបទដែលបានកំណត់ និងតាមរយៈ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ការសាកសួរដោយ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6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ផ្ទាល់ពីបុគ្គលទទួលបន្ទុកតាមផ្នែកនីមួយៗ ហើយបានរកឃើញនូវភាពមិនប្រក្រតី</w:delText>
          </w:r>
        </w:del>
      </w:ins>
      <w:ins w:id="8668" w:author="User" w:date="2022-09-27T19:59:00Z">
        <w:del w:id="8669" w:author="Kem Sereyboth" w:date="2023-06-20T14:20:00Z">
          <w:r w:rsidR="00E00F7B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បញ្ហា</w:delText>
          </w:r>
        </w:del>
      </w:ins>
      <w:ins w:id="8671" w:author="Voeun Kuyeng" w:date="2022-08-31T11:06:00Z">
        <w:del w:id="867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7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មួយចំនួនដែលអាចនាំឱ្យមាននូវ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ហានិភ័យដល់សវនដ្ឋាននាពេលអនាគត។ រាល់លទ្ធផលដែល</w:delText>
          </w:r>
        </w:del>
      </w:ins>
      <w:ins w:id="8674" w:author="Windows User" w:date="2022-09-04T23:20:00Z">
        <w:del w:id="8675" w:author="Kem Sereyboth" w:date="2023-06-20T14:20:00Z">
          <w:r w:rsidR="00FD46AE" w:rsidRPr="00E33574" w:rsidDel="005C3437">
            <w:rPr>
              <w:rFonts w:ascii="!Khmer MEF1" w:hAnsi="!Khmer MEF1" w:cs="!Khmer MEF1"/>
              <w:spacing w:val="2"/>
              <w:sz w:val="24"/>
              <w:szCs w:val="24"/>
              <w:cs/>
              <w:lang w:val="ca-ES"/>
              <w:rPrChange w:id="867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</w:del>
      </w:ins>
      <w:ins w:id="8677" w:author="Voeun Kuyeng" w:date="2022-08-31T11:06:00Z">
        <w:del w:id="8678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</w:delText>
          </w:r>
        </w:del>
      </w:ins>
      <w:ins w:id="8679" w:author="Windows User" w:date="2022-09-04T23:19:00Z">
        <w:del w:id="8680" w:author="Kem Sereyboth" w:date="2023-06-20T14:20:00Z">
          <w:r w:rsidR="000A0DC4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ទទួលបន្ទុក</w:delText>
          </w:r>
        </w:del>
      </w:ins>
      <w:ins w:id="8681" w:author="Voeun Kuyeng" w:date="2022-08-31T11:06:00Z">
        <w:del w:id="8682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បានរកឃើញថាការអនុវត្តការងាររបស់សវនដ្ឋាន សុទ្ធសឹងតែត្រូវបានធ្វើការពិនិត្យ និងវាយតម្លៃយ៉ាងយកចិត្តទុកដាក់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ប្រកបដោយវិជ្ជាជីវៈសវនកម្ម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86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ដោយធ្វើការប្រៀបធៀបការអនុវត្តការងារជាក់ស្តែងរបស់សវនដ្ឋានជាមួយ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នឹង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លក្ខណៈវិនិច្ឆ័យសវនកម្មជាក់លាក់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និងគ្រប់គ្រាន់។ បន្ថែមពីនេះ លទ្ធផលដែលបាន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រកឃើញ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អនុសាសន៍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68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នឹងត្រូវបានប្រើប្រាស់ជាធាតុចូលដ៏សំខាន់ក្នុងការរៀបចំរបាយការណ៍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68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 និងសម្រាប់ប្រើប្រាស់ក្នុងការតាមដានការអនុវត្តអនុសាសន៍សវនកម្មនៅ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គ្រាបន្ទាប់។</w:delText>
          </w:r>
        </w:del>
      </w:ins>
    </w:p>
    <w:p w14:paraId="20E61837" w14:textId="0DD809FE" w:rsidR="00F226D0" w:rsidRPr="00E33574" w:rsidDel="005C3437" w:rsidRDefault="00F226D0">
      <w:pPr>
        <w:spacing w:after="0" w:line="226" w:lineRule="auto"/>
        <w:ind w:firstLine="706"/>
        <w:jc w:val="both"/>
        <w:rPr>
          <w:ins w:id="8690" w:author="Voeun Kuyeng" w:date="2022-08-31T11:06:00Z"/>
          <w:del w:id="8691" w:author="Kem Sereyboth" w:date="2023-06-20T14:20:00Z"/>
          <w:rFonts w:ascii="Khmer MEF2" w:hAnsi="Khmer MEF2" w:cs="Khmer MEF2"/>
          <w:sz w:val="24"/>
          <w:szCs w:val="24"/>
          <w:lang w:val="ca-ES"/>
          <w:rPrChange w:id="8692" w:author="Kem Sereyboth" w:date="2023-07-19T16:59:00Z">
            <w:rPr>
              <w:ins w:id="8693" w:author="Voeun Kuyeng" w:date="2022-08-31T11:06:00Z"/>
              <w:del w:id="8694" w:author="Kem Sereyboth" w:date="2023-06-20T14:20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8695" w:author="Sopheak Phorn" w:date="2023-08-25T16:13:00Z">
          <w:pPr>
            <w:spacing w:after="0" w:line="250" w:lineRule="auto"/>
            <w:ind w:firstLine="720"/>
          </w:pPr>
        </w:pPrChange>
      </w:pPr>
    </w:p>
    <w:p w14:paraId="363BC362" w14:textId="7C9EE871" w:rsidR="00F226D0" w:rsidRPr="00E33574" w:rsidRDefault="00F226D0">
      <w:pPr>
        <w:pStyle w:val="Heading1"/>
        <w:spacing w:before="0" w:line="226" w:lineRule="auto"/>
        <w:ind w:firstLine="706"/>
        <w:rPr>
          <w:ins w:id="8696" w:author="Voeun Kuyeng" w:date="2022-08-31T11:06:00Z"/>
          <w:rFonts w:ascii="Khmer MEF2" w:hAnsi="Khmer MEF2" w:cs="Khmer MEF2"/>
          <w:sz w:val="24"/>
          <w:szCs w:val="24"/>
          <w:lang w:val="ca-ES"/>
          <w:rPrChange w:id="8697" w:author="Kem Sereyboth" w:date="2023-07-19T16:59:00Z">
            <w:rPr>
              <w:ins w:id="8698" w:author="Voeun Kuyeng" w:date="2022-08-31T11:06:00Z"/>
              <w:lang w:val="ca-ES"/>
            </w:rPr>
          </w:rPrChange>
        </w:rPr>
        <w:pPrChange w:id="8699" w:author="Sopheak Phorn" w:date="2023-08-25T16:13:00Z">
          <w:pPr>
            <w:spacing w:after="0" w:line="250" w:lineRule="auto"/>
            <w:ind w:firstLine="720"/>
          </w:pPr>
        </w:pPrChange>
      </w:pPr>
      <w:bookmarkStart w:id="8700" w:name="_Toc143872979"/>
      <w:ins w:id="8701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8702" w:author="Kem Sereyboth" w:date="2023-07-19T16:59:00Z">
              <w:rPr>
                <w:rFonts w:cs="MoolBoran"/>
                <w:cs/>
                <w:lang w:val="ca-ES"/>
              </w:rPr>
            </w:rPrChange>
          </w:rPr>
          <w:t>៣.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8703" w:author="Kem Sereyboth" w:date="2023-07-19T16:59:00Z">
              <w:rPr>
                <w:rFonts w:cs="MoolBoran"/>
                <w:cs/>
              </w:rPr>
            </w:rPrChange>
          </w:rPr>
          <w:t>ព័ត៌មានអំពី</w:t>
        </w:r>
        <w:del w:id="8704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705" w:author="Kem Sereyboth" w:date="2023-07-19T16:59:00Z">
                <w:rPr>
                  <w:rFonts w:cs="MoolBoran"/>
                  <w:cs/>
                </w:rPr>
              </w:rPrChange>
            </w:rPr>
            <w:delText>សវនដ្ឋា</w:delText>
          </w:r>
        </w:del>
      </w:ins>
      <w:ins w:id="8706" w:author="Sopheak" w:date="2023-07-29T07:26:00Z">
        <w:r w:rsidR="00CE5007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</w:rPr>
          <w:t>និយ័តករគណេយ្យនិងសវនកម្ម</w:t>
        </w:r>
      </w:ins>
      <w:bookmarkEnd w:id="8700"/>
      <w:ins w:id="8707" w:author="Voeun Kuyeng" w:date="2022-08-31T11:06:00Z">
        <w:del w:id="8708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709" w:author="Kem Sereyboth" w:date="2023-07-19T16:59:00Z">
                <w:rPr>
                  <w:rFonts w:cs="MoolBoran"/>
                  <w:cs/>
                </w:rPr>
              </w:rPrChange>
            </w:rPr>
            <w:delText>ន</w:delText>
          </w:r>
        </w:del>
      </w:ins>
      <w:ins w:id="8710" w:author="User" w:date="2022-10-09T22:01:00Z">
        <w:del w:id="8711" w:author="Sopheak" w:date="2023-07-29T07:26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712" w:author="Kem Sereyboth" w:date="2023-07-19T16:59:00Z">
                <w:rPr>
                  <w:rFonts w:ascii="Khmer MEF2" w:hAnsi="Khmer MEF2" w:cs="Khmer MEF2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និយ័តករសន្តិសុ</w:delText>
          </w:r>
        </w:del>
        <w:del w:id="8713" w:author="Sopheak" w:date="2023-07-29T07:25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714" w:author="Kem Sereyboth" w:date="2023-07-19T16:59:00Z">
                <w:rPr>
                  <w:rFonts w:ascii="Khmer MEF2" w:hAnsi="Khmer MEF2" w:cs="Khmer MEF2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ខសង្គម</w:delText>
          </w:r>
        </w:del>
      </w:ins>
    </w:p>
    <w:p w14:paraId="3FCD8D69" w14:textId="683B1104" w:rsidR="00501773" w:rsidRPr="008207A1" w:rsidDel="00913214" w:rsidRDefault="008207A1">
      <w:pPr>
        <w:spacing w:after="120" w:line="226" w:lineRule="auto"/>
        <w:ind w:firstLine="709"/>
        <w:jc w:val="both"/>
        <w:rPr>
          <w:ins w:id="8715" w:author="Kem Sereiboth" w:date="2022-09-13T16:03:00Z"/>
          <w:del w:id="8716" w:author="User" w:date="2022-09-16T11:22:00Z"/>
          <w:rFonts w:ascii="Khmer MEF1" w:hAnsi="Khmer MEF1" w:cs="Khmer MEF1"/>
          <w:b/>
          <w:bCs/>
          <w:spacing w:val="8"/>
          <w:sz w:val="24"/>
          <w:szCs w:val="24"/>
          <w:lang w:val="ca-ES"/>
          <w:rPrChange w:id="8717" w:author="Sopheak Phorn" w:date="2023-07-28T13:45:00Z">
            <w:rPr>
              <w:ins w:id="8718" w:author="Kem Sereiboth" w:date="2022-09-13T16:03:00Z"/>
              <w:del w:id="8719" w:author="User" w:date="2022-09-16T11:2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8720" w:author="Sopheak Phorn" w:date="2023-08-25T16:13:00Z">
          <w:pPr>
            <w:ind w:firstLine="709"/>
          </w:pPr>
        </w:pPrChange>
      </w:pPr>
      <w:ins w:id="8721" w:author="Sopheak Phorn" w:date="2023-07-28T13:45:00Z">
        <w:r w:rsidRPr="008207A1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8722" w:author="Sopheak Phorn" w:date="2023-07-28T13:45:00Z">
              <w:rPr>
                <w:rFonts w:ascii="Khmer MEF1" w:hAnsi="Khmer MEF1" w:cs="Khmer MEF1"/>
                <w:b/>
                <w:bCs/>
                <w:strike/>
                <w:spacing w:val="8"/>
                <w:sz w:val="24"/>
                <w:szCs w:val="24"/>
                <w:cs/>
                <w:lang w:val="ca-ES"/>
              </w:rPr>
            </w:rPrChange>
          </w:rPr>
          <w:tab/>
        </w:r>
      </w:ins>
      <w:ins w:id="8723" w:author="Kem Sereiboth" w:date="2022-09-13T16:03:00Z">
        <w:del w:id="8724" w:author="User" w:date="2022-09-16T11:22:00Z">
          <w:r w:rsidR="00501773" w:rsidRPr="008207A1" w:rsidDel="00913214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725" w:author="Sopheak Phorn" w:date="2023-07-28T13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ក-សាវតានៃការកកើត មុខងារ តួនាទី និងភារកិច្ចរបស់ ន.ស.ស.</w:delText>
          </w:r>
        </w:del>
      </w:ins>
    </w:p>
    <w:p w14:paraId="2DC3526E" w14:textId="1187460E" w:rsidR="00F226D0" w:rsidRPr="006747A0" w:rsidDel="00913214" w:rsidRDefault="00F226D0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726" w:author="Voeun Kuyeng" w:date="2022-08-31T11:24:00Z"/>
          <w:del w:id="8727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728" w:author="Kem Sereyboth" w:date="2023-07-25T13:32:00Z">
            <w:rPr>
              <w:ins w:id="8729" w:author="Voeun Kuyeng" w:date="2022-08-31T11:24:00Z"/>
              <w:del w:id="8730" w:author="User" w:date="2022-09-16T11:22:00Z"/>
              <w:rFonts w:ascii="Khmer MEF1" w:hAnsi="Khmer MEF1" w:cs="Khmer MEF1"/>
              <w:lang w:val="ca-ES"/>
            </w:rPr>
          </w:rPrChange>
        </w:rPr>
        <w:pPrChange w:id="8731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8732" w:author="Voeun Kuyeng" w:date="2022-08-31T11:06:00Z">
        <w:del w:id="8733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734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ព័ត៌មានអំពីសវនដ្ឋាន គឺជាផ្នែកមួយដែលបង្ហាញដល់អ្នក</w:delText>
          </w:r>
        </w:del>
      </w:ins>
      <w:ins w:id="8735" w:author="socheata.ol@hotmail.com" w:date="2022-09-02T10:32:00Z">
        <w:del w:id="8736" w:author="User" w:date="2022-09-16T11:22:00Z">
          <w:r w:rsidR="004174B2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737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ប្រើប្រាស់របាយការណ៍</w:delText>
          </w:r>
          <w:r w:rsidR="007E538E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738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</w:delText>
          </w:r>
        </w:del>
      </w:ins>
      <w:ins w:id="8739" w:author="Voeun Kuyeng" w:date="2022-08-31T11:06:00Z">
        <w:del w:id="8740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741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អានអំពីសាវតា មុខងារ តួនាទី ភារកិច្ច រចនាសម្ពន្ធ័ ធនធានមនុស្ស និងបុគ្គលទទួលបន្ទុករបស់សវនដ្ឋាន ដូចនេះព័ត៌មានអំពីសវនដ្ឋាន ត្រូវរៀបចំឡើងដោយបែងចែក​ជា 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742" w:author="Kem Sereyboth" w:date="2023-07-25T13:32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៤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743" w:author="Kem Sereyboth" w:date="2023-07-25T13:32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ដូចមានរៀបរាប់ខាងក្រោម៖</w:delText>
          </w:r>
        </w:del>
      </w:ins>
    </w:p>
    <w:p w14:paraId="286E2386" w14:textId="0D9748BA" w:rsidR="00C34129" w:rsidRPr="006747A0" w:rsidDel="00913214" w:rsidRDefault="00C34129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744" w:author="Voeun Kuyeng" w:date="2022-08-31T11:06:00Z"/>
          <w:del w:id="8745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746" w:author="Kem Sereyboth" w:date="2023-07-25T13:32:00Z">
            <w:rPr>
              <w:ins w:id="8747" w:author="Voeun Kuyeng" w:date="2022-08-31T11:06:00Z"/>
              <w:del w:id="8748" w:author="User" w:date="2022-09-16T11:22:00Z"/>
              <w:rFonts w:ascii="Khmer MEF1" w:hAnsi="Khmer MEF1" w:cs="Khmer MEF1"/>
              <w:lang w:val="ca-ES"/>
            </w:rPr>
          </w:rPrChange>
        </w:rPr>
        <w:pPrChange w:id="8749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10ACC235" w14:textId="77777777" w:rsidR="008207A1" w:rsidRPr="00F1517F" w:rsidRDefault="00F226D0">
      <w:pPr>
        <w:spacing w:after="0" w:line="226" w:lineRule="auto"/>
        <w:jc w:val="both"/>
        <w:rPr>
          <w:ins w:id="8750" w:author="Sopheak Phorn" w:date="2023-07-28T13:44:00Z"/>
          <w:rFonts w:ascii="Khmer MEF1" w:hAnsi="Khmer MEF1" w:cs="Khmer MEF1"/>
          <w:sz w:val="24"/>
          <w:szCs w:val="24"/>
        </w:rPr>
        <w:pPrChange w:id="8751" w:author="Sopheak Phorn" w:date="2023-08-25T16:13:00Z">
          <w:pPr>
            <w:spacing w:after="0" w:line="240" w:lineRule="auto"/>
            <w:jc w:val="both"/>
          </w:pPr>
        </w:pPrChange>
      </w:pPr>
      <w:ins w:id="8752" w:author="Voeun Kuyeng" w:date="2022-08-31T11:06:00Z">
        <w:del w:id="8753" w:author="Kem Sereiboth" w:date="2022-09-13T11:25:00Z">
          <w:r w:rsidRPr="006747A0" w:rsidDel="002C2DF9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cs/>
              <w:lang w:val="ca-ES"/>
              <w:rPrChange w:id="8754" w:author="Kem Sereyboth" w:date="2023-07-25T13:32:00Z">
                <w:rPr>
                  <w:rFonts w:ascii="Khmer MEF1" w:eastAsia="Times New Roman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lang w:val="ca-ES"/>
              <w:rPrChange w:id="8755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>: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cs/>
              <w:lang w:val="ca-ES"/>
              <w:rPrChange w:id="8756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ត្រូវរៀបរាប់អំពីសាវតានៃការកកើត មុខងារ តួនាទី និងភារកិច្ចរបស់សវនដ្ឋាន។សវនករទទួលបន្ទុក អាចរៀបរាប់អំពីចំណុចទី១ នេះ ដូចគំរូខាងក្រោម៖</w:delText>
          </w:r>
        </w:del>
      </w:ins>
      <w:ins w:id="8757" w:author="Kem Sereiboth" w:date="2022-09-13T09:54:00Z">
        <w:del w:id="8758" w:author="sakaria fa" w:date="2022-09-30T20:52:00Z"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759" w:author="Kem Sereyboth" w:date="2023-07-25T13:32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យោងតាមមាត្រា ១៨ </w:delText>
          </w:r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rPrChange w:id="8760" w:author="Kem Sereyboth" w:date="2023-07-25T13:32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8761" w:author="Sopheak Phorn" w:date="2023-07-28T13:44:00Z"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អនុលោមតាម</w:t>
        </w:r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</w:rPr>
          <w:t>ច្បាប់ស្តីពីការរៀបចំនិងការប្រព្រឹត្តទៅនៃអាជ្ញាធរសេវាហិរញ្ញវត្ថុមិន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មែនធនា​គា​​រ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rPrChange w:id="8762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8763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8207A1" w:rsidRPr="005037C2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  <w:r w:rsidR="008207A1" w:rsidRPr="00F1517F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</w:t>
        </w:r>
        <w:r w:rsidR="008207A1"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 xml:space="preserve"> 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8764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ន.គ.ស.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765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766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ត្រូវបានបង្កើតឡើងដោយបំពេញមុខងារជាសេនាធិការឱ្យ 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767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768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។ ស្របតាមច្បាប់ និងអនុក្រឹត្យ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ខាងលើ </w:t>
        </w:r>
        <w:r w:rsidR="008207A1"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ន.គ.ស.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="008207A1"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មានតួនាទីនិងភារកិច្ច</w:t>
        </w:r>
        <w:r w:rsidR="008207A1"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មួយចំនួន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>ដូច</w:t>
        </w:r>
        <w:r w:rsidR="008207A1" w:rsidRPr="005037C2">
          <w:rPr>
            <w:rFonts w:ascii="Khmer MEF1" w:hAnsi="Khmer MEF1" w:cs="Khmer MEF1"/>
            <w:sz w:val="24"/>
            <w:szCs w:val="24"/>
            <w:cs/>
          </w:rPr>
          <w:t>តទៅ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៖ </w:t>
        </w:r>
      </w:ins>
    </w:p>
    <w:p w14:paraId="4EA312E4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69" w:author="Sopheak Phorn" w:date="2023-07-28T13:44:00Z"/>
          <w:rFonts w:ascii="Khmer MEF1" w:hAnsi="Khmer MEF1" w:cs="Khmer MEF1"/>
          <w:sz w:val="24"/>
          <w:szCs w:val="24"/>
        </w:rPr>
        <w:pPrChange w:id="8770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71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ការរៀបចំ និងអនុវត្ដនូវគោលនយោបាយ យុទ្ធសាស្ត្រ និងផែនការសកម្មភាពនៃវិស័យគណនេយ្យ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និងសវនកម្ម</w:t>
        </w:r>
      </w:ins>
    </w:p>
    <w:p w14:paraId="6118920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72" w:author="Sopheak Phorn" w:date="2023-07-28T13:44:00Z"/>
          <w:rFonts w:ascii="Khmer MEF1" w:hAnsi="Khmer MEF1" w:cs="Khmer MEF1"/>
          <w:sz w:val="24"/>
          <w:szCs w:val="24"/>
        </w:rPr>
        <w:pPrChange w:id="877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74" w:author="Sopheak Phorn" w:date="2023-07-28T13:44:00Z">
        <w:r w:rsidRPr="00F1517F">
          <w:rPr>
            <w:rFonts w:ascii="Khmer MEF1" w:hAnsi="Khmer MEF1" w:cs="Khmer MEF1"/>
            <w:spacing w:val="12"/>
            <w:sz w:val="24"/>
            <w:szCs w:val="24"/>
            <w:cs/>
          </w:rPr>
          <w:lastRenderedPageBreak/>
          <w:t>រៀបចំធ្វើបច្ចុប្បន្នភាព និងស្នើសុំការអនុម័តនូវបទប្បញ្ញត្តិពាក់ព័ន្ធសម្រាប់គ្រប់គ្រងវិស័យ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06A761F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75" w:author="Sopheak Phorn" w:date="2023-07-28T13:44:00Z"/>
          <w:rFonts w:ascii="Khmer MEF1" w:hAnsi="Khmer MEF1" w:cs="Khmer MEF1"/>
          <w:sz w:val="24"/>
          <w:szCs w:val="24"/>
        </w:rPr>
        <w:pPrChange w:id="877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77" w:author="Sopheak Phorn" w:date="2023-07-28T13:44:00Z">
        <w:r w:rsidRPr="007F4E21">
          <w:rPr>
            <w:rFonts w:ascii="Khmer MEF1" w:hAnsi="Khmer MEF1" w:cs="Khmer MEF1"/>
            <w:spacing w:val="4"/>
            <w:sz w:val="24"/>
            <w:szCs w:val="24"/>
            <w:cs/>
          </w:rPr>
          <w:t>រៀបចំ និងស្នើឡើងនូវស្ដង់ដាគណនេយ្យ ស្ដង់ដាសវនកម្ម</w:t>
        </w:r>
        <w:r w:rsidRPr="007F4E21">
          <w:rPr>
            <w:rFonts w:ascii="Khmer MEF1" w:hAnsi="Khmer MEF1" w:cs="Khmer MEF1"/>
            <w:spacing w:val="6"/>
            <w:sz w:val="24"/>
            <w:szCs w:val="24"/>
            <w:cs/>
            <w:rPrChange w:id="8778" w:author="Sopheak" w:date="2023-07-29T06:3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និងវិធាននិងនីតិវិធីអនុវត្ដស្ដង់ដា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5E666D37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79" w:author="Sopheak Phorn" w:date="2023-07-28T13:44:00Z"/>
          <w:rFonts w:ascii="Khmer MEF1" w:hAnsi="Khmer MEF1" w:cs="Khmer MEF1"/>
          <w:sz w:val="24"/>
          <w:szCs w:val="24"/>
        </w:rPr>
        <w:pPrChange w:id="8780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81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ត្រួតពិនិត្យ</w:t>
        </w:r>
        <w:r w:rsidRPr="005037C2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និងតាមដានអនុលោមភាពនៃការអនុវត្តច្បាប់ និងបទប្បញ្ញត្តិពាក់ព័ន្ធនឹងវិស័យ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1A78B611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82" w:author="Sopheak Phorn" w:date="2023-07-28T13:44:00Z"/>
          <w:rFonts w:ascii="Khmer MEF1" w:hAnsi="Khmer MEF1" w:cs="Khmer MEF1"/>
          <w:sz w:val="24"/>
          <w:szCs w:val="24"/>
        </w:rPr>
        <w:pPrChange w:id="878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84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ត្រួតពិនិត្យ តាមដាន និងវាយតម្លៃស្ថានភាពនៃវិស័យគណនេយ្យនិងសវនកម្ម</w:t>
        </w:r>
      </w:ins>
    </w:p>
    <w:p w14:paraId="23ED70E9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85" w:author="Sopheak Phorn" w:date="2023-07-28T13:44:00Z"/>
          <w:rFonts w:ascii="Khmer MEF1" w:hAnsi="Khmer MEF1" w:cs="Khmer MEF1"/>
          <w:sz w:val="24"/>
          <w:szCs w:val="24"/>
        </w:rPr>
        <w:pPrChange w:id="878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87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រៀបចំស្នើដាក់ឱ្យអនុវត្ត និងគ្រប់គ្រងកម្មវិធីសិក្សាគណនេយ្យករកម្ពុជា</w:t>
        </w:r>
      </w:ins>
    </w:p>
    <w:p w14:paraId="6711601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88" w:author="Sopheak Phorn" w:date="2023-07-28T13:44:00Z"/>
          <w:rFonts w:ascii="Khmer MEF1" w:hAnsi="Khmer MEF1" w:cs="Khmer MEF1"/>
          <w:sz w:val="24"/>
          <w:szCs w:val="24"/>
        </w:rPr>
        <w:pPrChange w:id="8789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9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លើកកម្ពស់ការអប់រំ បណ្ដុះបណ្ដាល និងផ្សព្វផ្សាយដល់សាធារណជន</w:t>
        </w:r>
      </w:ins>
    </w:p>
    <w:p w14:paraId="20A0ADE6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91" w:author="Sopheak Phorn" w:date="2023-07-28T13:44:00Z"/>
          <w:rFonts w:ascii="Khmer MEF1" w:hAnsi="Khmer MEF1" w:cs="Khmer MEF1"/>
          <w:sz w:val="24"/>
          <w:szCs w:val="24"/>
        </w:rPr>
        <w:pPrChange w:id="8792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93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ចូលរួមក្នុងកិច្ចសហប្រតិបត្តិការតំបន់ និងអន្តរជាតិ</w:t>
        </w:r>
      </w:ins>
    </w:p>
    <w:p w14:paraId="4F3C0BF9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94" w:author="Sopheak Phorn" w:date="2023-07-28T13:44:00Z"/>
          <w:rFonts w:ascii="Khmer MEF1" w:hAnsi="Khmer MEF1" w:cs="Khmer MEF1"/>
          <w:sz w:val="24"/>
          <w:szCs w:val="24"/>
        </w:rPr>
        <w:pPrChange w:id="8795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9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គ្រប់គ្រងហិរញ្ញវត្ថុ និងបុគ្គលិករបស់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</w:rPr>
          <w:t>ន.គ.ស.</w:t>
        </w:r>
      </w:ins>
    </w:p>
    <w:p w14:paraId="4DA42ADE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97" w:author="Sopheak Phorn" w:date="2023-07-28T13:44:00Z"/>
          <w:rFonts w:ascii="Khmer MEF1" w:hAnsi="Khmer MEF1" w:cs="Khmer MEF1"/>
          <w:sz w:val="24"/>
          <w:szCs w:val="24"/>
        </w:rPr>
        <w:pPrChange w:id="8798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99" w:author="Sopheak Phorn" w:date="2023-07-28T13:44:00Z"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សម្របសម្រួលការគ្រប់គ្រងធនធានមនុស្ស និងការរៀបចំថវិការបស់ </w:t>
        </w:r>
        <w:r w:rsidRPr="00F1517F">
          <w:rPr>
            <w:rFonts w:ascii="Khmer MEF1" w:hAnsi="Khmer MEF1" w:cs="Khmer MEF1"/>
            <w:b/>
            <w:bCs/>
            <w:spacing w:val="16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 ជាមួយ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អគ្គ</w:t>
        </w:r>
        <w:r w:rsidRPr="00F1517F">
          <w:rPr>
            <w:rFonts w:ascii="Khmer MEF1" w:hAnsi="Khmer MEF1" w:cs="Khmer MEF1"/>
            <w:sz w:val="24"/>
            <w:szCs w:val="24"/>
            <w:cs/>
          </w:rPr>
          <w:t>លេខាធិការដ្ឋាន</w:t>
        </w:r>
      </w:ins>
    </w:p>
    <w:p w14:paraId="2E0D7791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800" w:author="Sopheak Phorn" w:date="2023-07-28T13:44:00Z"/>
          <w:rFonts w:ascii="Khmer MEF1" w:hAnsi="Khmer MEF1" w:cs="Khmer MEF1"/>
          <w:sz w:val="24"/>
          <w:szCs w:val="24"/>
        </w:rPr>
        <w:pPrChange w:id="8801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802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គ្រប់គ្រងទ្រព្យសម្បត្តិរដ្ឋដែលត្រូវបានបែងចែកឱ្យនៅក្រោម </w:t>
        </w:r>
        <w:r w:rsidRPr="00F1517F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និងរៀបចំបញ្ជីសារពើភ័ណ្ឌ</w:t>
        </w:r>
        <w:r w:rsidRPr="005037C2">
          <w:rPr>
            <w:rFonts w:ascii="Khmer MEF1" w:hAnsi="Khmer MEF1" w:cs="Khmer MEF1"/>
            <w:sz w:val="24"/>
            <w:szCs w:val="24"/>
            <w:cs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ជូនអគ្គលេខាធិការដ្ឋាន</w:t>
        </w:r>
      </w:ins>
    </w:p>
    <w:p w14:paraId="55B0C540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803" w:author="Sopheak Phorn" w:date="2023-07-28T13:44:00Z"/>
          <w:rFonts w:ascii="Khmer MEF1" w:hAnsi="Khmer MEF1" w:cs="Khmer MEF1"/>
          <w:sz w:val="24"/>
          <w:szCs w:val="24"/>
        </w:rPr>
        <w:pPrChange w:id="8804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805" w:author="Sopheak Phorn" w:date="2023-07-28T13:44:00Z"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អនុវត្តការងារផ្សេងទៀត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តាមការណែនាំរបស់រដ្ឋមន្រ្តីក្រសួងសេដ្ឋកិច្ចនិងហិរញ្ញវត្ថុ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និងជា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ប្រធានក្រុមប្រឹក្សា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។ </w:t>
        </w:r>
      </w:ins>
    </w:p>
    <w:p w14:paraId="798BFE57" w14:textId="77777777" w:rsidR="008207A1" w:rsidRPr="00F1517F" w:rsidRDefault="008207A1">
      <w:pPr>
        <w:spacing w:after="0" w:line="226" w:lineRule="auto"/>
        <w:ind w:firstLine="709"/>
        <w:jc w:val="both"/>
        <w:rPr>
          <w:ins w:id="8806" w:author="Sopheak Phorn" w:date="2023-07-28T13:44:00Z"/>
          <w:rFonts w:ascii="Khmer MEF1" w:hAnsi="Khmer MEF1" w:cs="Khmer MEF1"/>
          <w:color w:val="FF0000"/>
          <w:sz w:val="24"/>
          <w:szCs w:val="24"/>
          <w:lang w:val="ca-ES"/>
        </w:rPr>
        <w:pPrChange w:id="8807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808" w:author="Sopheak Phorn" w:date="2023-07-28T13:44:00Z"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តាមរយៈតួនាទី និងភារកិច្ចនេះ </w:t>
        </w:r>
        <w:r w:rsidRPr="00F1517F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បានរៀបចំអភិវឌ្ឍនូវផែនការអភិវឌ្ឍន៍អង្គភាពសម្រាប់រយៈ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ពេល ៥ឆ្នាំ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២០២១​-២០២៥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និងផែនការសកម្មភាពបីឆ្នាំរំកិល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២០២១-២០២៣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ដើម្បីធានាបានការ</w:t>
        </w:r>
        <w:r w:rsidRPr="00F1517F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អនុវត្តការងារប្រកប​ដោយប្រសិទ្ធភាព និងស័ក្តិសិទ្ធភាព រីឯផែនការសកម្មភាពសម្រាប់បីឆ្នាំរំកិល (២០២២-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២០២៤) មិនទាន់ដាក់ឱ្យអនុវត្តនៅឡើយទេ ទើបតែដាក់ក្នុងកិច្ចប្រជុំបច្ចេកទេស </w:t>
        </w:r>
        <w:r w:rsidRPr="00F1517F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</w:rPr>
          <w:t xml:space="preserve">អ.ស.ហ. 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កាលពីថ្ងៃទី៣០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ខែកញ្ញា ឆ្នាំ២០២២។</w:t>
        </w:r>
        <w:r w:rsidRPr="00F1517F">
          <w:rPr>
            <w:rFonts w:ascii="Khmer MEF1" w:hAnsi="Khmer MEF1" w:cs="Khmer MEF1"/>
            <w:color w:val="FF0000"/>
            <w:sz w:val="24"/>
            <w:szCs w:val="24"/>
            <w:cs/>
            <w:lang w:val="ca-ES"/>
          </w:rPr>
          <w:t xml:space="preserve"> </w:t>
        </w:r>
      </w:ins>
    </w:p>
    <w:p w14:paraId="0AA9447F" w14:textId="77777777" w:rsidR="008207A1" w:rsidRPr="00F1517F" w:rsidRDefault="008207A1">
      <w:pPr>
        <w:spacing w:after="0" w:line="226" w:lineRule="auto"/>
        <w:ind w:firstLine="709"/>
        <w:jc w:val="both"/>
        <w:rPr>
          <w:ins w:id="880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</w:rPr>
        <w:pPrChange w:id="8810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811" w:author="Sopheak Phorn" w:date="2023-07-28T13:44:00Z"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យោងតាម</w:t>
        </w:r>
        <w:r w:rsidRPr="005037C2">
          <w:rPr>
            <w:rFonts w:ascii="Khmer MEF1" w:hAnsi="Khmer MEF1" w:cs="Khmer MEF1"/>
            <w:spacing w:val="-8"/>
            <w:sz w:val="16"/>
            <w:szCs w:val="24"/>
            <w:cs/>
          </w:rPr>
          <w:t>ច្បាប់ស្តីពីការរៀបចំ និងការប្រព្រឹត្តទៅនៃអាជ្ញាធរសេវាហិរញ្ញវត្ថុមិនមែនធនាគារ</w:t>
        </w:r>
        <w:r w:rsidRPr="00F1517F">
          <w:rPr>
            <w:rFonts w:ascii="Khmer MEF1" w:hAnsi="Khmer MEF1" w:cs="Khmer MEF1"/>
            <w:spacing w:val="-8"/>
            <w:sz w:val="16"/>
            <w:szCs w:val="24"/>
            <w:lang w:val="ca-ES"/>
          </w:rPr>
          <w:t>,</w:t>
        </w:r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អនុក្រឹត្យ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០០៧អ.ស.ហ.ប្រក. ចុះថ្ងៃទី​១​ ខែតុលា ឆ្នាំ២០២១ ស្ដីពីការរៀបចំ និងការប្រព្រឹត្តទៅនៃនាយកដ្ឋាន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និងអង្គភាពក្រោមឱវាទរបស់និយ័ត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br/>
          <w:t>គណនេយ្យនិងសវនកម្ម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</w:rPr>
          <w:t>រចនាសម្ព័ន្ធគ្រប់គ្រង</w:t>
        </w:r>
        <w:r w:rsidRPr="005037C2">
          <w:rPr>
            <w:rFonts w:ascii="Khmer MEF1" w:hAnsi="Khmer MEF1" w:cs="Khmer MEF1"/>
            <w:color w:val="000000" w:themeColor="text1"/>
            <w:sz w:val="24"/>
            <w:szCs w:val="24"/>
            <w:cs/>
          </w:rPr>
          <w:t>ដូចខាងក្រោម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5037C2" w:rsidDel="001A3C8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</w:ins>
    </w:p>
    <w:p w14:paraId="1AB57D67" w14:textId="77777777" w:rsidR="008207A1" w:rsidRPr="00F1517F" w:rsidRDefault="008207A1">
      <w:pPr>
        <w:spacing w:after="0" w:line="226" w:lineRule="auto"/>
        <w:ind w:firstLine="709"/>
        <w:jc w:val="both"/>
        <w:rPr>
          <w:ins w:id="8812" w:author="Sopheak Phorn" w:date="2023-07-28T13:44:00Z"/>
          <w:rFonts w:ascii="Khmer MEF1" w:hAnsi="Khmer MEF1" w:cs="Khmer MEF1"/>
          <w:sz w:val="6"/>
          <w:szCs w:val="6"/>
          <w:lang w:val="ca-ES"/>
        </w:rPr>
        <w:pPrChange w:id="8813" w:author="Sopheak Phorn" w:date="2023-08-03T14:04:00Z">
          <w:pPr>
            <w:spacing w:after="0" w:line="245" w:lineRule="auto"/>
            <w:ind w:firstLine="709"/>
            <w:jc w:val="both"/>
          </w:pPr>
        </w:pPrChange>
      </w:pPr>
    </w:p>
    <w:p w14:paraId="3F9893E9" w14:textId="77777777" w:rsidR="008207A1" w:rsidRPr="00F1517F" w:rsidRDefault="008207A1">
      <w:pPr>
        <w:spacing w:after="0" w:line="226" w:lineRule="auto"/>
        <w:ind w:firstLine="720"/>
        <w:jc w:val="both"/>
        <w:rPr>
          <w:ins w:id="881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15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16" w:author="Sopheak Phorn" w:date="2023-07-28T13:44:00Z">
        <w:r w:rsidRPr="00F1517F">
          <w:rPr>
            <w:rFonts w:ascii="Khmer MEF1" w:eastAsia="Times New Roman" w:hAnsi="Khmer MEF1" w:cs="Khmer MEF1"/>
            <w:b/>
            <w:bCs/>
            <w:sz w:val="24"/>
            <w:szCs w:val="24"/>
            <w:lang w:val="ca-ES"/>
          </w:rPr>
          <w:t xml:space="preserve">- </w:t>
        </w:r>
        <w:r w:rsidRPr="00F1517F">
          <w:rPr>
            <w:rFonts w:ascii="Khmer MEF2" w:hAnsi="Khmer MEF2" w:cs="Khmer MEF2"/>
            <w:sz w:val="24"/>
            <w:szCs w:val="24"/>
            <w:cs/>
            <w:lang w:val="ca-ES"/>
          </w:rPr>
          <w:t>ឯកឧត្តម ប៊ូ ថារិន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ជាអគ្គនាយក និងមានអគ្គនាយករង ៤រូប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គឺ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B6F3406" w14:textId="77777777" w:rsidR="008207A1" w:rsidRPr="00F1517F" w:rsidRDefault="008207A1">
      <w:pPr>
        <w:spacing w:after="0" w:line="226" w:lineRule="auto"/>
        <w:ind w:firstLine="720"/>
        <w:jc w:val="both"/>
        <w:rPr>
          <w:ins w:id="881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18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19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ជា ចាន់ថា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542BB6FA" w14:textId="77777777" w:rsidR="008207A1" w:rsidRPr="00F1517F" w:rsidRDefault="008207A1">
      <w:pPr>
        <w:spacing w:after="0" w:line="226" w:lineRule="auto"/>
        <w:ind w:firstLine="720"/>
        <w:jc w:val="both"/>
        <w:rPr>
          <w:ins w:id="882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1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22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សេង តុលា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2C1764C5" w14:textId="77777777" w:rsidR="008207A1" w:rsidRPr="00F1517F" w:rsidRDefault="008207A1">
      <w:pPr>
        <w:spacing w:after="0" w:line="226" w:lineRule="auto"/>
        <w:ind w:firstLine="720"/>
        <w:jc w:val="both"/>
        <w:rPr>
          <w:ins w:id="882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4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25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lastRenderedPageBreak/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ជេន ផាត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1881AC24" w14:textId="77777777" w:rsidR="008207A1" w:rsidRPr="00F1517F" w:rsidRDefault="008207A1">
      <w:pPr>
        <w:spacing w:after="0" w:line="226" w:lineRule="auto"/>
        <w:ind w:firstLine="720"/>
        <w:jc w:val="both"/>
        <w:rPr>
          <w:ins w:id="882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7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28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លោកស្រី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នាន បូនី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អគ្គនាយករង។</w:t>
        </w:r>
      </w:ins>
    </w:p>
    <w:p w14:paraId="41B59AFF" w14:textId="77777777" w:rsidR="008207A1" w:rsidRPr="00F1517F" w:rsidRDefault="008207A1">
      <w:pPr>
        <w:spacing w:after="0" w:line="226" w:lineRule="auto"/>
        <w:ind w:firstLine="720"/>
        <w:jc w:val="both"/>
        <w:rPr>
          <w:ins w:id="882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0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31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១.នាយកដ្ឋានកិច្ចការទូទៅ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ពុំទាន់មាន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ប្រធាននាយកដ្ឋាន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ទឹម សត្យា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ជាអនុប្រធាននាយកដ្ឋាន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៤ គឺ៖ </w:t>
        </w:r>
      </w:ins>
    </w:p>
    <w:p w14:paraId="6F081222" w14:textId="77777777" w:rsidR="008207A1" w:rsidRPr="00F1517F" w:rsidRDefault="008207A1">
      <w:pPr>
        <w:spacing w:after="0" w:line="226" w:lineRule="auto"/>
        <w:ind w:firstLine="720"/>
        <w:jc w:val="both"/>
        <w:rPr>
          <w:ins w:id="883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3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3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ការិយាល័យរដ្ឋបាល និងបុគ្គលិក </w:t>
        </w:r>
      </w:ins>
    </w:p>
    <w:p w14:paraId="23AC98F7" w14:textId="77777777" w:rsidR="008207A1" w:rsidRPr="00F1517F" w:rsidRDefault="008207A1">
      <w:pPr>
        <w:spacing w:after="0" w:line="226" w:lineRule="auto"/>
        <w:ind w:firstLine="720"/>
        <w:jc w:val="both"/>
        <w:rPr>
          <w:ins w:id="883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6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83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ការិយាល័យគណនេយ្យនិងហិរញ្ញវត្ថុ </w:t>
        </w:r>
      </w:ins>
    </w:p>
    <w:p w14:paraId="2F7503E3" w14:textId="77777777" w:rsidR="008207A1" w:rsidRPr="00F1517F" w:rsidRDefault="008207A1">
      <w:pPr>
        <w:spacing w:after="0" w:line="226" w:lineRule="auto"/>
        <w:ind w:firstLine="720"/>
        <w:jc w:val="both"/>
        <w:rPr>
          <w:ins w:id="883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9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40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ការិយាល័យគ្រប់គ្រងព័ត៌មានវិទ្យា </w:t>
        </w:r>
      </w:ins>
    </w:p>
    <w:p w14:paraId="3722F23C" w14:textId="77777777" w:rsidR="008207A1" w:rsidRPr="00F1517F" w:rsidRDefault="008207A1">
      <w:pPr>
        <w:spacing w:after="0" w:line="226" w:lineRule="auto"/>
        <w:ind w:firstLine="720"/>
        <w:jc w:val="both"/>
        <w:rPr>
          <w:ins w:id="8841" w:author="Sopheak Phorn" w:date="2023-07-28T13:44:00Z"/>
          <w:rFonts w:ascii="Khmer MEF1" w:hAnsi="Khmer MEF1" w:cs="Khmer MEF1"/>
          <w:sz w:val="18"/>
          <w:szCs w:val="18"/>
          <w:lang w:val="ca-ES"/>
        </w:rPr>
        <w:pPrChange w:id="8842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43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ការិយាល័យសហប្រតិបត្តិការ។</w:t>
        </w:r>
      </w:ins>
    </w:p>
    <w:p w14:paraId="52B3A84F" w14:textId="77777777" w:rsidR="008207A1" w:rsidRPr="00F1517F" w:rsidRDefault="008207A1">
      <w:pPr>
        <w:spacing w:after="0" w:line="226" w:lineRule="auto"/>
        <w:jc w:val="both"/>
        <w:rPr>
          <w:ins w:id="8844" w:author="Sopheak Phorn" w:date="2023-07-28T13:44:00Z"/>
          <w:rFonts w:ascii="Khmer MEF1" w:hAnsi="Khmer MEF1" w:cs="Khmer MEF1"/>
          <w:sz w:val="6"/>
          <w:szCs w:val="6"/>
          <w:lang w:val="ca-ES"/>
        </w:rPr>
        <w:pPrChange w:id="8845" w:author="Sopheak Phorn" w:date="2023-08-03T14:04:00Z">
          <w:pPr>
            <w:spacing w:after="0" w:line="240" w:lineRule="auto"/>
            <w:jc w:val="both"/>
          </w:pPr>
        </w:pPrChange>
      </w:pPr>
    </w:p>
    <w:p w14:paraId="514CC799" w14:textId="77777777" w:rsidR="008207A1" w:rsidRPr="005037C2" w:rsidRDefault="008207A1">
      <w:pPr>
        <w:spacing w:after="0" w:line="226" w:lineRule="auto"/>
        <w:ind w:firstLine="720"/>
        <w:jc w:val="both"/>
        <w:rPr>
          <w:ins w:id="884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47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48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២.នាយកដ្ឋានបច្ចេកទេស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ងី វ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ិ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ទូ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</w:ins>
    </w:p>
    <w:p w14:paraId="09921DD0" w14:textId="77777777" w:rsidR="008207A1" w:rsidRPr="005037C2" w:rsidRDefault="008207A1">
      <w:pPr>
        <w:spacing w:after="0" w:line="226" w:lineRule="auto"/>
        <w:jc w:val="both"/>
        <w:rPr>
          <w:ins w:id="884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50" w:author="Sopheak Phorn" w:date="2023-08-03T14:04:00Z">
          <w:pPr>
            <w:spacing w:after="0" w:line="240" w:lineRule="auto"/>
            <w:jc w:val="both"/>
          </w:pPr>
        </w:pPrChange>
      </w:pPr>
      <w:ins w:id="8851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 ៤ គឺ៖</w:t>
        </w:r>
      </w:ins>
    </w:p>
    <w:p w14:paraId="458E7740" w14:textId="77777777" w:rsidR="008207A1" w:rsidRPr="00F1517F" w:rsidRDefault="008207A1">
      <w:pPr>
        <w:spacing w:after="0" w:line="226" w:lineRule="auto"/>
        <w:ind w:firstLine="720"/>
        <w:jc w:val="both"/>
        <w:rPr>
          <w:ins w:id="885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53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5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ការិយាល័យស្ដង់ដាគណនេយ្យសាធារណៈ </w:t>
        </w:r>
      </w:ins>
    </w:p>
    <w:p w14:paraId="05819F0E" w14:textId="77777777" w:rsidR="008207A1" w:rsidRPr="00F1517F" w:rsidRDefault="008207A1">
      <w:pPr>
        <w:spacing w:after="0" w:line="226" w:lineRule="auto"/>
        <w:ind w:firstLine="720"/>
        <w:jc w:val="both"/>
        <w:rPr>
          <w:ins w:id="885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56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5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ការិយាល័យស្ដង់ដាគណនេយ្យឯកជន </w:t>
        </w:r>
      </w:ins>
    </w:p>
    <w:p w14:paraId="58BF9687" w14:textId="77777777" w:rsidR="008207A1" w:rsidRPr="00F1517F" w:rsidRDefault="008207A1">
      <w:pPr>
        <w:spacing w:after="0" w:line="226" w:lineRule="auto"/>
        <w:ind w:firstLine="720"/>
        <w:jc w:val="both"/>
        <w:rPr>
          <w:ins w:id="885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59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60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ការិយាល័យស្ដង់ដាគណនេយ្យអង្គភាពមិនរកប្រាក់ចំណេញ </w:t>
        </w:r>
      </w:ins>
    </w:p>
    <w:p w14:paraId="48FEACF5" w14:textId="77777777" w:rsidR="008207A1" w:rsidRPr="005037C2" w:rsidRDefault="008207A1">
      <w:pPr>
        <w:spacing w:after="0" w:line="226" w:lineRule="auto"/>
        <w:ind w:firstLine="720"/>
        <w:jc w:val="both"/>
        <w:rPr>
          <w:ins w:id="8861" w:author="Sopheak Phorn" w:date="2023-07-28T13:44:00Z"/>
          <w:rFonts w:ascii="Khmer MEF1" w:hAnsi="Khmer MEF1" w:cs="Khmer MEF1"/>
          <w:sz w:val="24"/>
          <w:szCs w:val="24"/>
          <w:cs/>
          <w:lang w:val="ca-ES"/>
        </w:rPr>
        <w:pPrChange w:id="8862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63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ការិយាល័យស្ដង់ដាសវនកម្ម។</w:t>
        </w:r>
      </w:ins>
    </w:p>
    <w:p w14:paraId="6D3E0CC4" w14:textId="77777777" w:rsidR="008207A1" w:rsidRPr="00F1517F" w:rsidRDefault="008207A1">
      <w:pPr>
        <w:spacing w:after="0" w:line="226" w:lineRule="auto"/>
        <w:ind w:firstLine="720"/>
        <w:jc w:val="both"/>
        <w:rPr>
          <w:ins w:id="886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65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6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៣.នាយកដ្ឋានគ្រប់គ្រងវិជ្ជាជីវៈគណនេយ្យនិងសវនកម្ម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អ៊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ី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 បុត្រា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មានការិយាល័យចំនួន​ ៤ គឺ៖</w:t>
        </w:r>
      </w:ins>
    </w:p>
    <w:p w14:paraId="007CAC46" w14:textId="77777777" w:rsidR="008207A1" w:rsidRPr="00F1517F" w:rsidRDefault="008207A1">
      <w:pPr>
        <w:spacing w:after="0" w:line="226" w:lineRule="auto"/>
        <w:ind w:firstLine="720"/>
        <w:jc w:val="both"/>
        <w:rPr>
          <w:ins w:id="886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6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69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ការិយាល័យអាជ្ញាបណ្ណ </w:t>
        </w:r>
      </w:ins>
    </w:p>
    <w:p w14:paraId="49E9B0A7" w14:textId="77777777" w:rsidR="008207A1" w:rsidRPr="00F1517F" w:rsidRDefault="008207A1">
      <w:pPr>
        <w:spacing w:after="0" w:line="226" w:lineRule="auto"/>
        <w:ind w:firstLine="720"/>
        <w:jc w:val="both"/>
        <w:rPr>
          <w:ins w:id="887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7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7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ការិយាល័យត្រួតពិនិត្យទី១ </w:t>
        </w:r>
      </w:ins>
    </w:p>
    <w:p w14:paraId="252ACB7D" w14:textId="77777777" w:rsidR="008207A1" w:rsidRPr="00F1517F" w:rsidRDefault="008207A1">
      <w:pPr>
        <w:spacing w:after="0" w:line="226" w:lineRule="auto"/>
        <w:ind w:firstLine="720"/>
        <w:jc w:val="both"/>
        <w:rPr>
          <w:ins w:id="887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7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75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ការិយាល័យត្រួតពិនិត្យទី២ </w:t>
        </w:r>
      </w:ins>
    </w:p>
    <w:p w14:paraId="75CD5106" w14:textId="77777777" w:rsidR="008207A1" w:rsidRPr="00F1517F" w:rsidRDefault="008207A1">
      <w:pPr>
        <w:spacing w:after="0" w:line="226" w:lineRule="auto"/>
        <w:ind w:firstLine="720"/>
        <w:jc w:val="both"/>
        <w:rPr>
          <w:ins w:id="887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7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7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ការិយាល័យអភិវឌ្ឍន៍វិជ្ជាជីវៈ។</w:t>
        </w:r>
      </w:ins>
    </w:p>
    <w:p w14:paraId="60AA527B" w14:textId="77777777" w:rsidR="008207A1" w:rsidRPr="00F1517F" w:rsidRDefault="008207A1">
      <w:pPr>
        <w:spacing w:after="0" w:line="226" w:lineRule="auto"/>
        <w:ind w:firstLine="720"/>
        <w:jc w:val="both"/>
        <w:rPr>
          <w:ins w:id="887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8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81" w:author="Sopheak Phorn" w:date="2023-07-28T13:44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8882" w:author="Sopheak Phorn" w:date="2023-08-04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៤.នាយកដ្ឋានកិច្ចការគតិយុត្ត 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និងអនុលោមភាព ពុំទាន់មានប្រធាននាយកដ្ឋាន ប៉ុន្តែទទួលបន្ទុក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លី កុសល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៥ គឺ៖ </w:t>
        </w:r>
      </w:ins>
    </w:p>
    <w:p w14:paraId="012B29E8" w14:textId="77777777" w:rsidR="008207A1" w:rsidRPr="00F1517F" w:rsidRDefault="008207A1">
      <w:pPr>
        <w:spacing w:after="0" w:line="226" w:lineRule="auto"/>
        <w:ind w:firstLine="720"/>
        <w:jc w:val="both"/>
        <w:rPr>
          <w:ins w:id="888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8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85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ការិយាល័យនីតិកម្មនិងដោះស្រាយវិវាទ </w:t>
        </w:r>
      </w:ins>
    </w:p>
    <w:p w14:paraId="6FF34800" w14:textId="77777777" w:rsidR="008207A1" w:rsidRPr="00F1517F" w:rsidRDefault="008207A1">
      <w:pPr>
        <w:spacing w:after="0" w:line="226" w:lineRule="auto"/>
        <w:ind w:firstLine="720"/>
        <w:jc w:val="both"/>
        <w:rPr>
          <w:ins w:id="888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8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8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ការិយាល័យអនុលោមភាពទី១ </w:t>
        </w:r>
      </w:ins>
    </w:p>
    <w:p w14:paraId="631E13F9" w14:textId="77777777" w:rsidR="008207A1" w:rsidRPr="00F1517F" w:rsidRDefault="008207A1">
      <w:pPr>
        <w:spacing w:after="0" w:line="226" w:lineRule="auto"/>
        <w:ind w:firstLine="720"/>
        <w:jc w:val="both"/>
        <w:rPr>
          <w:ins w:id="888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9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91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ការិយាល័យអនុលោមភាពទី២​ </w:t>
        </w:r>
      </w:ins>
    </w:p>
    <w:p w14:paraId="13F11319" w14:textId="77777777" w:rsidR="008207A1" w:rsidRPr="00F1517F" w:rsidRDefault="008207A1">
      <w:pPr>
        <w:spacing w:after="0" w:line="226" w:lineRule="auto"/>
        <w:ind w:firstLine="720"/>
        <w:jc w:val="both"/>
        <w:rPr>
          <w:ins w:id="889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93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9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ការិយាល័យអនុលោមភាពទី៣</w:t>
        </w:r>
      </w:ins>
    </w:p>
    <w:p w14:paraId="22765F2E" w14:textId="77777777" w:rsidR="008207A1" w:rsidRPr="00F1517F" w:rsidRDefault="008207A1">
      <w:pPr>
        <w:spacing w:after="0" w:line="226" w:lineRule="auto"/>
        <w:ind w:firstLine="720"/>
        <w:jc w:val="both"/>
        <w:rPr>
          <w:ins w:id="8895" w:author="Sopheak Phorn" w:date="2023-07-28T13:44:00Z"/>
          <w:rFonts w:ascii="Khmer MEF1" w:hAnsi="Khmer MEF1" w:cs="Khmer MEF1"/>
          <w:sz w:val="8"/>
          <w:szCs w:val="8"/>
          <w:lang w:val="ca-ES"/>
        </w:rPr>
        <w:pPrChange w:id="8896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97" w:author="Sopheak Phorn" w:date="2023-07-28T13:44:00Z"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ការិយាល័យផ្សព្វផ្សាយនិងបណ្ដុះបណ្ដាល។</w:t>
        </w:r>
      </w:ins>
    </w:p>
    <w:p w14:paraId="322E2AEC" w14:textId="16C1112E" w:rsidR="008207A1" w:rsidRPr="00F1517F" w:rsidRDefault="008207A1">
      <w:pPr>
        <w:spacing w:after="0" w:line="226" w:lineRule="auto"/>
        <w:ind w:firstLine="720"/>
        <w:jc w:val="both"/>
        <w:rPr>
          <w:ins w:id="889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99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90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គិតត្រឹមថ្ងៃទី</w:t>
        </w:r>
      </w:ins>
      <w:ins w:id="8901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២៤</w:t>
        </w:r>
      </w:ins>
      <w:ins w:id="890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ខែ</w:t>
        </w:r>
      </w:ins>
      <w:ins w:id="8903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មីនា</w:t>
        </w:r>
      </w:ins>
      <w:ins w:id="890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ឆ្នាំ២០២</w:t>
        </w:r>
      </w:ins>
      <w:ins w:id="8905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៣</w:t>
        </w:r>
      </w:ins>
      <w:ins w:id="890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មន្រ្តីដែល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កំពុង</w:t>
        </w:r>
        <w:r w:rsidRPr="00F1517F">
          <w:rPr>
            <w:rFonts w:ascii="Khmer MEF1" w:hAnsi="Khmer MEF1" w:cs="Khmer MEF1"/>
            <w:sz w:val="24"/>
            <w:szCs w:val="24"/>
            <w:cs/>
          </w:rPr>
          <w:t>បំពេញការងារនៅ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ន.គ.ស.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មានសរុបចំនួន</w:t>
        </w:r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</w:ins>
      <w:ins w:id="8907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0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៨៣</w:t>
        </w:r>
      </w:ins>
      <w:ins w:id="8909" w:author="Sopheak" w:date="2023-08-03T06:58:00Z">
        <w:r w:rsidR="00A0350B"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10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911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1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(ស្រីចំនួន</w:t>
        </w:r>
      </w:ins>
      <w:ins w:id="8913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1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915" w:author="Sopheak Phorn" w:date="2023-07-28T13:44:00Z">
        <w:del w:id="8916" w:author="Sopheak" w:date="2023-08-03T06:57:00Z">
          <w:r w:rsidRPr="00A0350B" w:rsidDel="000E7374">
            <w:rPr>
              <w:rFonts w:ascii="Khmer MEF1" w:hAnsi="Khmer MEF1" w:cs="Khmer MEF1"/>
              <w:spacing w:val="-8"/>
              <w:sz w:val="24"/>
              <w:szCs w:val="24"/>
              <w:rPrChange w:id="8917" w:author="Sopheak" w:date="2023-08-03T06:58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 </w:delText>
          </w:r>
        </w:del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1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៣</w:t>
        </w:r>
      </w:ins>
      <w:ins w:id="8919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20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៦</w:t>
        </w:r>
      </w:ins>
      <w:ins w:id="8921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2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923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2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រូប)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2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2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ក្នុងនោះ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2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2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​៣</w:t>
        </w:r>
      </w:ins>
      <w:ins w:id="8929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30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១</w:t>
        </w:r>
      </w:ins>
      <w:ins w:id="8931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3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933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3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3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3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ជាមន្រ្តីរាជការសាធារណៈ​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93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938" w:author="Sopheak Phorn" w:date="2023-07-28T13:48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3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៤</w:t>
        </w:r>
      </w:ins>
      <w:ins w:id="8940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41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៨</w:t>
        </w:r>
      </w:ins>
      <w:ins w:id="8942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43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944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4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ជាមន្ត្រីលក្ខន្តិកៈ និង ៤</w:t>
        </w:r>
      </w:ins>
      <w:ins w:id="8946" w:author="Sopheak" w:date="2023-08-03T06:58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47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8948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4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ជាមន្រ្តីកិច្ចសន្យា។</w:t>
        </w:r>
      </w:ins>
    </w:p>
    <w:p w14:paraId="303176F4" w14:textId="77777777" w:rsidR="008207A1" w:rsidRPr="005037C2" w:rsidRDefault="008207A1">
      <w:pPr>
        <w:spacing w:after="0" w:line="226" w:lineRule="auto"/>
        <w:ind w:firstLine="720"/>
        <w:jc w:val="both"/>
        <w:rPr>
          <w:ins w:id="895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95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952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lastRenderedPageBreak/>
          <w:t>អនុប្រធាននាយកដ្ឋានមានចំនួន ១១រូប ប្រធានការិយាល័យមានចំនួន ១៥រូប និងអនុប្រធាន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យាល័យ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មានចំនួន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១៥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រូប។</w:t>
        </w:r>
      </w:ins>
    </w:p>
    <w:p w14:paraId="74AD3299" w14:textId="03E3C549" w:rsidR="008207A1" w:rsidRPr="007F4E21" w:rsidRDefault="008207A1">
      <w:pPr>
        <w:spacing w:after="0" w:line="226" w:lineRule="auto"/>
        <w:jc w:val="both"/>
        <w:rPr>
          <w:ins w:id="8953" w:author="Sopheak Phorn" w:date="2023-07-28T13:44:00Z"/>
          <w:rFonts w:ascii="Khmer MEF1" w:hAnsi="Khmer MEF1" w:cs="Khmer MEF1"/>
          <w:lang w:val="ca-ES"/>
        </w:rPr>
        <w:pPrChange w:id="8954" w:author="Sopheak Phorn" w:date="2023-08-25T16:14:00Z">
          <w:pPr>
            <w:spacing w:line="252" w:lineRule="auto"/>
            <w:jc w:val="both"/>
          </w:pPr>
        </w:pPrChange>
      </w:pPr>
      <w:ins w:id="8955" w:author="Sopheak Phorn" w:date="2023-07-28T13:44:00Z">
        <w:r w:rsidRPr="00F1517F">
          <w:rPr>
            <w:rFonts w:ascii="Khmer MEF1" w:eastAsia="Times New Roman" w:hAnsi="Khmer MEF1" w:cs="Khmer MEF1"/>
            <w:spacing w:val="8"/>
            <w:sz w:val="24"/>
            <w:szCs w:val="24"/>
            <w:cs/>
            <w:lang w:val="ca-ES"/>
          </w:rPr>
          <w:tab/>
        </w:r>
        <w:r w:rsidRPr="007F4E21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ន.គ.ស.</w:t>
        </w:r>
      </w:ins>
      <w:ins w:id="8956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rPrChange w:id="8957" w:author="Sopheak" w:date="2023-07-29T06:39:00Z">
              <w:rPr>
                <w:rFonts w:ascii="Khmer MEF1" w:hAnsi="Khmer MEF1" w:cs="Khmer MEF1"/>
                <w:sz w:val="24"/>
                <w:szCs w:val="24"/>
              </w:rPr>
            </w:rPrChange>
          </w:rPr>
          <w:t xml:space="preserve"> </w:t>
        </w:r>
      </w:ins>
      <w:ins w:id="8958" w:author="Sopheak Phorn" w:date="2023-07-28T13:44:00Z">
        <w:del w:id="8959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 xml:space="preserve">បានតែងតាំងលោកស្រី </w:t>
        </w:r>
        <w:r w:rsidRPr="007F4E21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ហា សុគន្ធា</w:t>
        </w:r>
      </w:ins>
      <w:ins w:id="8960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lang w:val="ca-ES"/>
            <w:rPrChange w:id="8961" w:author="Sopheak" w:date="2023-07-29T06:3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8962" w:author="Sopheak Phorn" w:date="2023-07-28T13:44:00Z">
        <w:del w:id="8963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>ប្រធានការិយាល័យគណនេយ្យនិងហិរញ្ញវត្ថុ​នៃ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64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នាយកដ្ឋាន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65" w:author="Sopheak" w:date="2023-07-29T06:3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>កិច្ចការទូទៅជា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66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បុគ្គលទទួលបន្ទុកសម្របសម្រួលការងារសវនកម្ម។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337B0E1F" w14:textId="76FD5AEC" w:rsidR="008207A1" w:rsidRPr="00F1517F" w:rsidDel="002D163D" w:rsidRDefault="008207A1">
      <w:pPr>
        <w:spacing w:after="0" w:line="226" w:lineRule="auto"/>
        <w:ind w:firstLine="720"/>
        <w:jc w:val="both"/>
        <w:rPr>
          <w:ins w:id="8967" w:author="Sopheak Phorn" w:date="2023-07-28T13:44:00Z"/>
          <w:del w:id="8968" w:author="Sopheak" w:date="2023-07-28T22:57:00Z"/>
          <w:rFonts w:ascii="Khmer MEF1" w:hAnsi="Khmer MEF1" w:cs="Khmer MEF1"/>
          <w:sz w:val="12"/>
          <w:szCs w:val="12"/>
          <w:lang w:val="ca-ES"/>
        </w:rPr>
        <w:pPrChange w:id="8969" w:author="Sopheak Phorn" w:date="2023-08-25T16:14:00Z">
          <w:pPr>
            <w:spacing w:after="0" w:line="245" w:lineRule="auto"/>
            <w:ind w:firstLine="720"/>
            <w:jc w:val="both"/>
          </w:pPr>
        </w:pPrChange>
      </w:pPr>
      <w:ins w:id="8970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71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បច្ចុប្បន្ន </w:t>
        </w:r>
        <w:r w:rsidRPr="00A0350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8972" w:author="Sopheak" w:date="2023-08-03T07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A0350B">
          <w:rPr>
            <w:rFonts w:ascii="Khmer MEF1" w:hAnsi="Khmer MEF1" w:cs="Khmer MEF1"/>
            <w:spacing w:val="6"/>
            <w:sz w:val="24"/>
            <w:szCs w:val="24"/>
            <w:cs/>
            <w:rPrChange w:id="8973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74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មានអាសយដ្ឋាននៅទីស្ដីការក្រសួងសេដ្ឋកិច្ចនិងហិរញ្ញវត្ថុ អគ</w:t>
        </w:r>
      </w:ins>
      <w:ins w:id="8975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76" w:author="Sopheak" w:date="2023-08-03T07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ារ “</w:t>
        </w:r>
      </w:ins>
      <w:ins w:id="8977" w:author="Sopheak Phorn" w:date="2023-07-28T13:44:00Z">
        <w:del w:id="8978" w:author="Sopheak" w:date="2023-08-03T06:59:00Z">
          <w:r w:rsidRPr="00A0350B" w:rsidDel="00A0350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97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ារលេខ </w:delText>
          </w:r>
        </w:del>
        <w:r w:rsidRPr="00A0350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8980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8981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82" w:author="Sopheak" w:date="2023-08-03T07:0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”</w:t>
        </w:r>
      </w:ins>
      <w:ins w:id="8983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84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ស្ថិតនៅ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ជាន់ទី១ ផ្លូវលេខ៩២ សង្កាត់វត្តភ្នំ ខណ្ឌដូនពេញ រាជជានីភ្នំពេញ។</w:t>
        </w:r>
      </w:ins>
    </w:p>
    <w:p w14:paraId="00E90F56" w14:textId="12D97C87" w:rsidR="00311D70" w:rsidRPr="00E33574" w:rsidDel="008207A1" w:rsidRDefault="00F171DC">
      <w:pPr>
        <w:spacing w:after="0" w:line="226" w:lineRule="auto"/>
        <w:contextualSpacing/>
        <w:jc w:val="both"/>
        <w:rPr>
          <w:ins w:id="8985" w:author="Voeun Kuyeng" w:date="2022-08-31T11:06:00Z"/>
          <w:del w:id="8986" w:author="Sopheak Phorn" w:date="2023-07-28T13:44:00Z"/>
          <w:rFonts w:ascii="Khmer MEF1" w:hAnsi="Khmer MEF1" w:cs="Khmer MEF1"/>
          <w:cs/>
          <w:rPrChange w:id="8987" w:author="Kem Sereyboth" w:date="2023-07-19T16:59:00Z">
            <w:rPr>
              <w:ins w:id="8988" w:author="Voeun Kuyeng" w:date="2022-08-31T11:06:00Z"/>
              <w:del w:id="8989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8990" w:author="Sopheak Phorn" w:date="2023-08-25T16:14:00Z">
          <w:pPr>
            <w:pStyle w:val="NormalWeb"/>
            <w:spacing w:before="0" w:beforeAutospacing="0" w:after="0" w:afterAutospacing="0" w:line="250" w:lineRule="auto"/>
            <w:ind w:firstLine="709"/>
            <w:jc w:val="both"/>
          </w:pPr>
        </w:pPrChange>
      </w:pPr>
      <w:ins w:id="8991" w:author="sakaria fa" w:date="2022-09-30T20:52:00Z">
        <w:del w:id="8992" w:author="Sopheak Phorn" w:date="2023-07-28T13:44:00Z">
          <w:r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993" w:author="Kem Sereyboth" w:date="2023-07-25T13:32:00Z">
                <w:rPr>
                  <w:rFonts w:ascii="Khmer MEF1" w:hAnsi="Khmer MEF1" w:cs="Khmer MEF1"/>
                  <w:color w:val="000000"/>
                  <w:spacing w:val="6"/>
                  <w:cs/>
                  <w:lang w:val="ca-ES"/>
                </w:rPr>
              </w:rPrChange>
            </w:rPr>
            <w:delText>អនុលោមតាម</w:delText>
          </w:r>
        </w:del>
      </w:ins>
      <w:ins w:id="8994" w:author="Kem Sereiboth" w:date="2022-09-13T09:54:00Z">
        <w:del w:id="8995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96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ច្បាប់ស្តីពីការរៀបចំ</w:delText>
          </w:r>
        </w:del>
      </w:ins>
      <w:ins w:id="8997" w:author="LENOVO" w:date="2022-10-02T05:07:00Z">
        <w:del w:id="8998" w:author="Sopheak Phorn" w:date="2023-07-28T13:44:00Z">
          <w:r w:rsidR="00AF533B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99" w:author="Kem Sereyboth" w:date="2023-07-25T13:32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9000" w:author="Kem Sereiboth" w:date="2022-09-13T09:54:00Z">
        <w:del w:id="9001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02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03" w:author="Kem Sereyboth" w:date="2023-07-25T13:3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 xml:space="preserve"> (</w:delText>
          </w:r>
          <w:r w:rsidR="00311D70" w:rsidRPr="006747A0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9004" w:author="Kem Sereyboth" w:date="2023-07-25T13:32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05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) </w:delText>
          </w:r>
        </w:del>
      </w:ins>
      <w:ins w:id="9006" w:author="Seng Chheanglay" w:date="2022-09-20T13:44:00Z">
        <w:del w:id="9007" w:author="Sopheak Phorn" w:date="2023-07-28T13:44:00Z">
          <w:r w:rsidR="009B10D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08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9009" w:author="Kem Sereiboth" w:date="2022-09-13T09:54:00Z">
        <w:del w:id="9010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9011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អ</w:delText>
          </w:r>
        </w:del>
      </w:ins>
      <w:ins w:id="9012" w:author="Kem Sereyboth" w:date="2023-07-25T13:31:00Z">
        <w:del w:id="9013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9014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9015" w:author="Kem Sereiboth" w:date="2022-09-13T09:54:00Z">
        <w:del w:id="9016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9017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គ្គ</w:delText>
          </w:r>
        </w:del>
      </w:ins>
      <w:ins w:id="9018" w:author="Kem Sereyboth" w:date="2023-07-25T13:31:00Z">
        <w:del w:id="9019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9020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9021" w:author="Kem Sereiboth" w:date="2022-09-13T09:54:00Z">
        <w:del w:id="9022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023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លេ</w:delText>
          </w:r>
        </w:del>
      </w:ins>
      <w:ins w:id="9024" w:author="Kem Sereyboth" w:date="2023-07-25T13:31:00Z">
        <w:del w:id="9025" w:author="Sopheak Phorn" w:date="2023-07-28T13:44:00Z">
          <w:r w:rsidR="006747A0" w:rsidRPr="006747A0" w:rsidDel="008207A1">
            <w:rPr>
              <w:rFonts w:ascii="Khmer MEF1" w:hAnsi="Khmer MEF1" w:cs="Khmer MEF1"/>
              <w:sz w:val="24"/>
              <w:szCs w:val="24"/>
              <w:lang w:val="ca-ES"/>
              <w:rPrChange w:id="9026" w:author="Kem Sereyboth" w:date="2023-07-25T13:31:00Z">
                <w:rPr>
                  <w:rFonts w:ascii="Khmer MEF1" w:hAnsi="Khmer MEF1" w:cs="Khmer MEF1"/>
                  <w:spacing w:val="6"/>
                  <w:lang w:val="ca-ES"/>
                </w:rPr>
              </w:rPrChange>
            </w:rPr>
            <w:delText>​​​</w:delText>
          </w:r>
        </w:del>
      </w:ins>
      <w:ins w:id="9027" w:author="Kem Sereiboth" w:date="2022-09-13T09:54:00Z">
        <w:del w:id="9028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029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ខា</w:delText>
          </w:r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903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ធិការដ្ឋាននៃក្រុមប្រឹក្សាជាតិគាំពារសង្គម ត្រូវបំពេញមុខងារបន្ថែមជានិយ័តករសន្តិសុខ</w:delText>
          </w:r>
        </w:del>
      </w:ins>
      <w:ins w:id="9031" w:author="User" w:date="2022-09-28T17:00:00Z">
        <w:del w:id="9032" w:author="Sopheak Phorn" w:date="2023-07-28T13:44:00Z">
          <w:r w:rsidR="000F6EFF" w:rsidRPr="00E33574" w:rsidDel="008207A1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9033" w:author="Kem Sereyboth" w:date="2023-07-19T16:59:00Z">
                <w:rPr>
                  <w:rFonts w:ascii="Khmer MEF1" w:hAnsi="Khmer MEF1" w:cs="Khmer MEF1"/>
                  <w:color w:val="000000"/>
                  <w:spacing w:val="6"/>
                  <w:lang w:val="ca-ES"/>
                </w:rPr>
              </w:rPrChange>
            </w:rPr>
            <w:delText xml:space="preserve"> </w:delText>
          </w:r>
        </w:del>
      </w:ins>
      <w:ins w:id="9034" w:author="Kem Sereiboth" w:date="2022-09-13T09:54:00Z">
        <w:del w:id="9035" w:author="Sopheak Phorn" w:date="2023-07-28T13:44:00Z"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9036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>សង្គម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037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038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(ហៅកាត់ថា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3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6E6058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040" w:author="Sopheak Phorn" w:date="2023-07-28T09:15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4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)</w:delText>
          </w:r>
        </w:del>
      </w:ins>
      <w:ins w:id="9042" w:author="User" w:date="2022-09-19T14:54:00Z">
        <w:del w:id="9043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4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</w:del>
      </w:ins>
      <w:ins w:id="9045" w:author="User" w:date="2022-09-19T14:55:00Z">
        <w:del w:id="9046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4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និង</w:delText>
          </w:r>
        </w:del>
      </w:ins>
      <w:ins w:id="9048" w:author="User" w:date="2022-09-19T14:54:00Z">
        <w:del w:id="9049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5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ជាសេនាធិការឱ្យ </w:delText>
          </w:r>
          <w:r w:rsidR="00AC784F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51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</w:del>
      </w:ins>
      <w:ins w:id="9052" w:author="Kem Sereiboth" w:date="2022-09-13T09:54:00Z">
        <w:del w:id="9053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5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5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ស្របតាមបទប្បញ្ញត្តិនៃច្បាប់នេះ។</w:delText>
          </w:r>
        </w:del>
      </w:ins>
      <w:ins w:id="9056" w:author="User" w:date="2022-09-19T14:56:00Z">
        <w:del w:id="9057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5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9059" w:author="Kem Sereiboth" w:date="2022-09-13T09:54:00Z">
        <w:del w:id="9060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6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6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063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6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6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ត្រូវអនុវត្តតួនាទី និងភារកិច្ច ដូចមា​ន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066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ចែងក្នុងច្បាប់ស្តីពីរបបសន្តិសុខសង្គម ដែលត្រូវបានប្រកាសឱ្យប្រើដោយព្រះរាជក្រមលេខ នស/រកម/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67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១​១</w:delText>
          </w:r>
          <w:r w:rsidR="00311D70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068" w:author="Sopheak Phorn" w:date="2023-07-28T14:01:00Z">
                <w:rPr>
                  <w:rFonts w:ascii="Khmer MEF1" w:hAnsi="Khmer MEF1" w:cs="Khmer MEF1"/>
                  <w:color w:val="000000"/>
                </w:rPr>
              </w:rPrChange>
            </w:rPr>
            <w:delText>​​​​</w:delText>
          </w:r>
          <w:r w:rsidR="00311D70" w:rsidRPr="00E33574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69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១៩/០១៨ ​ចុះថ្ងៃទី២ ខែវិច្ឆិកា ឆ្នាំ២០១៩ និងបទប្បញ្ញត្តិពាក់ព័ន្ធផ្សេងទៀតក្នុងវិស័យសន្តិសុខសង្គម។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70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71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72" w:author="Kem Sereyboth" w:date="2023-07-19T16:59:00Z">
                <w:rPr>
                  <w:rFonts w:ascii="Khmer MEF1" w:hAnsi="Khmer MEF1" w:cs="Khmer MEF1"/>
                  <w:color w:val="000000"/>
                  <w:spacing w:val="-8"/>
                  <w:cs/>
                </w:rPr>
              </w:rPrChange>
            </w:rPr>
            <w:delText>មា​ត្រា២១ មា​ត្រា២២ និងមាត្រា២៣ នៃ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73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7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75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បានកំណត់ពីតួនាទីនិងភារកិច្ចរបស់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7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77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7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7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និងអគ្គនាយករបស់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8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81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8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8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ផងដែរ។ </w:delText>
          </w:r>
        </w:del>
      </w:ins>
      <w:ins w:id="9084" w:author="User" w:date="2022-09-19T14:41:00Z">
        <w:del w:id="9085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8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បន្ថែមពីនេះ </w:delText>
          </w:r>
        </w:del>
      </w:ins>
      <w:ins w:id="9087" w:author="Kem Sereiboth" w:date="2022-09-13T09:54:00Z">
        <w:del w:id="9088" w:author="Sopheak Phorn" w:date="2023-07-28T13:44:00Z"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8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90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9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​</w:delText>
          </w:r>
        </w:del>
      </w:ins>
      <w:ins w:id="9092" w:author="User" w:date="2022-09-19T14:47:00Z">
        <w:del w:id="9093" w:author="Sopheak Phorn" w:date="2023-07-28T13:44:00Z">
          <w:r w:rsidR="00AC784F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94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ប្រើប្រាស់កញ្ចប់ថវិកា និង</w:delText>
          </w:r>
        </w:del>
      </w:ins>
      <w:ins w:id="9095" w:author="Kem Sereiboth" w:date="2022-09-13T09:54:00Z">
        <w:del w:id="9096" w:author="Sopheak Phorn" w:date="2023-07-28T13:44:00Z"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9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>ប្រើរចនាស​​ម្ព័ន្ធកម្រិតនាយកដ្ឋាន</w:delText>
          </w:r>
        </w:del>
      </w:ins>
      <w:ins w:id="9098" w:author="User" w:date="2022-09-19T14:39:00Z">
        <w:del w:id="9099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100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រួមជាមួយអគ្</w:delText>
          </w:r>
        </w:del>
      </w:ins>
      <w:ins w:id="9101" w:author="User" w:date="2022-09-19T14:40:00Z">
        <w:del w:id="9102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103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គលេខាធិ</w:delText>
          </w:r>
          <w:r w:rsidR="002D735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104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ការ</w:delText>
          </w:r>
          <w:r w:rsidR="002D7356" w:rsidRPr="00E33574" w:rsidDel="008207A1">
            <w:rPr>
              <w:rFonts w:ascii="Khmer MEF1" w:hAnsi="Khmer MEF1" w:cs="Khmer MEF1"/>
              <w:sz w:val="24"/>
              <w:szCs w:val="24"/>
              <w:cs/>
              <w:rPrChange w:id="9105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ដ្ឋានក្រុមប្រឹក្សាជា​តិ​​គាំ​​ពារសង្គម</w:delText>
          </w:r>
        </w:del>
      </w:ins>
      <w:ins w:id="9106" w:author="Seng Chheanglay" w:date="2022-09-20T13:46:00Z">
        <w:del w:id="9107" w:author="Sopheak Phorn" w:date="2023-07-28T13:44:00Z">
          <w:r w:rsidR="009B10D0" w:rsidRPr="00E33574" w:rsidDel="008207A1">
            <w:rPr>
              <w:rFonts w:ascii="Khmer MEF1" w:hAnsi="Khmer MEF1" w:cs="Khmer MEF1"/>
              <w:sz w:val="24"/>
              <w:szCs w:val="24"/>
              <w:cs/>
              <w:rPrChange w:id="9108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។  </w:delText>
          </w:r>
        </w:del>
      </w:ins>
      <w:ins w:id="9109" w:author="Kem Sereiboth" w:date="2022-09-13T09:54:00Z">
        <w:del w:id="9110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11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 ដូចមានកំណត់ក្នុង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1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អនុក្រឹត្យ</w:delText>
          </w:r>
        </w:del>
      </w:ins>
      <w:ins w:id="9113" w:author="User" w:date="2022-09-19T14:49:00Z">
        <w:del w:id="9114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11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លេខ</w:delText>
          </w:r>
        </w:del>
      </w:ins>
      <w:ins w:id="9116" w:author="User" w:date="2022-09-19T14:50:00Z">
        <w:del w:id="9117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11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១៤៣ អនក្រ.បក</w:delText>
          </w:r>
        </w:del>
      </w:ins>
      <w:ins w:id="9119" w:author="User" w:date="2022-09-19T15:04:00Z">
        <w:del w:id="9120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2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ចុះថ្ងៃទី១៩ ខែ</w:delText>
          </w:r>
        </w:del>
      </w:ins>
      <w:ins w:id="9122" w:author="User" w:date="2022-09-19T15:05:00Z">
        <w:del w:id="9123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2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សីហា ឆ្នាំ២០២១</w:delText>
          </w:r>
        </w:del>
      </w:ins>
      <w:ins w:id="9125" w:author="User" w:date="2022-09-19T14:50:00Z">
        <w:del w:id="9126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12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9128" w:author="Kem Sereiboth" w:date="2022-09-13T09:54:00Z">
        <w:del w:id="9129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3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ស្តីពីការកែសម្រួលអនុក្រឹ​ត្យ​លេខ ០៣ អនក្រ.បក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និងអគ្គលេ​ខាធិ​ការដ្ឋានក្រុមប្រឹក្សាជា​តិ​​គាំ​​ពារសង្គម</w:delText>
          </w:r>
        </w:del>
      </w:ins>
      <w:ins w:id="9131" w:author="User" w:date="2022-09-19T14:53:00Z">
        <w:del w:id="9132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13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9134" w:author="User" w:date="2022-09-19T14:57:00Z">
        <w:del w:id="9135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3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9137" w:author="LENOVO" w:date="2022-10-02T05:14:00Z">
        <w:del w:id="9138" w:author="Sopheak Phorn" w:date="2023-07-28T13:44:00Z">
          <w:r w:rsidR="00B311AE" w:rsidRPr="00E33574" w:rsidDel="008207A1">
            <w:rPr>
              <w:rFonts w:ascii="Khmer MEF1" w:hAnsi="Khmer MEF1" w:cs="Khmer MEF1"/>
              <w:sz w:val="24"/>
              <w:szCs w:val="24"/>
              <w:cs/>
              <w:rPrChange w:id="9139" w:author="Kem Sereyboth" w:date="2023-07-19T16:59:00Z">
                <w:rPr>
                  <w:rFonts w:ascii="Khmer MEF1" w:hAnsi="Khmer MEF1" w:cs="Khmer MEF1"/>
                  <w:color w:val="000000"/>
                  <w:spacing w:val="2"/>
                  <w:cs/>
                </w:rPr>
              </w:rPrChange>
            </w:rPr>
            <w:delText>ស្រប</w:delText>
          </w:r>
        </w:del>
      </w:ins>
      <w:ins w:id="9140" w:author="User" w:date="2022-09-19T14:57:00Z">
        <w:del w:id="9141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42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43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4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</w:del>
      </w:ins>
      <w:ins w:id="9145" w:author="User" w:date="2022-09-19T15:01:00Z">
        <w:del w:id="9146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4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បានកំណត់ថា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4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 </w:delText>
          </w:r>
        </w:del>
      </w:ins>
      <w:ins w:id="9149" w:author="Kem Sereiboth" w:date="2022-09-13T09:54:00Z">
        <w:del w:id="9150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5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រាជរដ្ឋាភិបាលកម្ពុជា អគ្គលេខាធិការដ្ឋានក្រុមប្រឹក្សាជាតិគាំពារសង្គម (</w:delText>
          </w:r>
          <w:r w:rsidR="00311D7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5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អ.ក.គ.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53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)។</w:delText>
          </w:r>
        </w:del>
      </w:ins>
      <w:ins w:id="9154" w:author="Kem Sereiboth" w:date="2022-09-13T16:04:00Z">
        <w:del w:id="9155" w:author="Sopheak Phorn" w:date="2023-07-28T13:44:00Z">
          <w:r w:rsidR="00E42282" w:rsidRPr="00E33574" w:rsidDel="008207A1">
            <w:rPr>
              <w:rFonts w:ascii="Khmer MEF1" w:hAnsi="Khmer MEF1" w:cs="Khmer MEF1"/>
              <w:sz w:val="24"/>
              <w:szCs w:val="24"/>
              <w:cs/>
              <w:rPrChange w:id="9156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</w:p>
    <w:p w14:paraId="19D7F37D" w14:textId="30E68B68" w:rsidR="005A321F" w:rsidRPr="00E33574" w:rsidDel="008207A1" w:rsidRDefault="00AA7C4C">
      <w:pPr>
        <w:spacing w:after="0" w:line="226" w:lineRule="auto"/>
        <w:contextualSpacing/>
        <w:jc w:val="both"/>
        <w:rPr>
          <w:ins w:id="9157" w:author="User" w:date="2022-09-10T12:50:00Z"/>
          <w:del w:id="9158" w:author="Sopheak Phorn" w:date="2023-07-28T13:44:00Z"/>
          <w:rFonts w:ascii="Khmer MEF1" w:hAnsi="Khmer MEF1" w:cs="Khmer MEF1"/>
          <w:sz w:val="24"/>
          <w:szCs w:val="24"/>
          <w:lang w:val="ca-ES"/>
          <w:rPrChange w:id="9159" w:author="Kem Sereyboth" w:date="2023-07-19T16:59:00Z">
            <w:rPr>
              <w:ins w:id="9160" w:author="User" w:date="2022-09-10T12:50:00Z"/>
              <w:del w:id="9161" w:author="Sopheak Phorn" w:date="2023-07-28T13:4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9162" w:author="Sopheak Phorn" w:date="2023-08-25T16:14:00Z">
          <w:pPr>
            <w:spacing w:after="0" w:line="240" w:lineRule="auto"/>
            <w:ind w:firstLine="709"/>
            <w:jc w:val="both"/>
          </w:pPr>
        </w:pPrChange>
      </w:pPr>
      <w:ins w:id="9163" w:author="socheata.ol@hotmail.com" w:date="2022-09-02T15:20:00Z">
        <w:del w:id="916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6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</w:del>
      </w:ins>
      <w:ins w:id="9166" w:author="Voeun Kuyeng" w:date="2022-08-31T11:06:00Z">
        <w:del w:id="9167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6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យោងតាម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6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ច្បាប់ស្តីពីការរៀបចំ</w:delText>
          </w:r>
        </w:del>
      </w:ins>
      <w:ins w:id="9170" w:author="Voeun Kuyeng" w:date="2022-09-06T17:30:00Z">
        <w:del w:id="9171" w:author="Sopheak Phorn" w:date="2023-07-28T13:44:00Z">
          <w:r w:rsidR="00E23681" w:rsidRPr="00E33574" w:rsidDel="008207A1">
            <w:rPr>
              <w:rFonts w:ascii="Khmer MEF1" w:hAnsi="Khmer MEF1" w:cs="Khmer MEF1"/>
              <w:sz w:val="24"/>
              <w:szCs w:val="24"/>
              <w:cs/>
              <w:rPrChange w:id="917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173" w:author="Voeun Kuyeng" w:date="2022-08-31T11:06:00Z">
        <w:del w:id="9174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7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 (</w:delText>
          </w:r>
          <w:r w:rsidR="00F226D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7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7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)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7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និងអនុក្រឹត្យស្ដីពីការរៀបចំនិងការប្រព្រឹត្តទៅរបស់អង្គភាពក្រោមឱវាទរបស់អាជ្ញាធរសេវាហិរញ្ញ</w:delText>
          </w:r>
        </w:del>
      </w:ins>
      <w:ins w:id="9179" w:author="socheata.ol@hotmail.com" w:date="2022-09-02T15:20:00Z">
        <w:del w:id="918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182" w:author="Voeun Kuyeng" w:date="2022-08-31T11:06:00Z">
        <w:del w:id="9183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វត្ថុ</w:delText>
          </w:r>
        </w:del>
      </w:ins>
      <w:ins w:id="9185" w:author="socheata.ol@hotmail.com" w:date="2022-09-02T15:21:00Z">
        <w:del w:id="918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188" w:author="Voeun Kuyeng" w:date="2022-08-31T11:06:00Z">
        <w:del w:id="9189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9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មិនមែនធនាគារ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9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9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9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ត្រូវបានបង្កើតឡើងដោយបំពេញមុខងារជា.....</w:delText>
          </w:r>
          <w:r w:rsidR="00F226D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194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....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....................។ ស្របតាមច្បាប់ និងអនុក្រឹត្យខាងលើ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9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9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9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198" w:author="User" w:date="2022-09-10T12:46:00Z">
        <w:del w:id="9199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20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9201" w:author="User" w:date="2022-09-10T12:47:00Z">
        <w:del w:id="9202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20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9204" w:author="Voeun Kuyeng" w:date="2022-08-31T11:06:00Z">
        <w:del w:id="9205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20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0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មានតួនាទី</w:delText>
          </w:r>
        </w:del>
      </w:ins>
      <w:ins w:id="9208" w:author="Kem Sereiboth" w:date="2022-09-12T13:32:00Z">
        <w:del w:id="9209" w:author="Sopheak Phorn" w:date="2023-07-28T13:44:00Z">
          <w:r w:rsidR="00A3070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211" w:author="Voeun Kuyeng" w:date="2022-08-31T11:06:00Z">
        <w:del w:id="9212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1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និងភារកិច្ច</w:delText>
          </w:r>
        </w:del>
      </w:ins>
      <w:ins w:id="9214" w:author="LENOVO" w:date="2022-10-02T05:15:00Z">
        <w:del w:id="9215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មួយចំនួន</w:delText>
          </w:r>
        </w:del>
      </w:ins>
      <w:ins w:id="9216" w:author="User" w:date="2022-09-19T15:00:00Z">
        <w:del w:id="9217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ins w:id="9219" w:author="LENOVO" w:date="2022-10-02T05:15:00Z">
        <w:del w:id="9220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តទៅ</w:delText>
          </w:r>
        </w:del>
      </w:ins>
      <w:ins w:id="9221" w:author="User" w:date="2022-09-19T15:00:00Z">
        <w:del w:id="9222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ខាងក្រោម</w:delText>
          </w:r>
        </w:del>
      </w:ins>
      <w:ins w:id="9224" w:author="User" w:date="2022-09-10T12:50:00Z">
        <w:del w:id="9225" w:author="Sopheak Phorn" w:date="2023-07-28T13:44:00Z">
          <w:r w:rsidR="005A321F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2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0CA4BC68" w14:textId="377F3CC5" w:rsidR="005A321F" w:rsidRPr="006E6058" w:rsidDel="008207A1" w:rsidRDefault="005A321F">
      <w:pPr>
        <w:spacing w:after="0" w:line="226" w:lineRule="auto"/>
        <w:contextualSpacing/>
        <w:jc w:val="both"/>
        <w:rPr>
          <w:del w:id="9227" w:author="Sopheak Phorn" w:date="2023-07-28T13:44:00Z"/>
          <w:rFonts w:ascii="Khmer MEF1" w:hAnsi="Khmer MEF1" w:cs="Khmer MEF1"/>
          <w:sz w:val="24"/>
          <w:szCs w:val="24"/>
          <w:lang w:val="ca-ES"/>
          <w:rPrChange w:id="9228" w:author="Sopheak Phorn" w:date="2023-07-28T09:15:00Z">
            <w:rPr>
              <w:del w:id="9229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23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231" w:author="User" w:date="2022-09-10T12:50:00Z">
        <w:del w:id="923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33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</w:delText>
          </w:r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34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បចំ និងអនុវត្តផែនការយុទ្ធសាស្រ្ត</w:delText>
          </w:r>
        </w:del>
      </w:ins>
      <w:ins w:id="9235" w:author="LENOVO" w:date="2022-10-02T05:16:00Z">
        <w:del w:id="9236" w:author="Sopheak Phorn" w:date="2023-07-28T13:44:00Z">
          <w:r w:rsidR="00E06E7E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37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238" w:author="User" w:date="2022-09-10T12:50:00Z">
        <w:del w:id="9239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40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និងផែនការសកម្មភាពសម្រាប់អនុវត្តតួនាទី និងភារកិច្ចដូ</w:delText>
          </w:r>
        </w:del>
      </w:ins>
      <w:ins w:id="9241" w:author="Kem Sereyboth" w:date="2023-07-25T13:32:00Z">
        <w:del w:id="9242" w:author="Sopheak Phorn" w:date="2023-07-28T13:44:00Z">
          <w:r w:rsidR="000A2C77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43" w:author="Kem Sereyboth" w:date="2023-07-25T15:02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9244" w:author="User" w:date="2022-09-10T12:50:00Z">
        <w:del w:id="9245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46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</w:delText>
          </w:r>
        </w:del>
      </w:ins>
      <w:ins w:id="9247" w:author="Kem Sereyboth" w:date="2023-07-25T13:33:00Z">
        <w:del w:id="9248" w:author="Sopheak Phorn" w:date="2023-07-28T13:44:00Z">
          <w:r w:rsidR="000A2C77" w:rsidRPr="006E6058" w:rsidDel="008207A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9249" w:author="Sopheak Phorn" w:date="2023-07-28T09:15:00Z">
                <w:rPr/>
              </w:rPrChange>
            </w:rPr>
            <w:delText>​​</w:delText>
          </w:r>
        </w:del>
      </w:ins>
      <w:ins w:id="9250" w:author="User" w:date="2022-09-10T12:50:00Z">
        <w:del w:id="9251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52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មានចែងក្នុងមាត្រា១១ នៃច្បាប់ស្ដីពីរបបសន្តិសុខសង្គម</w:delText>
          </w:r>
        </w:del>
      </w:ins>
    </w:p>
    <w:p w14:paraId="5A21D595" w14:textId="274B257D" w:rsidR="000A2C77" w:rsidRPr="006E6058" w:rsidDel="008207A1" w:rsidRDefault="000A2C77">
      <w:pPr>
        <w:spacing w:after="0" w:line="226" w:lineRule="auto"/>
        <w:contextualSpacing/>
        <w:jc w:val="both"/>
        <w:rPr>
          <w:ins w:id="9253" w:author="Kem Sereyboth" w:date="2023-07-25T13:35:00Z"/>
          <w:del w:id="9254" w:author="Sopheak Phorn" w:date="2023-07-28T13:44:00Z"/>
          <w:rFonts w:ascii="Khmer MEF1" w:hAnsi="Khmer MEF1" w:cs="Khmer MEF1"/>
          <w:sz w:val="24"/>
          <w:szCs w:val="24"/>
          <w:lang w:val="ca-ES"/>
          <w:rPrChange w:id="9255" w:author="Sopheak Phorn" w:date="2023-07-28T09:15:00Z">
            <w:rPr>
              <w:ins w:id="9256" w:author="Kem Sereyboth" w:date="2023-07-25T13:35:00Z"/>
              <w:del w:id="9257" w:author="Sopheak Phorn" w:date="2023-07-28T13:44:00Z"/>
            </w:rPr>
          </w:rPrChange>
        </w:rPr>
        <w:pPrChange w:id="9258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</w:p>
    <w:p w14:paraId="5D0FB22A" w14:textId="070F7934" w:rsidR="000A2C77" w:rsidRPr="006E6058" w:rsidDel="008207A1" w:rsidRDefault="000A2C77">
      <w:pPr>
        <w:spacing w:after="0" w:line="226" w:lineRule="auto"/>
        <w:contextualSpacing/>
        <w:jc w:val="both"/>
        <w:rPr>
          <w:del w:id="9259" w:author="Sopheak Phorn" w:date="2023-07-28T13:44:00Z"/>
          <w:lang w:val="ca-ES"/>
          <w:rPrChange w:id="9260" w:author="Sopheak Phorn" w:date="2023-07-28T09:15:00Z">
            <w:rPr>
              <w:del w:id="926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26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moveToRangeStart w:id="9263" w:author="Kem Sereyboth" w:date="2023-07-25T13:35:00Z" w:name="move141184574"/>
      <w:moveTo w:id="9264" w:author="Kem Sereyboth" w:date="2023-07-25T13:35:00Z">
        <w:del w:id="9265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ត្រួតពិនិត្យ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266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និងតាមដានអនុលោមភាពនៃការអនុវត្តច្បាប់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267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និងបទប្បញ្ញត្តិពាក់ព័ន្ធនឹងប្រព័ន្ធសន្តិសុខសង្គម</w:delText>
          </w:r>
        </w:del>
      </w:moveTo>
    </w:p>
    <w:p w14:paraId="2D70D9EE" w14:textId="77A97803" w:rsidR="000A2C77" w:rsidRPr="006E6058" w:rsidDel="008207A1" w:rsidRDefault="000A2C77">
      <w:pPr>
        <w:spacing w:after="0" w:line="226" w:lineRule="auto"/>
        <w:contextualSpacing/>
        <w:jc w:val="both"/>
        <w:rPr>
          <w:ins w:id="9268" w:author="Kem Sereyboth" w:date="2023-07-25T13:36:00Z"/>
          <w:del w:id="9269" w:author="Sopheak Phorn" w:date="2023-07-28T13:44:00Z"/>
          <w:moveTo w:id="9270" w:author="Kem Sereyboth" w:date="2023-07-25T13:35:00Z"/>
          <w:lang w:val="ca-ES"/>
          <w:rPrChange w:id="9271" w:author="Sopheak Phorn" w:date="2023-07-28T09:15:00Z">
            <w:rPr>
              <w:ins w:id="9272" w:author="Kem Sereyboth" w:date="2023-07-25T13:36:00Z"/>
              <w:del w:id="9273" w:author="Sopheak Phorn" w:date="2023-07-28T13:44:00Z"/>
              <w:moveTo w:id="9274" w:author="Kem Sereyboth" w:date="2023-07-25T13:35:00Z"/>
            </w:rPr>
          </w:rPrChange>
        </w:rPr>
        <w:pPrChange w:id="9275" w:author="Sopheak Phorn" w:date="2023-08-25T16:14:00Z">
          <w:pPr>
            <w:pStyle w:val="ListParagraph"/>
            <w:numPr>
              <w:numId w:val="5"/>
            </w:numPr>
            <w:ind w:left="1170" w:hanging="360"/>
          </w:pPr>
        </w:pPrChange>
      </w:pPr>
    </w:p>
    <w:p w14:paraId="26DCABE3" w14:textId="3DB23086" w:rsidR="005A321F" w:rsidRPr="008207A1" w:rsidDel="008207A1" w:rsidRDefault="005A321F">
      <w:pPr>
        <w:spacing w:after="0" w:line="226" w:lineRule="auto"/>
        <w:contextualSpacing/>
        <w:jc w:val="both"/>
        <w:rPr>
          <w:del w:id="9276" w:author="Sopheak Phorn" w:date="2023-07-28T13:44:00Z"/>
          <w:moveFrom w:id="9277" w:author="Kem Sereyboth" w:date="2023-07-25T13:35:00Z"/>
          <w:rFonts w:ascii="Khmer MEF1" w:hAnsi="Khmer MEF1" w:cs="Khmer MEF1"/>
          <w:sz w:val="24"/>
          <w:szCs w:val="24"/>
          <w:lang w:val="ca-ES"/>
          <w:rPrChange w:id="9278" w:author="Sopheak Phorn" w:date="2023-07-28T14:01:00Z">
            <w:rPr>
              <w:del w:id="9279" w:author="Sopheak Phorn" w:date="2023-07-28T13:44:00Z"/>
              <w:moveFrom w:id="9280" w:author="Kem Sereyboth" w:date="2023-07-25T13:35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9281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moveFromRangeStart w:id="9282" w:author="Kem Sereyboth" w:date="2023-07-25T13:35:00Z" w:name="move141184574"/>
      <w:moveToRangeEnd w:id="9263"/>
      <w:moveFrom w:id="9283" w:author="Kem Sereyboth" w:date="2023-07-25T13:35:00Z">
        <w:ins w:id="9284" w:author="User" w:date="2022-09-10T12:50:00Z">
          <w:del w:id="9285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86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ត្រួតពិនិត្យ</w:delText>
            </w:r>
          </w:del>
        </w:ins>
        <w:ins w:id="9287" w:author="User" w:date="2022-09-22T10:07:00Z">
          <w:del w:id="9288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289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290" w:author="User" w:date="2022-09-10T12:50:00Z">
          <w:del w:id="9291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92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និងតាមដានអនុលោមភាពនៃការអនុវត្តច្បាប់</w:delText>
            </w:r>
          </w:del>
        </w:ins>
        <w:ins w:id="9293" w:author="User" w:date="2022-09-22T10:07:00Z">
          <w:del w:id="9294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295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296" w:author="User" w:date="2022-09-10T12:50:00Z">
          <w:del w:id="9297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98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និងបទប្បញ្ញត្តិពាក់ព័ន្ធនឹងប្រព័ន្ធសន្តិសុខសង្គម</w:delText>
            </w:r>
          </w:del>
        </w:ins>
      </w:moveFrom>
    </w:p>
    <w:moveFromRangeEnd w:id="9282"/>
    <w:p w14:paraId="7ABAEF97" w14:textId="2478ABE2" w:rsidR="005A321F" w:rsidRPr="008207A1" w:rsidDel="008207A1" w:rsidRDefault="005A321F">
      <w:pPr>
        <w:spacing w:after="0" w:line="226" w:lineRule="auto"/>
        <w:contextualSpacing/>
        <w:jc w:val="both"/>
        <w:rPr>
          <w:del w:id="9299" w:author="Sopheak Phorn" w:date="2023-07-28T13:44:00Z"/>
          <w:rFonts w:ascii="Khmer MEF1" w:hAnsi="Khmer MEF1" w:cs="Khmer MEF1"/>
          <w:sz w:val="24"/>
          <w:szCs w:val="24"/>
          <w:lang w:val="ca-ES"/>
          <w:rPrChange w:id="9300" w:author="Sopheak Phorn" w:date="2023-07-28T14:01:00Z">
            <w:rPr>
              <w:del w:id="9301" w:author="Sopheak Phorn" w:date="2023-07-28T13:44:00Z"/>
            </w:rPr>
          </w:rPrChange>
        </w:rPr>
        <w:pPrChange w:id="9302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ins w:id="9303" w:author="User" w:date="2022-09-10T12:50:00Z">
        <w:del w:id="9304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0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ត្រួតពិនិត្យតាមដាននិងវាយតម្លៃការអនុវត្តរបស់ប្រតិបត្តិករសន្តិសុខសង្គម និងតួអង្គពាក់ព័ន្ធ</w:delText>
          </w:r>
        </w:del>
      </w:ins>
    </w:p>
    <w:p w14:paraId="76610DA4" w14:textId="4466C269" w:rsidR="000A2C77" w:rsidRPr="008207A1" w:rsidDel="008207A1" w:rsidRDefault="000A2C77">
      <w:pPr>
        <w:spacing w:after="0" w:line="226" w:lineRule="auto"/>
        <w:contextualSpacing/>
        <w:jc w:val="both"/>
        <w:rPr>
          <w:ins w:id="9306" w:author="Kem Sereyboth" w:date="2023-07-25T13:36:00Z"/>
          <w:del w:id="9307" w:author="Sopheak Phorn" w:date="2023-07-28T13:44:00Z"/>
          <w:rFonts w:ascii="Khmer MEF1" w:hAnsi="Khmer MEF1" w:cs="Khmer MEF1"/>
          <w:sz w:val="24"/>
          <w:szCs w:val="24"/>
          <w:lang w:val="ca-ES"/>
          <w:rPrChange w:id="9308" w:author="Sopheak Phorn" w:date="2023-07-28T14:01:00Z">
            <w:rPr>
              <w:ins w:id="9309" w:author="Kem Sereyboth" w:date="2023-07-25T13:36:00Z"/>
              <w:del w:id="9310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311" w:author="Sopheak Phorn" w:date="2023-08-25T16:14:00Z">
          <w:pPr/>
        </w:pPrChange>
      </w:pPr>
    </w:p>
    <w:p w14:paraId="708662AC" w14:textId="532344AB" w:rsidR="005A321F" w:rsidRPr="008207A1" w:rsidDel="008207A1" w:rsidRDefault="005A321F">
      <w:pPr>
        <w:spacing w:after="0" w:line="226" w:lineRule="auto"/>
        <w:contextualSpacing/>
        <w:jc w:val="both"/>
        <w:rPr>
          <w:del w:id="9312" w:author="Sopheak Phorn" w:date="2023-07-28T13:44:00Z"/>
          <w:rFonts w:ascii="Khmer MEF1" w:hAnsi="Khmer MEF1" w:cs="Khmer MEF1"/>
          <w:sz w:val="24"/>
          <w:szCs w:val="24"/>
          <w:lang w:val="ca-ES"/>
          <w:rPrChange w:id="9313" w:author="Sopheak Phorn" w:date="2023-07-28T14:01:00Z">
            <w:rPr>
              <w:del w:id="931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31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316" w:author="User" w:date="2022-09-10T12:50:00Z">
        <w:del w:id="9317" w:author="Sopheak Phorn" w:date="2023-07-28T13:44:00Z">
          <w:r w:rsidRPr="000A2C77" w:rsidDel="008207A1">
            <w:rPr>
              <w:rFonts w:ascii="Khmer MEF1" w:hAnsi="Khmer MEF1" w:cs="Khmer MEF1"/>
              <w:spacing w:val="4"/>
              <w:sz w:val="24"/>
              <w:szCs w:val="24"/>
              <w:cs/>
              <w:rPrChange w:id="9318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រៀបចំ ធ្វើបច្ចុប្បន្នភាព និងស្នើសុំការអនុម័តនូវបទប្បញ្ញត្តិពាក់ព័ន្ធសម្រាប់គ្រប់គ្រងប្រតិបត្តិករ</w:delText>
          </w:r>
        </w:del>
      </w:ins>
      <w:ins w:id="9319" w:author="LENOVO" w:date="2022-10-02T05:17:00Z">
        <w:del w:id="9320" w:author="Sopheak Phorn" w:date="2023-07-28T13:44:00Z">
          <w:r w:rsidR="00DC12B3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321" w:author="Sopheak Phorn" w:date="2023-07-28T14:01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322" w:author="User" w:date="2022-09-10T12:50:00Z">
        <w:del w:id="9323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24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</w:delText>
          </w:r>
        </w:del>
      </w:ins>
      <w:ins w:id="9325" w:author="Kem Sereyboth" w:date="2023-07-25T13:37:00Z">
        <w:del w:id="9326" w:author="Sopheak Phorn" w:date="2023-07-28T13:44:00Z">
          <w:r w:rsidR="000A2C77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327" w:author="User" w:date="2022-09-10T12:50:00Z">
        <w:del w:id="9328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29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ន្តិសុខសង្គមនិងតួអង្គពាក់ព័ន្ធ</w:delText>
          </w:r>
        </w:del>
      </w:ins>
    </w:p>
    <w:p w14:paraId="25AFB5D0" w14:textId="0B0E2BB8" w:rsidR="000A2C77" w:rsidRPr="008207A1" w:rsidDel="008207A1" w:rsidRDefault="000A2C77">
      <w:pPr>
        <w:spacing w:after="0" w:line="226" w:lineRule="auto"/>
        <w:contextualSpacing/>
        <w:jc w:val="both"/>
        <w:rPr>
          <w:ins w:id="9330" w:author="Kem Sereyboth" w:date="2023-07-25T13:36:00Z"/>
          <w:del w:id="9331" w:author="Sopheak Phorn" w:date="2023-07-28T13:44:00Z"/>
          <w:rFonts w:ascii="Khmer MEF1" w:hAnsi="Khmer MEF1" w:cs="Khmer MEF1"/>
          <w:sz w:val="24"/>
          <w:szCs w:val="24"/>
          <w:lang w:val="ca-ES"/>
          <w:rPrChange w:id="9332" w:author="Sopheak Phorn" w:date="2023-07-28T14:01:00Z">
            <w:rPr>
              <w:ins w:id="9333" w:author="Kem Sereyboth" w:date="2023-07-25T13:36:00Z"/>
              <w:del w:id="9334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35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E845332" w14:textId="2BA1509A" w:rsidR="005A321F" w:rsidRPr="008207A1" w:rsidDel="008207A1" w:rsidRDefault="005A321F">
      <w:pPr>
        <w:spacing w:after="0" w:line="226" w:lineRule="auto"/>
        <w:contextualSpacing/>
        <w:jc w:val="both"/>
        <w:rPr>
          <w:del w:id="9336" w:author="Sopheak Phorn" w:date="2023-07-28T13:44:00Z"/>
          <w:rFonts w:ascii="Khmer MEF1" w:hAnsi="Khmer MEF1" w:cs="Khmer MEF1"/>
          <w:sz w:val="24"/>
          <w:szCs w:val="24"/>
          <w:lang w:val="ca-ES"/>
          <w:rPrChange w:id="9337" w:author="Sopheak Phorn" w:date="2023-07-28T14:01:00Z">
            <w:rPr>
              <w:del w:id="9338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33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340" w:author="User" w:date="2022-09-10T12:50:00Z">
        <w:del w:id="9341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42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លើកកម្ពស់ការអប់រំ បណ្ដុះបណ្ដាល និងផ្សព្វផ្សាយដល់សាធារណជន</w:delText>
          </w:r>
        </w:del>
      </w:ins>
    </w:p>
    <w:p w14:paraId="075E8DB0" w14:textId="669DE7C1" w:rsidR="000A2C77" w:rsidRPr="008207A1" w:rsidDel="008207A1" w:rsidRDefault="000A2C77">
      <w:pPr>
        <w:spacing w:after="0" w:line="226" w:lineRule="auto"/>
        <w:contextualSpacing/>
        <w:jc w:val="both"/>
        <w:rPr>
          <w:ins w:id="9343" w:author="Kem Sereyboth" w:date="2023-07-25T13:36:00Z"/>
          <w:del w:id="9344" w:author="Sopheak Phorn" w:date="2023-07-28T13:44:00Z"/>
          <w:rFonts w:ascii="Khmer MEF1" w:hAnsi="Khmer MEF1" w:cs="Khmer MEF1"/>
          <w:sz w:val="24"/>
          <w:szCs w:val="24"/>
          <w:lang w:val="ca-ES"/>
          <w:rPrChange w:id="9345" w:author="Sopheak Phorn" w:date="2023-07-28T14:01:00Z">
            <w:rPr>
              <w:ins w:id="9346" w:author="Kem Sereyboth" w:date="2023-07-25T13:36:00Z"/>
              <w:del w:id="9347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48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578A8F6" w14:textId="2D5798D6" w:rsidR="005A321F" w:rsidRPr="008207A1" w:rsidDel="008207A1" w:rsidRDefault="005A321F">
      <w:pPr>
        <w:spacing w:after="0" w:line="226" w:lineRule="auto"/>
        <w:contextualSpacing/>
        <w:jc w:val="both"/>
        <w:rPr>
          <w:ins w:id="9349" w:author="User" w:date="2022-09-10T12:50:00Z"/>
          <w:del w:id="9350" w:author="Sopheak Phorn" w:date="2023-07-28T13:44:00Z"/>
          <w:rFonts w:ascii="Khmer MEF1" w:hAnsi="Khmer MEF1" w:cs="Khmer MEF1"/>
          <w:sz w:val="24"/>
          <w:szCs w:val="24"/>
          <w:lang w:val="ca-ES"/>
          <w:rPrChange w:id="9351" w:author="Sopheak Phorn" w:date="2023-07-28T14:01:00Z">
            <w:rPr>
              <w:ins w:id="9352" w:author="User" w:date="2022-09-10T12:50:00Z"/>
              <w:del w:id="9353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54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55" w:author="User" w:date="2022-09-10T12:50:00Z">
        <w:del w:id="9356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57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ចូលរួមក្នុងកិច្ចការសហប្រតិបត្តិការតំបន់និងអន្តរជាតិ</w:delText>
          </w:r>
        </w:del>
      </w:ins>
    </w:p>
    <w:p w14:paraId="60F6D2B0" w14:textId="462CAD98" w:rsidR="005A321F" w:rsidRPr="008207A1" w:rsidDel="008207A1" w:rsidRDefault="005A321F">
      <w:pPr>
        <w:spacing w:after="0" w:line="226" w:lineRule="auto"/>
        <w:contextualSpacing/>
        <w:jc w:val="both"/>
        <w:rPr>
          <w:ins w:id="9358" w:author="User" w:date="2022-09-10T12:50:00Z"/>
          <w:del w:id="935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360" w:author="Sopheak Phorn" w:date="2023-07-28T14:01:00Z">
            <w:rPr>
              <w:ins w:id="9361" w:author="User" w:date="2022-09-10T12:50:00Z"/>
              <w:del w:id="9362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63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64" w:author="User" w:date="2022-09-10T12:50:00Z">
        <w:del w:id="936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36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គ្រប់គ្រងហិរញ្ញវត្ថុ និងបុគ្គលិករបស់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367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77FD844C" w14:textId="67B66E80" w:rsidR="005A321F" w:rsidRPr="008207A1" w:rsidDel="008207A1" w:rsidRDefault="005A321F">
      <w:pPr>
        <w:spacing w:after="0" w:line="226" w:lineRule="auto"/>
        <w:contextualSpacing/>
        <w:jc w:val="both"/>
        <w:rPr>
          <w:ins w:id="9368" w:author="User" w:date="2022-09-10T12:50:00Z"/>
          <w:del w:id="9369" w:author="Sopheak Phorn" w:date="2023-07-28T13:44:00Z"/>
          <w:rFonts w:ascii="Khmer MEF1" w:hAnsi="Khmer MEF1" w:cs="Khmer MEF1"/>
          <w:sz w:val="24"/>
          <w:szCs w:val="24"/>
          <w:lang w:val="ca-ES"/>
          <w:rPrChange w:id="9370" w:author="Sopheak Phorn" w:date="2023-07-28T14:01:00Z">
            <w:rPr>
              <w:ins w:id="9371" w:author="User" w:date="2022-09-10T12:50:00Z"/>
              <w:del w:id="9372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73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74" w:author="User" w:date="2022-09-10T12:50:00Z">
        <w:del w:id="937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37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សម្របសម្រួលការគ្រប់គ្រងធនធានមនុស្សជាមួយអគ្គលេខាធិការដ្ឋាន</w:delText>
          </w:r>
        </w:del>
      </w:ins>
    </w:p>
    <w:p w14:paraId="53C95A0F" w14:textId="2CBD6068" w:rsidR="005A321F" w:rsidRPr="008207A1" w:rsidDel="008207A1" w:rsidRDefault="005A321F">
      <w:pPr>
        <w:spacing w:after="0" w:line="226" w:lineRule="auto"/>
        <w:contextualSpacing/>
        <w:jc w:val="both"/>
        <w:rPr>
          <w:ins w:id="9377" w:author="User" w:date="2022-09-10T12:50:00Z"/>
          <w:del w:id="9378" w:author="Sopheak Phorn" w:date="2023-07-28T13:44:00Z"/>
          <w:rFonts w:ascii="Khmer MEF1" w:hAnsi="Khmer MEF1" w:cs="Khmer MEF1"/>
          <w:sz w:val="24"/>
          <w:szCs w:val="24"/>
          <w:lang w:val="ca-ES"/>
          <w:rPrChange w:id="9379" w:author="Sopheak Phorn" w:date="2023-07-28T14:01:00Z">
            <w:rPr>
              <w:ins w:id="9380" w:author="User" w:date="2022-09-10T12:50:00Z"/>
              <w:del w:id="9381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82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83" w:author="User" w:date="2022-09-10T12:50:00Z">
        <w:del w:id="9384" w:author="Sopheak Phorn" w:date="2023-07-28T13:44:00Z"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385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គ្រប់គ្រងទ្រព្យសម្បត្តិរដ្ឋដែលត្រូវបានបែងចែកឱ្យនៅក្រោម </w:delText>
          </w:r>
          <w:r w:rsidRPr="000A2C77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386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387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និងរៀបចំបញ្ជីសារពើភ័ណ្ឌ</w:delText>
          </w:r>
        </w:del>
      </w:ins>
      <w:ins w:id="9388" w:author="User" w:date="2022-09-28T17:09:00Z">
        <w:del w:id="9389" w:author="Sopheak Phorn" w:date="2023-07-28T13:44:00Z">
          <w:r w:rsidR="00C93485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390" w:author="Sopheak Phorn" w:date="2023-07-28T14:01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391" w:author="User" w:date="2022-09-10T12:50:00Z">
        <w:del w:id="939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93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ជូនអគ្គលេខាធិការដ្ឋាន</w:delText>
          </w:r>
        </w:del>
      </w:ins>
    </w:p>
    <w:p w14:paraId="6E90D46D" w14:textId="61DE38BC" w:rsidR="005A321F" w:rsidRPr="008207A1" w:rsidDel="008207A1" w:rsidRDefault="005A321F">
      <w:pPr>
        <w:spacing w:after="0" w:line="226" w:lineRule="auto"/>
        <w:contextualSpacing/>
        <w:jc w:val="both"/>
        <w:rPr>
          <w:ins w:id="9394" w:author="User" w:date="2022-09-10T12:50:00Z"/>
          <w:del w:id="9395" w:author="Sopheak Phorn" w:date="2023-07-28T13:44:00Z"/>
          <w:rFonts w:ascii="Khmer MEF1" w:hAnsi="Khmer MEF1" w:cs="Khmer MEF1"/>
          <w:sz w:val="24"/>
          <w:szCs w:val="24"/>
          <w:lang w:val="ca-ES"/>
          <w:rPrChange w:id="9396" w:author="Sopheak Phorn" w:date="2023-07-28T14:01:00Z">
            <w:rPr>
              <w:ins w:id="9397" w:author="User" w:date="2022-09-10T12:50:00Z"/>
              <w:del w:id="9398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99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400" w:author="User" w:date="2022-09-10T12:50:00Z">
        <w:del w:id="9401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402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អនុវត្តការងារផ្សេងទៀត តាមការណែនាំរបស់រដ្ឋមន្រ្តីក្រសួងសេដ្ឋកិច្ចនិងហិរញ្ញវត្ថុ និងជាប្រធា</w:delText>
          </w:r>
        </w:del>
      </w:ins>
      <w:ins w:id="9403" w:author="Kem Sereyboth" w:date="2023-07-25T13:38:00Z">
        <w:del w:id="9404" w:author="Sopheak Phorn" w:date="2023-07-28T13:44:00Z">
          <w:r w:rsidR="001A7620"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405" w:author="Kem Sereyboth" w:date="2023-07-25T13:3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06" w:author="User" w:date="2022-09-10T12:50:00Z">
        <w:del w:id="9407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408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9409" w:author="Kem Sereyboth" w:date="2023-07-25T13:38:00Z">
        <w:del w:id="9410" w:author="Sopheak Phorn" w:date="2023-07-28T13:44:00Z">
          <w:r w:rsidR="001A7620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411" w:author="User" w:date="2022-09-10T12:50:00Z">
        <w:del w:id="941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413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ក្រុមប្រឹក្សា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414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41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48342ABB" w14:textId="25336CF9" w:rsidR="00340C94" w:rsidRPr="00340C94" w:rsidDel="008207A1" w:rsidRDefault="00340C94">
      <w:pPr>
        <w:spacing w:after="0" w:line="226" w:lineRule="auto"/>
        <w:contextualSpacing/>
        <w:jc w:val="both"/>
        <w:rPr>
          <w:ins w:id="9416" w:author="Kem Sereyboth" w:date="2023-07-25T13:54:00Z"/>
          <w:del w:id="9417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9418" w:author="Kem Sereyboth" w:date="2023-07-25T13:56:00Z">
            <w:rPr>
              <w:ins w:id="9419" w:author="Kem Sereyboth" w:date="2023-07-25T13:54:00Z"/>
              <w:del w:id="9420" w:author="Sopheak Phorn" w:date="2023-07-28T13:44:00Z"/>
              <w:lang w:val="ca-ES"/>
            </w:rPr>
          </w:rPrChange>
        </w:rPr>
        <w:pPrChange w:id="9421" w:author="Sopheak Phorn" w:date="2023-08-25T16:14:00Z">
          <w:pPr>
            <w:spacing w:line="216" w:lineRule="auto"/>
            <w:ind w:firstLine="720"/>
            <w:contextualSpacing/>
            <w:jc w:val="both"/>
          </w:pPr>
        </w:pPrChange>
      </w:pPr>
    </w:p>
    <w:p w14:paraId="7B6E81B0" w14:textId="628B5D16" w:rsidR="005C3437" w:rsidRPr="008207A1" w:rsidDel="008207A1" w:rsidRDefault="00F226D0">
      <w:pPr>
        <w:spacing w:after="0" w:line="226" w:lineRule="auto"/>
        <w:contextualSpacing/>
        <w:jc w:val="both"/>
        <w:rPr>
          <w:ins w:id="9422" w:author="Kem Sereyboth" w:date="2023-06-20T14:25:00Z"/>
          <w:del w:id="9423" w:author="Sopheak Phorn" w:date="2023-07-28T13:44:00Z"/>
          <w:rFonts w:ascii="Khmer MEF1" w:hAnsi="Khmer MEF1" w:cs="Khmer MEF1"/>
          <w:sz w:val="24"/>
          <w:szCs w:val="24"/>
          <w:lang w:val="ca-ES"/>
          <w:rPrChange w:id="9424" w:author="Sopheak Phorn" w:date="2023-07-28T14:01:00Z">
            <w:rPr>
              <w:ins w:id="9425" w:author="Kem Sereyboth" w:date="2023-06-20T14:25:00Z"/>
              <w:del w:id="9426" w:author="Sopheak Phorn" w:date="2023-07-28T13:4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942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9428" w:author="Voeun Kuyeng" w:date="2022-08-31T11:06:00Z">
        <w:del w:id="9429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43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ក្នុងការ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3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43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3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43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.។ </w:delText>
          </w:r>
        </w:del>
      </w:ins>
      <w:ins w:id="9435" w:author="Kem Sereyboth" w:date="2023-06-21T10:00:00Z">
        <w:del w:id="9436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បច្ចុប្បន្ន 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ន.ស.ស</w:delText>
          </w:r>
          <w:r w:rsidR="00A42C79" w:rsidRPr="006E6058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lang w:val="ca-ES"/>
              <w:rPrChange w:id="9437" w:author="Sopheak Phorn" w:date="2023-07-28T09:15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</w:rPr>
              </w:rPrChange>
            </w:rPr>
            <w:delText>.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ប្រើរចនាសម្ព័ន្ធកម្រិតនាយកដ្ឋានដូចមានកំណត់ក្នុងអនុក្រឹត្យលេខ ០៣ អនក្រ.ប​ក​</w:delText>
          </w:r>
          <w:r w:rsidR="00A42C79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ចុះ​ថ្ងៃ​ទី០៨ ខែមករា ឆ្នាំ២០១៨ ស្តីពីការបង្កើតគណៈកម្មាធិការប្រតិបត្តិ និងអគ្គលេ​ខាធិ​ការដ្ឋាន</w:delText>
          </w:r>
        </w:del>
      </w:ins>
      <w:ins w:id="9438" w:author="Kem Sereyboth" w:date="2023-07-25T14:09:00Z">
        <w:del w:id="9439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ន</w:delText>
          </w:r>
        </w:del>
      </w:ins>
      <w:ins w:id="9440" w:author="Kem Sereyboth" w:date="2023-07-25T14:10:00Z">
        <w:del w:id="9441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ៃ</w:delText>
          </w:r>
        </w:del>
      </w:ins>
      <w:ins w:id="9442" w:author="Kem Sereyboth" w:date="2023-06-21T10:00:00Z">
        <w:del w:id="9443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ក្រុមប្រឹក្សា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44" w:author="Kem Sereyboth" w:date="2023-07-25T14:13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ជា​តិ</w:delText>
          </w:r>
          <w:r w:rsidR="00A42C79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45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46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>គាំពារសង្គម (</w:delText>
          </w:r>
          <w:r w:rsidR="00A42C79" w:rsidRPr="00F37570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447" w:author="Kem Sereyboth" w:date="2023-07-25T14:13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</w:rPr>
              </w:rPrChange>
            </w:rPr>
            <w:delText>អ.ក.គ.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48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 xml:space="preserve">) </w:delText>
          </w:r>
        </w:del>
      </w:ins>
      <w:ins w:id="9449" w:author="Kem Sereyboth" w:date="2023-06-21T16:02:00Z">
        <w:del w:id="9450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451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52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នាយកដ្ឋា​នទាំង ៥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53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នេះ មាននាយកដ្ឋានជំនាញចំនួន</w:delText>
          </w:r>
          <w:r w:rsidR="009E6E54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54" w:author="Sopheak Phorn" w:date="2023-07-28T14:01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55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២ </w:delText>
          </w:r>
        </w:del>
      </w:ins>
      <w:ins w:id="9456" w:author="Kem Sereyboth" w:date="2023-07-25T13:56:00Z">
        <w:del w:id="9457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58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 និងកំពុងបំ</w:delText>
          </w:r>
        </w:del>
      </w:ins>
      <w:ins w:id="9459" w:author="Kem Sereyboth" w:date="2023-07-25T14:12:00Z">
        <w:del w:id="9460" w:author="Sopheak Phorn" w:date="2023-07-28T13:44:00Z">
          <w:r w:rsidR="00F37570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6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62" w:author="Kem Sereyboth" w:date="2023-07-25T13:56:00Z">
        <w:del w:id="9463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6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ពេ</w:delText>
          </w:r>
        </w:del>
      </w:ins>
      <w:ins w:id="9465" w:author="Kem Sereyboth" w:date="2023-07-25T14:12:00Z">
        <w:del w:id="9466" w:author="Sopheak Phorn" w:date="2023-07-28T13:44:00Z">
          <w:r w:rsidR="00F37570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67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</w:del>
      </w:ins>
      <w:ins w:id="9468" w:author="Kem Sereyboth" w:date="2023-07-25T13:56:00Z">
        <w:del w:id="9469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70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</w:delText>
          </w:r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7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ការងារស្នូល និងបច្ចេក</w:delText>
          </w:r>
        </w:del>
      </w:ins>
      <w:ins w:id="9472" w:author="Kem Sereyboth" w:date="2023-07-25T13:57:00Z">
        <w:del w:id="9473" w:author="Sopheak Phorn" w:date="2023-07-28T13:44:00Z"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7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ទេស ដើម្បីគាំទ្រមុខងារនិយ័តករ</w:delText>
          </w:r>
        </w:del>
      </w:ins>
      <w:ins w:id="9475" w:author="Kem Sereyboth" w:date="2023-07-25T14:11:00Z">
        <w:del w:id="9476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77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478" w:author="Kem Sereyboth" w:date="2023-06-21T16:02:00Z">
        <w:del w:id="9479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80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គឺនាយកដ្ឋានត្រួតពិនិត្យ និងនាយកដ្ឋានផ្សះផ្សាវិ</w:delText>
          </w:r>
        </w:del>
      </w:ins>
      <w:ins w:id="9481" w:author="Kem Sereyboth" w:date="2023-07-25T14:13:00Z">
        <w:del w:id="9482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83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84" w:author="Kem Sereyboth" w:date="2023-06-21T16:02:00Z">
        <w:del w:id="9485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86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វា</w:delText>
          </w:r>
        </w:del>
      </w:ins>
      <w:ins w:id="9487" w:author="Kem Sereyboth" w:date="2023-07-25T14:13:00Z">
        <w:del w:id="9488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89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90" w:author="Kem Sereyboth" w:date="2023-06-21T16:02:00Z">
        <w:del w:id="9491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92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ទ</w:delText>
          </w:r>
          <w:r w:rsidR="009E6E54" w:rsidRPr="00E33574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49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94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និងការពារអ្ន​ក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95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ទទួលផ</w:delText>
          </w:r>
        </w:del>
      </w:ins>
      <w:ins w:id="9496" w:author="Kem Sereyboth" w:date="2023-06-27T15:35:00Z">
        <w:del w:id="9497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98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99" w:author="Kem Sereyboth" w:date="2023-06-21T16:02:00Z">
        <w:del w:id="9500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0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9502" w:author="Kem Sereyboth" w:date="2023-06-27T15:35:00Z">
        <w:del w:id="9503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0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05" w:author="Kem Sereyboth" w:date="2023-06-21T16:02:00Z">
        <w:del w:id="9506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07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និងមាននាយកដ្ឋានកិច្ចការទូទៅដែល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08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បំពេញមុខងារគាំទ្រដល់កិច្ចដំណើរការរប</w:delText>
          </w:r>
        </w:del>
      </w:ins>
      <w:ins w:id="9509" w:author="Kem Sereyboth" w:date="2023-07-25T14:13:00Z">
        <w:del w:id="9510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11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12" w:author="Kem Sereyboth" w:date="2023-06-21T16:02:00Z">
        <w:del w:id="9513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14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ស់</w:delText>
          </w:r>
        </w:del>
      </w:ins>
      <w:ins w:id="9515" w:author="Kem Sereyboth" w:date="2023-07-25T14:13:00Z">
        <w:del w:id="9516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17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18" w:author="Kem Sereyboth" w:date="2023-06-21T16:02:00Z">
        <w:del w:id="9519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520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និយ័តករ</w:delText>
          </w:r>
        </w:del>
      </w:ins>
      <w:ins w:id="9521" w:author="Kem Sereyboth" w:date="2023-07-25T14:12:00Z">
        <w:del w:id="9522" w:author="Sopheak Phorn" w:date="2023-07-28T13:44:00Z">
          <w:r w:rsidR="00F3757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523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 xml:space="preserve">​ </w:delText>
          </w:r>
        </w:del>
      </w:ins>
      <w:ins w:id="9524" w:author="Kem Sereyboth" w:date="2023-07-25T14:01:00Z">
        <w:del w:id="9525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526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ពាក់ព័ន្ធនឹងកិច្ចការរដ្ឋបាលទូទៅនិងហិរញ្ញវត្ថុ និងការអភិវ</w:delText>
          </w:r>
        </w:del>
      </w:ins>
      <w:ins w:id="9527" w:author="Kem Sereyboth" w:date="2023-07-25T14:02:00Z">
        <w:del w:id="9528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529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ឌ្ឍបច្ចេកវិទ្យាព័ត៌</w:delText>
          </w:r>
        </w:del>
      </w:ins>
      <w:ins w:id="9530" w:author="Kem Sereyboth" w:date="2023-07-25T14:12:00Z">
        <w:del w:id="9531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532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33" w:author="Kem Sereyboth" w:date="2023-07-25T14:02:00Z">
        <w:del w:id="9534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535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</w:delText>
          </w:r>
        </w:del>
      </w:ins>
      <w:ins w:id="9536" w:author="Kem Sereyboth" w:date="2023-07-25T14:12:00Z">
        <w:del w:id="9537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538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39" w:author="Kem Sereyboth" w:date="2023-07-25T14:02:00Z">
        <w:del w:id="9540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541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 (</w:delText>
          </w:r>
          <w:r w:rsidR="00340C94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542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ICT)</w:delText>
          </w:r>
        </w:del>
      </w:ins>
      <w:ins w:id="9543" w:author="Kem Sereyboth" w:date="2023-06-21T16:02:00Z">
        <w:del w:id="9544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545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9E6E54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ចំណែក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46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នាយកដ្ឋានចំនួន ២ ផ្សេងទៀត រួមមាន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47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នាយកដ្ឋានជំនួយសង្គម និងនាយកដ្ឋានសន្តិសុខសង្គម បំពេញការ</w:delText>
          </w:r>
        </w:del>
      </w:ins>
      <w:ins w:id="9548" w:author="Kem Sereyboth" w:date="2023-07-25T14:14:00Z">
        <w:del w:id="9549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550" w:author="Kem Sereyboth" w:date="2023-06-21T16:02:00Z">
        <w:del w:id="9551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52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ងារ</w:delText>
          </w:r>
        </w:del>
      </w:ins>
      <w:ins w:id="9553" w:author="Kem Sereyboth" w:date="2023-07-25T14:14:00Z">
        <w:del w:id="9554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555" w:author="Kem Sereyboth" w:date="2023-06-21T16:02:00Z">
        <w:del w:id="9556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ដោយឡែក</w:delText>
          </w:r>
        </w:del>
      </w:ins>
      <w:ins w:id="9557" w:author="Kem Sereyboth" w:date="2023-07-25T14:04:00Z">
        <w:del w:id="9558" w:author="Sopheak Phorn" w:date="2023-07-28T13:44:00Z">
          <w:r w:rsidR="00340C9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59" w:author="Kem Sereyboth" w:date="2023-07-25T14:1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560" w:author="Kem Sereyboth" w:date="2023-06-21T16:02:00Z">
        <w:del w:id="9561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ពាក់ព័ន្ធនឹងការអភិវឌ្ឍ</w:delText>
          </w:r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62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គោលន</w:delText>
          </w:r>
        </w:del>
      </w:ins>
      <w:ins w:id="9563" w:author="Kem Sereyboth" w:date="2023-06-27T15:35:00Z">
        <w:del w:id="9564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65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66" w:author="Kem Sereyboth" w:date="2023-06-21T16:02:00Z">
        <w:del w:id="9567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68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</w:delText>
          </w:r>
        </w:del>
      </w:ins>
      <w:ins w:id="9569" w:author="Kem Sereyboth" w:date="2023-06-27T15:35:00Z">
        <w:del w:id="9570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71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72" w:author="Kem Sereyboth" w:date="2023-06-21T16:02:00Z">
        <w:del w:id="9573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74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បាយគាំពារសង្គម</w:delText>
          </w:r>
        </w:del>
      </w:ins>
      <w:ins w:id="9575" w:author="Kem Sereyboth" w:date="2023-07-25T14:04:00Z">
        <w:del w:id="9576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77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ក្នុងក្របខណ្ឌ</w:delText>
          </w:r>
        </w:del>
      </w:ins>
      <w:ins w:id="9578" w:author="Kem Sereyboth" w:date="2023-07-25T14:05:00Z">
        <w:del w:id="9579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80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អគ្គលេ​ខាធិ​ការដ្ឋានក្រុ</w:delText>
          </w:r>
        </w:del>
      </w:ins>
      <w:ins w:id="9581" w:author="Kem Sereyboth" w:date="2023-07-25T14:15:00Z">
        <w:del w:id="9582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83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84" w:author="Kem Sereyboth" w:date="2023-07-25T14:05:00Z">
        <w:del w:id="9585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86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9587" w:author="Kem Sereyboth" w:date="2023-07-25T14:15:00Z">
        <w:del w:id="9588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89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90" w:author="Kem Sereyboth" w:date="2023-07-25T14:05:00Z">
        <w:del w:id="9591" w:author="Sopheak Phorn" w:date="2023-07-28T13:44:00Z">
          <w:r w:rsidR="00F37570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ប្រឹក្សាជា​តិ</w:delText>
          </w:r>
          <w:r w:rsidR="00F37570" w:rsidRPr="008207A1" w:rsidDel="008207A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9592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F37570" w:rsidRPr="00400C83" w:rsidDel="008207A1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គាំពារសង្គម</w:delText>
          </w:r>
        </w:del>
      </w:ins>
      <w:ins w:id="9593" w:author="Kem Sereyboth" w:date="2023-06-21T16:02:00Z">
        <w:del w:id="9594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9595" w:author="Kem Sereyboth" w:date="2023-06-21T16:03:00Z">
        <w:del w:id="9596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9E6E5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5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598" w:author="Kem Sereyboth" w:date="2023-06-20T14:25:00Z">
        <w:del w:id="9599" w:author="Sopheak Phorn" w:date="2023-07-28T13:44:00Z">
          <w:r w:rsidR="005C3437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រចនាសម្ព័ន្ធគ្រប់គ្រងដូច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14FF41E3" w14:textId="4EAC610E" w:rsidR="00D60D92" w:rsidRPr="00CD5931" w:rsidDel="008207A1" w:rsidRDefault="00FE2485">
      <w:pPr>
        <w:spacing w:after="0" w:line="226" w:lineRule="auto"/>
        <w:contextualSpacing/>
        <w:jc w:val="both"/>
        <w:rPr>
          <w:ins w:id="9600" w:author="Kem Sereiboth" w:date="2022-09-29T12:51:00Z"/>
          <w:del w:id="9601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602" w:author="Kem Sereyboth" w:date="2023-07-25T14:16:00Z">
            <w:rPr>
              <w:ins w:id="9603" w:author="Kem Sereiboth" w:date="2022-09-29T12:51:00Z"/>
              <w:del w:id="9604" w:author="Sopheak Phorn" w:date="2023-07-28T13:44:00Z"/>
              <w:rFonts w:ascii="Khmer MEF1" w:hAnsi="Khmer MEF1" w:cs="Khmer MEF1"/>
              <w:color w:val="000000"/>
              <w:spacing w:val="-4"/>
              <w:sz w:val="24"/>
              <w:szCs w:val="24"/>
              <w:lang w:val="ca-ES"/>
            </w:rPr>
          </w:rPrChange>
        </w:rPr>
        <w:pPrChange w:id="960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606" w:author="User" w:date="2022-09-10T13:00:00Z">
        <w:del w:id="9607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08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</w:delText>
          </w:r>
        </w:del>
      </w:ins>
      <w:ins w:id="9609" w:author="Kem Sereiboth" w:date="2022-09-13T16:05:00Z">
        <w:del w:id="9610" w:author="Sopheak Phorn" w:date="2023-07-28T13:44:00Z">
          <w:r w:rsidR="00E4228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1" w:author="Kem Sereyboth" w:date="2023-07-25T14:1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តួនាទី និងភារកិច្ច</w:delText>
          </w:r>
        </w:del>
      </w:ins>
      <w:ins w:id="9612" w:author="User" w:date="2022-09-10T13:00:00Z">
        <w:del w:id="9613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4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1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6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បាន</w:delText>
          </w:r>
        </w:del>
      </w:ins>
      <w:ins w:id="9617" w:author="sakaria fa" w:date="2022-09-13T22:00:00Z">
        <w:del w:id="9618" w:author="Sopheak Phorn" w:date="2023-07-28T13:44:00Z">
          <w:r w:rsidR="006346C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9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</w:del>
      </w:ins>
      <w:ins w:id="9620" w:author="Kem Sereiboth" w:date="2022-09-29T12:50:00Z">
        <w:del w:id="9621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22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9623" w:author="User" w:date="2022-09-10T13:00:00Z">
        <w:del w:id="9624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2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រៀបចំអភិវឌ្ឍនូវផែនការអភិវឌ្ឍន៍ស្ថាប័ន</w:delText>
          </w:r>
        </w:del>
      </w:ins>
      <w:ins w:id="9626" w:author="LENOVO" w:date="2022-10-02T05:19:00Z">
        <w:del w:id="9627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2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29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0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31" w:author="User" w:date="2022-09-10T13:00:00Z">
        <w:del w:id="9632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3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នៃនិយ័តករសន្តិសុខសង្គមសម្រាប់រយៈពេល ៥ឆ្នាំ </w:delText>
          </w:r>
        </w:del>
      </w:ins>
      <w:ins w:id="9634" w:author="User" w:date="2022-09-22T10:09:00Z">
        <w:del w:id="9635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36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(</w:delText>
          </w:r>
        </w:del>
      </w:ins>
      <w:ins w:id="9637" w:author="User" w:date="2022-09-10T13:00:00Z">
        <w:del w:id="9638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9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២០២២-២០២៦</w:delText>
          </w:r>
        </w:del>
      </w:ins>
      <w:ins w:id="9640" w:author="User" w:date="2022-09-22T10:10:00Z">
        <w:del w:id="9641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42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)</w:delText>
          </w:r>
        </w:del>
      </w:ins>
      <w:ins w:id="9643" w:author="User" w:date="2022-09-10T13:00:00Z">
        <w:del w:id="9644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4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9646" w:author="LENOVO" w:date="2022-10-02T05:22:00Z">
        <w:del w:id="9647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48" w:author="Kem Sereyboth" w:date="2023-07-25T14:16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និងផែនការសកម្មភាពបីឆ្នាំរំកិល (២០២២-២០២៤) </w:delText>
          </w:r>
        </w:del>
      </w:ins>
      <w:ins w:id="9649" w:author="User" w:date="2022-09-10T13:00:00Z">
        <w:del w:id="9650" w:author="Sopheak Phorn" w:date="2023-07-28T13:44:00Z">
          <w:r w:rsidRPr="00CD5931" w:rsidDel="008207A1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9651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និងផែនការសកម្មភាពបីឆ្នាំរំកិល ២០២២-២០២៤</w:delText>
          </w:r>
        </w:del>
      </w:ins>
      <w:ins w:id="9652" w:author="Voeun Kuyeng" w:date="2022-08-31T11:06:00Z">
        <w:del w:id="9653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តាមរយៈនេះ 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5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5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បានរៀបចំអភិវឌ្ឍនូវផែនការអភិវឌ្ឍន៍អង្គភាពសម្រាប់រយៈពេល ៥ឆ្នាំ </w:delText>
          </w:r>
        </w:del>
      </w:ins>
      <w:ins w:id="9659" w:author="socheata.ol@hotmail.com" w:date="2022-09-02T15:06:00Z">
        <w:del w:id="9660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61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662" w:author="Voeun Kuyeng" w:date="2022-08-31T11:06:00Z">
        <w:del w:id="9663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6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២០២១</w:delText>
          </w:r>
        </w:del>
      </w:ins>
      <w:ins w:id="9665" w:author="socheata.ol@hotmail.com" w:date="2022-09-02T15:21:00Z">
        <w:del w:id="9666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67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668" w:author="Voeun Kuyeng" w:date="2022-08-31T11:06:00Z">
        <w:del w:id="9669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-២០២៥</w:delText>
          </w:r>
        </w:del>
      </w:ins>
      <w:ins w:id="9671" w:author="socheata.ol@hotmail.com" w:date="2022-09-02T15:06:00Z">
        <w:del w:id="9672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73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674" w:author="Voeun Kuyeng" w:date="2022-08-31T11:06:00Z">
        <w:del w:id="9675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និងផែនការសកម្មភាពបីឆ្នាំរំកិល </w:delText>
          </w:r>
        </w:del>
      </w:ins>
      <w:ins w:id="9677" w:author="socheata.ol@hotmail.com" w:date="2022-09-02T15:06:00Z">
        <w:del w:id="9678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79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680" w:author="Voeun Kuyeng" w:date="2022-08-31T11:06:00Z">
        <w:del w:id="9681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២០២២-២០២៤</w:delText>
          </w:r>
        </w:del>
      </w:ins>
      <w:ins w:id="9683" w:author="socheata.ol@hotmail.com" w:date="2022-09-02T15:06:00Z">
        <w:del w:id="9684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85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686" w:author="Voeun Kuyeng" w:date="2022-08-31T11:06:00Z">
        <w:del w:id="9687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89" w:author="Kem Sereiboth" w:date="2022-09-29T12:51:00Z">
        <w:del w:id="969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1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ហើយផែនការនេះ</w:delText>
          </w:r>
        </w:del>
      </w:ins>
      <w:ins w:id="9692" w:author="LENOVO" w:date="2022-10-02T05:22:00Z">
        <w:del w:id="9693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4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9695" w:author="User" w:date="2022-10-09T22:32:00Z">
        <w:del w:id="9696" w:author="Sopheak Phorn" w:date="2023-07-28T13:44:00Z">
          <w:r w:rsidR="00A9512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7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98" w:author="LENOVO" w:date="2022-10-02T05:22:00Z">
        <w:del w:id="9699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0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 នេះ</w:delText>
          </w:r>
        </w:del>
      </w:ins>
      <w:ins w:id="9701" w:author="Kem Sereiboth" w:date="2022-09-29T12:51:00Z">
        <w:del w:id="9702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3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មិន</w:delText>
          </w:r>
        </w:del>
      </w:ins>
      <w:ins w:id="9704" w:author="User" w:date="2022-10-07T09:33:00Z">
        <w:del w:id="9705" w:author="Sopheak Phorn" w:date="2023-07-28T13:44:00Z">
          <w:r w:rsidR="00130F4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6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9707" w:author="Kem Sereiboth" w:date="2022-09-29T12:51:00Z">
        <w:del w:id="9708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9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ទាន់ដាក់​ឱ្យអនុវត្តនៅឡើយទេ។</w:delText>
          </w:r>
        </w:del>
      </w:ins>
      <w:ins w:id="9710" w:author="Kem Sereiboth" w:date="2022-09-29T12:52:00Z">
        <w:del w:id="9711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12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ចំពោះផែនការអភិវឌ្ឍន៍ស្ថា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13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ប័ន</w:delText>
          </w:r>
        </w:del>
      </w:ins>
      <w:ins w:id="9714" w:author="LENOVO" w:date="2022-10-02T05:23:00Z">
        <w:del w:id="9715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16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17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1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719" w:author="Kem Sereiboth" w:date="2022-09-29T12:52:00Z">
        <w:del w:id="972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21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នៃនិយ័តករសន្តិសុខសង្គម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22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723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(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24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725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)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26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បានដាក់ឆ្លងប្រជុំ</w:delText>
          </w:r>
        </w:del>
      </w:ins>
      <w:ins w:id="9727" w:author="Kem Sereiboth" w:date="2022-09-29T12:57:00Z">
        <w:del w:id="9728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29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បច្ចេកទេស </w:delText>
          </w:r>
          <w:r w:rsidR="00D60D9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30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31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កាលពីថ្ងៃទី១៩</w:delText>
          </w:r>
          <w:r w:rsidR="00CF031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32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1E4E590B" w14:textId="7F4081D1" w:rsidR="00F226D0" w:rsidRPr="00CD5931" w:rsidDel="008207A1" w:rsidRDefault="00F226D0">
      <w:pPr>
        <w:spacing w:after="0" w:line="226" w:lineRule="auto"/>
        <w:contextualSpacing/>
        <w:jc w:val="both"/>
        <w:rPr>
          <w:ins w:id="9733" w:author="Voeun Kuyeng" w:date="2022-08-31T11:24:00Z"/>
          <w:del w:id="9734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735" w:author="Kem Sereyboth" w:date="2023-07-25T14:16:00Z">
            <w:rPr>
              <w:ins w:id="9736" w:author="Voeun Kuyeng" w:date="2022-08-31T11:24:00Z"/>
              <w:del w:id="9737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lang w:val="ca-ES"/>
            </w:rPr>
          </w:rPrChange>
        </w:rPr>
        <w:pPrChange w:id="973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739" w:author="Voeun Kuyeng" w:date="2022-08-31T11:06:00Z">
        <w:del w:id="9740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4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ដើម្បីធានាបានការអនុវត្តការងារប្រកប</w:delText>
          </w:r>
        </w:del>
      </w:ins>
      <w:ins w:id="9742" w:author="socheata.ol@hotmail.com" w:date="2022-09-02T15:21:00Z">
        <w:del w:id="9743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44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745" w:author="Voeun Kuyeng" w:date="2022-08-31T11:06:00Z">
        <w:del w:id="9746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4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ដោយប្រសិទ្ធភាព និងស័ក្តិសិទ្ធភាព។</w:delText>
          </w:r>
        </w:del>
      </w:ins>
      <w:ins w:id="9748" w:author="Kem Sereiboth" w:date="2022-09-13T16:06:00Z">
        <w:del w:id="9749" w:author="Sopheak Phorn" w:date="2023-07-28T13:44:00Z">
          <w:r w:rsidR="00E4228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0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ខ-រចនាសម្ព័ន្ធ និងធនធានមនុស្សរបស់និយ័តករសន្តិសុខសង្គម</w:delText>
          </w:r>
        </w:del>
      </w:ins>
      <w:ins w:id="9751" w:author="Voeun Kuyeng" w:date="2022-08-31T11:06:00Z">
        <w:del w:id="9752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5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5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នឹងត្រូវអនុវត្តការងារទៅតាមគោលដៅចំនួន ....មានដូចជា៖ ១)...................២)..........................។</w:delText>
          </w:r>
        </w:del>
      </w:ins>
    </w:p>
    <w:p w14:paraId="619B9D11" w14:textId="68C12576" w:rsidR="00C34129" w:rsidRPr="00CD5931" w:rsidDel="008207A1" w:rsidRDefault="00C34129">
      <w:pPr>
        <w:spacing w:after="0" w:line="226" w:lineRule="auto"/>
        <w:contextualSpacing/>
        <w:jc w:val="both"/>
        <w:rPr>
          <w:ins w:id="9758" w:author="Voeun Kuyeng" w:date="2022-08-31T11:06:00Z"/>
          <w:del w:id="9759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760" w:author="Kem Sereyboth" w:date="2023-07-25T14:16:00Z">
            <w:rPr>
              <w:ins w:id="9761" w:author="Voeun Kuyeng" w:date="2022-08-31T11:06:00Z"/>
              <w:del w:id="9762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976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BACFE4" w14:textId="31FBAA3C" w:rsidR="00F226D0" w:rsidRPr="00CD5931" w:rsidDel="008207A1" w:rsidRDefault="00F226D0">
      <w:pPr>
        <w:spacing w:after="0" w:line="226" w:lineRule="auto"/>
        <w:contextualSpacing/>
        <w:jc w:val="both"/>
        <w:rPr>
          <w:ins w:id="9764" w:author="Voeun Kuyeng" w:date="2022-08-31T11:06:00Z"/>
          <w:del w:id="9765" w:author="Sopheak Phorn" w:date="2023-07-28T13:44:00Z"/>
          <w:rFonts w:ascii="Khmer MEF1" w:hAnsi="Khmer MEF1" w:cs="Khmer MEF1"/>
          <w:b/>
          <w:bCs/>
          <w:spacing w:val="2"/>
          <w:cs/>
          <w:lang w:val="ca-ES"/>
          <w:rPrChange w:id="9766" w:author="Kem Sereyboth" w:date="2023-07-25T14:16:00Z">
            <w:rPr>
              <w:ins w:id="9767" w:author="Voeun Kuyeng" w:date="2022-08-31T11:06:00Z"/>
              <w:del w:id="9768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9769" w:author="Sopheak Phorn" w:date="2023-08-25T16:14:00Z">
          <w:pPr>
            <w:pStyle w:val="NormalWeb"/>
            <w:spacing w:before="0" w:beforeAutospacing="0" w:after="0" w:afterAutospacing="0" w:line="250" w:lineRule="auto"/>
            <w:ind w:firstLine="720"/>
          </w:pPr>
        </w:pPrChange>
      </w:pPr>
      <w:ins w:id="9770" w:author="Voeun Kuyeng" w:date="2022-08-31T11:06:00Z">
        <w:del w:id="9771" w:author="Sopheak Phorn" w:date="2023-07-28T13:44:00Z"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2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ខ-ចំណុចទី២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lang w:val="ca-ES"/>
              <w:rPrChange w:id="9773" w:author="Kem Sereyboth" w:date="2023-07-25T14:16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4" w:author="Kem Sereyboth" w:date="2023-07-25T14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ត្រូវរៀបរាប់អំពីរចនាសម្ព័ន្ធ និងធនធានមនុស្សរបស់សវនដ្ឋាន។ សវនករទទួលបន្ទុក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5" w:author="Kem Sereyboth" w:date="2023-07-25T14:1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អាចរៀបរាប់អំពីចំណុចទី២ នេះ ដូចគំរូខាងក្រោម៖</w:delText>
          </w:r>
        </w:del>
      </w:ins>
    </w:p>
    <w:p w14:paraId="45D5CE29" w14:textId="171E5224" w:rsidR="00CC4009" w:rsidRPr="008207A1" w:rsidDel="008207A1" w:rsidRDefault="00F226D0">
      <w:pPr>
        <w:spacing w:after="0" w:line="226" w:lineRule="auto"/>
        <w:contextualSpacing/>
        <w:jc w:val="both"/>
        <w:rPr>
          <w:ins w:id="9776" w:author="Kem Sereiboth" w:date="2022-09-13T16:15:00Z"/>
          <w:del w:id="9777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778" w:author="Sopheak Phorn" w:date="2023-07-28T14:01:00Z">
            <w:rPr>
              <w:ins w:id="9779" w:author="Kem Sereiboth" w:date="2022-09-13T16:15:00Z"/>
              <w:del w:id="9780" w:author="Sopheak Phorn" w:date="2023-07-28T13:44:00Z"/>
              <w:rFonts w:ascii="Khmer MEF1" w:hAnsi="Khmer MEF1" w:cs="Khmer MEF1"/>
              <w:spacing w:val="2"/>
              <w:sz w:val="24"/>
              <w:szCs w:val="24"/>
              <w:highlight w:val="yellow"/>
            </w:rPr>
          </w:rPrChange>
        </w:rPr>
        <w:pPrChange w:id="978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782" w:author="Voeun Kuyeng" w:date="2022-08-31T11:06:00Z">
        <w:del w:id="9783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8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យោងតាមប្រកាស</w:delText>
          </w:r>
        </w:del>
      </w:ins>
      <w:ins w:id="9785" w:author="Kem Sereiboth" w:date="2022-09-15T10:41:00Z">
        <w:del w:id="9786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87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9788" w:author="Voeun Kuyeng" w:date="2022-08-31T11:06:00Z">
        <w:del w:id="978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792" w:author="socheata.ol@hotmail.com" w:date="2022-09-02T15:09:00Z">
        <w:del w:id="9793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94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795" w:author="Voeun Kuyeng" w:date="2022-08-31T11:06:00Z">
        <w:del w:id="9796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០០</w:delText>
          </w:r>
        </w:del>
      </w:ins>
      <w:ins w:id="9798" w:author="Kem Sereiboth" w:date="2022-09-15T10:42:00Z">
        <w:del w:id="9799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00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១១៣</w:delText>
          </w:r>
        </w:del>
      </w:ins>
      <w:ins w:id="9801" w:author="Voeun Kuyeng" w:date="2022-08-31T11:06:00Z">
        <w:del w:id="9802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0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9804" w:author="Kem Sereiboth" w:date="2022-09-15T10:42:00Z">
        <w:del w:id="9805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06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អនក្រ.បក</w:delText>
          </w:r>
        </w:del>
      </w:ins>
      <w:ins w:id="9807" w:author="Voeun Kuyeng" w:date="2022-08-31T11:06:00Z">
        <w:del w:id="9808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0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អ.ស.ហ.ប្រ.ក. ចុះថ្ងៃទី​១​</w:delText>
          </w:r>
        </w:del>
      </w:ins>
      <w:ins w:id="9810" w:author="Kem Sereiboth" w:date="2022-09-15T10:42:00Z">
        <w:del w:id="9811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12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៤</w:delText>
          </w:r>
        </w:del>
      </w:ins>
      <w:ins w:id="9813" w:author="Voeun Kuyeng" w:date="2022-08-31T11:06:00Z">
        <w:del w:id="9814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1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ខែតុលា</w:delText>
          </w:r>
        </w:del>
      </w:ins>
      <w:ins w:id="9816" w:author="Kem Sereiboth" w:date="2022-09-15T10:42:00Z">
        <w:del w:id="9817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18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កក្កដា</w:delText>
          </w:r>
        </w:del>
      </w:ins>
      <w:ins w:id="9819" w:author="Voeun Kuyeng" w:date="2022-08-31T11:06:00Z">
        <w:del w:id="9820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2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ឆ្នាំ២០២១</w:delText>
          </w:r>
        </w:del>
      </w:ins>
      <w:ins w:id="9822" w:author="socheata.ol@hotmail.com" w:date="2022-09-02T15:09:00Z">
        <w:del w:id="9823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24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825" w:author="Voeun Kuyeng" w:date="2022-08-31T11:06:00Z">
        <w:del w:id="9826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2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ស្ដីពីការរៀបចំ និងការ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2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</w:delText>
          </w:r>
        </w:del>
      </w:ins>
      <w:ins w:id="9829" w:author="Kem Sereiboth" w:date="2022-09-15T10:43:00Z">
        <w:del w:id="9830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31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របស់អង្គភាពក្រោមឱវាទរបស់អាជ្ញាធរសេវាហិរញ្ញវត្ថុមិនមែនធនាគារ</w:delText>
          </w:r>
        </w:del>
      </w:ins>
      <w:ins w:id="9832" w:author="Kem Sereiboth" w:date="2022-09-15T10:44:00Z">
        <w:del w:id="9833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34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5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ន.ស.ស</w:delText>
          </w:r>
          <w:r w:rsidR="00962CFF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36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</w:rPr>
              </w:rPrChange>
            </w:rPr>
            <w:delText>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7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ប្រើ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9" w:author="Kem Sereyboth" w:date="2023-07-25T14:16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រចនាសម្ពន្ធ័កម្រិតនាយកដ្ឋានដូចមានកំណត់ក្នុងអនុក្រឹត្យលេខ ០៣ អនក្រ.ប​ក​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0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គាំ​​​ពារសង្គម រាជរដ្ឋាភិបាលកម្ពុជា អគ្គលេខាធិការដ្ឋានក្រុមប្រឹក្សាជាតិគាំពារសង្គម (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1" w:author="Kem Sereyboth" w:date="2023-07-25T14:1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អ.ក.គ.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2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)</w:delText>
          </w:r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3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សម្រាប់ការអនុវត្តតួនាទី និងភារកិច្ច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4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45" w:author="Kem Sereiboth" w:date="2022-09-15T10:45:00Z">
        <w:del w:id="9846" w:author="Sopheak Phorn" w:date="2023-07-28T13:44:00Z"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47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848" w:author="Voeun Kuyeng" w:date="2022-08-31T11:06:00Z">
        <w:del w:id="984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5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នៃនាយកដ្ឋាន និងអង្គភាពក្រោមឱវាទរបស់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51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52" w:author="Kem Sereyboth" w:date="2023-07-25T14:16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53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5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9855" w:author="socheata.ol@hotmail.com" w:date="2022-09-02T15:10:00Z">
        <w:del w:id="9856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57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858" w:author="Voeun Kuyeng" w:date="2022-08-31T11:06:00Z">
        <w:del w:id="985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6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អគ្គលេខាធិការដ្ឋាន ឬនិយ័តករ</w:delText>
          </w:r>
        </w:del>
      </w:ins>
      <w:ins w:id="9861" w:author="socheata.ol@hotmail.com" w:date="2022-09-02T15:10:00Z">
        <w:del w:id="9862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63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864" w:author="Voeun Kuyeng" w:date="2022-08-31T11:06:00Z">
        <w:del w:id="9865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6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6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6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69" w:author="User" w:date="2022-09-19T15:08:00Z">
        <w:del w:id="9870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</w:delText>
          </w:r>
        </w:del>
      </w:ins>
      <w:ins w:id="9871" w:author="User" w:date="2022-10-03T12:43:00Z">
        <w:del w:id="9872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3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9874" w:author="User" w:date="2022-10-03T12:42:00Z">
        <w:del w:id="9875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6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A79A9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77" w:author="Kem Sereyboth" w:date="2023-07-25T14:1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8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79" w:author="User" w:date="2022-09-19T15:08:00Z">
        <w:del w:id="9880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ជា</w:delText>
          </w:r>
        </w:del>
      </w:ins>
      <w:ins w:id="9881" w:author="sakaria fa" w:date="2022-09-19T19:41:00Z">
        <w:del w:id="9882" w:author="Sopheak Phorn" w:date="2023-07-28T13:44:00Z">
          <w:r w:rsidR="001661A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</w:delText>
          </w:r>
        </w:del>
      </w:ins>
      <w:ins w:id="9883" w:author="User" w:date="2022-10-03T12:35:00Z">
        <w:del w:id="9884" w:author="Sopheak Phorn" w:date="2023-07-28T13:44:00Z">
          <w:r w:rsidR="00D272AF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885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9886" w:author="User" w:date="2022-09-19T15:08:00Z">
        <w:del w:id="9887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៖</w:delText>
          </w:r>
        </w:del>
      </w:ins>
    </w:p>
    <w:p w14:paraId="7A1DD1CA" w14:textId="4AE2ECAB" w:rsidR="005245EF" w:rsidRPr="008207A1" w:rsidDel="008207A1" w:rsidRDefault="006346C2">
      <w:pPr>
        <w:spacing w:after="0" w:line="226" w:lineRule="auto"/>
        <w:contextualSpacing/>
        <w:jc w:val="both"/>
        <w:rPr>
          <w:ins w:id="9888" w:author="LENOVO" w:date="2022-10-02T08:18:00Z"/>
          <w:del w:id="988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890" w:author="Sopheak Phorn" w:date="2023-07-28T14:01:00Z">
            <w:rPr>
              <w:ins w:id="9891" w:author="LENOVO" w:date="2022-10-02T08:18:00Z"/>
              <w:del w:id="9892" w:author="Sopheak Phorn" w:date="2023-07-28T13:4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9893" w:author="Sopheak Phorn" w:date="2023-08-25T16:14:00Z">
          <w:pPr>
            <w:pStyle w:val="ListParagraph"/>
            <w:numPr>
              <w:numId w:val="32"/>
            </w:numPr>
            <w:tabs>
              <w:tab w:val="left" w:pos="2977"/>
              <w:tab w:val="left" w:pos="4320"/>
            </w:tabs>
            <w:spacing w:after="0" w:line="228" w:lineRule="auto"/>
            <w:ind w:left="900" w:hanging="180"/>
            <w:jc w:val="both"/>
          </w:pPr>
        </w:pPrChange>
      </w:pPr>
      <w:ins w:id="9894" w:author="sakaria fa" w:date="2022-09-13T22:01:00Z">
        <w:del w:id="9895" w:author="Sopheak Phorn" w:date="2023-07-28T13:44:00Z">
          <w:r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896" w:author="Sopheak Phorn" w:date="2023-07-28T14:01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9897" w:author="Kem Sereiboth" w:date="2022-09-13T16:16:00Z">
        <w:del w:id="9898" w:author="Sopheak Phorn" w:date="2023-07-28T13:44:00Z"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899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ឯកឧត្តមបណ្ឌិត</w:delText>
          </w:r>
          <w:r w:rsidR="0049356D"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900" w:author="Sopheak Phorn" w:date="2023-07-28T14:01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901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ចន ណារិទ្ធ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9902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 xml:space="preserve"> ​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903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អនុរដ្ឋលេខាធិការក្រសួងសេដ្ឋកិច្ច</w:delText>
          </w:r>
        </w:del>
      </w:ins>
      <w:ins w:id="9904" w:author="Kem Sereiboth" w:date="2022-09-15T10:46:00Z">
        <w:del w:id="9905" w:author="Sopheak Phorn" w:date="2023-07-28T13:44:00Z">
          <w:r w:rsidR="006A5DC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906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07" w:author="Kem Sereiboth" w:date="2022-09-13T16:16:00Z">
        <w:del w:id="9908" w:author="Sopheak Phorn" w:date="2023-07-28T13:44:00Z"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909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និងហិរញ្ញវត្ថុ </w:delText>
          </w:r>
        </w:del>
      </w:ins>
      <w:ins w:id="9910" w:author="Kem Sereyboth" w:date="2023-06-23T14:03:00Z">
        <w:del w:id="9911" w:author="Sopheak Phorn" w:date="2023-07-28T13:44:00Z">
          <w:r w:rsidR="0029406E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ទទួលបន្ទុក</w:delText>
          </w:r>
        </w:del>
      </w:ins>
      <w:ins w:id="9912" w:author="Seng Chheanglay" w:date="2022-09-20T13:53:00Z">
        <w:del w:id="9913" w:author="Sopheak Phorn" w:date="2023-07-28T13:44:00Z">
          <w:r w:rsidR="00D869F1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914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ជាអគ្គ</w:delText>
          </w:r>
          <w:r w:rsidR="00D869F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9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លេខា</w:delText>
          </w:r>
        </w:del>
      </w:ins>
      <w:ins w:id="9916" w:author="User" w:date="2022-10-03T13:29:00Z">
        <w:del w:id="9917" w:author="Sopheak Phorn" w:date="2023-07-28T13:44:00Z">
          <w:r w:rsidR="00D55AF4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918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9919" w:author="LENOVO" w:date="2022-10-02T08:21:00Z">
        <w:del w:id="9920" w:author="Sopheak Phorn" w:date="2023-07-28T13:44:00Z">
          <w:r w:rsidR="005245EF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921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922" w:author="Seng Chheanglay" w:date="2022-09-20T13:53:00Z">
        <w:del w:id="9923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92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ធិការនៃក្រុមប្រឹក្សាជាតិគាំពារសង្គម</w:delText>
          </w:r>
        </w:del>
      </w:ins>
      <w:ins w:id="9925" w:author="User" w:date="2022-10-03T13:28:00Z">
        <w:del w:id="9926" w:author="Sopheak Phorn" w:date="2023-07-28T13:44:00Z">
          <w:r w:rsidR="000A260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(</w:delText>
          </w:r>
          <w:r w:rsidR="000A2604" w:rsidRPr="00E33574" w:rsidDel="008207A1">
            <w:rPr>
              <w:rFonts w:ascii="Khmer MEF1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992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E33574" w:rsidDel="008207A1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992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9929" w:author="Seng Chheanglay" w:date="2022-09-20T13:53:00Z">
        <w:del w:id="9930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93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32" w:author="Kem Sereiboth" w:date="2022-09-13T16:16:00Z">
        <w:del w:id="9933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3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និង​ជា​អគ្គនា</w:delText>
          </w:r>
        </w:del>
      </w:ins>
      <w:ins w:id="9935" w:author="Kem Sereiboth" w:date="2022-09-15T10:22:00Z">
        <w:del w:id="9936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93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38" w:author="Kem Sereiboth" w:date="2022-09-13T16:16:00Z">
        <w:del w:id="9939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40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9941" w:author="Kem Sereiboth" w:date="2022-09-15T10:22:00Z">
        <w:del w:id="9942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943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44" w:author="Kem Sereiboth" w:date="2022-09-13T16:16:00Z">
        <w:del w:id="9945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46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9947" w:author="Kem Sereiboth" w:date="2022-09-15T10:22:00Z">
        <w:del w:id="9948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94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50" w:author="Kem Sereiboth" w:date="2022-09-13T16:16:00Z">
        <w:del w:id="9951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52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53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9356D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955" w:author="Kem Sereyboth" w:date="2023-06-23T14:03:00Z">
        <w:del w:id="9956" w:author="Sopheak Phorn" w:date="2023-07-28T13:44:00Z">
          <w:r w:rsidR="0029406E" w:rsidRPr="00E33574" w:rsidDel="008207A1">
            <w:rPr>
              <w:rFonts w:ascii="Khmer MEF1" w:hAnsi="Khmer MEF1" w:cs="Khmer MEF1"/>
              <w:sz w:val="24"/>
              <w:szCs w:val="24"/>
              <w:cs/>
              <w:rPrChange w:id="995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3020F17" w14:textId="5151384E" w:rsidR="008A3521" w:rsidRPr="008207A1" w:rsidDel="008207A1" w:rsidRDefault="0049356D">
      <w:pPr>
        <w:spacing w:after="0" w:line="226" w:lineRule="auto"/>
        <w:contextualSpacing/>
        <w:jc w:val="both"/>
        <w:rPr>
          <w:ins w:id="9958" w:author="Kem Sereiboth" w:date="2022-09-13T16:34:00Z"/>
          <w:del w:id="995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960" w:author="Sopheak Phorn" w:date="2023-07-28T14:01:00Z">
            <w:rPr>
              <w:ins w:id="9961" w:author="Kem Sereiboth" w:date="2022-09-13T16:34:00Z"/>
              <w:del w:id="9962" w:author="Sopheak Phorn" w:date="2023-07-28T13:44:00Z"/>
              <w:lang w:val="ca-ES"/>
            </w:rPr>
          </w:rPrChange>
        </w:rPr>
        <w:pPrChange w:id="9963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9964" w:author="Kem Sereiboth" w:date="2022-09-13T16:16:00Z">
        <w:del w:id="9965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66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67" w:author="User" w:date="2022-09-10T13:03:00Z">
        <w:del w:id="9968" w:author="Sopheak Phorn" w:date="2023-07-28T13:44:00Z"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69" w:author="Kem Sereyboth" w:date="2023-07-25T14:19:00Z">
                <w:rPr>
                  <w:rFonts w:ascii="Khmer MEF1" w:eastAsia="Times New Roman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ឯកឧត្តមបណ្ឌិត ចន ណារិទ្ធ</w:delText>
          </w:r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970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71" w:author="Kem Sereyboth" w:date="2023-07-25T14:1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អគ្គលេខាធិការ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72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73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មានអគ្គលេខាធិការរងចំនួន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74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975" w:author="Kem Sereyboth" w:date="2023-06-21T16:06:00Z">
        <w:del w:id="9976" w:author="Sopheak Phorn" w:date="2023-07-28T13:44:00Z">
          <w:r w:rsidR="009161B8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77" w:author="Kem Sereyboth" w:date="2023-07-25T14:1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9978" w:author="User" w:date="2022-09-10T13:03:00Z">
        <w:del w:id="9979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80" w:author="Kem Sereyboth" w:date="2023-07-25T14:19:00Z">
                <w:rPr>
                  <w:rFonts w:cs="MoolBoran"/>
                  <w:cs/>
                </w:rPr>
              </w:rPrChange>
            </w:rPr>
            <w:delText>៤ រូប</w:delText>
          </w:r>
        </w:del>
      </w:ins>
      <w:ins w:id="9981" w:author="LENOVO" w:date="2022-10-08T09:46:00Z">
        <w:del w:id="9982" w:author="Sopheak Phorn" w:date="2023-07-28T13:44:00Z">
          <w:r w:rsidR="006F2356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983" w:author="Sopheak Phorn" w:date="2023-07-28T14:01:00Z">
                <w:rPr>
                  <w:rFonts w:ascii="Khmer MEF1" w:hAnsi="Khmer MEF1" w:cs="Khmer MEF1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984" w:author="User" w:date="2022-09-10T13:03:00Z">
        <w:del w:id="9985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86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>គឺ</w:delText>
          </w:r>
        </w:del>
      </w:ins>
      <w:ins w:id="9987" w:author="Kem Sereiboth" w:date="2022-09-13T16:43:00Z">
        <w:del w:id="9988" w:author="Sopheak Phorn" w:date="2023-07-28T13:44:00Z">
          <w:r w:rsidR="008A3521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89" w:author="Kem Sereyboth" w:date="2023-07-25T14:1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9990" w:author="User" w:date="2022-09-10T13:03:00Z">
        <w:del w:id="9991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92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FB6AC81" w14:textId="7355C035" w:rsidR="008A3521" w:rsidRPr="008207A1" w:rsidDel="008207A1" w:rsidRDefault="005245EF">
      <w:pPr>
        <w:spacing w:after="0" w:line="226" w:lineRule="auto"/>
        <w:contextualSpacing/>
        <w:jc w:val="both"/>
        <w:rPr>
          <w:del w:id="9993" w:author="Sopheak Phorn" w:date="2023-07-28T13:44:00Z"/>
          <w:rFonts w:ascii="Khmer MEF1" w:hAnsi="Khmer MEF1" w:cs="Khmer MEF1"/>
          <w:sz w:val="24"/>
          <w:szCs w:val="24"/>
          <w:lang w:val="ca-ES"/>
          <w:rPrChange w:id="9994" w:author="Sopheak Phorn" w:date="2023-07-28T14:01:00Z">
            <w:rPr>
              <w:del w:id="9995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996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  <w:ins w:id="9997" w:author="LENOVO" w:date="2022-10-02T08:19:00Z">
        <w:del w:id="9998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១.</w:delText>
          </w:r>
        </w:del>
      </w:ins>
      <w:ins w:id="9999" w:author="sakaria fa" w:date="2022-09-13T22:01:00Z">
        <w:del w:id="10000" w:author="Sopheak Phorn" w:date="2023-07-28T13:44:00Z">
          <w:r w:rsidR="006346C2"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001" w:author="Sopheak Phorn" w:date="2023-07-28T14:01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10002" w:author="Kem Sereiboth" w:date="2022-09-13T16:35:00Z">
        <w:del w:id="10003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00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10005" w:author="Kem Sereiboth" w:date="2022-09-13T16:34:00Z">
        <w:del w:id="10006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0007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ឯកឧត្តម ភក្ដី សម្បូរណ៍</w:delText>
          </w:r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008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10009" w:author="Kem Sereyboth" w:date="2023-06-21T16:08:00Z">
        <w:del w:id="10010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10011" w:author="Kem Sereiboth" w:date="2022-09-13T16:34:00Z">
        <w:del w:id="10012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013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ក្រុមប្រឹក្សាជាតិគាំពារសង្គម </w:delText>
          </w:r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14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ទទួលបន្ទុកការងាររប</w:delText>
          </w:r>
        </w:del>
      </w:ins>
      <w:ins w:id="10015" w:author="Kem Sereiboth" w:date="2022-09-15T10:53:00Z">
        <w:del w:id="10016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18" w:author="Kem Sereiboth" w:date="2022-09-13T16:34:00Z">
        <w:del w:id="10019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20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ស់</w:delText>
          </w:r>
        </w:del>
      </w:ins>
      <w:ins w:id="10021" w:author="Kem Sereiboth" w:date="2022-09-15T10:53:00Z">
        <w:del w:id="10022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24" w:author="Kem Sereiboth" w:date="2022-09-13T16:34:00Z">
        <w:del w:id="10025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26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នាយកដ្ឋានចំនួន ២ គឺនាយកដ្ឋានត្រួតពិនិត្យ និងនាយកដ្ឋានជំនួយសង្គ</w:delText>
          </w:r>
        </w:del>
      </w:ins>
      <w:ins w:id="10027" w:author="Kem Sereyboth" w:date="2023-06-21T16:08:00Z">
        <w:del w:id="10028" w:author="Sopheak Phorn" w:date="2023-07-28T13:44:00Z">
          <w:r w:rsidR="009161B8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30" w:author="Kem Sereiboth" w:date="2022-09-13T16:34:00Z">
        <w:del w:id="10031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10032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ម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33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។</w:delText>
          </w:r>
        </w:del>
      </w:ins>
    </w:p>
    <w:p w14:paraId="70271CF4" w14:textId="3BBB9F19" w:rsidR="005245EF" w:rsidRPr="008207A1" w:rsidDel="008207A1" w:rsidRDefault="005245EF">
      <w:pPr>
        <w:spacing w:after="0" w:line="226" w:lineRule="auto"/>
        <w:contextualSpacing/>
        <w:jc w:val="both"/>
        <w:rPr>
          <w:ins w:id="10034" w:author="LENOVO" w:date="2022-10-02T08:21:00Z"/>
          <w:del w:id="10035" w:author="Sopheak Phorn" w:date="2023-07-28T13:44:00Z"/>
          <w:rFonts w:ascii="Khmer MEF1" w:hAnsi="Khmer MEF1" w:cs="Khmer MEF1"/>
          <w:sz w:val="24"/>
          <w:szCs w:val="24"/>
          <w:lang w:val="ca-ES"/>
          <w:rPrChange w:id="10036" w:author="Sopheak Phorn" w:date="2023-07-28T14:01:00Z">
            <w:rPr>
              <w:ins w:id="10037" w:author="LENOVO" w:date="2022-10-02T08:21:00Z"/>
              <w:del w:id="10038" w:author="Sopheak Phorn" w:date="2023-07-28T13:44:00Z"/>
              <w:rFonts w:ascii="Khmer MEF1" w:hAnsi="Khmer MEF1" w:cs="Khmer MEF1"/>
              <w:sz w:val="24"/>
            </w:rPr>
          </w:rPrChange>
        </w:rPr>
        <w:pPrChange w:id="10039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</w:p>
    <w:p w14:paraId="1E325281" w14:textId="40DF109B" w:rsidR="005245EF" w:rsidRPr="008207A1" w:rsidDel="008207A1" w:rsidRDefault="005245EF">
      <w:pPr>
        <w:spacing w:after="0" w:line="226" w:lineRule="auto"/>
        <w:contextualSpacing/>
        <w:jc w:val="both"/>
        <w:rPr>
          <w:ins w:id="10040" w:author="Kem Sereyboth" w:date="2023-06-21T16:06:00Z"/>
          <w:del w:id="10041" w:author="Sopheak Phorn" w:date="2023-07-28T13:44:00Z"/>
          <w:rFonts w:ascii="Khmer MEF1" w:hAnsi="Khmer MEF1" w:cs="Khmer MEF1"/>
          <w:sz w:val="24"/>
          <w:szCs w:val="24"/>
          <w:lang w:val="ca-ES"/>
          <w:rPrChange w:id="10042" w:author="Sopheak Phorn" w:date="2023-07-28T14:01:00Z">
            <w:rPr>
              <w:ins w:id="10043" w:author="Kem Sereyboth" w:date="2023-06-21T16:06:00Z"/>
              <w:del w:id="1004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4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46" w:author="LENOVO" w:date="2022-10-02T08:19:00Z">
        <w:del w:id="1004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0049" w:author="sakaria fa" w:date="2022-09-13T22:01:00Z">
        <w:del w:id="10050" w:author="Sopheak Phorn" w:date="2023-07-28T13:44:00Z">
          <w:r w:rsidR="006346C2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051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0052" w:author="Kem Sereiboth" w:date="2022-09-13T16:35:00Z">
        <w:del w:id="10053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0055" w:author="Kem Sereiboth" w:date="2022-09-13T16:34:00Z">
        <w:del w:id="10056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10057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ឯកឧត្តម យោគ សាមឌី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58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10059" w:author="Kem Sereyboth" w:date="2023-06-21T16:08:00Z">
        <w:del w:id="10060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10061" w:author="Kem Sereiboth" w:date="2022-09-13T16:34:00Z">
        <w:del w:id="10062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63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ក្រុមប្រឹក្សាជាតិគាំពារសង្គម ទទួលបន្ទុករួមលើកិច្ចការ</w:delText>
          </w:r>
          <w:r w:rsidR="008A3521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64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រងា​​រ</w:delText>
          </w:r>
          <w:r w:rsidR="008A352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10065" w:author="Kem Sereyboth" w:date="2023-07-19T16:59:00Z">
                <w:rPr>
                  <w:rFonts w:ascii="Khmer MEF1" w:hAnsi="Khmer MEF1" w:cs="Khmer MEF1"/>
                  <w:spacing w:val="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66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សម្របសម្រួលជាមួយនាយកដ្ឋានកិច្ចការទូទៅ។</w:delText>
          </w:r>
        </w:del>
      </w:ins>
    </w:p>
    <w:p w14:paraId="77C959FE" w14:textId="057FC6F9" w:rsidR="009161B8" w:rsidRPr="008207A1" w:rsidDel="008207A1" w:rsidRDefault="009161B8">
      <w:pPr>
        <w:spacing w:after="0" w:line="226" w:lineRule="auto"/>
        <w:contextualSpacing/>
        <w:jc w:val="both"/>
        <w:rPr>
          <w:ins w:id="10067" w:author="Kem Sereyboth" w:date="2023-06-21T16:09:00Z"/>
          <w:del w:id="10068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10069" w:author="Sopheak Phorn" w:date="2023-07-28T14:01:00Z">
            <w:rPr>
              <w:ins w:id="10070" w:author="Kem Sereyboth" w:date="2023-06-21T16:09:00Z"/>
              <w:del w:id="1007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7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73" w:author="Kem Sereyboth" w:date="2023-06-21T16:06:00Z">
        <w:del w:id="10074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75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៣.លោក</w:delText>
          </w:r>
        </w:del>
      </w:ins>
      <w:ins w:id="10076" w:author="Kem Sereyboth" w:date="2023-06-21T16:07:00Z">
        <w:del w:id="10077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78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ស្រី </w:delText>
          </w:r>
          <w:r w:rsidRPr="009B3332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0079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ថន កេណ្ណារ័ត្ន</w:delText>
          </w:r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80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ជាអគ្គលេខាធិការរងនៃ</w:delText>
          </w:r>
        </w:del>
      </w:ins>
      <w:ins w:id="10081" w:author="Kem Sereyboth" w:date="2023-06-21T16:09:00Z">
        <w:del w:id="10082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83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អគ្គលេខាធិការដ្ឋានក្រុមប្រឹក្សាជាតិគាំពារស</w:delText>
          </w:r>
        </w:del>
      </w:ins>
      <w:ins w:id="10084" w:author="Kem Sereyboth" w:date="2023-07-25T15:02:00Z">
        <w:del w:id="10085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86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87" w:author="Kem Sereyboth" w:date="2023-06-21T16:09:00Z">
        <w:del w:id="10088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89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</w:delText>
          </w:r>
        </w:del>
      </w:ins>
      <w:ins w:id="10090" w:author="Kem Sereyboth" w:date="2023-07-25T15:02:00Z">
        <w:del w:id="10091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92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93" w:author="Kem Sereyboth" w:date="2023-06-21T16:09:00Z">
        <w:del w:id="10094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95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</w:p>
    <w:p w14:paraId="511EB709" w14:textId="1C597578" w:rsidR="009161B8" w:rsidRPr="008207A1" w:rsidDel="008207A1" w:rsidRDefault="009161B8">
      <w:pPr>
        <w:spacing w:after="0" w:line="226" w:lineRule="auto"/>
        <w:contextualSpacing/>
        <w:jc w:val="both"/>
        <w:rPr>
          <w:del w:id="10096" w:author="Sopheak Phorn" w:date="2023-07-28T13:44:00Z"/>
          <w:rFonts w:ascii="Khmer MEF1" w:hAnsi="Khmer MEF1" w:cs="Khmer MEF1"/>
          <w:sz w:val="24"/>
          <w:szCs w:val="24"/>
          <w:lang w:val="ca-ES"/>
          <w:rPrChange w:id="10097" w:author="Sopheak Phorn" w:date="2023-07-28T14:01:00Z">
            <w:rPr>
              <w:del w:id="10098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9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100" w:author="Kem Sereyboth" w:date="2023-06-21T16:09:00Z">
        <w:del w:id="1010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៤.លោក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101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ជាអគ្គលេខាធិការរងនៃអគ្គលេខាធិការដ្ឋានក្រុមប្រឹក្សាជាតិគាំពារសង្គម</w:delText>
          </w:r>
        </w:del>
      </w:ins>
      <w:ins w:id="10103" w:author="Kem Sereyboth" w:date="2023-07-25T15:02:00Z">
        <w:del w:id="10104" w:author="Sopheak Phorn" w:date="2023-07-28T13:44:00Z">
          <w:r w:rsidR="00601A3A" w:rsidDel="008207A1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31F7FEB2" w14:textId="2EFC3371" w:rsidR="00CD5931" w:rsidRPr="008207A1" w:rsidDel="008207A1" w:rsidRDefault="00CD5931">
      <w:pPr>
        <w:spacing w:after="0" w:line="226" w:lineRule="auto"/>
        <w:contextualSpacing/>
        <w:jc w:val="both"/>
        <w:rPr>
          <w:ins w:id="10105" w:author="Kem Sereyboth" w:date="2023-07-25T14:20:00Z"/>
          <w:del w:id="10106" w:author="Sopheak Phorn" w:date="2023-07-28T13:44:00Z"/>
          <w:rFonts w:ascii="Khmer MEF1" w:hAnsi="Khmer MEF1" w:cs="Khmer MEF1"/>
          <w:sz w:val="24"/>
          <w:szCs w:val="24"/>
          <w:lang w:val="ca-ES"/>
          <w:rPrChange w:id="10107" w:author="Sopheak Phorn" w:date="2023-07-28T14:01:00Z">
            <w:rPr>
              <w:ins w:id="10108" w:author="Kem Sereyboth" w:date="2023-07-25T14:20:00Z"/>
              <w:del w:id="10109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11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65A690" w14:textId="1C4E4E65" w:rsidR="00CD5931" w:rsidRPr="008207A1" w:rsidDel="008207A1" w:rsidRDefault="00CD5931">
      <w:pPr>
        <w:spacing w:after="0" w:line="226" w:lineRule="auto"/>
        <w:contextualSpacing/>
        <w:jc w:val="both"/>
        <w:rPr>
          <w:ins w:id="10111" w:author="Kem Sereyboth" w:date="2023-07-25T14:20:00Z"/>
          <w:del w:id="10112" w:author="Sopheak Phorn" w:date="2023-07-28T13:44:00Z"/>
          <w:rFonts w:ascii="Khmer MEF1" w:hAnsi="Khmer MEF1" w:cs="Khmer MEF1"/>
          <w:sz w:val="10"/>
          <w:szCs w:val="10"/>
          <w:lang w:val="ca-ES"/>
          <w:rPrChange w:id="10113" w:author="Sopheak Phorn" w:date="2023-07-28T14:01:00Z">
            <w:rPr>
              <w:ins w:id="10114" w:author="Kem Sereyboth" w:date="2023-07-25T14:20:00Z"/>
              <w:del w:id="10115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116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</w:p>
    <w:p w14:paraId="0E04A9F5" w14:textId="51E85513" w:rsidR="008A3521" w:rsidRPr="008207A1" w:rsidDel="008207A1" w:rsidRDefault="005245EF">
      <w:pPr>
        <w:spacing w:after="0" w:line="226" w:lineRule="auto"/>
        <w:contextualSpacing/>
        <w:jc w:val="both"/>
        <w:rPr>
          <w:ins w:id="10117" w:author="Kem Sereiboth" w:date="2022-09-13T16:34:00Z"/>
          <w:del w:id="10118" w:author="Sopheak Phorn" w:date="2023-07-28T13:44:00Z"/>
          <w:rFonts w:ascii="Khmer MEF1" w:hAnsi="Khmer MEF1" w:cs="Khmer MEF1"/>
          <w:sz w:val="24"/>
          <w:szCs w:val="24"/>
          <w:lang w:val="ca-ES"/>
          <w:rPrChange w:id="10119" w:author="Sopheak Phorn" w:date="2023-07-28T14:01:00Z">
            <w:rPr>
              <w:ins w:id="10120" w:author="Kem Sereiboth" w:date="2022-09-13T16:34:00Z"/>
              <w:del w:id="10121" w:author="Sopheak Phorn" w:date="2023-07-28T13:44:00Z"/>
              <w:rFonts w:ascii="Khmer MEF1" w:hAnsi="Khmer MEF1" w:cs="Khmer MEF1"/>
              <w:sz w:val="24"/>
            </w:rPr>
          </w:rPrChange>
        </w:rPr>
        <w:pPrChange w:id="10122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10123" w:author="LENOVO" w:date="2022-10-02T08:22:00Z">
        <w:del w:id="10124" w:author="Sopheak Phorn" w:date="2023-07-28T13:44:00Z">
          <w:r w:rsidRPr="00CD5931" w:rsidDel="008207A1">
            <w:rPr>
              <w:rFonts w:ascii="Khmer MEF1" w:hAnsi="Khmer MEF1" w:cs="Khmer MEF1"/>
              <w:sz w:val="24"/>
              <w:szCs w:val="24"/>
              <w:cs/>
              <w:rPrChange w:id="10125" w:author="Kem Sereyboth" w:date="2023-07-25T14:2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</w:p>
    <w:p w14:paraId="63F8CE5B" w14:textId="5286A480" w:rsidR="008A3521" w:rsidRPr="008207A1" w:rsidDel="008207A1" w:rsidRDefault="006346C2">
      <w:pPr>
        <w:spacing w:after="0" w:line="226" w:lineRule="auto"/>
        <w:contextualSpacing/>
        <w:jc w:val="both"/>
        <w:rPr>
          <w:del w:id="10126" w:author="Sopheak Phorn" w:date="2023-07-28T13:44:00Z"/>
          <w:lang w:val="ca-ES"/>
          <w:rPrChange w:id="10127" w:author="Sopheak Phorn" w:date="2023-07-28T14:01:00Z">
            <w:rPr>
              <w:del w:id="10128" w:author="Sopheak Phorn" w:date="2023-07-28T13:44:00Z"/>
            </w:rPr>
          </w:rPrChange>
        </w:rPr>
        <w:pPrChange w:id="10129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  <w:ins w:id="10130" w:author="sakaria fa" w:date="2022-09-13T22:02:00Z">
        <w:del w:id="10131" w:author="Sopheak Phorn" w:date="2023-07-28T13:44:00Z">
          <w:r w:rsidRPr="008207A1" w:rsidDel="008207A1">
            <w:rPr>
              <w:lang w:val="ca-ES"/>
              <w:rPrChange w:id="10132" w:author="Sopheak Phorn" w:date="2023-07-28T14:01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  <w:ins w:id="10133" w:author="Kem Sereiboth" w:date="2022-09-13T16:35:00Z">
        <w:del w:id="10134" w:author="Sopheak Phorn" w:date="2023-07-28T13:44:00Z">
          <w:r w:rsidR="008A3521" w:rsidRPr="00E33574" w:rsidDel="008207A1">
            <w:rPr>
              <w:cs/>
              <w:rPrChange w:id="1013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10136" w:author="Kem Sereiboth" w:date="2022-09-13T16:34:00Z">
        <w:del w:id="10137" w:author="Sopheak Phorn" w:date="2023-07-28T13:44:00Z">
          <w:r w:rsidR="008A3521" w:rsidRPr="00E33574" w:rsidDel="008207A1">
            <w:rPr>
              <w:b/>
              <w:bCs/>
              <w:cs/>
              <w:rPrChange w:id="10138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លោកជំទាវ ឆាត់ ឡេងចាន់ឆាយ៉ា</w:delText>
          </w:r>
          <w:r w:rsidR="008A3521" w:rsidRPr="00E33574" w:rsidDel="008207A1">
            <w:rPr>
              <w:cs/>
              <w:rPrChange w:id="10139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</w:delText>
          </w:r>
        </w:del>
      </w:ins>
      <w:ins w:id="10140" w:author="User" w:date="2022-10-05T16:14:00Z">
        <w:del w:id="10141" w:author="Sopheak Phorn" w:date="2023-07-28T13:44:00Z">
          <w:r w:rsidR="00E7030C" w:rsidRPr="00E33574" w:rsidDel="008207A1">
            <w:rPr>
              <w:cs/>
            </w:rPr>
            <w:delText xml:space="preserve">អគ្គលេខាធិការរងក្រុមប្រឹក្សាជាតិគាំពារសង្គម </w:delText>
          </w:r>
        </w:del>
      </w:ins>
      <w:ins w:id="10142" w:author="Kem Sereiboth" w:date="2022-09-13T16:34:00Z">
        <w:del w:id="10143" w:author="Sopheak Phorn" w:date="2023-07-28T13:44:00Z">
          <w:r w:rsidR="008A3521" w:rsidRPr="00E33574" w:rsidDel="008207A1">
            <w:rPr>
              <w:cs/>
              <w:rPrChange w:id="10144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មានតួនាទី និងភារកិច្ច</w:delText>
          </w:r>
        </w:del>
      </w:ins>
      <w:ins w:id="10145" w:author="User" w:date="2022-10-05T16:15:00Z">
        <w:del w:id="10146" w:author="Sopheak Phorn" w:date="2023-07-28T13:44:00Z">
          <w:r w:rsidR="007D6BD2" w:rsidRPr="00E33574" w:rsidDel="008207A1">
            <w:rPr>
              <w:cs/>
              <w:rPrChange w:id="10147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ទទួលបន្ទុក</w:delText>
          </w:r>
        </w:del>
      </w:ins>
      <w:ins w:id="10148" w:author="Kem Sereiboth" w:date="2022-09-13T16:34:00Z">
        <w:del w:id="10149" w:author="Sopheak Phorn" w:date="2023-07-28T13:44:00Z">
          <w:r w:rsidR="008A3521" w:rsidRPr="00E33574" w:rsidDel="008207A1">
            <w:rPr>
              <w:spacing w:val="2"/>
              <w:cs/>
              <w:rPrChange w:id="10150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ពិនិត្យលើទិដ្ឋភាពកិច្ចការគតិយុត្តក្នុងដំណើរការ</w:delText>
          </w:r>
          <w:r w:rsidR="008A3521" w:rsidRPr="00E33574" w:rsidDel="008207A1">
            <w:rPr>
              <w:spacing w:val="2"/>
              <w:cs/>
              <w:rPrChange w:id="10151" w:author="Kem Sereyboth" w:date="2023-07-19T16:59:00Z">
                <w:rPr>
                  <w:rFonts w:ascii="Khmer MEF1" w:hAnsi="Khmer MEF1" w:cs="Khmer MEF1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2"/>
              <w:cs/>
              <w:rPrChange w:id="10152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ក្នុងប្រព័ន្ធគាំពារសង្គមទាំងមូល។ បន្ថែមលើនេះ លោកជំទាវ</w:delText>
          </w:r>
          <w:r w:rsidR="008A3521" w:rsidRPr="00E33574" w:rsidDel="008207A1">
            <w:rPr>
              <w:cs/>
              <w:rPrChange w:id="10153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ក៏ជាសេនាធិការរបស់ក្រសួងសេដ្ឋកិច្ច</w:delText>
          </w:r>
        </w:del>
      </w:ins>
      <w:ins w:id="10154" w:author="Kem Sereiboth" w:date="2022-09-15T10:53:00Z">
        <w:del w:id="10155" w:author="Sopheak Phorn" w:date="2023-07-28T13:44:00Z">
          <w:r w:rsidR="004C739F" w:rsidRPr="00E33574" w:rsidDel="008207A1">
            <w:rPr>
              <w:cs/>
              <w:rPrChange w:id="101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0157" w:author="Kem Sereiboth" w:date="2022-09-13T16:34:00Z">
        <w:del w:id="10158" w:author="Sopheak Phorn" w:date="2023-07-28T13:44:00Z">
          <w:r w:rsidR="008A3521" w:rsidRPr="00E33574" w:rsidDel="008207A1">
            <w:rPr>
              <w:cs/>
              <w:rPrChange w:id="10159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និងហិរញ្ញវត្ថុ ក្នុងនាមជាសមាជិកក្រុមប្រឹក្សាភិបាលរបស់</w:delText>
          </w:r>
          <w:r w:rsidR="008A3521" w:rsidRPr="00E33574" w:rsidDel="008207A1">
            <w:rPr>
              <w:spacing w:val="16"/>
              <w:cs/>
              <w:rPrChange w:id="10160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បេឡាជាតិសន្តិសុខសង្គម ដែលទទួលបន្ទុកលើនាយកដ្ឋានផ្សះផ្សាវិវាទ និង​ការពារអ្នក</w:delText>
          </w:r>
          <w:r w:rsidR="008A3521" w:rsidRPr="00E33574" w:rsidDel="008207A1">
            <w:rPr>
              <w:spacing w:val="-10"/>
              <w:cs/>
              <w:rPrChange w:id="10161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ទទួលផល។</w:delText>
          </w:r>
        </w:del>
      </w:ins>
    </w:p>
    <w:p w14:paraId="052A1DB6" w14:textId="1261A5B5" w:rsidR="00D5169E" w:rsidRPr="008207A1" w:rsidDel="008207A1" w:rsidRDefault="00D5169E">
      <w:pPr>
        <w:spacing w:after="0" w:line="226" w:lineRule="auto"/>
        <w:contextualSpacing/>
        <w:jc w:val="both"/>
        <w:rPr>
          <w:ins w:id="10162" w:author="LENOVO" w:date="2022-10-02T08:24:00Z"/>
          <w:del w:id="10163" w:author="Sopheak Phorn" w:date="2023-07-28T13:44:00Z"/>
          <w:lang w:val="ca-ES"/>
          <w:rPrChange w:id="10164" w:author="Sopheak Phorn" w:date="2023-07-28T14:01:00Z">
            <w:rPr>
              <w:ins w:id="10165" w:author="LENOVO" w:date="2022-10-02T08:24:00Z"/>
              <w:del w:id="10166" w:author="Sopheak Phorn" w:date="2023-07-28T13:44:00Z"/>
            </w:rPr>
          </w:rPrChange>
        </w:rPr>
        <w:pPrChange w:id="10167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</w:p>
    <w:p w14:paraId="7450A76C" w14:textId="471ED71D" w:rsidR="00841A07" w:rsidRPr="008207A1" w:rsidDel="008207A1" w:rsidRDefault="00841A07">
      <w:pPr>
        <w:spacing w:after="0" w:line="226" w:lineRule="auto"/>
        <w:contextualSpacing/>
        <w:jc w:val="both"/>
        <w:rPr>
          <w:del w:id="10168" w:author="Sopheak Phorn" w:date="2023-07-28T13:44:00Z"/>
          <w:spacing w:val="-2"/>
          <w:lang w:val="ca-ES"/>
          <w:rPrChange w:id="10169" w:author="Sopheak Phorn" w:date="2023-07-28T14:01:00Z">
            <w:rPr>
              <w:del w:id="10170" w:author="Sopheak Phorn" w:date="2023-07-28T13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10171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</w:p>
    <w:p w14:paraId="58D7AFE1" w14:textId="7D674D68" w:rsidR="006A5DCB" w:rsidRPr="008207A1" w:rsidDel="008207A1" w:rsidRDefault="00D5169E">
      <w:pPr>
        <w:spacing w:after="0" w:line="226" w:lineRule="auto"/>
        <w:contextualSpacing/>
        <w:jc w:val="both"/>
        <w:rPr>
          <w:del w:id="10172" w:author="Sopheak Phorn" w:date="2023-07-28T13:44:00Z"/>
          <w:b/>
          <w:bCs/>
          <w:lang w:val="ca-ES"/>
          <w:rPrChange w:id="10173" w:author="Sopheak Phorn" w:date="2023-07-28T14:01:00Z">
            <w:rPr>
              <w:del w:id="10174" w:author="Sopheak Phorn" w:date="2023-07-28T13:44:00Z"/>
              <w:rFonts w:ascii="Khmer MEF1" w:hAnsi="Khmer MEF1" w:cs="Khmer MEF1"/>
              <w:b/>
              <w:bCs/>
              <w:color w:val="000000"/>
              <w:sz w:val="24"/>
              <w:szCs w:val="24"/>
            </w:rPr>
          </w:rPrChange>
        </w:rPr>
        <w:pPrChange w:id="10175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  <w:ins w:id="10176" w:author="LENOVO" w:date="2022-10-02T08:24:00Z">
        <w:del w:id="10177" w:author="Sopheak Phorn" w:date="2023-07-28T13:44:00Z">
          <w:r w:rsidRPr="00E33574" w:rsidDel="008207A1">
            <w:rPr>
              <w:spacing w:val="6"/>
              <w:cs/>
              <w:rPrChange w:id="101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0179" w:author="Kem Sereiboth" w:date="2022-09-13T16:35:00Z">
        <w:del w:id="10180" w:author="Sopheak Phorn" w:date="2023-07-28T13:44:00Z">
          <w:r w:rsidR="008A3521" w:rsidRPr="00E33574" w:rsidDel="008207A1">
            <w:rPr>
              <w:spacing w:val="6"/>
              <w:cs/>
              <w:rPrChange w:id="10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0182" w:author="sakaria fa" w:date="2022-09-13T22:02:00Z">
        <w:del w:id="10183" w:author="Sopheak Phorn" w:date="2023-07-28T13:44:00Z">
          <w:r w:rsidR="006346C2" w:rsidRPr="008207A1" w:rsidDel="008207A1">
            <w:rPr>
              <w:spacing w:val="6"/>
              <w:lang w:val="ca-ES"/>
              <w:rPrChange w:id="10184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10185" w:author="Kem Sereiboth" w:date="2022-09-13T16:34:00Z">
        <w:del w:id="10186" w:author="Sopheak Phorn" w:date="2023-07-28T13:44:00Z">
          <w:r w:rsidR="008A3521" w:rsidRPr="00E33574" w:rsidDel="008207A1">
            <w:rPr>
              <w:spacing w:val="6"/>
              <w:cs/>
              <w:rPrChange w:id="101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លោកស្រី </w:delText>
          </w:r>
          <w:r w:rsidR="008A3521" w:rsidRPr="00E33574" w:rsidDel="008207A1">
            <w:rPr>
              <w:b/>
              <w:bCs/>
              <w:spacing w:val="6"/>
              <w:cs/>
              <w:rPrChange w:id="1018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>អ៊ុយ ច័ន្ទនិមល</w:delText>
          </w:r>
          <w:r w:rsidR="008A3521" w:rsidRPr="00E33574" w:rsidDel="008207A1">
            <w:rPr>
              <w:spacing w:val="6"/>
              <w:cs/>
              <w:rPrChange w:id="101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</w:del>
      </w:ins>
      <w:ins w:id="10190" w:author="User" w:date="2022-10-05T16:14:00Z">
        <w:del w:id="10191" w:author="Sopheak Phorn" w:date="2023-07-28T13:44:00Z">
          <w:r w:rsidR="00E7030C" w:rsidRPr="00E33574" w:rsidDel="008207A1">
            <w:rPr>
              <w:spacing w:val="6"/>
              <w:cs/>
              <w:rPrChange w:id="101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អគ្គលេខាធិការរងក្រុមប្រឹក្សាជាតិគាំពារសង្គម </w:delText>
          </w:r>
        </w:del>
      </w:ins>
      <w:ins w:id="10193" w:author="Kem Sereiboth" w:date="2022-09-13T16:34:00Z">
        <w:del w:id="10194" w:author="Sopheak Phorn" w:date="2023-07-28T13:44:00Z">
          <w:r w:rsidR="008A3521" w:rsidRPr="00E33574" w:rsidDel="008207A1">
            <w:rPr>
              <w:spacing w:val="6"/>
              <w:cs/>
              <w:rPrChange w:id="101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អគ្គលេខាធិការរងទទួលបន្ទុកក្នុង</w:delText>
          </w:r>
          <w:r w:rsidR="008A3521" w:rsidRPr="00E33574" w:rsidDel="008207A1">
            <w:rPr>
              <w:spacing w:val="8"/>
              <w:cs/>
              <w:rPrChange w:id="101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ទិដ្ឋភាពការងារពាក់ព័ន្ធនឹងក្រុមប្រឹក្សា</w:delText>
          </w:r>
        </w:del>
      </w:ins>
      <w:ins w:id="10197" w:author="User" w:date="2022-09-28T17:13:00Z">
        <w:del w:id="10198" w:author="Sopheak Phorn" w:date="2023-07-28T13:44:00Z">
          <w:r w:rsidR="00771E39" w:rsidRPr="008207A1" w:rsidDel="008207A1">
            <w:rPr>
              <w:spacing w:val="8"/>
              <w:lang w:val="ca-ES"/>
              <w:rPrChange w:id="10199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-</w:delText>
          </w:r>
        </w:del>
      </w:ins>
      <w:ins w:id="10200" w:author="Kem Sereiboth" w:date="2022-09-13T16:34:00Z">
        <w:del w:id="10201" w:author="Sopheak Phorn" w:date="2023-07-28T13:44:00Z">
          <w:r w:rsidR="008A3521" w:rsidRPr="00E33574" w:rsidDel="008207A1">
            <w:rPr>
              <w:spacing w:val="8"/>
              <w:cs/>
              <w:rPrChange w:id="102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ជាតិគាំពារសង្គម</w:delText>
          </w:r>
          <w:r w:rsidR="008A3521" w:rsidRPr="00E33574" w:rsidDel="008207A1">
            <w:rPr>
              <w:spacing w:val="6"/>
              <w:cs/>
              <w:rPrChange w:id="10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8"/>
              <w:cs/>
              <w:rPrChange w:id="102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ជាពិសេសពាក់ព័ន្ធនឹងយន្តការ</w:delText>
          </w:r>
        </w:del>
      </w:ins>
      <w:ins w:id="10205" w:author="User" w:date="2022-09-22T10:19:00Z">
        <w:del w:id="10206" w:author="Sopheak Phorn" w:date="2023-07-28T13:44:00Z">
          <w:r w:rsidR="00841A07" w:rsidRPr="008207A1" w:rsidDel="008207A1">
            <w:rPr>
              <w:spacing w:val="8"/>
              <w:lang w:val="ca-ES"/>
              <w:rPrChange w:id="10207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841A07" w:rsidRPr="00E33574" w:rsidDel="008207A1">
            <w:rPr>
              <w:spacing w:val="8"/>
              <w:cs/>
              <w:rPrChange w:id="102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10209" w:author="Kem Sereiboth" w:date="2022-09-13T16:34:00Z">
        <w:del w:id="10210" w:author="Sopheak Phorn" w:date="2023-07-28T13:44:00Z">
          <w:r w:rsidR="008A3521" w:rsidRPr="00E33574" w:rsidDel="008207A1">
            <w:rPr>
              <w:cs/>
              <w:rPrChange w:id="102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នីតិវិធីលើអត្ថប្រយោជន៍ដល់ជន</w:delText>
          </w:r>
        </w:del>
      </w:ins>
      <w:ins w:id="10212" w:author="LENOVO" w:date="2022-10-02T08:27:00Z">
        <w:del w:id="10213" w:author="Sopheak Phorn" w:date="2023-07-28T13:44:00Z">
          <w:r w:rsidRPr="00E33574" w:rsidDel="008207A1">
            <w:rPr>
              <w:cs/>
              <w:rPrChange w:id="102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0215" w:author="Kem Sereiboth" w:date="2022-09-13T16:34:00Z">
        <w:del w:id="10216" w:author="Sopheak Phorn" w:date="2023-07-28T13:44:00Z">
          <w:r w:rsidR="008A3521" w:rsidRPr="00E33574" w:rsidDel="008207A1">
            <w:rPr>
              <w:cs/>
              <w:rPrChange w:id="102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ចាស់ជរាមិនថាតាមរយៈរបបសោធននិវត្តន៍ ឬក៏របបជំនួយ</w:delText>
          </w:r>
          <w:r w:rsidR="008A3521" w:rsidRPr="00E33574" w:rsidDel="008207A1">
            <w:rPr>
              <w:spacing w:val="4"/>
              <w:cs/>
              <w:rPrChange w:id="102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ពីរដ្ឋនោះទេ។</w:delText>
          </w:r>
        </w:del>
      </w:ins>
    </w:p>
    <w:p w14:paraId="4B331AD6" w14:textId="7F11986C" w:rsidR="00841A07" w:rsidRPr="008207A1" w:rsidDel="008207A1" w:rsidRDefault="00841A07">
      <w:pPr>
        <w:spacing w:after="0" w:line="226" w:lineRule="auto"/>
        <w:contextualSpacing/>
        <w:jc w:val="both"/>
        <w:rPr>
          <w:ins w:id="10219" w:author="User" w:date="2022-09-22T10:21:00Z"/>
          <w:del w:id="10220" w:author="Sopheak Phorn" w:date="2023-07-28T13:44:00Z"/>
          <w:spacing w:val="4"/>
          <w:lang w:val="ca-ES"/>
          <w:rPrChange w:id="10221" w:author="Sopheak Phorn" w:date="2023-07-28T14:01:00Z">
            <w:rPr>
              <w:ins w:id="10222" w:author="User" w:date="2022-09-22T10:21:00Z"/>
              <w:del w:id="10223" w:author="Sopheak Phorn" w:date="2023-07-28T13:44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10224" w:author="Sopheak Phorn" w:date="2023-08-25T16:14:00Z">
          <w:pPr>
            <w:spacing w:after="0" w:line="240" w:lineRule="auto"/>
            <w:ind w:firstLine="720"/>
            <w:jc w:val="both"/>
          </w:pPr>
        </w:pPrChange>
      </w:pPr>
    </w:p>
    <w:p w14:paraId="68DAD60B" w14:textId="77D4431B" w:rsidR="00FE2485" w:rsidRPr="008207A1" w:rsidDel="008207A1" w:rsidRDefault="00CC4009">
      <w:pPr>
        <w:spacing w:after="0" w:line="226" w:lineRule="auto"/>
        <w:contextualSpacing/>
        <w:jc w:val="both"/>
        <w:rPr>
          <w:ins w:id="10225" w:author="User" w:date="2022-09-10T13:03:00Z"/>
          <w:del w:id="10226" w:author="Sopheak Phorn" w:date="2023-07-28T13:44:00Z"/>
          <w:rFonts w:ascii="Khmer MEF1" w:hAnsi="Khmer MEF1" w:cs="Khmer MEF1"/>
          <w:sz w:val="24"/>
          <w:szCs w:val="24"/>
          <w:lang w:val="ca-ES"/>
          <w:rPrChange w:id="10227" w:author="Sopheak Phorn" w:date="2023-07-28T14:01:00Z">
            <w:rPr>
              <w:ins w:id="10228" w:author="User" w:date="2022-09-10T13:03:00Z"/>
              <w:del w:id="10229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023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231" w:author="User" w:date="2022-09-19T15:10:00Z">
        <w:del w:id="10232" w:author="Sopheak Phorn" w:date="2023-07-28T13:44:00Z">
          <w:r w:rsidRPr="008207A1" w:rsidDel="008207A1">
            <w:rPr>
              <w:lang w:val="ca-ES"/>
              <w:rPrChange w:id="10233" w:author="Sopheak Phorn" w:date="2023-07-28T14:01:00Z">
                <w:rPr/>
              </w:rPrChange>
            </w:rPr>
            <w:delText>-</w:delText>
          </w:r>
        </w:del>
      </w:ins>
      <w:ins w:id="10234" w:author="User" w:date="2022-09-10T13:03:00Z">
        <w:del w:id="10235" w:author="Sopheak Phorn" w:date="2023-07-28T13:44:00Z">
          <w:r w:rsidR="00FE2485" w:rsidRPr="00E33574" w:rsidDel="008207A1">
            <w:rPr>
              <w:cs/>
              <w:rPrChange w:id="1023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="00FE2485" w:rsidRPr="00E33574" w:rsidDel="008207A1">
            <w:rPr>
              <w:cs/>
              <w:rPrChange w:id="10237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ភក្ដី សម្បូរណ៍</w:delText>
          </w:r>
          <w:r w:rsidR="00FE2485" w:rsidRPr="00E33574" w:rsidDel="008207A1">
            <w:rPr>
              <w:cs/>
              <w:rPrChange w:id="10238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២.</w:delText>
          </w:r>
          <w:r w:rsidR="00FE2485" w:rsidRPr="00E33574" w:rsidDel="008207A1">
            <w:rPr>
              <w:cs/>
              <w:rPrChange w:id="10239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យោគ សាមឌី ៣.លោកជំទាវ ឆាត់ ឡេងចាន់ឆាយ៉ា</w:delText>
          </w:r>
          <w:r w:rsidR="00FE2485" w:rsidRPr="00E33574" w:rsidDel="008207A1">
            <w:rPr>
              <w:cs/>
              <w:rPrChange w:id="10240" w:author="Kem Sereyboth" w:date="2023-07-19T16:59:00Z">
                <w:rPr>
                  <w:rFonts w:cs="MoolBoran"/>
                  <w:cs/>
                </w:rPr>
              </w:rPrChange>
            </w:rPr>
            <w:delText xml:space="preserve"> និង ៤. លោកស្រី អ៊ុយ ចាន់និមល</w:delText>
          </w:r>
          <w:r w:rsidR="00FE2485" w:rsidRPr="00E33574" w:rsidDel="008207A1">
            <w:rPr>
              <w:cs/>
              <w:rPrChange w:id="10241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FE2485" w:rsidRPr="00E33574" w:rsidDel="008207A1">
            <w:rPr>
              <w:cs/>
              <w:rPrChange w:id="1024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43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10244" w:author="Kem Sereiboth" w:date="2022-09-15T10:49:00Z">
        <w:del w:id="10245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46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ក្រោមឱវាទ</w:delText>
          </w:r>
        </w:del>
      </w:ins>
      <w:ins w:id="10247" w:author="User" w:date="2022-09-22T10:21:00Z">
        <w:del w:id="10248" w:author="Sopheak Phorn" w:date="2023-07-28T13:44:00Z">
          <w:r w:rsidR="00841A07" w:rsidRPr="00CD5931" w:rsidDel="008207A1">
            <w:rPr>
              <w:rFonts w:ascii="Khmer MEF1" w:hAnsi="Khmer MEF1" w:cs="Khmer MEF1"/>
              <w:sz w:val="24"/>
              <w:szCs w:val="24"/>
              <w:cs/>
              <w:rPrChange w:id="10249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10250" w:author="Kem Sereiboth" w:date="2022-09-15T10:49:00Z">
        <w:del w:id="10251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52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ចំនួន</w:delText>
          </w:r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53" w:author="Kem Sereyboth" w:date="2023-07-25T14:2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0254" w:author="User" w:date="2022-09-10T13:03:00Z">
        <w:del w:id="10255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56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ចំណុះ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57" w:author="Kem Sereyboth" w:date="2023-07-25T14:20:00Z">
                <w:rPr>
                  <w:rFonts w:cs="MoolBoran"/>
                  <w:cs/>
                </w:rPr>
              </w:rPrChange>
            </w:rPr>
            <w:delText>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58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៥ </w:delText>
          </w:r>
        </w:del>
      </w:ins>
      <w:ins w:id="10259" w:author="User" w:date="2022-09-19T15:25:00Z">
        <w:del w:id="10260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61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និងពុំមាន</w:delText>
          </w:r>
        </w:del>
      </w:ins>
      <w:ins w:id="10262" w:author="User" w:date="2022-10-03T12:45:00Z">
        <w:del w:id="10263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64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ការបែងចែក</w:delText>
          </w:r>
        </w:del>
      </w:ins>
      <w:ins w:id="10265" w:author="User" w:date="2022-09-19T15:26:00Z">
        <w:del w:id="10266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67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កម្រិតការិយាល័យទេ។</w:delText>
          </w:r>
        </w:del>
      </w:ins>
      <w:ins w:id="10268" w:author="User" w:date="2022-09-19T15:27:00Z">
        <w:del w:id="10269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70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71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10272" w:author="User" w:date="2022-10-03T12:46:00Z">
        <w:del w:id="10273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74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275" w:author="User" w:date="2022-09-19T15:27:00Z">
        <w:del w:id="10276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77" w:author="Kem Sereyboth" w:date="2023-07-25T14:20:00Z">
                <w:rPr>
                  <w:rFonts w:cs="MoolBoran"/>
                  <w:cs/>
                </w:rPr>
              </w:rPrChange>
            </w:rPr>
            <w:delText xml:space="preserve">ទាំង ៥ </w:delText>
          </w:r>
        </w:del>
      </w:ins>
      <w:ins w:id="10278" w:author="User" w:date="2022-10-03T12:45:00Z">
        <w:del w:id="10279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80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10281" w:author="User" w:date="2022-09-19T15:27:00Z">
        <w:del w:id="10282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83" w:author="Kem Sereyboth" w:date="2023-07-25T14:20:00Z">
                <w:rPr>
                  <w:rFonts w:cs="MoolBoran"/>
                  <w:cs/>
                </w:rPr>
              </w:rPrChange>
            </w:rPr>
            <w:delText>មាន៖</w:delText>
          </w:r>
        </w:del>
      </w:ins>
    </w:p>
    <w:p w14:paraId="72DBA8D7" w14:textId="727BF7DD" w:rsidR="00F9121B" w:rsidRPr="00E33574" w:rsidDel="008207A1" w:rsidRDefault="00FE2485">
      <w:pPr>
        <w:spacing w:after="0" w:line="226" w:lineRule="auto"/>
        <w:contextualSpacing/>
        <w:jc w:val="both"/>
        <w:rPr>
          <w:ins w:id="10284" w:author="Seng Chheanglay" w:date="2022-09-20T13:56:00Z"/>
          <w:del w:id="1028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286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87" w:author="User" w:date="2022-09-10T13:03:00Z">
        <w:del w:id="1028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8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9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នាយកដ្ឋានជំនួយសង្គម ដឹកនាំដោយ </w:delText>
          </w:r>
        </w:del>
      </w:ins>
    </w:p>
    <w:p w14:paraId="629CC523" w14:textId="6679A73A" w:rsidR="00F9121B" w:rsidRPr="006E6058" w:rsidDel="008207A1" w:rsidRDefault="00DE67EF">
      <w:pPr>
        <w:spacing w:after="0" w:line="226" w:lineRule="auto"/>
        <w:contextualSpacing/>
        <w:jc w:val="both"/>
        <w:rPr>
          <w:del w:id="10291" w:author="Sopheak Phorn" w:date="2023-07-28T13:44:00Z"/>
          <w:rFonts w:ascii="Khmer MEF1" w:hAnsi="Khmer MEF1" w:cs="Khmer MEF1"/>
          <w:sz w:val="24"/>
          <w:szCs w:val="24"/>
          <w:lang w:val="ca-ES"/>
          <w:rPrChange w:id="10292" w:author="Sopheak Phorn" w:date="2023-07-28T09:15:00Z">
            <w:rPr>
              <w:del w:id="10293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29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295" w:author="User" w:date="2022-09-10T13:09:00Z">
        <w:del w:id="10296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2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2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ស្រេង សោភ័ណ្ឌរស្មី</w:delText>
          </w:r>
        </w:del>
      </w:ins>
      <w:ins w:id="10299" w:author="User" w:date="2022-09-10T13:03:00Z">
        <w:del w:id="10300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0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302" w:author="sakaria fa" w:date="2022-10-01T00:14:00Z">
        <w:del w:id="10303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304" w:author="User" w:date="2022-09-10T13:11:00Z">
        <w:del w:id="1030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0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  <w:ins w:id="10307" w:author="User" w:date="2022-09-10T13:20:00Z">
        <w:del w:id="10308" w:author="Sopheak Phorn" w:date="2023-07-28T13:44:00Z">
          <w:r w:rsidR="0031688D" w:rsidRPr="00E33574" w:rsidDel="008207A1">
            <w:rPr>
              <w:rFonts w:ascii="Khmer MEF1" w:hAnsi="Khmer MEF1" w:cs="Khmer MEF1"/>
              <w:sz w:val="24"/>
              <w:szCs w:val="24"/>
              <w:cs/>
              <w:rPrChange w:id="103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7363A349" w14:textId="64115AEC" w:rsidR="0007037E" w:rsidRPr="006E6058" w:rsidDel="008207A1" w:rsidRDefault="0007037E">
      <w:pPr>
        <w:spacing w:after="0" w:line="226" w:lineRule="auto"/>
        <w:contextualSpacing/>
        <w:jc w:val="both"/>
        <w:rPr>
          <w:ins w:id="10310" w:author="LENOVO" w:date="2022-10-02T08:29:00Z"/>
          <w:del w:id="10311" w:author="Sopheak Phorn" w:date="2023-07-28T13:44:00Z"/>
          <w:rFonts w:ascii="Khmer MEF1" w:hAnsi="Khmer MEF1" w:cs="Khmer MEF1"/>
          <w:sz w:val="24"/>
          <w:szCs w:val="24"/>
          <w:lang w:val="ca-ES"/>
          <w:rPrChange w:id="10312" w:author="Sopheak Phorn" w:date="2023-07-28T09:15:00Z">
            <w:rPr>
              <w:ins w:id="10313" w:author="LENOVO" w:date="2022-10-02T08:29:00Z"/>
              <w:del w:id="1031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315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67243CA8" w14:textId="1311A935" w:rsidR="00DE67EF" w:rsidRPr="008207A1" w:rsidDel="008207A1" w:rsidRDefault="0031688D">
      <w:pPr>
        <w:spacing w:after="0" w:line="226" w:lineRule="auto"/>
        <w:contextualSpacing/>
        <w:jc w:val="both"/>
        <w:rPr>
          <w:ins w:id="10316" w:author="User" w:date="2022-09-10T13:13:00Z"/>
          <w:del w:id="10317" w:author="Sopheak Phorn" w:date="2023-07-28T13:44:00Z"/>
          <w:rFonts w:ascii="Khmer MEF1" w:hAnsi="Khmer MEF1" w:cs="Khmer MEF1"/>
          <w:sz w:val="24"/>
          <w:szCs w:val="24"/>
          <w:lang w:val="ca-ES"/>
          <w:rPrChange w:id="10318" w:author="Sopheak Phorn" w:date="2023-07-28T14:01:00Z">
            <w:rPr>
              <w:ins w:id="10319" w:author="User" w:date="2022-09-10T13:13:00Z"/>
              <w:del w:id="10320" w:author="Sopheak Phorn" w:date="2023-07-28T13:44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032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22" w:author="User" w:date="2022-09-10T13:20:00Z">
        <w:del w:id="1032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និ</w:delText>
          </w:r>
        </w:del>
      </w:ins>
      <w:ins w:id="10325" w:author="Kem Sereiboth" w:date="2022-09-13T16:24:00Z">
        <w:del w:id="10326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ង</w:delText>
          </w:r>
        </w:del>
      </w:ins>
      <w:ins w:id="10327" w:author="User" w:date="2022-09-10T13:20:00Z">
        <w:del w:id="1032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</w:p>
    <w:p w14:paraId="2E5248C7" w14:textId="41F00900" w:rsidR="00FE2485" w:rsidRPr="008207A1" w:rsidDel="008207A1" w:rsidRDefault="00DE67EF">
      <w:pPr>
        <w:spacing w:after="0" w:line="226" w:lineRule="auto"/>
        <w:contextualSpacing/>
        <w:jc w:val="both"/>
        <w:rPr>
          <w:ins w:id="10330" w:author="User" w:date="2022-09-10T13:13:00Z"/>
          <w:del w:id="10331" w:author="Sopheak Phorn" w:date="2023-07-28T13:44:00Z"/>
          <w:rFonts w:ascii="Khmer MEF1" w:hAnsi="Khmer MEF1" w:cs="Khmer MEF1"/>
          <w:sz w:val="24"/>
          <w:szCs w:val="24"/>
          <w:lang w:val="ca-ES"/>
          <w:rPrChange w:id="10332" w:author="Sopheak Phorn" w:date="2023-07-28T14:01:00Z">
            <w:rPr>
              <w:ins w:id="10333" w:author="User" w:date="2022-09-10T13:13:00Z"/>
              <w:del w:id="10334" w:author="Sopheak Phorn" w:date="2023-07-28T13:44:00Z"/>
              <w:highlight w:val="yellow"/>
            </w:rPr>
          </w:rPrChange>
        </w:rPr>
        <w:pPrChange w:id="1033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36" w:author="User" w:date="2022-09-10T13:11:00Z">
        <w:del w:id="1033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38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លោក ស៊ាន</w:delText>
          </w:r>
        </w:del>
      </w:ins>
      <w:ins w:id="10339" w:author="User" w:date="2022-09-10T13:12:00Z">
        <w:del w:id="1034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41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សុវឌ្ឍន៍ ជាអនុប្រធាន</w:delText>
          </w:r>
        </w:del>
      </w:ins>
      <w:ins w:id="10342" w:author="User" w:date="2022-09-10T13:15:00Z">
        <w:del w:id="1034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4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</w:delText>
          </w:r>
        </w:del>
      </w:ins>
      <w:ins w:id="10345" w:author="User" w:date="2022-09-10T13:16:00Z">
        <w:del w:id="1034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47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យកដ្ឋាន</w:delText>
          </w:r>
        </w:del>
      </w:ins>
      <w:ins w:id="10348" w:author="User" w:date="2022-09-10T13:13:00Z">
        <w:del w:id="10349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350" w:author="Sopheak Phorn" w:date="2023-07-28T14:01:00Z">
                <w:rPr>
                  <w:highlight w:val="yellow"/>
                </w:rPr>
              </w:rPrChange>
            </w:rPr>
            <w:delText xml:space="preserve"> (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51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ព្យួរក្របខណ្ឌ</w:delText>
          </w:r>
        </w:del>
      </w:ins>
      <w:ins w:id="10352" w:author="User" w:date="2022-09-10T13:14:00Z">
        <w:del w:id="10353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354" w:author="Sopheak Phorn" w:date="2023-07-28T14:01:00Z">
                <w:rPr>
                  <w:highlight w:val="yellow"/>
                </w:rPr>
              </w:rPrChange>
            </w:rPr>
            <w:delText>)</w:delText>
          </w:r>
        </w:del>
      </w:ins>
    </w:p>
    <w:p w14:paraId="75E041FD" w14:textId="288426AA" w:rsidR="00DE67EF" w:rsidRPr="008207A1" w:rsidDel="008207A1" w:rsidRDefault="00DE67EF">
      <w:pPr>
        <w:spacing w:after="0" w:line="226" w:lineRule="auto"/>
        <w:contextualSpacing/>
        <w:jc w:val="both"/>
        <w:rPr>
          <w:ins w:id="10355" w:author="User" w:date="2022-09-10T13:16:00Z"/>
          <w:del w:id="10356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57" w:author="Sopheak Phorn" w:date="2023-07-28T14:01:00Z">
            <w:rPr>
              <w:ins w:id="10358" w:author="User" w:date="2022-09-10T13:16:00Z"/>
              <w:del w:id="1035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36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61" w:author="User" w:date="2022-09-10T13:14:00Z">
        <w:del w:id="10362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63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036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ខូវ វឌ្ឍនៈ</w:delText>
          </w:r>
        </w:del>
      </w:ins>
      <w:ins w:id="10365" w:author="sakaria fa" w:date="2022-10-01T00:14:00Z">
        <w:del w:id="10366" w:author="Sopheak Phorn" w:date="2023-07-28T13:44:00Z"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</w:del>
      </w:ins>
      <w:ins w:id="10367" w:author="User" w:date="2022-09-10T13:15:00Z">
        <w:del w:id="1036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69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ជាអនុប្រធា</w:delText>
          </w:r>
        </w:del>
      </w:ins>
      <w:ins w:id="10370" w:author="User" w:date="2022-09-22T10:22:00Z">
        <w:del w:id="10371" w:author="Sopheak Phorn" w:date="2023-07-28T13:44:00Z">
          <w:r w:rsidR="00841A07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</w:delText>
          </w:r>
        </w:del>
      </w:ins>
      <w:ins w:id="10372" w:author="User" w:date="2022-09-10T13:15:00Z">
        <w:del w:id="10373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7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នាយកដ្ឋាន</w:delText>
          </w:r>
        </w:del>
      </w:ins>
    </w:p>
    <w:p w14:paraId="07CF8F99" w14:textId="3BDCC69C" w:rsidR="00DE67EF" w:rsidRPr="008207A1" w:rsidDel="008207A1" w:rsidRDefault="00DE67EF">
      <w:pPr>
        <w:spacing w:after="0" w:line="226" w:lineRule="auto"/>
        <w:contextualSpacing/>
        <w:jc w:val="both"/>
        <w:rPr>
          <w:ins w:id="10375" w:author="User" w:date="2022-09-10T13:17:00Z"/>
          <w:del w:id="10376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77" w:author="Sopheak Phorn" w:date="2023-07-28T14:01:00Z">
            <w:rPr>
              <w:ins w:id="10378" w:author="User" w:date="2022-09-10T13:17:00Z"/>
              <w:del w:id="1037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38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81" w:author="User" w:date="2022-09-10T13:16:00Z">
        <w:del w:id="10382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ឡាត ស</w:delText>
          </w:r>
        </w:del>
      </w:ins>
      <w:ins w:id="10384" w:author="User" w:date="2022-09-10T13:17:00Z">
        <w:del w:id="10385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ូយ មន្រ្តី 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387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បន្តការសិក្សា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389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)</w:delText>
          </w:r>
        </w:del>
      </w:ins>
    </w:p>
    <w:p w14:paraId="5F6008AC" w14:textId="0EC46E47" w:rsidR="00DE67EF" w:rsidRPr="008207A1" w:rsidDel="008207A1" w:rsidRDefault="00DE67EF">
      <w:pPr>
        <w:spacing w:after="0" w:line="226" w:lineRule="auto"/>
        <w:contextualSpacing/>
        <w:jc w:val="both"/>
        <w:rPr>
          <w:ins w:id="10390" w:author="User" w:date="2022-09-10T13:03:00Z"/>
          <w:del w:id="10391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92" w:author="Sopheak Phorn" w:date="2023-07-28T14:01:00Z">
            <w:rPr>
              <w:ins w:id="10393" w:author="User" w:date="2022-09-10T13:03:00Z"/>
              <w:del w:id="10394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39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96" w:author="User" w:date="2022-09-10T13:17:00Z">
        <w:del w:id="10397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គ្រុយ វីរៈ មន្រ្តីកម្មសិក្សា</w:delText>
          </w:r>
        </w:del>
      </w:ins>
    </w:p>
    <w:p w14:paraId="325D4822" w14:textId="08C26B69" w:rsidR="00F9121B" w:rsidRPr="00E33574" w:rsidDel="008207A1" w:rsidRDefault="00FE2485">
      <w:pPr>
        <w:spacing w:after="0" w:line="226" w:lineRule="auto"/>
        <w:contextualSpacing/>
        <w:jc w:val="both"/>
        <w:rPr>
          <w:ins w:id="10399" w:author="Seng Chheanglay" w:date="2022-09-20T13:56:00Z"/>
          <w:del w:id="1040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0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02" w:author="User" w:date="2022-09-10T13:03:00Z">
        <w:del w:id="1040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0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២.នាយកដ្ឋានសន្តិសុខសង្គម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0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ដឹកនាំដោយ </w:delText>
          </w:r>
        </w:del>
      </w:ins>
    </w:p>
    <w:p w14:paraId="49A063BD" w14:textId="5401C5A5" w:rsidR="00F9121B" w:rsidRPr="00E33574" w:rsidDel="008207A1" w:rsidRDefault="00DE67EF">
      <w:pPr>
        <w:spacing w:after="0" w:line="226" w:lineRule="auto"/>
        <w:contextualSpacing/>
        <w:jc w:val="both"/>
        <w:rPr>
          <w:ins w:id="10406" w:author="Seng Chheanglay" w:date="2022-09-20T13:57:00Z"/>
          <w:del w:id="1040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0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09" w:author="User" w:date="2022-09-10T13:18:00Z">
        <w:del w:id="10410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41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4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ថន កេ</w:delText>
          </w:r>
        </w:del>
      </w:ins>
      <w:ins w:id="10413" w:author="User" w:date="2022-09-10T13:19:00Z">
        <w:del w:id="10414" w:author="Sopheak Phorn" w:date="2023-07-28T13:44:00Z"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4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ណ្ណារ័ត្ន</w:delText>
          </w:r>
        </w:del>
      </w:ins>
      <w:ins w:id="10416" w:author="User" w:date="2022-09-10T13:03:00Z">
        <w:del w:id="10417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19" w:author="sakaria fa" w:date="2022-10-01T00:14:00Z">
        <w:del w:id="10420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421" w:author="User" w:date="2022-09-10T13:29:00Z">
        <w:del w:id="10422" w:author="Sopheak Phorn" w:date="2023-07-28T13:44:00Z">
          <w:r w:rsidR="00B47A1B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25BEB989" w14:textId="4C5DA879" w:rsidR="00FE2485" w:rsidRPr="00E33574" w:rsidDel="008207A1" w:rsidRDefault="0031688D">
      <w:pPr>
        <w:spacing w:after="0" w:line="226" w:lineRule="auto"/>
        <w:contextualSpacing/>
        <w:jc w:val="both"/>
        <w:rPr>
          <w:ins w:id="10424" w:author="User" w:date="2022-09-10T13:20:00Z"/>
          <w:del w:id="10425" w:author="Sopheak Phorn" w:date="2023-07-28T13:44:00Z"/>
          <w:rFonts w:ascii="Khmer MEF1" w:hAnsi="Khmer MEF1" w:cs="Khmer MEF1"/>
          <w:sz w:val="24"/>
          <w:szCs w:val="24"/>
          <w:lang w:val="ca-ES"/>
          <w:rPrChange w:id="10426" w:author="Kem Sereyboth" w:date="2023-07-19T16:59:00Z">
            <w:rPr>
              <w:ins w:id="10427" w:author="User" w:date="2022-09-10T13:20:00Z"/>
              <w:del w:id="10428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429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430" w:author="User" w:date="2022-09-10T13:22:00Z">
        <w:del w:id="1043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3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2ECF4178" w14:textId="6398351A" w:rsidR="0031688D" w:rsidRPr="00E33574" w:rsidDel="008207A1" w:rsidRDefault="0031688D">
      <w:pPr>
        <w:spacing w:after="0" w:line="226" w:lineRule="auto"/>
        <w:contextualSpacing/>
        <w:jc w:val="both"/>
        <w:rPr>
          <w:ins w:id="10433" w:author="Kem Sereyboth" w:date="2023-06-21T14:12:00Z"/>
          <w:del w:id="10434" w:author="Sopheak Phorn" w:date="2023-07-28T13:44:00Z"/>
          <w:rFonts w:ascii="Khmer MEF1" w:hAnsi="Khmer MEF1" w:cs="Khmer MEF1"/>
          <w:sz w:val="24"/>
          <w:szCs w:val="24"/>
          <w:lang w:val="ca-ES"/>
          <w:rPrChange w:id="10435" w:author="Kem Sereyboth" w:date="2023-07-19T16:59:00Z">
            <w:rPr>
              <w:ins w:id="10436" w:author="Kem Sereyboth" w:date="2023-06-21T14:12:00Z"/>
              <w:del w:id="10437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43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39" w:author="User" w:date="2022-09-10T13:20:00Z">
        <w:del w:id="10440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ហេង ឌី</w:delText>
          </w:r>
        </w:del>
      </w:ins>
      <w:ins w:id="10443" w:author="Un Seakamey" w:date="2022-11-14T10:50:00Z">
        <w:del w:id="10444" w:author="Sopheak Phorn" w:date="2023-07-28T13:44:00Z">
          <w:r w:rsidR="00331E09"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</w:rPr>
            <w:delText>លី</w:delText>
          </w:r>
        </w:del>
      </w:ins>
      <w:ins w:id="10445" w:author="User" w:date="2022-09-10T13:20:00Z">
        <w:del w:id="10446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4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49" w:author="sakaria fa" w:date="2022-10-01T00:14:00Z">
        <w:del w:id="10450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51" w:author="sakaria fa" w:date="2022-10-01T00:15:00Z">
        <w:del w:id="10452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53" w:author="sakaria fa" w:date="2022-10-01T00:14:00Z">
        <w:del w:id="10454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5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ជ</w:delText>
          </w:r>
        </w:del>
      </w:ins>
      <w:ins w:id="10456" w:author="sakaria fa" w:date="2022-10-01T00:15:00Z">
        <w:del w:id="10457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5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10459" w:author="User" w:date="2022-09-10T13:20:00Z">
        <w:del w:id="1046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6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</w:p>
    <w:p w14:paraId="646DE25C" w14:textId="4851ED94" w:rsidR="00EF269C" w:rsidRPr="00E33574" w:rsidDel="008207A1" w:rsidRDefault="00EF269C">
      <w:pPr>
        <w:spacing w:after="0" w:line="226" w:lineRule="auto"/>
        <w:contextualSpacing/>
        <w:jc w:val="both"/>
        <w:rPr>
          <w:ins w:id="10462" w:author="User" w:date="2022-09-10T13:20:00Z"/>
          <w:del w:id="10463" w:author="Sopheak Phorn" w:date="2023-07-28T13:44:00Z"/>
          <w:rFonts w:ascii="Khmer MEF1" w:hAnsi="Khmer MEF1" w:cs="Khmer MEF1"/>
          <w:sz w:val="24"/>
          <w:szCs w:val="24"/>
          <w:lang w:val="ca-ES"/>
          <w:rPrChange w:id="10464" w:author="Kem Sereyboth" w:date="2023-07-19T16:59:00Z">
            <w:rPr>
              <w:ins w:id="10465" w:author="User" w:date="2022-09-10T13:20:00Z"/>
              <w:del w:id="10466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67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68" w:author="Kem Sereyboth" w:date="2023-06-21T14:12:00Z">
        <w:del w:id="1046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ឡាត សូយ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AE458A5" w14:textId="3387D304" w:rsidR="0031688D" w:rsidRPr="00E33574" w:rsidDel="008207A1" w:rsidRDefault="0031688D">
      <w:pPr>
        <w:spacing w:after="0" w:line="226" w:lineRule="auto"/>
        <w:contextualSpacing/>
        <w:jc w:val="both"/>
        <w:rPr>
          <w:ins w:id="10474" w:author="User" w:date="2022-09-10T13:21:00Z"/>
          <w:del w:id="10475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476" w:author="Kem Sereyboth" w:date="2023-07-19T16:59:00Z">
            <w:rPr>
              <w:ins w:id="10477" w:author="User" w:date="2022-09-10T13:21:00Z"/>
              <w:del w:id="10478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7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80" w:author="User" w:date="2022-09-10T13:20:00Z">
        <w:del w:id="1048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8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 ឃ</w:delText>
          </w:r>
        </w:del>
      </w:ins>
      <w:ins w:id="10483" w:author="User" w:date="2022-09-10T13:21:00Z">
        <w:del w:id="10484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8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ុន សរណា ប្រធានការិយាល័យ</w:delText>
          </w:r>
        </w:del>
      </w:ins>
    </w:p>
    <w:p w14:paraId="6A41AA42" w14:textId="16368F68" w:rsidR="0031688D" w:rsidRPr="00E33574" w:rsidDel="008207A1" w:rsidRDefault="0031688D">
      <w:pPr>
        <w:spacing w:after="0" w:line="226" w:lineRule="auto"/>
        <w:contextualSpacing/>
        <w:jc w:val="both"/>
        <w:rPr>
          <w:ins w:id="10486" w:author="User" w:date="2022-09-10T13:03:00Z"/>
          <w:del w:id="10487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488" w:author="Kem Sereyboth" w:date="2023-07-19T16:59:00Z">
            <w:rPr>
              <w:ins w:id="10489" w:author="User" w:date="2022-09-10T13:03:00Z"/>
              <w:del w:id="10490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9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492" w:author="User" w:date="2022-09-10T13:21:00Z">
        <w:del w:id="1049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9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លោកស្រី ទួន សុគន្ធវលក្ខណ៍ មន្ត្រីកម្មសិក្សា</w:delText>
          </w:r>
        </w:del>
      </w:ins>
    </w:p>
    <w:p w14:paraId="2EBB7A6A" w14:textId="40362702" w:rsidR="00F9121B" w:rsidRPr="00E33574" w:rsidDel="008207A1" w:rsidRDefault="00FE2485">
      <w:pPr>
        <w:spacing w:after="0" w:line="226" w:lineRule="auto"/>
        <w:contextualSpacing/>
        <w:jc w:val="both"/>
        <w:rPr>
          <w:ins w:id="10495" w:author="Seng Chheanglay" w:date="2022-09-20T13:57:00Z"/>
          <w:del w:id="10496" w:author="Sopheak Phorn" w:date="2023-07-28T13:44:00Z"/>
          <w:rFonts w:ascii="Khmer MEF1" w:hAnsi="Khmer MEF1" w:cs="Khmer MEF1"/>
          <w:spacing w:val="-4"/>
          <w:sz w:val="24"/>
          <w:szCs w:val="24"/>
          <w:lang w:val="ca-ES"/>
        </w:rPr>
        <w:pPrChange w:id="10497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98" w:author="User" w:date="2022-09-10T13:03:00Z">
        <w:del w:id="10499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5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 នាយកដ្ឋានកិច្ចការទូទៅ មាន</w:delText>
          </w:r>
        </w:del>
      </w:ins>
    </w:p>
    <w:p w14:paraId="524EF8A1" w14:textId="2EE7F611" w:rsidR="00F9121B" w:rsidRPr="00E33574" w:rsidDel="008207A1" w:rsidRDefault="00FE2485">
      <w:pPr>
        <w:spacing w:after="0" w:line="226" w:lineRule="auto"/>
        <w:contextualSpacing/>
        <w:jc w:val="both"/>
        <w:rPr>
          <w:ins w:id="10501" w:author="Seng Chheanglay" w:date="2022-09-20T13:57:00Z"/>
          <w:del w:id="10502" w:author="Sopheak Phorn" w:date="2023-07-28T13:44:00Z"/>
          <w:rFonts w:ascii="Khmer MEF1" w:hAnsi="Khmer MEF1" w:cs="Khmer MEF1"/>
          <w:sz w:val="24"/>
          <w:szCs w:val="24"/>
          <w:lang w:val="ca-ES"/>
          <w:rPrChange w:id="10503" w:author="Kem Sereyboth" w:date="2023-07-19T16:59:00Z">
            <w:rPr>
              <w:ins w:id="10504" w:author="Seng Chheanglay" w:date="2022-09-20T13:57:00Z"/>
              <w:del w:id="10505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506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507" w:author="User" w:date="2022-09-10T13:03:00Z">
        <w:del w:id="1050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5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05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វ៉ាន់ អជីត្តា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5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512" w:author="sakaria fa" w:date="2022-10-01T00:16:00Z">
        <w:del w:id="10513" w:author="Sopheak Phorn" w:date="2023-07-28T13:44:00Z"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</w:del>
      </w:ins>
      <w:ins w:id="10514" w:author="User" w:date="2022-09-10T13:03:00Z">
        <w:del w:id="1051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36CC7F0A" w14:textId="56DE06C1" w:rsidR="0031688D" w:rsidRPr="00E33574" w:rsidDel="008207A1" w:rsidRDefault="0031688D">
      <w:pPr>
        <w:spacing w:after="0" w:line="226" w:lineRule="auto"/>
        <w:contextualSpacing/>
        <w:jc w:val="both"/>
        <w:rPr>
          <w:ins w:id="10517" w:author="User" w:date="2022-09-10T13:22:00Z"/>
          <w:del w:id="10518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519" w:author="Kem Sereyboth" w:date="2023-07-19T16:59:00Z">
            <w:rPr>
              <w:ins w:id="10520" w:author="User" w:date="2022-09-10T13:22:00Z"/>
              <w:del w:id="10521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522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523" w:author="User" w:date="2022-09-10T13:22:00Z">
        <w:del w:id="1052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5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7C6B73E0" w14:textId="0DAB9AC9" w:rsidR="0031688D" w:rsidRPr="00E33574" w:rsidDel="008207A1" w:rsidRDefault="0031688D">
      <w:pPr>
        <w:spacing w:after="0" w:line="226" w:lineRule="auto"/>
        <w:contextualSpacing/>
        <w:jc w:val="both"/>
        <w:rPr>
          <w:del w:id="10526" w:author="Sopheak Phorn" w:date="2023-07-28T13:44:00Z"/>
          <w:rFonts w:ascii="Khmer MEF1" w:hAnsi="Khmer MEF1" w:cs="Khmer MEF1"/>
          <w:sz w:val="24"/>
          <w:szCs w:val="24"/>
          <w:lang w:val="ca-ES"/>
          <w:rPrChange w:id="10527" w:author="Kem Sereyboth" w:date="2023-07-19T16:59:00Z">
            <w:rPr>
              <w:del w:id="10528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52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530" w:author="User" w:date="2022-09-10T13:23:00Z">
        <w:del w:id="1053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3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53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3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535" w:author="sakaria fa" w:date="2022-10-01T00:16:00Z">
        <w:del w:id="10536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537" w:author="User" w:date="2022-09-10T13:23:00Z">
        <w:del w:id="1053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0540" w:author="User" w:date="2022-09-10T13:03:00Z">
        <w:del w:id="10541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  <w:ins w:id="10543" w:author="Kem Sereiboth" w:date="2022-09-13T16:28:00Z">
        <w:del w:id="10544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4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8C89D2E" w14:textId="0B5DD07D" w:rsidR="00F9121B" w:rsidRPr="00E33574" w:rsidDel="008207A1" w:rsidRDefault="00F9121B">
      <w:pPr>
        <w:spacing w:after="0" w:line="226" w:lineRule="auto"/>
        <w:contextualSpacing/>
        <w:jc w:val="both"/>
        <w:rPr>
          <w:ins w:id="10546" w:author="Seng Chheanglay" w:date="2022-09-20T13:57:00Z"/>
          <w:del w:id="10547" w:author="Sopheak Phorn" w:date="2023-07-28T13:44:00Z"/>
          <w:rFonts w:ascii="Khmer MEF1" w:hAnsi="Khmer MEF1" w:cs="Khmer MEF1"/>
          <w:sz w:val="24"/>
          <w:szCs w:val="24"/>
          <w:lang w:val="ca-ES"/>
          <w:rPrChange w:id="10548" w:author="Kem Sereyboth" w:date="2023-07-19T16:59:00Z">
            <w:rPr>
              <w:ins w:id="10549" w:author="Seng Chheanglay" w:date="2022-09-20T13:57:00Z"/>
              <w:del w:id="10550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55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34F201DC" w14:textId="2E958183" w:rsidR="0031688D" w:rsidRPr="00E33574" w:rsidDel="008207A1" w:rsidRDefault="0031688D">
      <w:pPr>
        <w:spacing w:after="0" w:line="226" w:lineRule="auto"/>
        <w:contextualSpacing/>
        <w:jc w:val="both"/>
        <w:rPr>
          <w:ins w:id="10552" w:author="Kem Sereyboth" w:date="2023-06-21T14:03:00Z"/>
          <w:del w:id="10553" w:author="Sopheak Phorn" w:date="2023-07-28T13:44:00Z"/>
          <w:rFonts w:ascii="Khmer MEF1" w:hAnsi="Khmer MEF1" w:cs="Khmer MEF1"/>
          <w:sz w:val="24"/>
          <w:szCs w:val="24"/>
          <w:lang w:val="ca-ES"/>
          <w:rPrChange w:id="10554" w:author="Kem Sereyboth" w:date="2023-07-19T16:59:00Z">
            <w:rPr>
              <w:ins w:id="10555" w:author="Kem Sereyboth" w:date="2023-06-21T14:03:00Z"/>
              <w:del w:id="10556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5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58" w:author="User" w:date="2022-09-10T13:24:00Z">
        <w:del w:id="10559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6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56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6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563" w:author="sakaria fa" w:date="2022-10-01T00:16:00Z">
        <w:del w:id="10564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565" w:author="User" w:date="2022-09-10T13:24:00Z">
        <w:del w:id="1056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6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0A64A6A" w14:textId="12EB0F5C" w:rsidR="0040414C" w:rsidRPr="00E33574" w:rsidDel="008207A1" w:rsidRDefault="0040414C">
      <w:pPr>
        <w:spacing w:after="0" w:line="226" w:lineRule="auto"/>
        <w:contextualSpacing/>
        <w:jc w:val="both"/>
        <w:rPr>
          <w:ins w:id="10568" w:author="Kem Sereyboth" w:date="2023-06-21T14:05:00Z"/>
          <w:del w:id="10569" w:author="Sopheak Phorn" w:date="2023-07-28T13:44:00Z"/>
          <w:rFonts w:ascii="Khmer MEF1" w:hAnsi="Khmer MEF1" w:cs="Khmer MEF1"/>
          <w:sz w:val="24"/>
          <w:szCs w:val="24"/>
          <w:lang w:val="ca-ES"/>
          <w:rPrChange w:id="10570" w:author="Kem Sereyboth" w:date="2023-07-19T16:59:00Z">
            <w:rPr>
              <w:ins w:id="10571" w:author="Kem Sereyboth" w:date="2023-06-21T14:05:00Z"/>
              <w:del w:id="10572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7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74" w:author="Kem Sereyboth" w:date="2023-06-21T14:03:00Z">
        <w:del w:id="1057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</w:del>
      </w:ins>
      <w:ins w:id="10577" w:author="Kem Sereyboth" w:date="2023-06-21T14:04:00Z">
        <w:del w:id="10578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ឈុត ឡាយវាសនា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</w:del>
      </w:ins>
      <w:ins w:id="10581" w:author="Kem Sereyboth" w:date="2023-06-21T14:05:00Z">
        <w:del w:id="1058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D514ABD" w14:textId="16863103" w:rsidR="0040414C" w:rsidRPr="00E33574" w:rsidDel="008207A1" w:rsidRDefault="0040414C">
      <w:pPr>
        <w:spacing w:after="0" w:line="226" w:lineRule="auto"/>
        <w:contextualSpacing/>
        <w:jc w:val="both"/>
        <w:rPr>
          <w:ins w:id="10584" w:author="User" w:date="2022-10-07T08:16:00Z"/>
          <w:del w:id="1058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86" w:author="Sopheak Phorn" w:date="2023-08-25T16:14:00Z">
          <w:pPr>
            <w:spacing w:after="0" w:line="223" w:lineRule="auto"/>
            <w:ind w:left="907" w:firstLine="173"/>
            <w:jc w:val="both"/>
          </w:pPr>
        </w:pPrChange>
      </w:pPr>
      <w:ins w:id="10587" w:author="Kem Sereyboth" w:date="2023-06-21T14:05:00Z">
        <w:del w:id="1058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9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ហ៊ាន កញ្ញារី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4BE7A071" w14:textId="35C5D471" w:rsidR="005C60F6" w:rsidRPr="00E33574" w:rsidDel="008207A1" w:rsidRDefault="005C60F6">
      <w:pPr>
        <w:spacing w:after="0" w:line="226" w:lineRule="auto"/>
        <w:contextualSpacing/>
        <w:jc w:val="both"/>
        <w:rPr>
          <w:ins w:id="10593" w:author="User" w:date="2022-10-07T08:16:00Z"/>
          <w:del w:id="1059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95" w:author="Sopheak Phorn" w:date="2023-08-25T16:14:00Z">
          <w:pPr>
            <w:spacing w:after="0" w:line="223" w:lineRule="auto"/>
            <w:ind w:left="810"/>
            <w:jc w:val="both"/>
          </w:pPr>
        </w:pPrChange>
      </w:pPr>
      <w:ins w:id="10596" w:author="User" w:date="2022-10-07T08:16:00Z">
        <w:del w:id="1059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៤.នាយកដ្ឋានផ្សះផ្សាវិវាទ និងការពារអ្នកទទួលផល </w:delText>
          </w:r>
        </w:del>
      </w:ins>
    </w:p>
    <w:p w14:paraId="1621945E" w14:textId="0ADFA132" w:rsidR="00EF269C" w:rsidRPr="00E33574" w:rsidDel="008207A1" w:rsidRDefault="005C60F6">
      <w:pPr>
        <w:spacing w:after="0" w:line="226" w:lineRule="auto"/>
        <w:contextualSpacing/>
        <w:jc w:val="both"/>
        <w:rPr>
          <w:ins w:id="10598" w:author="User" w:date="2022-10-07T08:16:00Z"/>
          <w:del w:id="10599" w:author="Sopheak Phorn" w:date="2023-07-28T13:44:00Z"/>
          <w:rFonts w:ascii="Khmer MEF1" w:hAnsi="Khmer MEF1" w:cs="Khmer MEF1"/>
          <w:spacing w:val="-14"/>
          <w:sz w:val="24"/>
          <w:szCs w:val="24"/>
          <w:lang w:val="ca-ES"/>
        </w:rPr>
        <w:pPrChange w:id="10600" w:author="Sopheak Phorn" w:date="2023-08-25T16:14:00Z">
          <w:pPr>
            <w:spacing w:after="0" w:line="223" w:lineRule="auto"/>
            <w:ind w:left="1080"/>
            <w:jc w:val="both"/>
          </w:pPr>
        </w:pPrChange>
      </w:pPr>
      <w:ins w:id="10601" w:author="User" w:date="2022-10-07T08:16:00Z">
        <w:del w:id="1060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ជាប្រធាននាយកដ្ឋាន</w:delText>
          </w:r>
        </w:del>
      </w:ins>
    </w:p>
    <w:p w14:paraId="20E07BF0" w14:textId="41C1E976" w:rsidR="00FE2485" w:rsidRPr="00E33574" w:rsidDel="008207A1" w:rsidRDefault="0031688D">
      <w:pPr>
        <w:spacing w:after="0" w:line="226" w:lineRule="auto"/>
        <w:contextualSpacing/>
        <w:jc w:val="both"/>
        <w:rPr>
          <w:ins w:id="10603" w:author="User" w:date="2022-09-10T13:28:00Z"/>
          <w:del w:id="10604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605" w:author="Kem Sereyboth" w:date="2023-07-19T16:59:00Z">
            <w:rPr>
              <w:ins w:id="10606" w:author="User" w:date="2022-09-10T13:28:00Z"/>
              <w:del w:id="10607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60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609" w:author="User" w:date="2022-09-10T13:25:00Z">
        <w:del w:id="10610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1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ប៊ុន ចាន់ឈុនសាវ៉ាត់ ជា</w:delText>
          </w:r>
        </w:del>
      </w:ins>
      <w:ins w:id="10612" w:author="User" w:date="2022-09-10T13:03:00Z">
        <w:del w:id="10613" w:author="Sopheak Phorn" w:date="2023-07-28T13:44:00Z">
          <w:r w:rsidR="00FE2485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ប្រធានការិយាល័យ</w:delText>
          </w:r>
        </w:del>
      </w:ins>
    </w:p>
    <w:p w14:paraId="14F8EBC0" w14:textId="20F6106F" w:rsidR="0031688D" w:rsidRPr="00E33574" w:rsidDel="008207A1" w:rsidRDefault="0031688D">
      <w:pPr>
        <w:spacing w:after="0" w:line="226" w:lineRule="auto"/>
        <w:contextualSpacing/>
        <w:jc w:val="both"/>
        <w:rPr>
          <w:ins w:id="10615" w:author="User" w:date="2022-09-10T13:03:00Z"/>
          <w:del w:id="10616" w:author="Sopheak Phorn" w:date="2023-07-28T13:44:00Z"/>
          <w:sz w:val="24"/>
          <w:szCs w:val="24"/>
          <w:lang w:val="ca-ES"/>
          <w:rPrChange w:id="10617" w:author="Kem Sereyboth" w:date="2023-07-19T16:59:00Z">
            <w:rPr>
              <w:ins w:id="10618" w:author="User" w:date="2022-09-10T13:03:00Z"/>
              <w:del w:id="1061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62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621" w:author="User" w:date="2022-09-10T13:28:00Z">
        <w:del w:id="10622" w:author="Sopheak Phorn" w:date="2023-07-28T13:44:00Z">
          <w:r w:rsidRPr="00E33574" w:rsidDel="008207A1">
            <w:rPr>
              <w:sz w:val="24"/>
              <w:szCs w:val="24"/>
              <w:cs/>
              <w:lang w:val="ca-ES"/>
              <w:rPrChange w:id="1062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អៀ សុធី មន្រ្តី</w:delText>
          </w:r>
        </w:del>
      </w:ins>
    </w:p>
    <w:p w14:paraId="124EB5CF" w14:textId="2E235B8C" w:rsidR="00F9121B" w:rsidRPr="00E33574" w:rsidDel="008207A1" w:rsidRDefault="00EF269C">
      <w:pPr>
        <w:spacing w:after="0" w:line="226" w:lineRule="auto"/>
        <w:contextualSpacing/>
        <w:jc w:val="both"/>
        <w:rPr>
          <w:ins w:id="10624" w:author="Seng Chheanglay" w:date="2022-09-20T13:57:00Z"/>
          <w:del w:id="10625" w:author="Sopheak Phorn" w:date="2023-07-28T13:44:00Z"/>
          <w:rFonts w:ascii="Khmer MEF1" w:hAnsi="Khmer MEF1" w:cs="Khmer MEF1"/>
          <w:sz w:val="24"/>
          <w:szCs w:val="24"/>
          <w:lang w:val="ca-ES"/>
          <w:rPrChange w:id="10626" w:author="Kem Sereyboth" w:date="2023-07-19T16:59:00Z">
            <w:rPr>
              <w:ins w:id="10627" w:author="Seng Chheanglay" w:date="2022-09-20T13:57:00Z"/>
              <w:del w:id="10628" w:author="Sopheak Phorn" w:date="2023-07-28T13:44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10629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630" w:author="Kem Sereyboth" w:date="2023-06-21T14:13:00Z">
        <w:del w:id="1063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3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0633" w:author="User" w:date="2022-10-07T08:16:00Z">
        <w:del w:id="10634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10635" w:author="User" w:date="2022-09-10T13:03:00Z">
        <w:del w:id="10636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37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.នាយកដ្ឋានត្រួតពិនិត្យ </w:delText>
          </w:r>
        </w:del>
      </w:ins>
      <w:ins w:id="10638" w:author="User" w:date="2022-10-03T12:46:00Z">
        <w:del w:id="10639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4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641" w:author="Kem Sereyboth" w:date="2023-07-13T13:54:00Z">
        <w:del w:id="10642" w:author="Sopheak Phorn" w:date="2023-07-28T13:44:00Z">
          <w:r w:rsidR="00023C5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4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644" w:author="User" w:date="2022-10-03T12:47:00Z">
        <w:del w:id="10645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4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(</w:delText>
          </w:r>
        </w:del>
      </w:ins>
      <w:ins w:id="10647" w:author="User" w:date="2022-10-03T12:46:00Z">
        <w:del w:id="10648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4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 និងអនុប្រធាននាយកដ្ឋាន</w:delText>
          </w:r>
        </w:del>
      </w:ins>
      <w:ins w:id="10650" w:author="Kem Sereyboth" w:date="2023-06-21T14:13:00Z">
        <w:del w:id="1065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</w:delText>
          </w:r>
        </w:del>
      </w:ins>
      <w:ins w:id="10653" w:author="User" w:date="2022-10-03T12:46:00Z">
        <w:del w:id="10654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5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10656" w:author="User" w:date="2022-10-03T12:47:00Z">
        <w:del w:id="10657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5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10659" w:author="User" w:date="2022-09-10T13:03:00Z">
        <w:del w:id="10660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61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មាន </w:delText>
          </w:r>
        </w:del>
      </w:ins>
    </w:p>
    <w:p w14:paraId="7FA5BDEB" w14:textId="0BD30D24" w:rsidR="00F9121B" w:rsidRPr="00E33574" w:rsidDel="008207A1" w:rsidRDefault="00FE2485">
      <w:pPr>
        <w:spacing w:after="0" w:line="226" w:lineRule="auto"/>
        <w:contextualSpacing/>
        <w:jc w:val="both"/>
        <w:rPr>
          <w:ins w:id="10662" w:author="Seng Chheanglay" w:date="2022-09-20T13:57:00Z"/>
          <w:del w:id="10663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664" w:author="Kem Sereyboth" w:date="2023-07-19T16:59:00Z">
            <w:rPr>
              <w:ins w:id="10665" w:author="Seng Chheanglay" w:date="2022-09-20T13:57:00Z"/>
              <w:del w:id="10666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66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668" w:author="User" w:date="2022-09-10T13:03:00Z">
        <w:del w:id="10669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70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ឯកឧត្ដម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671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ភក្ដី សម្បូរណ៍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72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673" w:author="sakaria fa" w:date="2022-10-01T00:17:00Z">
        <w:del w:id="10674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675" w:author="User" w:date="2022-09-10T13:03:00Z">
        <w:del w:id="10676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77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ជាអគ្គលេខាធិការរងផង និងជា</w:delText>
          </w:r>
        </w:del>
      </w:ins>
      <w:ins w:id="10678" w:author="Seng Chheanglay" w:date="2022-09-20T13:58:00Z">
        <w:del w:id="10679" w:author="Sopheak Phorn" w:date="2023-07-28T13:44:00Z">
          <w:r w:rsidR="00F9121B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បុគ្គលទទួលបន្ទុក</w:delText>
          </w:r>
        </w:del>
      </w:ins>
      <w:ins w:id="10680" w:author="User" w:date="2022-09-10T13:03:00Z">
        <w:del w:id="1068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82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ប្រធាននាយកដ្ឋានស្ដីទីផង 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683" w:author="Kem Sereyboth" w:date="2023-07-19T16:59:00Z">
                <w:rPr>
                  <w:highlight w:val="yellow"/>
                  <w:lang w:val="ca-ES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84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ជួយក្នុងរយៈពេលមួយដែលគ្មានប្រធាននាយកដ្ឋាន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685" w:author="Kem Sereyboth" w:date="2023-07-19T16:59:00Z">
                <w:rPr>
                  <w:highlight w:val="yellow"/>
                  <w:lang w:val="ca-ES"/>
                </w:rPr>
              </w:rPrChange>
            </w:rPr>
            <w:delText>)</w:delText>
          </w:r>
        </w:del>
      </w:ins>
      <w:ins w:id="10686" w:author="Kem Sereiboth" w:date="2022-09-13T16:25:00Z">
        <w:del w:id="10687" w:author="Sopheak Phorn" w:date="2023-07-28T13:44:00Z">
          <w:r w:rsidR="00503C77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EFF5E62" w14:textId="6FF519B1" w:rsidR="00FE2485" w:rsidRPr="00E33574" w:rsidDel="008207A1" w:rsidRDefault="00503C77">
      <w:pPr>
        <w:spacing w:after="0" w:line="226" w:lineRule="auto"/>
        <w:contextualSpacing/>
        <w:jc w:val="both"/>
        <w:rPr>
          <w:ins w:id="10689" w:author="Kem Sereyboth" w:date="2023-06-21T14:07:00Z"/>
          <w:del w:id="1069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69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92" w:author="Kem Sereiboth" w:date="2022-09-13T16:25:00Z">
        <w:del w:id="1069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ឡេង សុខឡុង</w:delText>
          </w:r>
        </w:del>
      </w:ins>
      <w:ins w:id="10697" w:author="Kem Sereiboth" w:date="2022-09-13T16:26:00Z">
        <w:del w:id="10698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700" w:author="sakaria fa" w:date="2022-10-01T00:17:00Z">
        <w:del w:id="10701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702" w:author="Kem Sereiboth" w:date="2022-09-13T16:26:00Z">
        <w:del w:id="1070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</w:ins>
      <w:ins w:id="10705" w:author="Kem Sereyboth" w:date="2023-06-21T14:06:00Z">
        <w:del w:id="10706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0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</w:del>
      </w:ins>
      <w:ins w:id="10708" w:author="Kem Sereyboth" w:date="2023-06-21T14:07:00Z">
        <w:del w:id="10709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1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នុប្រធាន</w:delText>
          </w:r>
        </w:del>
      </w:ins>
      <w:ins w:id="10711" w:author="Kem Sereiboth" w:date="2022-09-13T16:26:00Z">
        <w:del w:id="1071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បុគ្គលបង្គោលក្នុងនាយកដ្ឋា</w:delText>
          </w:r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10715" w:author="Kem Sereyboth" w:date="2023-06-21T14:15:00Z">
        <w:del w:id="10716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718" w:author="Kem Sereiboth" w:date="2022-09-19T11:22:00Z">
        <w:del w:id="10719" w:author="Sopheak Phorn" w:date="2023-07-28T13:44:00Z"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10721" w:author="User" w:date="2022-10-07T08:16:00Z">
        <w:del w:id="10722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10723" w:author="Kem Sereiboth" w:date="2022-09-13T16:25:00Z">
        <w:del w:id="1072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3007E99C" w14:textId="68502BC9" w:rsidR="00EF269C" w:rsidRPr="00E33574" w:rsidDel="008207A1" w:rsidRDefault="00EF269C">
      <w:pPr>
        <w:spacing w:after="0" w:line="226" w:lineRule="auto"/>
        <w:contextualSpacing/>
        <w:jc w:val="both"/>
        <w:rPr>
          <w:ins w:id="10726" w:author="Kem Sereyboth" w:date="2023-06-21T14:14:00Z"/>
          <w:del w:id="1072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2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29" w:author="Kem Sereyboth" w:date="2023-06-21T14:09:00Z">
        <w:del w:id="1073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លី ស៊ូកេន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6651EBA2" w14:textId="1A2BACE7" w:rsidR="00EF269C" w:rsidRPr="00E33574" w:rsidDel="008207A1" w:rsidRDefault="00EF269C">
      <w:pPr>
        <w:spacing w:after="0" w:line="226" w:lineRule="auto"/>
        <w:contextualSpacing/>
        <w:jc w:val="both"/>
        <w:rPr>
          <w:ins w:id="10734" w:author="Kem Sereyboth" w:date="2023-06-21T14:15:00Z"/>
          <w:del w:id="1073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3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37" w:author="Kem Sereyboth" w:date="2023-06-21T14:14:00Z">
        <w:del w:id="1073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 វណ្ណា</w:delText>
          </w:r>
        </w:del>
      </w:ins>
      <w:ins w:id="10740" w:author="Kem Sereyboth" w:date="2023-06-21T14:15:00Z">
        <w:del w:id="10741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រ៉ា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27973571" w14:textId="5CF6B6D3" w:rsidR="00EF269C" w:rsidRPr="00E33574" w:rsidDel="008207A1" w:rsidRDefault="00EF269C">
      <w:pPr>
        <w:spacing w:after="0" w:line="226" w:lineRule="auto"/>
        <w:contextualSpacing/>
        <w:jc w:val="both"/>
        <w:rPr>
          <w:ins w:id="10743" w:author="Kem Sereyboth" w:date="2023-06-21T14:16:00Z"/>
          <w:del w:id="1074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4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46" w:author="Kem Sereyboth" w:date="2023-06-21T14:15:00Z">
        <w:del w:id="1074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ឡោ ច័ន្ទលីហ្សា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749" w:author="Kem Sereyboth" w:date="2023-06-21T14:16:00Z">
        <w:del w:id="1075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2453FEC4" w14:textId="019B9EDE" w:rsidR="00EF269C" w:rsidRPr="00E33574" w:rsidDel="008207A1" w:rsidRDefault="00EF269C">
      <w:pPr>
        <w:spacing w:after="0" w:line="226" w:lineRule="auto"/>
        <w:contextualSpacing/>
        <w:jc w:val="both"/>
        <w:rPr>
          <w:ins w:id="10751" w:author="Kem Sereyboth" w:date="2023-06-21T14:16:00Z"/>
          <w:del w:id="1075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5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54" w:author="Kem Sereyboth" w:date="2023-06-21T14:16:00Z">
        <w:del w:id="1075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សូ សុវីរៈ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1AF18794" w14:textId="57A6BC69" w:rsidR="00EF269C" w:rsidRPr="00E33574" w:rsidDel="008207A1" w:rsidRDefault="00185748">
      <w:pPr>
        <w:spacing w:after="0" w:line="226" w:lineRule="auto"/>
        <w:contextualSpacing/>
        <w:jc w:val="both"/>
        <w:rPr>
          <w:ins w:id="10757" w:author="Kem Sereyboth" w:date="2023-06-21T15:50:00Z"/>
          <w:del w:id="1075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5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60" w:author="Kem Sereyboth" w:date="2023-06-21T15:47:00Z">
        <w:del w:id="1076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762" w:author="Kem Sereyboth" w:date="2023-06-21T15:48:00Z">
        <w:del w:id="10763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សុខ ពិសិដ្ឋ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46038FC1" w14:textId="08F7017D" w:rsidR="00185748" w:rsidRPr="00E33574" w:rsidDel="008207A1" w:rsidRDefault="00185748">
      <w:pPr>
        <w:spacing w:after="0" w:line="226" w:lineRule="auto"/>
        <w:contextualSpacing/>
        <w:jc w:val="both"/>
        <w:rPr>
          <w:ins w:id="10764" w:author="Kem Sereyboth" w:date="2023-06-21T15:50:00Z"/>
          <w:del w:id="1076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6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67" w:author="Kem Sereyboth" w:date="2023-06-21T15:50:00Z">
        <w:del w:id="1076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ស៊ិន សៀមអេង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7C870BDD" w14:textId="3FA079FB" w:rsidR="00185748" w:rsidRPr="00E33574" w:rsidDel="008207A1" w:rsidRDefault="00185748">
      <w:pPr>
        <w:spacing w:after="0" w:line="226" w:lineRule="auto"/>
        <w:contextualSpacing/>
        <w:jc w:val="both"/>
        <w:rPr>
          <w:ins w:id="10770" w:author="User" w:date="2022-09-10T13:03:00Z"/>
          <w:del w:id="10771" w:author="Sopheak Phorn" w:date="2023-07-28T13:44:00Z"/>
          <w:rFonts w:ascii="Khmer MEF1" w:hAnsi="Khmer MEF1" w:cs="Khmer MEF1"/>
          <w:sz w:val="24"/>
          <w:szCs w:val="24"/>
          <w:lang w:val="ca-ES"/>
          <w:rPrChange w:id="10772" w:author="Kem Sereyboth" w:date="2023-07-19T16:59:00Z">
            <w:rPr>
              <w:ins w:id="10773" w:author="User" w:date="2022-09-10T13:03:00Z"/>
              <w:del w:id="10774" w:author="Sopheak Phorn" w:date="2023-07-28T13:44:00Z"/>
              <w:highlight w:val="yellow"/>
              <w:lang w:val="ca-ES"/>
            </w:rPr>
          </w:rPrChange>
        </w:rPr>
        <w:pPrChange w:id="1077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776" w:author="Kem Sereyboth" w:date="2023-06-21T15:50:00Z">
        <w:del w:id="1077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778" w:author="Kem Sereyboth" w:date="2023-06-21T15:51:00Z">
        <w:del w:id="10779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ឆាយ សិរីវិសិដ្ឋ</w:delText>
          </w:r>
        </w:del>
      </w:ins>
      <w:ins w:id="10780" w:author="Kem Sereyboth" w:date="2023-06-21T15:50:00Z">
        <w:del w:id="1078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4F1385D6" w14:textId="0A746CC7" w:rsidR="00F9121B" w:rsidRPr="00E33574" w:rsidDel="008207A1" w:rsidRDefault="00F9121B">
      <w:pPr>
        <w:spacing w:after="0" w:line="226" w:lineRule="auto"/>
        <w:contextualSpacing/>
        <w:jc w:val="both"/>
        <w:rPr>
          <w:ins w:id="10782" w:author="Seng Chheanglay" w:date="2022-09-20T13:59:00Z"/>
          <w:del w:id="10783" w:author="Sopheak Phorn" w:date="2023-07-28T13:44:00Z"/>
          <w:rFonts w:ascii="Khmer MEF1" w:hAnsi="Khmer MEF1" w:cs="Khmer MEF1"/>
          <w:sz w:val="24"/>
          <w:szCs w:val="24"/>
          <w:lang w:val="ca-ES"/>
          <w:rPrChange w:id="10784" w:author="Kem Sereyboth" w:date="2023-07-19T16:59:00Z">
            <w:rPr>
              <w:ins w:id="10785" w:author="Seng Chheanglay" w:date="2022-09-20T13:59:00Z"/>
              <w:del w:id="10786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787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061EBA" w14:textId="7EE6D63E" w:rsidR="00FB6DCC" w:rsidRPr="00E33574" w:rsidDel="008207A1" w:rsidRDefault="002D544D">
      <w:pPr>
        <w:spacing w:after="0" w:line="226" w:lineRule="auto"/>
        <w:contextualSpacing/>
        <w:jc w:val="both"/>
        <w:rPr>
          <w:ins w:id="10788" w:author="Seng Chheanglay" w:date="2022-09-20T14:00:00Z"/>
          <w:del w:id="10789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790" w:author="Kem Sereyboth" w:date="2023-07-19T16:59:00Z">
            <w:rPr>
              <w:ins w:id="10791" w:author="Seng Chheanglay" w:date="2022-09-20T14:00:00Z"/>
              <w:del w:id="10792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79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794" w:author="Kem Sereiboth" w:date="2022-09-15T11:14:00Z">
        <w:del w:id="10795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ុ</w:delText>
          </w:r>
        </w:del>
      </w:ins>
      <w:ins w:id="10796" w:author="sakaria fa" w:date="2022-09-13T22:03:00Z">
        <w:del w:id="10797" w:author="Sopheak Phorn" w:date="2023-07-28T13:44:00Z">
          <w:r w:rsidR="006078A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៉ូ</w:delText>
          </w:r>
        </w:del>
      </w:ins>
      <w:ins w:id="10798" w:author="sakaria fa" w:date="2022-10-01T00:17:00Z">
        <w:del w:id="10799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8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802" w:author="Kem Sereiboth" w:date="2022-09-13T16:30:00Z">
        <w:del w:id="10803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3B23A62" w14:textId="7B6B0E73" w:rsidR="00EF269C" w:rsidRPr="00E33574" w:rsidDel="008207A1" w:rsidRDefault="00EF269C">
      <w:pPr>
        <w:spacing w:after="0" w:line="226" w:lineRule="auto"/>
        <w:contextualSpacing/>
        <w:jc w:val="both"/>
        <w:rPr>
          <w:ins w:id="10804" w:author="Kem Sereyboth" w:date="2023-06-21T14:13:00Z"/>
          <w:del w:id="10805" w:author="Sopheak Phorn" w:date="2023-07-28T13:44:00Z"/>
          <w:rFonts w:ascii="Khmer MEF1" w:hAnsi="Khmer MEF1" w:cs="Khmer MEF1"/>
          <w:sz w:val="24"/>
          <w:szCs w:val="24"/>
          <w:lang w:val="ca-ES"/>
          <w:rPrChange w:id="10806" w:author="Kem Sereyboth" w:date="2023-07-19T16:59:00Z">
            <w:rPr>
              <w:ins w:id="10807" w:author="Kem Sereyboth" w:date="2023-06-21T14:13:00Z"/>
              <w:del w:id="10808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0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10" w:author="Kem Sereyboth" w:date="2023-06-21T14:13:00Z">
        <w:del w:id="1081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1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៥.នាយកដ្ឋានផ្សះផ្សាវិវាទ និងការពារអ្នកទទួលផល </w:delText>
          </w:r>
        </w:del>
      </w:ins>
    </w:p>
    <w:p w14:paraId="077697B3" w14:textId="7FD3C280" w:rsidR="00EF269C" w:rsidRPr="00E33574" w:rsidDel="008207A1" w:rsidRDefault="00EF269C">
      <w:pPr>
        <w:spacing w:after="0" w:line="226" w:lineRule="auto"/>
        <w:contextualSpacing/>
        <w:jc w:val="both"/>
        <w:rPr>
          <w:ins w:id="10813" w:author="Kem Sereyboth" w:date="2023-06-21T14:13:00Z"/>
          <w:del w:id="10814" w:author="Sopheak Phorn" w:date="2023-07-28T13:44:00Z"/>
          <w:rFonts w:ascii="Khmer MEF1" w:hAnsi="Khmer MEF1" w:cs="Khmer MEF1"/>
          <w:sz w:val="24"/>
          <w:szCs w:val="24"/>
          <w:lang w:val="ca-ES"/>
          <w:rPrChange w:id="10815" w:author="Kem Sereyboth" w:date="2023-07-19T16:59:00Z">
            <w:rPr>
              <w:ins w:id="10816" w:author="Kem Sereyboth" w:date="2023-06-21T14:13:00Z"/>
              <w:del w:id="10817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1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19" w:author="Kem Sereyboth" w:date="2023-06-21T14:13:00Z">
        <w:del w:id="1082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82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</w:p>
    <w:p w14:paraId="6BA65630" w14:textId="54078AD5" w:rsidR="00EF269C" w:rsidRPr="00E33574" w:rsidDel="008207A1" w:rsidRDefault="00EF269C">
      <w:pPr>
        <w:spacing w:after="0" w:line="226" w:lineRule="auto"/>
        <w:contextualSpacing/>
        <w:jc w:val="both"/>
        <w:rPr>
          <w:ins w:id="10827" w:author="Kem Sereyboth" w:date="2023-06-21T14:13:00Z"/>
          <w:del w:id="10828" w:author="Sopheak Phorn" w:date="2023-07-28T13:44:00Z"/>
          <w:rFonts w:ascii="Khmer MEF1" w:hAnsi="Khmer MEF1" w:cs="Khmer MEF1"/>
          <w:sz w:val="24"/>
          <w:szCs w:val="24"/>
          <w:lang w:val="ca-ES"/>
          <w:rPrChange w:id="10829" w:author="Kem Sereyboth" w:date="2023-07-19T16:59:00Z">
            <w:rPr>
              <w:ins w:id="10830" w:author="Kem Sereyboth" w:date="2023-06-21T14:13:00Z"/>
              <w:del w:id="10831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3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33" w:author="Kem Sereyboth" w:date="2023-06-21T14:13:00Z">
        <w:del w:id="1083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3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ចឿន ធានី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7455710" w14:textId="7D2C0963" w:rsidR="00EF269C" w:rsidRPr="00E33574" w:rsidDel="008207A1" w:rsidRDefault="00EF269C">
      <w:pPr>
        <w:spacing w:after="0" w:line="226" w:lineRule="auto"/>
        <w:contextualSpacing/>
        <w:jc w:val="both"/>
        <w:rPr>
          <w:ins w:id="10839" w:author="Kem Sereyboth" w:date="2023-06-21T14:13:00Z"/>
          <w:del w:id="10840" w:author="Sopheak Phorn" w:date="2023-07-28T13:44:00Z"/>
          <w:rFonts w:ascii="Khmer MEF1" w:hAnsi="Khmer MEF1" w:cs="Khmer MEF1"/>
          <w:sz w:val="24"/>
          <w:szCs w:val="24"/>
          <w:lang w:val="ca-ES"/>
          <w:rPrChange w:id="10841" w:author="Kem Sereyboth" w:date="2023-07-19T16:59:00Z">
            <w:rPr>
              <w:ins w:id="10842" w:author="Kem Sereyboth" w:date="2023-06-21T14:13:00Z"/>
              <w:del w:id="10843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4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45" w:author="Kem Sereyboth" w:date="2023-06-21T14:13:00Z">
        <w:del w:id="1084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4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4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ច័ន្ទដាវីត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4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5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A29E2BE" w14:textId="1F120116" w:rsidR="00EF269C" w:rsidRPr="00E33574" w:rsidDel="008207A1" w:rsidRDefault="00EF269C">
      <w:pPr>
        <w:spacing w:after="0" w:line="226" w:lineRule="auto"/>
        <w:contextualSpacing/>
        <w:jc w:val="both"/>
        <w:rPr>
          <w:ins w:id="10851" w:author="Kem Sereyboth" w:date="2023-06-21T15:49:00Z"/>
          <w:del w:id="10852" w:author="Sopheak Phorn" w:date="2023-07-28T13:44:00Z"/>
          <w:rFonts w:ascii="Khmer MEF1" w:hAnsi="Khmer MEF1" w:cs="Khmer MEF1"/>
          <w:sz w:val="24"/>
          <w:szCs w:val="24"/>
          <w:lang w:val="ca-ES"/>
          <w:rPrChange w:id="10853" w:author="Kem Sereyboth" w:date="2023-07-19T16:59:00Z">
            <w:rPr>
              <w:ins w:id="10854" w:author="Kem Sereyboth" w:date="2023-06-21T15:49:00Z"/>
              <w:del w:id="10855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5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57" w:author="Kem Sereyboth" w:date="2023-06-21T14:13:00Z">
        <w:del w:id="1085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ផាន សុភ័ក្រ្តនីត្តា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D502956" w14:textId="3107EF4B" w:rsidR="00185748" w:rsidRPr="00E33574" w:rsidDel="008207A1" w:rsidRDefault="00185748">
      <w:pPr>
        <w:spacing w:after="0" w:line="226" w:lineRule="auto"/>
        <w:contextualSpacing/>
        <w:jc w:val="both"/>
        <w:rPr>
          <w:ins w:id="10862" w:author="Kem Sereyboth" w:date="2023-06-21T14:13:00Z"/>
          <w:del w:id="10863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864" w:author="Kem Sereyboth" w:date="2023-07-19T16:59:00Z">
            <w:rPr>
              <w:ins w:id="10865" w:author="Kem Sereyboth" w:date="2023-06-21T14:13:00Z"/>
              <w:del w:id="10866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86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68" w:author="Kem Sereyboth" w:date="2023-06-21T15:49:00Z">
        <w:del w:id="1086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7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អៀ សុធី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17D066A8" w14:textId="1873CCDE" w:rsidR="00B314B2" w:rsidRPr="00B314B2" w:rsidDel="008207A1" w:rsidRDefault="00B314B2">
      <w:pPr>
        <w:spacing w:after="0" w:line="226" w:lineRule="auto"/>
        <w:contextualSpacing/>
        <w:jc w:val="both"/>
        <w:rPr>
          <w:ins w:id="10874" w:author="Kem Sereyboth" w:date="2023-07-25T15:14:00Z"/>
          <w:del w:id="10875" w:author="Sopheak Phorn" w:date="2023-07-28T13:44:00Z"/>
          <w:rFonts w:ascii="Khmer MEF1" w:hAnsi="Khmer MEF1" w:cs="Khmer MEF1"/>
          <w:spacing w:val="-6"/>
          <w:sz w:val="10"/>
          <w:szCs w:val="10"/>
          <w:lang w:val="ca-ES"/>
          <w:rPrChange w:id="10876" w:author="Kem Sereyboth" w:date="2023-07-25T15:14:00Z">
            <w:rPr>
              <w:ins w:id="10877" w:author="Kem Sereyboth" w:date="2023-07-25T15:14:00Z"/>
              <w:del w:id="10878" w:author="Sopheak Phorn" w:date="2023-07-28T13:4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1087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2547B260" w14:textId="0D251BF1" w:rsidR="005C3437" w:rsidRPr="00E33574" w:rsidDel="008207A1" w:rsidRDefault="005C3437">
      <w:pPr>
        <w:spacing w:after="0" w:line="226" w:lineRule="auto"/>
        <w:contextualSpacing/>
        <w:jc w:val="both"/>
        <w:rPr>
          <w:ins w:id="10880" w:author="Kem Sereyboth" w:date="2023-06-20T14:27:00Z"/>
          <w:del w:id="10881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88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83" w:author="Kem Sereyboth" w:date="2023-06-20T14:27:00Z">
        <w:del w:id="10884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 xml:space="preserve"> </w:delText>
          </w:r>
        </w:del>
      </w:ins>
      <w:ins w:id="10885" w:author="Kem Sereyboth" w:date="2023-06-21T10:05:00Z">
        <w:del w:id="10886" w:author="Sopheak Phorn" w:date="2023-07-28T13:44:00Z">
          <w:r w:rsidR="00E30D46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8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0888" w:author="Kem Sereyboth" w:date="2023-06-21T15:53:00Z">
        <w:del w:id="10889" w:author="Sopheak Phorn" w:date="2023-07-28T13:44:00Z">
          <w:r w:rsidR="00185748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89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891" w:author="Kem Sereyboth" w:date="2023-06-20T14:27:00Z">
        <w:del w:id="10892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</w:del>
      </w:ins>
      <w:ins w:id="10893" w:author="Kem Sereyboth" w:date="2023-06-21T15:59:00Z">
        <w:del w:id="10894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មន្ត្រីលក្ខន្តិកៈនៃ </w:delText>
          </w:r>
          <w:r w:rsidR="009E6E54" w:rsidRPr="00E33574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089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0898" w:author="Kem Sereyboth" w:date="2023-06-20T14:27:00Z">
        <w:del w:id="10899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សរុបចំនួន</w:delText>
          </w:r>
        </w:del>
      </w:ins>
      <w:ins w:id="10900" w:author="Kem Sereyboth" w:date="2023-06-21T10:05:00Z">
        <w:del w:id="10901" w:author="Sopheak Phorn" w:date="2023-07-28T13:44:00Z">
          <w:r w:rsidR="00E30D4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១៥</w:delText>
          </w:r>
        </w:del>
      </w:ins>
      <w:ins w:id="10902" w:author="Kem Sereyboth" w:date="2023-06-20T14:27:00Z">
        <w:del w:id="10903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 ស្រីចំនួន</w:delText>
          </w:r>
        </w:del>
      </w:ins>
      <w:ins w:id="10904" w:author="Kem Sereyboth" w:date="2023-06-21T15:53:00Z">
        <w:del w:id="10905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1090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៦</w:delText>
          </w:r>
        </w:del>
      </w:ins>
      <w:ins w:id="10907" w:author="Kem Sereyboth" w:date="2023-06-20T14:27:00Z">
        <w:del w:id="10908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0909" w:author="Kem Sereyboth" w:date="2023-06-21T15:54:00Z">
        <w:del w:id="10910" w:author="Sopheak Phorn" w:date="2023-07-28T13:44:00Z">
          <w:r w:rsidR="009E6E54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91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  <w:ins w:id="10912" w:author="Kem Sereyboth" w:date="2023-06-21T15:53:00Z">
        <w:del w:id="10913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91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ប្រុស</w:delText>
          </w:r>
        </w:del>
      </w:ins>
      <w:ins w:id="10915" w:author="Kem Sereyboth" w:date="2023-06-20T14:27:00Z">
        <w:del w:id="10916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​</w:delText>
          </w:r>
        </w:del>
      </w:ins>
      <w:ins w:id="10917" w:author="Kem Sereyboth" w:date="2023-06-21T15:54:00Z">
        <w:del w:id="10918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9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10920" w:author="Kem Sereyboth" w:date="2023-06-21T15:53:00Z">
        <w:del w:id="10921" w:author="Sopheak Phorn" w:date="2023-07-28T13:44:00Z"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92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92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៩</w:delText>
          </w:r>
        </w:del>
      </w:ins>
      <w:ins w:id="10924" w:author="Kem Sereyboth" w:date="2023-06-20T14:27:00Z">
        <w:del w:id="10925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រូប។</w:delText>
          </w:r>
        </w:del>
      </w:ins>
    </w:p>
    <w:p w14:paraId="6ADD5E5C" w14:textId="571CC106" w:rsidR="005C3437" w:rsidRPr="00E33574" w:rsidDel="008207A1" w:rsidRDefault="00CC2E91">
      <w:pPr>
        <w:spacing w:after="0" w:line="226" w:lineRule="auto"/>
        <w:contextualSpacing/>
        <w:jc w:val="both"/>
        <w:rPr>
          <w:ins w:id="10926" w:author="Kem Sereyboth" w:date="2023-06-20T14:27:00Z"/>
          <w:del w:id="10927" w:author="Sopheak Phorn" w:date="2023-07-28T13:44:00Z"/>
          <w:rFonts w:ascii="Khmer MEF1" w:hAnsi="Khmer MEF1" w:cs="Khmer MEF1"/>
          <w:lang w:val="ca-ES"/>
        </w:rPr>
        <w:pPrChange w:id="1092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929" w:author="Kem Sereyboth" w:date="2023-06-23T14:44:00Z">
        <w:del w:id="10930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យោងតាមលិខិតលេខ ០៤៥/ន.ស.ស. ចុះថ្ងៃទី</w:delText>
          </w:r>
        </w:del>
      </w:ins>
      <w:ins w:id="10931" w:author="Kem Sereyboth" w:date="2023-06-23T14:45:00Z">
        <w:del w:id="10932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៥ ខែមេសា ឆ្នាំ២០២៣ </w:delText>
          </w:r>
        </w:del>
      </w:ins>
      <w:ins w:id="10933" w:author="Kem Sereyboth" w:date="2023-06-23T14:47:00Z">
        <w:del w:id="10934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ស្តីពីករណីតែងតាំងមន្រ្តីបុគ្គលទទួលបន្ទុក​</w:delText>
          </w:r>
        </w:del>
      </w:ins>
      <w:ins w:id="10935" w:author="Kem Sereyboth" w:date="2023-06-23T14:48:00Z">
        <w:del w:id="10936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 ១រូប នៃនិយ័តករសន្តិសុខសង្គម ដើម្បីសម្របសម្រួលការងារជាមួយអង្គភាពសវនកម្ម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37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ផ្ទៃក្នុងនៃអាជ្ញាធរ</w:delText>
          </w:r>
        </w:del>
      </w:ins>
      <w:ins w:id="10938" w:author="Kem Sereyboth" w:date="2023-06-23T14:49:00Z">
        <w:del w:id="10939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40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សេវាហិរញ្ញវត្ថុមិនមែនធនាគារ</w:delText>
          </w:r>
        </w:del>
      </w:ins>
      <w:ins w:id="10941" w:author="Kem Sereyboth" w:date="2023-06-23T14:47:00Z">
        <w:del w:id="10942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43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944" w:author="Kem Sereyboth" w:date="2023-06-23T14:49:00Z">
        <w:del w:id="10945" w:author="Sopheak Phorn" w:date="2023-07-28T13:44:00Z">
          <w:r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en-GB"/>
              <w:rPrChange w:id="10946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ន.ស.ស.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47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948" w:author="Kem Sereyboth" w:date="2023-06-23T15:19:00Z">
        <w:del w:id="10949" w:author="Sopheak Phorn" w:date="2023-07-28T13:44:00Z"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50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បាន</w:delText>
          </w:r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51" w:author="Kem Sereyboth" w:date="2023-07-25T14:25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តែងតាំង</w:delText>
          </w:r>
        </w:del>
      </w:ins>
      <w:ins w:id="10952" w:author="Kem Sereyboth" w:date="2023-06-21T10:09:00Z">
        <w:del w:id="10953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54" w:author="Kem Sereyboth" w:date="2023-07-25T14:25:00Z">
                <w:rPr>
                  <w:rFonts w:ascii="Khmer MEF1" w:hAnsi="Khmer MEF1" w:cs="Khmer MEF1"/>
                  <w:spacing w:val="-1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E30D46"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0955" w:author="Kem Sereyboth" w:date="2023-07-25T14:25:00Z">
                <w:rPr>
                  <w:rFonts w:ascii="Khmer MEF1" w:hAnsi="Khmer MEF1" w:cs="Khmer MEF1"/>
                  <w:b/>
                  <w:bCs/>
                  <w:spacing w:val="-1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</w:del>
      </w:ins>
      <w:ins w:id="10956" w:author="Kem Sereyboth" w:date="2023-06-21T10:12:00Z">
        <w:del w:id="10957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58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0959" w:author="Kem Sereyboth" w:date="2023-06-20T14:28:00Z">
        <w:del w:id="10960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61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តួនា</w:delText>
          </w:r>
        </w:del>
      </w:ins>
      <w:ins w:id="10962" w:author="Kem Sereyboth" w:date="2023-06-21T10:12:00Z">
        <w:del w:id="10963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64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0965" w:author="Kem Sereyboth" w:date="2023-06-21T10:11:00Z">
        <w:del w:id="10966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967" w:author="Kem Sereyboth" w:date="2023-07-25T14:25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</w:del>
      </w:ins>
      <w:ins w:id="10968" w:author="Kem Sereyboth" w:date="2023-06-21T10:10:00Z">
        <w:del w:id="10969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970" w:author="Kem Sereyboth" w:date="2023-07-25T14:25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​​</w:delText>
          </w:r>
        </w:del>
      </w:ins>
      <w:ins w:id="10971" w:author="Kem Sereyboth" w:date="2023-06-20T14:28:00Z">
        <w:del w:id="10972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73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ទីជា</w:delText>
          </w:r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74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អនុ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75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ប្រធាន</w:delText>
          </w:r>
        </w:del>
      </w:ins>
      <w:ins w:id="10976" w:author="Kem Sereyboth" w:date="2023-06-21T10:09:00Z">
        <w:del w:id="10977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78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នាយកដ្ឋាន </w:delText>
          </w:r>
        </w:del>
      </w:ins>
      <w:ins w:id="10979" w:author="Kem Sereyboth" w:date="2023-06-20T14:28:00Z">
        <w:del w:id="10980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81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ជាបុគ្គលទទួលបន្ទុកសម្របសម្រួល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82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>ការងារសវនកម្មសមិទ្ធកម្មហៅ</w:delText>
          </w:r>
        </w:del>
      </w:ins>
      <w:ins w:id="10983" w:author="Kem Sereyboth" w:date="2023-06-21T10:13:00Z">
        <w:del w:id="10984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85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86" w:author="Kem Sereyboth" w:date="2023-06-21T10:11:00Z">
        <w:del w:id="10987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88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89" w:author="Kem Sereyboth" w:date="2023-06-21T10:12:00Z">
        <w:del w:id="10990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91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92" w:author="Kem Sereyboth" w:date="2023-06-20T14:28:00Z">
        <w:del w:id="10993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94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 xml:space="preserve">ថា 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0995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“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996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បុគ្គលទទួលបន្ទុ</w:delText>
          </w:r>
        </w:del>
      </w:ins>
      <w:ins w:id="10997" w:author="Kem Sereyboth" w:date="2023-07-25T14:25:00Z">
        <w:del w:id="10998" w:author="Sopheak Phorn" w:date="2023-07-28T13:44:00Z">
          <w:r w:rsidR="00BA2633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999" w:author="Kem Sereyboth" w:date="2023-07-25T14:25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11000" w:author="Kem Sereyboth" w:date="2023-06-20T14:28:00Z">
        <w:del w:id="11001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1002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ក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1003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”</w:delText>
          </w:r>
        </w:del>
      </w:ins>
      <w:ins w:id="11004" w:author="Kem Sereyboth" w:date="2023-07-11T11:20:00Z">
        <w:del w:id="11005" w:author="Sopheak Phorn" w:date="2023-07-28T13:44:00Z">
          <w:r w:rsidR="00B1425C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1006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</w:delText>
          </w:r>
        </w:del>
      </w:ins>
      <w:ins w:id="11007" w:author="Kem Sereyboth" w:date="2023-06-20T14:28:00Z">
        <w:del w:id="11008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1009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រ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01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បស់</w:delText>
          </w:r>
        </w:del>
      </w:ins>
      <w:ins w:id="11011" w:author="Kem Sereyboth" w:date="2023-06-21T10:10:00Z">
        <w:del w:id="11012" w:author="Sopheak Phorn" w:date="2023-07-28T13:44:00Z">
          <w:r w:rsidR="00E30D46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01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E30D46" w:rsidRPr="00E33574" w:rsidDel="008207A1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1101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ន.ស.ស.</w:delText>
          </w:r>
        </w:del>
      </w:ins>
      <w:ins w:id="11015" w:author="Kem Sereyboth" w:date="2023-06-20T14:28:00Z">
        <w:del w:id="11016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01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01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7E2E3E4" w14:textId="2E694650" w:rsidR="00CC4009" w:rsidRPr="00E33574" w:rsidDel="008207A1" w:rsidRDefault="00495980">
      <w:pPr>
        <w:spacing w:after="0" w:line="226" w:lineRule="auto"/>
        <w:contextualSpacing/>
        <w:jc w:val="both"/>
        <w:rPr>
          <w:ins w:id="11019" w:author="User" w:date="2022-09-10T13:03:00Z"/>
          <w:del w:id="11020" w:author="Sopheak Phorn" w:date="2023-07-28T13:44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11021" w:author="Kem Sereyboth" w:date="2023-07-19T16:59:00Z">
            <w:rPr>
              <w:ins w:id="11022" w:author="User" w:date="2022-09-10T13:03:00Z"/>
              <w:del w:id="11023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1024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025" w:author="User" w:date="2022-09-19T15:17:00Z">
        <w:del w:id="1102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គូសបញ្ជាក់ផងដែរថា តាមរយៈការបំភ្លឺរបស់ថ្នាក់ដឹកនាំរបស់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102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</w:delText>
          </w:r>
        </w:del>
      </w:ins>
      <w:ins w:id="11029" w:author="User" w:date="2022-09-19T15:18:00Z">
        <w:del w:id="11030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103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033" w:author="User" w:date="2022-09-19T15:15:00Z">
        <w:del w:id="11034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11036" w:author="User" w:date="2022-09-19T15:22:00Z">
        <w:del w:id="1103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តែ</w:delText>
          </w:r>
        </w:del>
      </w:ins>
      <w:ins w:id="11039" w:author="User" w:date="2022-09-19T15:14:00Z">
        <w:del w:id="11040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នាយកដ្ឋាន</w:delText>
          </w:r>
        </w:del>
      </w:ins>
      <w:ins w:id="11042" w:author="User" w:date="2022-09-19T15:18:00Z">
        <w:del w:id="1104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ចំនួន ២ </w:delText>
          </w:r>
        </w:del>
      </w:ins>
      <w:ins w:id="11045" w:author="User" w:date="2022-09-19T15:14:00Z">
        <w:del w:id="11046" w:author="Sopheak Phorn" w:date="2023-07-28T13:44:00Z">
          <w:r w:rsidR="00CC4009"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110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1048" w:author="User" w:date="2022-09-19T15:22:00Z">
        <w:del w:id="11049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អនុវត្ត</w:delText>
          </w:r>
        </w:del>
      </w:ins>
      <w:ins w:id="11050" w:author="User" w:date="2022-09-19T15:18:00Z">
        <w:del w:id="11051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ការងារពាក់ព័ន្ធនឹង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110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ច្រើន</w:delText>
          </w:r>
        </w:del>
      </w:ins>
      <w:ins w:id="11053" w:author="User" w:date="2022-09-19T15:19:00Z">
        <w:del w:id="1105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ជាងគេគឺ នាយកដ្ឋានត្រួតពិនិត្យ </w:delText>
          </w:r>
        </w:del>
      </w:ins>
      <w:ins w:id="11055" w:author="User" w:date="2022-09-19T15:23:00Z">
        <w:del w:id="11056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និងនាយកដ្ឋានផ្សះផ្សាវិវាទ</w:delText>
          </w:r>
        </w:del>
      </w:ins>
      <w:ins w:id="11057" w:author="User" w:date="2022-09-19T15:24:00Z">
        <w:del w:id="1105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  <w:ins w:id="11059" w:author="User" w:date="2022-09-19T15:23:00Z">
        <w:del w:id="1106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និងការពារអ្នកទទ</w:delText>
          </w:r>
        </w:del>
      </w:ins>
      <w:ins w:id="11062" w:author="User" w:date="2022-09-19T15:24:00Z">
        <w:del w:id="1106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ួលផល។</w:delText>
          </w:r>
        </w:del>
      </w:ins>
    </w:p>
    <w:p w14:paraId="1D418CFA" w14:textId="7D783C5F" w:rsidR="00CC4009" w:rsidRPr="008207A1" w:rsidDel="008207A1" w:rsidRDefault="00FE2485">
      <w:pPr>
        <w:spacing w:after="0" w:line="226" w:lineRule="auto"/>
        <w:contextualSpacing/>
        <w:jc w:val="both"/>
        <w:rPr>
          <w:ins w:id="11065" w:author="User" w:date="2022-09-10T13:03:00Z"/>
          <w:del w:id="11066" w:author="Sopheak Phorn" w:date="2023-07-28T13:44:00Z"/>
          <w:rFonts w:ascii="Khmer MEF1" w:hAnsi="Khmer MEF1" w:cs="Khmer MEF1"/>
          <w:sz w:val="24"/>
          <w:szCs w:val="24"/>
          <w:highlight w:val="yellow"/>
          <w:lang w:val="ca-ES"/>
          <w:rPrChange w:id="11067" w:author="Sopheak Phorn" w:date="2023-07-28T14:01:00Z">
            <w:rPr>
              <w:ins w:id="11068" w:author="User" w:date="2022-09-10T13:03:00Z"/>
              <w:del w:id="11069" w:author="Sopheak Phorn" w:date="2023-07-28T13:44:00Z"/>
              <w:rFonts w:ascii="Khmer MEF1" w:hAnsi="Khmer MEF1" w:cs="Khmer MEF1"/>
              <w:color w:val="000000"/>
              <w:sz w:val="24"/>
              <w:szCs w:val="24"/>
            </w:rPr>
          </w:rPrChange>
        </w:rPr>
        <w:pPrChange w:id="1107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071" w:author="User" w:date="2022-09-10T13:03:00Z">
        <w:del w:id="1107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7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</w:del>
      </w:ins>
      <w:ins w:id="11074" w:author="Seng Chheanglay" w:date="2022-09-20T14:00:00Z">
        <w:del w:id="11075" w:author="Sopheak Phorn" w:date="2023-07-28T13:44:00Z">
          <w:r w:rsidR="00FB6DCC"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107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B6DCC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7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មាន</w:delText>
          </w:r>
        </w:del>
      </w:ins>
      <w:ins w:id="11078" w:author="Kem Sereiboth" w:date="2022-09-15T13:38:00Z">
        <w:del w:id="11079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8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1081" w:author="User" w:date="2022-09-10T13:03:00Z">
        <w:del w:id="1108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8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8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8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108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10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8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8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មានសរុបចំនួន ៥៣រូប (ស្រីចំនួន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9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9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9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9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94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95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11096" w:author="Kem Sereiboth" w:date="2022-09-15T13:34:00Z">
        <w:del w:id="11097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9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11099" w:author="User" w:date="2022-09-10T13:03:00Z">
        <w:del w:id="11100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110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១៩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10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0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10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ជាមន្រ្តីរាជការសាធារណៈ​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110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1110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0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108" w:author="Kem Sereiboth" w:date="2022-09-15T13:35:00Z">
        <w:del w:id="11109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1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111" w:author="User" w:date="2022-09-10T13:03:00Z">
        <w:del w:id="1111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1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1114" w:author="Kem Sereiboth" w:date="2022-09-15T10:30:00Z">
        <w:del w:id="11115" w:author="Sopheak Phorn" w:date="2023-07-28T13:44:00Z">
          <w:r w:rsidR="002071E4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1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1117" w:author="User" w:date="2022-09-10T13:03:00Z">
        <w:del w:id="11118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11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 ជា</w:delText>
          </w:r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2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មន្រ្តី</w:delText>
          </w:r>
        </w:del>
      </w:ins>
      <w:ins w:id="11121" w:author="Kem Sereiboth" w:date="2022-09-15T10:31:00Z">
        <w:del w:id="11122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2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ជាប់</w:delText>
          </w:r>
        </w:del>
      </w:ins>
      <w:ins w:id="11124" w:author="User" w:date="2022-09-10T13:03:00Z">
        <w:del w:id="11125" w:author="Sopheak Phorn" w:date="2023-07-28T13:44:00Z"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2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កិច្ចសន្យា</w:delText>
          </w:r>
        </w:del>
      </w:ins>
      <w:ins w:id="11127" w:author="Kem Sereiboth" w:date="2022-09-15T10:31:00Z">
        <w:del w:id="11128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2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គម្រោង</w:delText>
          </w:r>
        </w:del>
      </w:ins>
      <w:ins w:id="11130" w:author="User" w:date="2022-10-07T15:04:00Z">
        <w:del w:id="11131" w:author="Sopheak Phorn" w:date="2023-07-28T13:44:00Z">
          <w:r w:rsidR="001956F5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32" w:author="Kem Sereyboth" w:date="2023-07-19T16:59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1133" w:author="Kem Sereiboth" w:date="2022-09-15T10:31:00Z">
        <w:del w:id="11134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3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ដែល និង</w:delText>
          </w:r>
        </w:del>
      </w:ins>
      <w:ins w:id="11136" w:author="Kem Sereiboth" w:date="2022-09-15T10:32:00Z">
        <w:del w:id="11137" w:author="Sopheak Phorn" w:date="2023-07-28T13:44:00Z">
          <w:r w:rsidR="002071E4" w:rsidRPr="00E33574" w:rsidDel="008207A1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1113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3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មានចំនួន</w:delText>
          </w:r>
          <w:r w:rsidR="002071E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114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114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៩</w:delText>
          </w:r>
        </w:del>
      </w:ins>
      <w:ins w:id="11142" w:author="Kem Sereiboth" w:date="2022-09-15T13:37:00Z">
        <w:del w:id="11143" w:author="Sopheak Phorn" w:date="2023-07-28T13:44:00Z">
          <w:r w:rsidR="000F7E3E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114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រូប</w:delText>
          </w:r>
        </w:del>
      </w:ins>
    </w:p>
    <w:p w14:paraId="5E1C88B1" w14:textId="3F33D13D" w:rsidR="00FE2485" w:rsidRPr="00E33574" w:rsidDel="008207A1" w:rsidRDefault="00FE2485">
      <w:pPr>
        <w:spacing w:after="0" w:line="226" w:lineRule="auto"/>
        <w:contextualSpacing/>
        <w:jc w:val="both"/>
        <w:rPr>
          <w:ins w:id="11145" w:author="User" w:date="2022-09-10T13:03:00Z"/>
          <w:del w:id="1114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47" w:author="Kem Sereyboth" w:date="2023-07-19T16:59:00Z">
            <w:rPr>
              <w:ins w:id="11148" w:author="User" w:date="2022-09-10T13:03:00Z"/>
              <w:del w:id="11149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15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151" w:author="User" w:date="2022-09-10T13:03:00Z">
        <w:del w:id="11152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1154" w:author="User" w:date="2022-09-10T13:30:00Z">
        <w:del w:id="11155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157" w:author="User" w:date="2022-09-10T13:29:00Z">
        <w:del w:id="11158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1160" w:author="User" w:date="2022-09-10T13:03:00Z">
        <w:del w:id="11161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6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រូប ប្រធានការិយាល័យ </w:delText>
          </w:r>
        </w:del>
      </w:ins>
      <w:ins w:id="11163" w:author="User" w:date="2022-09-10T13:30:00Z">
        <w:del w:id="11164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1166" w:author="User" w:date="2022-09-10T13:03:00Z">
        <w:del w:id="11167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រូប និងអនុ</w:delText>
          </w:r>
        </w:del>
      </w:ins>
      <w:ins w:id="11169" w:author="User" w:date="2022-09-10T13:30:00Z">
        <w:del w:id="11170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1172" w:author="User" w:date="2022-09-10T13:03:00Z">
        <w:del w:id="11173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ការិយាល័យ ១រូប។</w:delText>
          </w:r>
        </w:del>
      </w:ins>
    </w:p>
    <w:p w14:paraId="1FC62FF4" w14:textId="585F51C0" w:rsidR="00F226D0" w:rsidRPr="00E33574" w:rsidDel="008207A1" w:rsidRDefault="00D940BD">
      <w:pPr>
        <w:spacing w:after="0" w:line="226" w:lineRule="auto"/>
        <w:contextualSpacing/>
        <w:jc w:val="both"/>
        <w:rPr>
          <w:ins w:id="11175" w:author="Voeun Kuyeng" w:date="2022-08-31T11:06:00Z"/>
          <w:del w:id="1117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77" w:author="Kem Sereyboth" w:date="2023-07-19T16:59:00Z">
            <w:rPr>
              <w:ins w:id="11178" w:author="Voeun Kuyeng" w:date="2022-08-31T11:06:00Z"/>
              <w:del w:id="11179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118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1181" w:author="Kem Sereiboth" w:date="2022-09-13T16:45:00Z">
        <w:del w:id="11182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8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គ-បុគ្គលទទួលបន្ទុកសម្របសម្រួលការងារសវនកម្មរបស់ ន.ស.ស.</w:delText>
          </w:r>
        </w:del>
      </w:ins>
      <w:ins w:id="11184" w:author="Voeun Kuyeng" w:date="2022-08-31T11:06:00Z">
        <w:del w:id="11185" w:author="Sopheak Phorn" w:date="2023-07-28T13:44:00Z"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8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8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8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8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9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ជាអគ្គនាយក/អគ្គលេខាធិការ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9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9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អគ្គនាយករង/អគ្គលេខាធិការរងចំនួន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9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94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... រូប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95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គឺ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9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9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9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9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200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និង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0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0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0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20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05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206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នាយកដ្ឋាន/មជ្ឈមណ្ឌលចំណុះចំនួន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207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........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08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209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​៖</w:delText>
          </w:r>
        </w:del>
      </w:ins>
    </w:p>
    <w:p w14:paraId="112A5A1E" w14:textId="7483E3F4" w:rsidR="00F226D0" w:rsidRPr="00E33574" w:rsidDel="008207A1" w:rsidRDefault="00F226D0">
      <w:pPr>
        <w:spacing w:after="0" w:line="226" w:lineRule="auto"/>
        <w:contextualSpacing/>
        <w:jc w:val="both"/>
        <w:rPr>
          <w:ins w:id="11210" w:author="Voeun Kuyeng" w:date="2022-08-31T11:06:00Z"/>
          <w:del w:id="11211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12" w:author="Kem Sereyboth" w:date="2023-07-19T16:59:00Z">
            <w:rPr>
              <w:ins w:id="11213" w:author="Voeun Kuyeng" w:date="2022-08-31T11:06:00Z"/>
              <w:del w:id="11214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21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216" w:author="Voeun Kuyeng" w:date="2022-08-31T11:06:00Z">
        <w:del w:id="11217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1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១.នាយកដ្ឋាន..........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1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2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2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20CFE666" w14:textId="6322FDF1" w:rsidR="00F226D0" w:rsidRPr="00E33574" w:rsidDel="008207A1" w:rsidRDefault="00F226D0">
      <w:pPr>
        <w:spacing w:after="0" w:line="226" w:lineRule="auto"/>
        <w:contextualSpacing/>
        <w:jc w:val="both"/>
        <w:rPr>
          <w:ins w:id="11223" w:author="Voeun Kuyeng" w:date="2022-08-31T11:06:00Z"/>
          <w:del w:id="11224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25" w:author="Kem Sereyboth" w:date="2023-07-19T16:59:00Z">
            <w:rPr>
              <w:ins w:id="11226" w:author="Voeun Kuyeng" w:date="2022-08-31T11:06:00Z"/>
              <w:del w:id="11227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228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229" w:author="Voeun Kuyeng" w:date="2022-08-31T11:06:00Z">
        <w:del w:id="11230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3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២.នាយកដ្ឋាន..........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3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3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11236" w:author="Voeun Kuyeng" w:date="2022-08-31T17:46:00Z">
        <w:del w:id="11237" w:author="Sopheak Phorn" w:date="2023-07-28T13:44:00Z">
          <w:r w:rsidR="006506B3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3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</w:del>
      </w:ins>
      <w:ins w:id="11239" w:author="Voeun Kuyeng" w:date="2022-08-31T11:06:00Z">
        <w:del w:id="11240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62C6A50E" w14:textId="257FEB2A" w:rsidR="00F226D0" w:rsidRPr="00E33574" w:rsidDel="008207A1" w:rsidRDefault="00F226D0">
      <w:pPr>
        <w:spacing w:after="0" w:line="226" w:lineRule="auto"/>
        <w:contextualSpacing/>
        <w:jc w:val="both"/>
        <w:rPr>
          <w:ins w:id="11242" w:author="socheata.ol@hotmail.com" w:date="2022-09-02T15:11:00Z"/>
          <w:del w:id="11243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44" w:author="Kem Sereyboth" w:date="2023-07-19T16:59:00Z">
            <w:rPr>
              <w:ins w:id="11245" w:author="socheata.ol@hotmail.com" w:date="2022-09-02T15:11:00Z"/>
              <w:del w:id="11246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124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1248" w:author="Voeun Kuyeng" w:date="2022-08-31T11:06:00Z">
        <w:del w:id="11249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5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៣.នាយកដ្ឋាន..........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5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5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542ECFE3" w14:textId="376D5F28" w:rsidR="00044587" w:rsidRPr="00E33574" w:rsidDel="008207A1" w:rsidRDefault="00044587">
      <w:pPr>
        <w:spacing w:after="0" w:line="226" w:lineRule="auto"/>
        <w:contextualSpacing/>
        <w:jc w:val="both"/>
        <w:rPr>
          <w:ins w:id="11255" w:author="Voeun Kuyeng" w:date="2022-08-31T11:06:00Z"/>
          <w:del w:id="1125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57" w:author="Kem Sereyboth" w:date="2023-07-19T16:59:00Z">
            <w:rPr>
              <w:ins w:id="11258" w:author="Voeun Kuyeng" w:date="2022-08-31T11:06:00Z"/>
              <w:del w:id="11259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260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9B6E74B" w14:textId="6B3342E9" w:rsidR="00F226D0" w:rsidRPr="00E33574" w:rsidDel="008207A1" w:rsidRDefault="00F226D0">
      <w:pPr>
        <w:spacing w:after="0" w:line="226" w:lineRule="auto"/>
        <w:contextualSpacing/>
        <w:jc w:val="both"/>
        <w:rPr>
          <w:ins w:id="11261" w:author="Voeun Kuyeng" w:date="2022-08-31T11:06:00Z"/>
          <w:del w:id="11262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263" w:author="Kem Sereyboth" w:date="2023-07-19T16:59:00Z">
            <w:rPr>
              <w:ins w:id="11264" w:author="Voeun Kuyeng" w:date="2022-08-31T11:06:00Z"/>
              <w:del w:id="11265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1266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267" w:author="Voeun Kuyeng" w:date="2022-08-31T11:06:00Z">
        <w:del w:id="11268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6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7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7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7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27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2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7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27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1277" w:author="User" w:date="2022-09-10T13:31:00Z">
        <w:del w:id="11278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7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1280" w:author="Voeun Kuyeng" w:date="2022-08-31T11:06:00Z">
        <w:del w:id="11281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8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</w:ins>
      <w:ins w:id="11284" w:author="User" w:date="2022-09-10T13:31:00Z">
        <w:del w:id="11285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1287" w:author="Voeun Kuyeng" w:date="2022-08-31T11:06:00Z">
        <w:del w:id="11288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8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11290" w:author="User" w:date="2022-09-10T13:31:00Z">
        <w:del w:id="11291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៥៣</w:delText>
          </w:r>
        </w:del>
      </w:ins>
      <w:ins w:id="11293" w:author="Voeun Kuyeng" w:date="2022-08-31T11:06:00Z">
        <w:del w:id="11294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9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9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9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9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9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00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01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30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11303" w:author="User" w:date="2022-09-10T13:32:00Z">
        <w:del w:id="11304" w:author="Sopheak Phorn" w:date="2023-07-28T13:44:00Z">
          <w:r w:rsidR="00B47A1B"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30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១៩</w:delText>
          </w:r>
        </w:del>
      </w:ins>
      <w:ins w:id="11306" w:author="Voeun Kuyeng" w:date="2022-08-31T11:06:00Z">
        <w:del w:id="11307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0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0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1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1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31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31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</w:delText>
          </w:r>
        </w:del>
      </w:ins>
      <w:ins w:id="11314" w:author="socheata.ol@hotmail.com" w:date="2022-09-02T15:13:00Z">
        <w:del w:id="11315" w:author="Sopheak Phorn" w:date="2023-07-28T13:44:00Z">
          <w:r w:rsidR="007B67AF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3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</w:delText>
          </w:r>
          <w:r w:rsidR="0056672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3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ន្ត្រីលក្ខន្តិកៈ </w:delText>
          </w:r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 ......</w:delText>
          </w:r>
        </w:del>
      </w:ins>
      <w:ins w:id="11319" w:author="User" w:date="2022-09-10T13:33:00Z">
        <w:del w:id="11320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2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៣៤</w:delText>
          </w:r>
        </w:del>
      </w:ins>
      <w:ins w:id="11322" w:author="socheata.ol@hotmail.com" w:date="2022-09-02T15:13:00Z">
        <w:del w:id="11323" w:author="Sopheak Phorn" w:date="2023-07-28T13:44:00Z"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រូប </w:delText>
          </w:r>
        </w:del>
      </w:ins>
      <w:ins w:id="11325" w:author="Voeun Kuyeng" w:date="2022-08-31T11:06:00Z">
        <w:del w:id="11326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2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ជាមន្រ្តីកិច្ចសន្យា។</w:delText>
          </w:r>
        </w:del>
      </w:ins>
    </w:p>
    <w:p w14:paraId="78D426F2" w14:textId="79B836AC" w:rsidR="00F226D0" w:rsidRPr="00E33574" w:rsidDel="008207A1" w:rsidRDefault="00B47A1B">
      <w:pPr>
        <w:spacing w:after="0" w:line="226" w:lineRule="auto"/>
        <w:contextualSpacing/>
        <w:jc w:val="both"/>
        <w:rPr>
          <w:ins w:id="11328" w:author="Voeun Kuyeng" w:date="2022-08-31T11:25:00Z"/>
          <w:del w:id="11329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330" w:author="Kem Sereyboth" w:date="2023-07-19T16:59:00Z">
            <w:rPr>
              <w:ins w:id="11331" w:author="Voeun Kuyeng" w:date="2022-08-31T11:25:00Z"/>
              <w:del w:id="11332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33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334" w:author="User" w:date="2022-09-10T13:34:00Z">
        <w:del w:id="11335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 ៤រូប ប្រធានការិយាល័យ ២រូប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3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និងអនុប្រធានការិយាល័យ ១រូប។</w:delText>
          </w:r>
        </w:del>
      </w:ins>
      <w:ins w:id="11338" w:author="Voeun Kuyeng" w:date="2022-08-31T11:06:00Z">
        <w:del w:id="11339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1341" w:author="socheata.ol@hotmail.com" w:date="2022-09-02T15:14:00Z">
        <w:del w:id="11342" w:author="Sopheak Phorn" w:date="2023-07-28T13:44:00Z">
          <w:r w:rsidR="003338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/មជ្ឈមណ្ឌលចំណុះ</w:delText>
          </w:r>
        </w:del>
      </w:ins>
      <w:ins w:id="11344" w:author="Voeun Kuyeng" w:date="2022-08-31T11:06:00Z">
        <w:del w:id="11345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...... រូប ប្រធានការិយាល័យ ..... រូប និងអនុការិយាល័យ ...... រូប។</w:delText>
          </w:r>
        </w:del>
      </w:ins>
    </w:p>
    <w:p w14:paraId="4D8EB4F9" w14:textId="2B166E94" w:rsidR="00C34129" w:rsidRPr="00E33574" w:rsidDel="008207A1" w:rsidRDefault="00C34129">
      <w:pPr>
        <w:spacing w:after="0" w:line="226" w:lineRule="auto"/>
        <w:contextualSpacing/>
        <w:jc w:val="both"/>
        <w:rPr>
          <w:ins w:id="11347" w:author="Voeun Kuyeng" w:date="2022-08-31T11:06:00Z"/>
          <w:del w:id="11348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349" w:author="Kem Sereyboth" w:date="2023-07-19T16:59:00Z">
            <w:rPr>
              <w:ins w:id="11350" w:author="Voeun Kuyeng" w:date="2022-08-31T11:06:00Z"/>
              <w:del w:id="11351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352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E7181B" w14:textId="2C5AAF4C" w:rsidR="00F226D0" w:rsidRPr="00E33574" w:rsidDel="008207A1" w:rsidRDefault="00F226D0">
      <w:pPr>
        <w:spacing w:after="0" w:line="226" w:lineRule="auto"/>
        <w:contextualSpacing/>
        <w:jc w:val="both"/>
        <w:rPr>
          <w:ins w:id="11353" w:author="Voeun Kuyeng" w:date="2022-08-31T11:06:00Z"/>
          <w:del w:id="11354" w:author="Sopheak Phorn" w:date="2023-07-28T13:44:00Z"/>
          <w:rFonts w:ascii="Khmer MEF1" w:hAnsi="Khmer MEF1" w:cs="Khmer MEF1"/>
          <w:spacing w:val="8"/>
          <w:highlight w:val="yellow"/>
          <w:lang w:val="ca-ES"/>
          <w:rPrChange w:id="11355" w:author="Kem Sereyboth" w:date="2023-07-19T16:59:00Z">
            <w:rPr>
              <w:ins w:id="11356" w:author="Voeun Kuyeng" w:date="2022-08-31T11:06:00Z"/>
              <w:del w:id="11357" w:author="Sopheak Phorn" w:date="2023-07-28T13:44:00Z"/>
              <w:rFonts w:ascii="Khmer MEF1" w:hAnsi="Khmer MEF1" w:cs="Khmer MEF1"/>
              <w:spacing w:val="-8"/>
              <w:lang w:val="ca-ES"/>
            </w:rPr>
          </w:rPrChange>
        </w:rPr>
        <w:pPrChange w:id="11358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359" w:author="Voeun Kuyeng" w:date="2022-08-31T11:06:00Z">
        <w:del w:id="11360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36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គ-ចំណុចទី៣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lang w:val="ca-ES"/>
              <w:rPrChange w:id="11362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6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ត្រូវរៀបរាប់អំពីបុគ្គលទទួលបន្ទុកសម្របសម្រួលការងារសវនកម្ម របស់សវនដ្ឋាន។ សវនករទទួលបន្ទុក អាចរៀបរាប់អំពីចំណុចទី៣ នេះ ដូចគំរូខាងក្រោម៖</w:delText>
          </w:r>
        </w:del>
      </w:ins>
    </w:p>
    <w:p w14:paraId="333330B0" w14:textId="2266F7FF" w:rsidR="00D940BD" w:rsidRPr="00E33574" w:rsidDel="008207A1" w:rsidRDefault="00B47A1B">
      <w:pPr>
        <w:spacing w:after="0" w:line="226" w:lineRule="auto"/>
        <w:contextualSpacing/>
        <w:jc w:val="both"/>
        <w:rPr>
          <w:ins w:id="11364" w:author="User" w:date="2022-09-10T13:35:00Z"/>
          <w:del w:id="11365" w:author="Sopheak Phorn" w:date="2023-07-28T13:44:00Z"/>
          <w:rFonts w:ascii="Times New Roman" w:hAnsi="Times New Roman" w:cs="Times New Roman"/>
          <w:spacing w:val="-4"/>
          <w:lang w:val="ca-ES"/>
          <w:rPrChange w:id="11366" w:author="Kem Sereyboth" w:date="2023-07-19T16:59:00Z">
            <w:rPr>
              <w:ins w:id="11367" w:author="User" w:date="2022-09-10T13:35:00Z"/>
              <w:del w:id="11368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369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370" w:author="User" w:date="2022-09-10T13:35:00Z">
        <w:del w:id="1137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72" w:author="Kem Sereyboth" w:date="2023-07-19T16:59:00Z">
                <w:rPr>
                  <w:rFonts w:ascii="Khmer MEF1" w:hAnsi="Khmer MEF1" w:cs="Khmer MEF1"/>
                  <w:spacing w:val="-8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37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7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375" w:author="User" w:date="2022-10-07T09:40:00Z">
        <w:del w:id="11376" w:author="Sopheak Phorn" w:date="2023-07-28T13:44:00Z">
          <w:r w:rsidR="00DF588C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77" w:author="Kem Sereyboth" w:date="2023-07-19T16:59:00Z">
                <w:rPr>
                  <w:rFonts w:ascii="Khmer MEF1" w:hAnsi="Khmer MEF1" w:cs="Khmer MEF1"/>
                  <w:spacing w:val="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11378" w:author="User" w:date="2022-09-29T10:13:00Z">
        <w:del w:id="11379" w:author="Sopheak Phorn" w:date="2023-07-28T13:44:00Z">
          <w:r w:rsidR="007D0C1F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8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ទាន់</w:delText>
          </w:r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81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បានចាត់តាំងបុគ្គលទទួលបន្ទុកសម្របសម្រួលការងារសវន</w:delText>
          </w:r>
        </w:del>
      </w:ins>
      <w:ins w:id="11382" w:author="User" w:date="2022-09-29T10:14:00Z">
        <w:del w:id="11383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84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កម្មរបស់</w:delText>
          </w:r>
          <w:r w:rsidR="0069597D" w:rsidRPr="00E33574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385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និ</w:delText>
          </w:r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86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យ័តករនៅឡើយទេ តែសវនករទទួលបន្ទុក</w:delText>
          </w:r>
        </w:del>
      </w:ins>
      <w:ins w:id="11387" w:author="LENOVO" w:date="2022-10-02T08:42:00Z">
        <w:del w:id="11388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8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អាច</w:delText>
          </w:r>
        </w:del>
      </w:ins>
      <w:ins w:id="11390" w:author="User" w:date="2022-09-29T10:14:00Z">
        <w:del w:id="11391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92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អាចទំនាក់ទំនង</w:delText>
          </w:r>
        </w:del>
      </w:ins>
      <w:ins w:id="11393" w:author="LENOVO" w:date="2022-10-02T08:42:00Z">
        <w:del w:id="11394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9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ទៅ</w:delText>
          </w:r>
        </w:del>
      </w:ins>
      <w:ins w:id="11396" w:author="User" w:date="2022-09-29T10:14:00Z">
        <w:del w:id="11397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98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ទៅ</w:delText>
          </w:r>
        </w:del>
      </w:ins>
      <w:ins w:id="11399" w:author="User" w:date="2022-09-29T10:15:00Z">
        <w:del w:id="11400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401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</w:del>
      </w:ins>
      <w:ins w:id="11402" w:author="User" w:date="2022-09-10T13:35:00Z">
        <w:del w:id="11403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40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តែងតាំង</w:delText>
          </w:r>
        </w:del>
      </w:ins>
      <w:ins w:id="11405" w:author="Kem Sereiboth" w:date="2022-09-19T11:22:00Z">
        <w:del w:id="11406" w:author="Sopheak Phorn" w:date="2023-07-28T13:44:00Z">
          <w:r w:rsidR="00AE5678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40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ចាត់តាំង</w:delText>
          </w:r>
        </w:del>
      </w:ins>
      <w:ins w:id="11408" w:author="User" w:date="2022-09-10T13:35:00Z">
        <w:del w:id="11409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41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កញ្ញា ឡោ ចន្ទលីហ្សា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41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មានតួនាទីជាមន្ត្រី</w:delText>
          </w:r>
        </w:del>
      </w:ins>
      <w:ins w:id="11412" w:author="LENOVO" w:date="2022-10-02T08:41:00Z">
        <w:del w:id="11413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គម្រោង</w:delText>
          </w:r>
        </w:del>
      </w:ins>
      <w:ins w:id="11415" w:author="User" w:date="2022-09-10T13:35:00Z">
        <w:del w:id="11416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1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នៅនាយកដ្ឋានត្រួតពិនិត្យ</w:delText>
          </w:r>
        </w:del>
      </w:ins>
      <w:ins w:id="11418" w:author="User" w:date="2022-09-29T10:15:00Z">
        <w:del w:id="11419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2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 xml:space="preserve"> ដើម្បី</w:delText>
          </w:r>
        </w:del>
      </w:ins>
      <w:ins w:id="11421" w:author="User" w:date="2022-09-29T10:16:00Z">
        <w:del w:id="11422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2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ស្នើសុំការសហការ និងការ</w:delText>
          </w:r>
        </w:del>
      </w:ins>
      <w:ins w:id="11424" w:author="User" w:date="2022-09-10T13:35:00Z">
        <w:del w:id="11425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2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សម្របសម្រួលការងារ</w:delText>
          </w:r>
        </w:del>
      </w:ins>
      <w:ins w:id="11427" w:author="User" w:date="2022-09-29T10:16:00Z">
        <w:del w:id="11428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2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ផ្សេងៗ</w:delText>
          </w:r>
        </w:del>
      </w:ins>
      <w:ins w:id="11430" w:author="Kem Sereiboth" w:date="2022-09-29T13:03:00Z">
        <w:del w:id="11431" w:author="Sopheak Phorn" w:date="2023-07-28T13:44:00Z">
          <w:r w:rsidR="00CF031B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432" w:author="Kem Sereyboth" w:date="2023-07-19T16:59:00Z">
                <w:rPr>
                  <w:rFonts w:ascii="Khmer MEF1" w:hAnsi="Khmer MEF1" w:cs="Khmer MEF1"/>
                  <w:spacing w:val="-6"/>
                  <w:highlight w:val="green"/>
                  <w:cs/>
                  <w:lang w:val="ca-ES"/>
                </w:rPr>
              </w:rPrChange>
            </w:rPr>
            <w:delText>។</w:delText>
          </w:r>
        </w:del>
      </w:ins>
      <w:ins w:id="11433" w:author="User" w:date="2022-09-10T13:35:00Z">
        <w:del w:id="11434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43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សវនកម្ម</w:delText>
          </w:r>
        </w:del>
      </w:ins>
      <w:ins w:id="11436" w:author="User" w:date="2022-09-19T15:29:00Z">
        <w:del w:id="11437" w:author="Sopheak Phorn" w:date="2023-07-28T13:44:00Z">
          <w:r w:rsidR="007C5EE8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43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អនុលោមភាព</w:delText>
          </w:r>
        </w:del>
      </w:ins>
      <w:ins w:id="11439" w:author="User" w:date="2022-09-10T13:35:00Z">
        <w:del w:id="11440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44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របស់និយ័តករ។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4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94D04D" w14:textId="0E4CA922" w:rsidR="00F226D0" w:rsidRPr="00E33574" w:rsidDel="008207A1" w:rsidRDefault="00F226D0">
      <w:pPr>
        <w:spacing w:after="0" w:line="226" w:lineRule="auto"/>
        <w:contextualSpacing/>
        <w:jc w:val="both"/>
        <w:rPr>
          <w:ins w:id="11443" w:author="Voeun Kuyeng" w:date="2022-08-31T16:02:00Z"/>
          <w:del w:id="11444" w:author="Sopheak Phorn" w:date="2023-07-28T13:44:00Z"/>
          <w:rFonts w:ascii="Khmer MEF1" w:hAnsi="Khmer MEF1" w:cs="Khmer MEF1"/>
          <w:spacing w:val="-2"/>
          <w:lang w:val="ca-ES"/>
        </w:rPr>
        <w:pPrChange w:id="11445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446" w:author="Voeun Kuyeng" w:date="2022-08-31T11:06:00Z">
        <w:del w:id="11447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4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4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5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5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5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បានតែងតាំង លោក/លោកស្រី</w:delText>
          </w:r>
        </w:del>
      </w:ins>
      <w:ins w:id="11453" w:author="socheata.ol@hotmail.com" w:date="2022-09-02T15:15:00Z">
        <w:del w:id="11454" w:author="Sopheak Phorn" w:date="2023-07-28T13:44:00Z"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55" w:author="Kem Sereyboth" w:date="2023-07-19T16:59:00Z">
                <w:rPr>
                  <w:rFonts w:ascii="Khmer MEF1" w:hAnsi="Khmer MEF1" w:cs="Khmer MEF1"/>
                  <w:spacing w:val="-2"/>
                </w:rPr>
              </w:rPrChange>
            </w:rPr>
            <w:delText>/</w:delText>
          </w:r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1145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កញ្ញា</w:delText>
          </w:r>
        </w:del>
      </w:ins>
      <w:ins w:id="11457" w:author="Voeun Kuyeng" w:date="2022-08-31T11:06:00Z">
        <w:del w:id="11458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5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..................... មានតួនាទីជា ប្រធាន/</w:delText>
          </w:r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6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អនុប្រធាន/មន្ត្រី..............ជាបុគ្គលទទួលបន្ទុកសម្របសម្រួលការងារសវនកម្មរបស់</w:delText>
          </w:r>
        </w:del>
      </w:ins>
      <w:ins w:id="11461" w:author="socheata.ol@hotmail.com" w:date="2022-09-02T15:16:00Z">
        <w:del w:id="11462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63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="00DE6977" w:rsidRPr="008207A1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64" w:author="Sopheak Phorn" w:date="2023-07-28T14:01:00Z">
                <w:rPr>
                  <w:rFonts w:ascii="Khmer MEF1" w:hAnsi="Khmer MEF1" w:cs="Khmer MEF1"/>
                  <w:spacing w:val="-2"/>
                </w:rPr>
              </w:rPrChange>
            </w:rPr>
            <w:delText>[</w:delText>
          </w:r>
        </w:del>
      </w:ins>
      <w:ins w:id="11465" w:author="Voeun Kuyeng" w:date="2022-08-31T11:06:00Z">
        <w:del w:id="11466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6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អង្គភាព ឬនិយ័តករ</w:delText>
          </w:r>
        </w:del>
      </w:ins>
      <w:ins w:id="11468" w:author="socheata.ol@hotmail.com" w:date="2022-09-02T15:16:00Z">
        <w:del w:id="11469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70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]</w:delText>
          </w:r>
        </w:del>
      </w:ins>
      <w:ins w:id="11471" w:author="Voeun Kuyeng" w:date="2022-08-31T11:06:00Z">
        <w:del w:id="11472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7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7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2E403D8" w14:textId="2E01352D" w:rsidR="00756A09" w:rsidRPr="00E33574" w:rsidDel="008207A1" w:rsidRDefault="00756A09">
      <w:pPr>
        <w:spacing w:after="0" w:line="226" w:lineRule="auto"/>
        <w:contextualSpacing/>
        <w:jc w:val="both"/>
        <w:rPr>
          <w:ins w:id="11475" w:author="Voeun Kuyeng" w:date="2022-08-31T11:06:00Z"/>
          <w:del w:id="11476" w:author="Sopheak Phorn" w:date="2023-07-28T13:44:00Z"/>
          <w:rFonts w:ascii="Khmer MEF1" w:hAnsi="Khmer MEF1" w:cs="Khmer MEF1"/>
          <w:spacing w:val="-2"/>
          <w:lang w:val="ca-ES"/>
          <w:rPrChange w:id="11477" w:author="Kem Sereyboth" w:date="2023-07-19T16:59:00Z">
            <w:rPr>
              <w:ins w:id="11478" w:author="Voeun Kuyeng" w:date="2022-08-31T11:06:00Z"/>
              <w:del w:id="11479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480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5907E3A0" w14:textId="39EC5577" w:rsidR="00F226D0" w:rsidRPr="00E33574" w:rsidDel="008207A1" w:rsidRDefault="00F226D0">
      <w:pPr>
        <w:spacing w:after="0" w:line="226" w:lineRule="auto"/>
        <w:contextualSpacing/>
        <w:jc w:val="both"/>
        <w:rPr>
          <w:ins w:id="11481" w:author="Voeun Kuyeng" w:date="2022-08-31T11:06:00Z"/>
          <w:del w:id="11482" w:author="Sopheak Phorn" w:date="2023-07-28T13:44:00Z"/>
          <w:rFonts w:ascii="Khmer MEF1" w:hAnsi="Khmer MEF1" w:cs="Khmer MEF1"/>
          <w:spacing w:val="-2"/>
          <w:lang w:val="ca-ES"/>
          <w:rPrChange w:id="11483" w:author="Kem Sereyboth" w:date="2023-07-19T16:59:00Z">
            <w:rPr>
              <w:ins w:id="11484" w:author="Voeun Kuyeng" w:date="2022-08-31T11:06:00Z"/>
              <w:del w:id="11485" w:author="Sopheak Phorn" w:date="2023-07-28T13:44:00Z"/>
              <w:rFonts w:ascii="Khmer MEF1" w:hAnsi="Khmer MEF1" w:cs="Khmer MEF1"/>
              <w:lang w:val="ca-ES"/>
            </w:rPr>
          </w:rPrChange>
        </w:rPr>
        <w:pPrChange w:id="11486" w:author="Sopheak Phorn" w:date="2023-08-25T16:14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1487" w:author="Voeun Kuyeng" w:date="2022-08-31T11:06:00Z">
        <w:del w:id="11488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1148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490" w:author="Kem Sereyboth" w:date="2023-06-20T14:28:00Z">
        <w:del w:id="11491" w:author="Sopheak Phorn" w:date="2023-07-28T13:44:00Z">
          <w:r w:rsidR="005C3437" w:rsidRPr="00E33574" w:rsidDel="008207A1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</w:del>
      </w:ins>
      <w:ins w:id="11492" w:author="Voeun Kuyeng" w:date="2022-08-31T11:06:00Z">
        <w:del w:id="11493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49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ក-ចំណុចទី៤</w:delText>
          </w:r>
          <w:r w:rsidRPr="008207A1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495" w:author="Sopheak Phorn" w:date="2023-07-28T14:01:00Z">
                <w:rPr>
                  <w:rFonts w:ascii="Khmer MEF1" w:hAnsi="Khmer MEF1" w:cs="Khmer MEF1"/>
                  <w:spacing w:val="2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96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អាចរៀបរាប់អំពីក</w:delText>
          </w:r>
        </w:del>
      </w:ins>
      <w:ins w:id="11497" w:author="socheata.ol@hotmail.com" w:date="2022-09-02T15:17:00Z">
        <w:del w:id="11498" w:author="Sopheak Phorn" w:date="2023-07-28T13:44:00Z">
          <w:r w:rsidR="004C1189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9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ចំណុច</w:delText>
          </w:r>
        </w:del>
      </w:ins>
      <w:ins w:id="11500" w:author="Voeun Kuyeng" w:date="2022-08-31T11:06:00Z">
        <w:del w:id="1150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ថាខណ្ឌទី៣ នេះ ដូចគំរូខាងក្រោម៖</w:delText>
          </w:r>
        </w:del>
      </w:ins>
      <w:ins w:id="11503" w:author="User" w:date="2022-09-10T13:35:00Z">
        <w:del w:id="1150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​</w:delText>
          </w:r>
        </w:del>
      </w:ins>
    </w:p>
    <w:p w14:paraId="1EB4602C" w14:textId="43578C43" w:rsidR="00F226D0" w:rsidRPr="00E33574" w:rsidDel="00B47A1B" w:rsidRDefault="00F226D0">
      <w:pPr>
        <w:spacing w:after="0" w:line="226" w:lineRule="auto"/>
        <w:contextualSpacing/>
        <w:jc w:val="both"/>
        <w:rPr>
          <w:del w:id="11506" w:author="User" w:date="2022-09-10T13:35:00Z"/>
          <w:rFonts w:ascii="Khmer MEF1" w:hAnsi="Khmer MEF1" w:cs="Khmer MEF1"/>
          <w:lang w:val="ca-ES"/>
          <w:rPrChange w:id="11507" w:author="Kem Sereyboth" w:date="2023-07-19T16:59:00Z">
            <w:rPr>
              <w:del w:id="11508" w:author="User" w:date="2022-09-10T13:35:00Z"/>
              <w:rFonts w:ascii="Khmer MEF1" w:hAnsi="Khmer MEF1" w:cs="Khmer MEF1"/>
              <w:highlight w:val="yellow"/>
              <w:lang w:val="ca-ES"/>
            </w:rPr>
          </w:rPrChange>
        </w:rPr>
        <w:pPrChange w:id="11509" w:author="Sopheak Phorn" w:date="2023-08-25T16:14:00Z">
          <w:pPr>
            <w:pStyle w:val="NormalWeb"/>
            <w:spacing w:before="0" w:beforeAutospacing="0" w:after="0" w:afterAutospacing="0"/>
          </w:pPr>
        </w:pPrChange>
      </w:pPr>
      <w:ins w:id="11510" w:author="Voeun Kuyeng" w:date="2022-08-31T11:06:00Z">
        <w:del w:id="1151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513" w:author="User" w:date="2022-09-10T13:35:00Z">
        <w:del w:id="1151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51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rPrChange w:id="1151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មានអាសយដ្ឋាន</w:delText>
          </w:r>
        </w:del>
      </w:ins>
      <w:ins w:id="11518" w:author="sakaria fa" w:date="2022-09-12T22:18:00Z">
        <w:del w:id="11519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2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</w:delText>
          </w:r>
        </w:del>
      </w:ins>
      <w:ins w:id="11521" w:author="User" w:date="2022-09-10T13:35:00Z">
        <w:del w:id="11522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2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524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2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អគារក្រសួងសេដ្ឋកិច្ចនិងហិរញ្ញវត្ថុ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2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អគារ </w:delText>
          </w:r>
        </w:del>
      </w:ins>
      <w:ins w:id="11527" w:author="sakaria fa" w:date="2022-09-12T22:17:00Z">
        <w:del w:id="11528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2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“</w:delText>
          </w:r>
        </w:del>
      </w:ins>
      <w:ins w:id="11530" w:author="User" w:date="2022-09-10T13:35:00Z">
        <w:del w:id="11531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32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ង</w:delText>
          </w:r>
        </w:del>
      </w:ins>
      <w:ins w:id="11533" w:author="sakaria fa" w:date="2022-09-12T22:17:00Z">
        <w:del w:id="11534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35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”</w:delText>
          </w:r>
        </w:del>
      </w:ins>
      <w:ins w:id="11536" w:author="User" w:date="2022-09-10T13:35:00Z">
        <w:del w:id="11537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38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39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ស្ថិតនៅជាន់ទី០៥</w:delText>
          </w:r>
        </w:del>
      </w:ins>
      <w:ins w:id="11540" w:author="sakaria fa" w:date="2022-09-12T22:17:00Z">
        <w:del w:id="11541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4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543" w:author="sakaria fa" w:date="2022-09-12T22:18:00Z">
        <w:del w:id="11544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4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នៃ</w:delText>
          </w:r>
        </w:del>
      </w:ins>
      <w:ins w:id="11546" w:author="User" w:date="2022-10-03T12:50:00Z">
        <w:del w:id="11547" w:author="Sopheak Phorn" w:date="2023-07-28T13:44:00Z">
          <w:r w:rsidR="00351EF2" w:rsidRPr="00E33574" w:rsidDel="008207A1">
            <w:rPr>
              <w:rFonts w:ascii="Khmer MEF1" w:hAnsi="Khmer MEF1" w:cs="Khmer MEF1"/>
              <w:spacing w:val="-2"/>
              <w:cs/>
              <w:lang w:val="ca-ES"/>
            </w:rPr>
            <w:delText>ទីស្ដីការ</w:delText>
          </w:r>
        </w:del>
      </w:ins>
      <w:ins w:id="11548" w:author="sakaria fa" w:date="2022-09-12T22:17:00Z">
        <w:del w:id="11549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5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ទីស្តីការក្រសួងសេដ្ឋកិច្ចនិងហិរញ្ញវត្ថុ</w:delText>
          </w:r>
        </w:del>
      </w:ins>
      <w:ins w:id="11551" w:author="User" w:date="2022-09-10T13:35:00Z">
        <w:del w:id="11552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5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ផ្លូវ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5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.......</w:delText>
          </w:r>
        </w:del>
      </w:ins>
      <w:ins w:id="11555" w:author="sakaria fa" w:date="2022-09-12T22:13:00Z">
        <w:del w:id="11556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57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លេខ ៩២</w:delText>
          </w:r>
        </w:del>
      </w:ins>
      <w:ins w:id="11558" w:author="User" w:date="2022-09-10T13:35:00Z">
        <w:del w:id="11559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60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សង្កាត់.................</w:delText>
          </w:r>
        </w:del>
      </w:ins>
      <w:ins w:id="11561" w:author="sakaria fa" w:date="2022-09-12T22:13:00Z">
        <w:del w:id="11562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63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វត្តភ្នំ</w:delText>
          </w:r>
        </w:del>
      </w:ins>
      <w:ins w:id="11564" w:author="User" w:date="2022-09-10T13:35:00Z">
        <w:del w:id="11565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6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ខណ្ឌ............</w:delText>
          </w:r>
        </w:del>
      </w:ins>
      <w:ins w:id="11567" w:author="sakaria fa" w:date="2022-09-12T22:13:00Z">
        <w:del w:id="11568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6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ដូនពេញ</w:delText>
          </w:r>
        </w:del>
      </w:ins>
      <w:ins w:id="11570" w:author="User" w:date="2022-09-10T13:35:00Z">
        <w:del w:id="11571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7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រាជធានីភ្នំពេញ។</w:delText>
          </w:r>
        </w:del>
      </w:ins>
      <w:ins w:id="11573" w:author="Voeun Kuyeng" w:date="2022-08-31T11:06:00Z">
        <w:del w:id="11574" w:author="User" w:date="2022-09-10T13:35:00Z"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rPrChange w:id="1157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E33574" w:rsidDel="00B47A1B">
            <w:rPr>
              <w:rFonts w:ascii="Khmer MEF1" w:hAnsi="Khmer MEF1" w:cs="Khmer MEF1"/>
              <w:lang w:val="ca-ES"/>
            </w:rPr>
            <w:delText xml:space="preserve"> 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7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អគារលេខ....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lang w:val="ca-ES"/>
              <w:rPrChange w:id="1157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7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ផ្លូវ....... សង្កាត់................. ខណ្ឌ............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08DA32CF" w14:textId="77777777" w:rsidR="00F226D0" w:rsidRPr="00E33574" w:rsidRDefault="00F226D0">
      <w:pPr>
        <w:spacing w:after="0" w:line="226" w:lineRule="auto"/>
        <w:ind w:firstLine="720"/>
        <w:jc w:val="both"/>
        <w:rPr>
          <w:ins w:id="11579" w:author="Voeun Kuyeng" w:date="2022-08-31T11:06:00Z"/>
          <w:rFonts w:ascii="Khmer MEF1" w:hAnsi="Khmer MEF1" w:cs="Khmer MEF1"/>
          <w:sz w:val="24"/>
          <w:szCs w:val="24"/>
          <w:lang w:val="ca-ES"/>
          <w:rPrChange w:id="11580" w:author="Kem Sereyboth" w:date="2023-07-19T16:59:00Z">
            <w:rPr>
              <w:ins w:id="11581" w:author="Voeun Kuyeng" w:date="2022-08-31T11:06:00Z"/>
              <w:rFonts w:ascii="Khmer MEF1" w:hAnsi="Khmer MEF1" w:cs="Khmer MEF1"/>
              <w:sz w:val="8"/>
              <w:szCs w:val="8"/>
              <w:lang w:val="ca-ES"/>
            </w:rPr>
          </w:rPrChange>
        </w:rPr>
        <w:pPrChange w:id="11582" w:author="Sopheak Phorn" w:date="2023-08-25T16:14:00Z">
          <w:pPr>
            <w:pStyle w:val="NormalWeb"/>
            <w:spacing w:before="0" w:beforeAutospacing="0" w:after="0" w:afterAutospacing="0"/>
          </w:pPr>
        </w:pPrChange>
      </w:pPr>
    </w:p>
    <w:p w14:paraId="35DBD2DE" w14:textId="681F582D" w:rsidR="00F226D0" w:rsidRPr="00E33574" w:rsidRDefault="00F226D0">
      <w:pPr>
        <w:pStyle w:val="Heading1"/>
        <w:spacing w:before="0" w:line="226" w:lineRule="auto"/>
        <w:ind w:firstLine="720"/>
        <w:rPr>
          <w:ins w:id="11583" w:author="Voeun Kuyeng" w:date="2022-08-31T11:06:00Z"/>
          <w:rFonts w:ascii="Khmer MEF2" w:hAnsi="Khmer MEF2" w:cs="Khmer MEF2"/>
          <w:lang w:val="ca-ES"/>
          <w:rPrChange w:id="11584" w:author="Kem Sereyboth" w:date="2023-07-19T16:59:00Z">
            <w:rPr>
              <w:ins w:id="11585" w:author="Voeun Kuyeng" w:date="2022-08-31T11:06:00Z"/>
              <w:lang w:val="ca-ES"/>
            </w:rPr>
          </w:rPrChange>
        </w:rPr>
        <w:pPrChange w:id="11586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bookmarkStart w:id="11587" w:name="_Toc143872980"/>
      <w:ins w:id="11588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1589" w:author="Kem Sereyboth" w:date="2023-07-19T16:59:00Z">
              <w:rPr>
                <w:rFonts w:cs="MoolBoran"/>
                <w:cs/>
                <w:lang w:val="ca-ES"/>
              </w:rPr>
            </w:rPrChange>
          </w:rPr>
          <w:t>៤.ព័ត៌មានអំពីប្រតិភូសវនកម្ម និងសវនករទទួលបន្ទុក</w:t>
        </w:r>
        <w:bookmarkEnd w:id="11587"/>
      </w:ins>
    </w:p>
    <w:p w14:paraId="4D3553CF" w14:textId="0B8BC1F5" w:rsidR="00F226D0" w:rsidRPr="00EA1D56" w:rsidDel="00090B31" w:rsidRDefault="00F226D0">
      <w:pPr>
        <w:spacing w:after="0" w:line="226" w:lineRule="auto"/>
        <w:jc w:val="both"/>
        <w:rPr>
          <w:del w:id="11590" w:author="sakaria fa" w:date="2022-09-13T22:06:00Z"/>
          <w:rFonts w:ascii="Khmer MEF1" w:hAnsi="Khmer MEF1" w:cs="Khmer MEF1"/>
          <w:sz w:val="24"/>
          <w:szCs w:val="24"/>
          <w:lang w:val="ca-ES"/>
          <w:rPrChange w:id="11591" w:author="Sopheak Phorn" w:date="2023-08-03T14:12:00Z">
            <w:rPr>
              <w:del w:id="11592" w:author="sakaria fa" w:date="2022-09-13T22:06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11593" w:author="Sopheak Phorn" w:date="2023-08-25T16:14:00Z">
          <w:pPr>
            <w:spacing w:after="0" w:line="221" w:lineRule="auto"/>
            <w:jc w:val="both"/>
          </w:pPr>
        </w:pPrChange>
      </w:pPr>
      <w:ins w:id="11594" w:author="Voeun Kuyeng" w:date="2022-08-31T11:06:00Z">
        <w:r w:rsidRPr="00E33574">
          <w:rPr>
            <w:rFonts w:ascii="Khmer MEF1" w:hAnsi="Khmer MEF1" w:cs="Khmer MEF1"/>
            <w:sz w:val="24"/>
            <w:szCs w:val="24"/>
            <w:cs/>
          </w:rPr>
          <w:t>​</w:t>
        </w:r>
        <w:r w:rsidRPr="00374D34">
          <w:rPr>
            <w:rFonts w:ascii="Khmer MEF1" w:hAnsi="Khmer MEF1" w:cs="Khmer MEF1"/>
            <w:spacing w:val="-10"/>
            <w:sz w:val="24"/>
            <w:szCs w:val="24"/>
            <w:cs/>
            <w:rPrChange w:id="11595" w:author="Kem Sereyboth" w:date="2023-07-25T14:26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ab/>
        </w:r>
      </w:ins>
      <w:ins w:id="11596" w:author="Sopheak Phorn" w:date="2023-08-03T14:12:00Z">
        <w:r w:rsidR="00EA1D56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យោងតាមចំណារឯកភាពដ៏ខ្ពង់ខ្ពស់របស់ </w:t>
        </w:r>
        <w:r w:rsidR="00EA1D56">
          <w:rPr>
            <w:rFonts w:ascii="Khmer MEF2" w:hAnsi="Khmer MEF2" w:cs="Khmer MEF2"/>
            <w:spacing w:val="-10"/>
            <w:sz w:val="24"/>
            <w:szCs w:val="24"/>
            <w:cs/>
            <w:lang w:val="ca-ES"/>
          </w:rPr>
          <w:t>ឯកឧត្តមអគ្គបណ្ឌិតសភាចារ្យ ឧបនាយករដ្ឋមន្ត្រី រដ្ឋម​ន្រ្តី</w:t>
        </w:r>
        <w:r w:rsidR="00EA1D56">
          <w:rPr>
            <w:rFonts w:ascii="Khmer MEF2" w:hAnsi="Khmer MEF2" w:cs="Khmer MEF2"/>
            <w:spacing w:val="-6"/>
            <w:sz w:val="24"/>
            <w:szCs w:val="24"/>
            <w:cs/>
            <w:lang w:val="ca-ES"/>
          </w:rPr>
          <w:t>​</w:t>
        </w:r>
        <w:r w:rsidR="00EA1D56" w:rsidRPr="007F2E01">
          <w:rPr>
            <w:rFonts w:ascii="Khmer MEF2" w:hAnsi="Khmer MEF2" w:cs="Khmer MEF2"/>
            <w:sz w:val="24"/>
            <w:szCs w:val="24"/>
            <w:cs/>
            <w:lang w:val="ca-ES"/>
            <w:rPrChange w:id="11597" w:author="Sopheak Phorn" w:date="2023-08-04T11:09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ក្រសួងសេដ្ឋកិច្ចនិងហិរញ្ញវត្ថុ</w:t>
        </w:r>
        <w:r w:rsidR="00EA1D56" w:rsidRPr="007F2E01">
          <w:rPr>
            <w:rFonts w:ascii="Khmer MEF1" w:hAnsi="Khmer MEF1" w:cs="Khmer MEF1"/>
            <w:sz w:val="24"/>
            <w:szCs w:val="24"/>
            <w:cs/>
            <w:lang w:val="ca-ES"/>
            <w:rPrChange w:id="11598" w:author="Sopheak Phorn" w:date="2023-08-04T11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599" w:author="Sopheak Phorn" w:date="2023-08-04T11:0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និងជា</w:t>
        </w:r>
        <w:del w:id="11600" w:author="S_Chhenglay" w:date="2023-08-04T09:22:00Z">
          <w:r w:rsidR="00EA1D56" w:rsidRPr="007F2E01" w:rsidDel="00665E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1601" w:author="Sopheak Phorn" w:date="2023-08-04T11:0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602" w:author="Sopheak Phorn" w:date="2023-08-04T11:0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ប្រធានក្រុមប្រឹក្សា អ.ស.ហ.</w:t>
        </w:r>
        <w:r w:rsidR="00EA1D56" w:rsidRPr="007F2E0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03" w:author="Sopheak Phorn" w:date="2023-08-04T11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លើលិខិតលេខ ០៥៨/២៣ អ.ស.ផ.</w:t>
        </w:r>
        <w:r w:rsidR="00EA1D5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04" w:author="Sopheak Phorn" w:date="2023-08-03T14:1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ចុះថ្ងៃទី២ ខែកុម្ភៈ ឆ្នាំ២០២៣  អង្គភាពសវន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05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ផ្ទៃក្នុងនៃ </w:t>
        </w:r>
        <w:r w:rsidR="00EA1D56" w:rsidRP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អ.ស.ហ.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បានចាប់ផ្តើមអនុវត្តការងារសវនកម្ម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របស់ខ្លួនពី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​ថ្ងៃទី</w:t>
        </w:r>
        <w:r w:rsidR="00EA1D5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៣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ខែមេសា ឆ្នាំ២០២៣ 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ដល់​ថ្ងៃទី</w:t>
        </w:r>
        <w:r w:rsidR="00EA1D56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>៩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 ខែឧសភា ឆ្នាំ២០២៣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ដោយមានសមាសភាព</w:t>
        </w:r>
        <w:r w:rsidR="00EA1D56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06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សវនកម្មចំនួន ៥ រូប ដែលមានបង្ហាញនៅលិខិតបញ្ជាបេសកកម្មលេខ ១០</w:t>
        </w:r>
      </w:ins>
      <w:ins w:id="11607" w:author="Sopheak Phorn" w:date="2023-08-03T14:13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08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11609" w:author="Sopheak Phorn" w:date="2023-08-03T14:12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10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/២៣  អ.ស.ផ. ចុះថ្ងៃទី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611" w:author="Sopheak Phorn" w:date="2023-08-03T14:1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១៦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ខែមីនា ឆ្នាំ២០២៣  និងបញ្ជីរាយនាមប្រតិភូសវនកម្ម​ និងសវនករទទួលបន្ទុកលើ </w:t>
        </w:r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</w:t>
        </w:r>
      </w:ins>
      <w:ins w:id="11612" w:author="S_Chhenglay" w:date="2023-08-04T09:15:00Z">
        <w:r w:rsidR="007A26A4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គ</w:t>
        </w:r>
      </w:ins>
      <w:ins w:id="11613" w:author="Sopheak Phorn" w:date="2023-08-03T14:12:00Z">
        <w:del w:id="11614" w:author="S_Chhenglay" w:date="2023-08-04T09:15:00Z">
          <w:r w:rsidR="00EA1D56" w:rsidDel="007A26A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.ស. 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>ដែលក្នុងនោះមានសមាភាព និងព័ត៌មានរបស់ប្រតិភូសវនកម្មមានដូចខាងក្រោម៖</w:t>
        </w:r>
      </w:ins>
      <w:ins w:id="11615" w:author="Voeun Kuyeng" w:date="2022-08-31T11:06:00Z">
        <w:del w:id="11616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617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ព័ត៌មានអំពីប្រតិភូសវនកម្ម និងសវនករទទួលបន្ទុក គឺជាផ្នែកមួយដែលបង្ហាញដល់អ្នក</w:delText>
          </w:r>
        </w:del>
      </w:ins>
      <w:ins w:id="11618" w:author="socheata.ol@hotmail.com" w:date="2022-09-02T15:19:00Z">
        <w:del w:id="11619" w:author="sakaria fa" w:date="2022-09-13T22:06:00Z">
          <w:r w:rsidR="003A5CB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620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1621" w:author="Voeun Kuyeng" w:date="2022-08-31T11:06:00Z">
        <w:del w:id="11622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623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អានអំពី សេចក្តីសម្រេចនៃការតែងតាំង ឋានានុក្រម មុខងារ តួនាទី និងកម្រិតវប្បធម៌របស់ប្រតិភូសវនកម្ម និងសវនករទទួលបន្ទុក 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624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</w:del>
      </w:ins>
      <w:ins w:id="11625" w:author="Voeun Kuyeng" w:date="2022-09-07T14:20:00Z">
        <w:del w:id="11626" w:author="sakaria fa" w:date="2022-09-13T22:06:00Z">
          <w:r w:rsidR="0034030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627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11628" w:author="socheata.ol@hotmail.com" w:date="2022-09-02T15:19:00Z">
        <w:del w:id="11629" w:author="sakaria fa" w:date="2022-09-13T22:06:00Z">
          <w:r w:rsidR="00C51EF6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630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631" w:author="Voeun Kuyeng" w:date="2022-08-31T11:06:00Z">
        <w:del w:id="11632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633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ត្រូវរៀបចំដូចគំរូខាងក្រោម៖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634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1635" w:author="User" w:date="2022-11-03T23:33:00Z">
          <w:r w:rsidRPr="00374D34" w:rsidDel="008E6722">
            <w:rPr>
              <w:rFonts w:ascii="Khmer MEF1" w:hAnsi="Khmer MEF1" w:cs="Khmer MEF1"/>
              <w:spacing w:val="-10"/>
              <w:sz w:val="24"/>
              <w:szCs w:val="24"/>
              <w:cs/>
              <w:rPrChange w:id="11636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82F0695" w14:textId="64DDCCDD" w:rsidR="00CA254A" w:rsidRPr="00E33574" w:rsidDel="00EA1D56" w:rsidRDefault="00090B31">
      <w:pPr>
        <w:spacing w:after="0" w:line="226" w:lineRule="auto"/>
        <w:jc w:val="both"/>
        <w:rPr>
          <w:ins w:id="11637" w:author="Voeun Kuyeng" w:date="2022-08-31T11:06:00Z"/>
          <w:del w:id="11638" w:author="Sopheak Phorn" w:date="2023-08-03T14:12:00Z"/>
          <w:rFonts w:ascii="Khmer MEF1" w:hAnsi="Khmer MEF1" w:cs="Khmer MEF1"/>
          <w:sz w:val="24"/>
          <w:szCs w:val="24"/>
          <w:lang w:val="ca-ES"/>
        </w:rPr>
        <w:pPrChange w:id="11639" w:author="Sopheak Phorn" w:date="2023-08-25T16:14:00Z">
          <w:pPr>
            <w:spacing w:after="0" w:line="240" w:lineRule="auto"/>
            <w:jc w:val="both"/>
          </w:pPr>
        </w:pPrChange>
      </w:pPr>
      <w:ins w:id="11640" w:author="LENOVO" w:date="2022-10-02T08:51:00Z">
        <w:del w:id="11641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42" w:author="Sopheak" w:date="2023-08-03T07:00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43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</w:delText>
          </w:r>
        </w:del>
      </w:ins>
      <w:ins w:id="11644" w:author="Kem Sereyboth" w:date="2023-07-18T15:58:00Z">
        <w:del w:id="11645" w:author="Sopheak Phorn" w:date="2023-08-03T14:12:00Z">
          <w:r w:rsidR="00614536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46" w:author="Sopheak" w:date="2023-08-03T07:00:00Z">
                <w:rPr>
                  <w:rFonts w:ascii="Khmer MEF2" w:hAnsi="Khmer MEF2" w:cs="Khmer MEF2"/>
                  <w:color w:val="FF0000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1647" w:author="LENOVO" w:date="2022-10-02T08:51:00Z">
        <w:del w:id="11648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49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ឧបនាយករដ្ឋមន្ត្រី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lang w:val="ca-ES"/>
              <w:rPrChange w:id="11650" w:author="Sopheak" w:date="2023-08-03T07:00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51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រដ្ឋម</w:delText>
          </w:r>
        </w:del>
      </w:ins>
      <w:ins w:id="11652" w:author="Kem Sereyboth" w:date="2023-07-25T14:26:00Z">
        <w:del w:id="11653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54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55" w:author="LENOVO" w:date="2022-10-02T08:51:00Z">
        <w:del w:id="11656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57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1658" w:author="Kem Sereyboth" w:date="2023-07-25T14:26:00Z">
        <w:del w:id="11659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60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61" w:author="LENOVO" w:date="2022-10-02T08:51:00Z">
        <w:del w:id="11662" w:author="Sopheak Phorn" w:date="2023-08-03T14:12:00Z">
          <w:r w:rsidRPr="00A0350B" w:rsidDel="00EA1D56">
            <w:rPr>
              <w:rFonts w:ascii="Khmer MEF2" w:hAnsi="Khmer MEF2" w:cs="Khmer MEF2"/>
              <w:spacing w:val="-14"/>
              <w:sz w:val="24"/>
              <w:szCs w:val="24"/>
              <w:highlight w:val="yellow"/>
              <w:lang w:val="ca-ES"/>
              <w:rPrChange w:id="11663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2" w:hAnsi="Khmer MEF2" w:cs="Khmer MEF2"/>
              <w:spacing w:val="2"/>
              <w:sz w:val="24"/>
              <w:szCs w:val="24"/>
              <w:highlight w:val="yellow"/>
              <w:cs/>
              <w:lang w:val="ca-ES"/>
              <w:rPrChange w:id="11664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ក្រសួង​​​សេដ្ឋកិច្ចនិងហិរញ្ញវត្ថុ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65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និងជា​ប្រធាន​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lang w:val="ca-ES"/>
              <w:rPrChange w:id="11666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67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68" w:author="Sopheak" w:date="2023-08-03T07:00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69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670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7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672" w:author="Kem Sereyboth" w:date="2023-06-23T15:27:00Z">
        <w:del w:id="11673" w:author="Sopheak Phorn" w:date="2023-08-03T14:12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74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០</w:delText>
          </w:r>
        </w:del>
        <w:del w:id="11675" w:author="Sopheak Phorn" w:date="2023-08-03T14:09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76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</w:delText>
          </w:r>
        </w:del>
      </w:ins>
      <w:ins w:id="11677" w:author="LENOVO" w:date="2022-10-02T08:51:00Z">
        <w:del w:id="11678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79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/២</w:delText>
          </w:r>
        </w:del>
        <w:del w:id="11680" w:author="Sopheak Phorn" w:date="2023-08-03T14:09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8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  <w:del w:id="11682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83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អ.ស.ផ.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684" w:author="Sopheak Phorn" w:date="2023-08-03T14:0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85" w:author="Sopheak" w:date="2023-08-03T07:0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687" w:author="Kem Sereyboth" w:date="2023-07-25T14:26:00Z">
        <w:del w:id="11688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90" w:author="LENOVO" w:date="2022-10-02T08:51:00Z">
        <w:del w:id="11691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9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693" w:author="Kem Sereyboth" w:date="2023-06-23T15:27:00Z">
        <w:del w:id="11694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9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11696" w:author="LENOVO" w:date="2022-10-02T08:51:00Z">
        <w:del w:id="11697" w:author="Sopheak Phorn" w:date="2023-08-03T14:09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9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69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</w:del>
        <w:del w:id="11700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70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0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</w:del>
      </w:ins>
      <w:ins w:id="11703" w:author="Kem Sereyboth" w:date="2023-06-23T15:27:00Z">
        <w:del w:id="11704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0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មីនា</w:delText>
          </w:r>
        </w:del>
      </w:ins>
      <w:ins w:id="11706" w:author="LENOVO" w:date="2022-10-02T08:51:00Z">
        <w:del w:id="11707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0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​ឆ្នាំ២០២</w:delText>
          </w:r>
        </w:del>
      </w:ins>
      <w:ins w:id="11709" w:author="Kem Sereyboth" w:date="2023-06-23T15:28:00Z">
        <w:del w:id="11710" w:author="Sopheak Phorn" w:date="2023-08-03T14:12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1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712" w:author="LENOVO" w:date="2022-10-02T08:51:00Z">
        <w:del w:id="11713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1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​អង្គភាព​សវនកម្ម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71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1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A0350B" w:rsidDel="00EA1D5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11717" w:author="Sopheak" w:date="2023-08-03T07:0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  <w:del w:id="11718" w:author="Sopheak Phorn" w:date="2023-08-03T14:10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1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  <w:del w:id="11720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2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ចាប់ផ្តើមអនុវត្តការងារ​សវនកម្ម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72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23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</w:delText>
          </w:r>
        </w:del>
      </w:ins>
      <w:ins w:id="11724" w:author="Kem Sereyboth" w:date="2023-07-25T14:27:00Z">
        <w:del w:id="11725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2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727" w:author="LENOVO" w:date="2022-10-02T08:51:00Z">
        <w:del w:id="11728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29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ស់</w:delText>
          </w:r>
        </w:del>
      </w:ins>
      <w:ins w:id="11730" w:author="Kem Sereyboth" w:date="2023-07-25T14:27:00Z">
        <w:del w:id="11731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73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733" w:author="LENOVO" w:date="2022-10-02T08:51:00Z">
        <w:del w:id="11734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3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ខ្លួន​ចាប់ពីថ្ងៃទី១៣</w:delText>
          </w:r>
        </w:del>
      </w:ins>
      <w:ins w:id="11736" w:author="Kem Sereyboth" w:date="2023-06-23T15:29:00Z">
        <w:del w:id="11737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38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739" w:author="LENOVO" w:date="2022-10-02T08:51:00Z">
        <w:del w:id="11740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41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​ខែមិថុនា</w:delText>
          </w:r>
        </w:del>
      </w:ins>
      <w:ins w:id="11742" w:author="Kem Sereyboth" w:date="2023-06-23T15:29:00Z">
        <w:del w:id="11743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4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មេសា</w:delText>
          </w:r>
        </w:del>
      </w:ins>
      <w:ins w:id="11745" w:author="LENOVO" w:date="2022-10-02T08:51:00Z">
        <w:del w:id="11746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4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11748" w:author="Kem Sereyboth" w:date="2023-06-23T15:29:00Z">
        <w:del w:id="11749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5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751" w:author="LENOVO" w:date="2022-10-02T08:51:00Z">
        <w:del w:id="11752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5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175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175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យោង​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56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លិខិតបញ្ជាបេសកកម្មលេខ 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5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១២</w:delText>
          </w:r>
        </w:del>
      </w:ins>
      <w:ins w:id="11758" w:author="LENOVO" w:date="2022-10-02T09:04:00Z">
        <w:del w:id="11759" w:author="Sopheak Phorn" w:date="2023-08-03T14:12:00Z">
          <w:r w:rsidR="007337AC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6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៧</w:delText>
          </w:r>
        </w:del>
      </w:ins>
      <w:ins w:id="11761" w:author="Kem Sereyboth" w:date="2023-06-23T15:30:00Z">
        <w:del w:id="11762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6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  <w:del w:id="11764" w:author="Sopheak Phorn" w:date="2023-08-03T08:38:00Z">
          <w:r w:rsidR="002856E1" w:rsidRPr="00630C34" w:rsidDel="008922FA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6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1766" w:author="LENOVO" w:date="2022-10-02T08:51:00Z">
        <w:del w:id="11767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68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1769" w:author="Kem Sereyboth" w:date="2023-06-23T15:30:00Z">
        <w:del w:id="11770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71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1772" w:author="LENOVO" w:date="2022-10-02T08:51:00Z">
        <w:del w:id="11773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7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អ.ស.ផ.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75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76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1777" w:author="Kem Sereyboth" w:date="2023-06-23T15:32:00Z">
        <w:del w:id="11778" w:author="Sopheak Phorn" w:date="2023-08-03T14:12:00Z">
          <w:r w:rsidR="002856E1"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79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780" w:author="LENOVO" w:date="2022-10-02T08:51:00Z">
        <w:del w:id="11781" w:author="Sopheak Phorn" w:date="2023-08-03T14:12:00Z"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82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1783" w:author="Kem Sereyboth" w:date="2023-06-23T15:32:00Z">
        <w:del w:id="11784" w:author="Sopheak Phorn" w:date="2023-08-03T14:12:00Z">
          <w:r w:rsidR="002856E1"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rPrChange w:id="11785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786" w:author="LENOVO" w:date="2022-10-02T08:51:00Z">
        <w:del w:id="11787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88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លិខិតលេខ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89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90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1791" w:author="LENOVO" w:date="2022-10-02T08:54:00Z">
        <w:del w:id="11792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93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២៦</w:delText>
          </w:r>
        </w:del>
      </w:ins>
      <w:ins w:id="11794" w:author="LENOVO" w:date="2022-10-02T08:51:00Z">
        <w:del w:id="11795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96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97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98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99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800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801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802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803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804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805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ស្តីពីបញ្ជី​</w:delText>
          </w:r>
          <w:r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806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រា</w:delText>
          </w:r>
        </w:del>
      </w:ins>
      <w:ins w:id="11807" w:author="Kem Sereyboth" w:date="2023-07-25T14:27:00Z">
        <w:del w:id="11808" w:author="Sopheak Phorn" w:date="2023-08-03T14:12:00Z">
          <w:r w:rsidR="00374D34"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809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810" w:author="LENOVO" w:date="2022-10-02T08:51:00Z">
        <w:del w:id="11811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81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11813" w:author="Kem Sereyboth" w:date="2023-07-25T14:27:00Z">
        <w:del w:id="11814" w:author="Sopheak Phorn" w:date="2023-08-03T14:12:00Z">
          <w:r w:rsidR="00374D34" w:rsidDel="00EA1D56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>​</w:delText>
          </w:r>
        </w:del>
      </w:ins>
      <w:ins w:id="11815" w:author="LENOVO" w:date="2022-10-02T08:51:00Z">
        <w:del w:id="11816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81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នាម​ប្រតិភូសវនកម្មនិងសវនករទទួលបន្ទុកលើ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1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1819" w:author="Sopheak" w:date="2023-08-03T07:01:00Z">
        <w:del w:id="11820" w:author="Sopheak Phorn" w:date="2023-08-03T14:12:00Z">
          <w:r w:rsidR="00A0350B" w:rsidDel="00EA1D56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  <w:lang w:val="ca-ES"/>
            </w:rPr>
            <w:delText>គ</w:delText>
          </w:r>
        </w:del>
      </w:ins>
      <w:ins w:id="11821" w:author="LENOVO" w:date="2022-10-02T08:54:00Z">
        <w:del w:id="11822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2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824" w:author="LENOVO" w:date="2022-10-02T08:51:00Z">
        <w:del w:id="11825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1827" w:author="LENOVO" w:date="2022-10-02T08:54:00Z">
        <w:del w:id="11828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830" w:author="LENOVO" w:date="2022-10-02T08:51:00Z">
        <w:del w:id="11831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8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របស់អង្គភាពសវនកម្មផ្ទៃក្នុងនៃ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83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EA1D5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Pr="00E33574" w:rsidDel="00EA1D5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មានសមាសភាព​ប្រតិភូសវនកម្មចំនួន ៥រូប ដូចខាងក្រោម៖</w:delText>
          </w:r>
        </w:del>
      </w:ins>
    </w:p>
    <w:p w14:paraId="11DCF8C7" w14:textId="04DF913E" w:rsidR="00F226D0" w:rsidRPr="00E33574" w:rsidDel="00090B31" w:rsidRDefault="00F226D0">
      <w:pPr>
        <w:spacing w:after="0" w:line="226" w:lineRule="auto"/>
        <w:jc w:val="both"/>
        <w:rPr>
          <w:del w:id="11835" w:author="LENOVO" w:date="2022-10-02T08:55:00Z"/>
          <w:rFonts w:ascii="Khmer MEF1" w:hAnsi="Khmer MEF1" w:cs="Khmer MEF1"/>
          <w:sz w:val="24"/>
          <w:szCs w:val="24"/>
          <w:lang w:val="ca-ES"/>
          <w:rPrChange w:id="11836" w:author="Kem Sereyboth" w:date="2023-07-19T16:59:00Z">
            <w:rPr>
              <w:del w:id="11837" w:author="LENOVO" w:date="2022-10-02T08:55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838" w:author="Sopheak Phorn" w:date="2023-08-25T16:14:00Z">
          <w:pPr>
            <w:spacing w:after="0" w:line="221" w:lineRule="auto"/>
            <w:jc w:val="both"/>
          </w:pPr>
        </w:pPrChange>
      </w:pPr>
      <w:ins w:id="11839" w:author="Voeun Kuyeng" w:date="2022-08-31T11:06:00Z">
        <w:del w:id="11840" w:author="sakaria fa" w:date="2022-09-13T22:06:00Z">
          <w:r w:rsidRPr="00E33574" w:rsidDel="006078A4">
            <w:rPr>
              <w:rFonts w:ascii="Khmer MEF1" w:hAnsi="Khmer MEF1" w:cs="Khmer MEF1"/>
              <w:sz w:val="24"/>
              <w:szCs w:val="24"/>
              <w:cs/>
              <w:rPrChange w:id="118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  <w:del w:id="11842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4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44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11845" w:author="User" w:date="2022-09-28T17:26:00Z">
        <w:del w:id="11846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lang w:val="ca-ES"/>
              <w:rPrChange w:id="11847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48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រដ្ឋមន្រ្ត</w:delText>
          </w:r>
        </w:del>
      </w:ins>
      <w:ins w:id="11849" w:author="User" w:date="2022-09-29T07:03:00Z">
        <w:del w:id="11850" w:author="LENOVO" w:date="2022-10-02T08:55:00Z">
          <w:r w:rsidR="00382DD2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ី</w:delText>
          </w:r>
        </w:del>
      </w:ins>
      <w:ins w:id="11851" w:author="User" w:date="2022-09-28T17:26:00Z">
        <w:del w:id="11852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53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ក្រសួងសេដ្ឋកិច្ចនិងហិរញ</w:delText>
          </w:r>
        </w:del>
      </w:ins>
      <w:ins w:id="11854" w:author="User" w:date="2022-09-28T17:27:00Z">
        <w:del w:id="11855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56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្ញវត្ថុ</w:delText>
          </w:r>
        </w:del>
      </w:ins>
      <w:ins w:id="11857" w:author="Voeun Kuyeng" w:date="2022-08-31T11:06:00Z">
        <w:del w:id="11858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6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11862" w:author="User" w:date="2022-09-27T20:49:00Z">
        <w:del w:id="11863" w:author="LENOVO" w:date="2022-10-02T08:55:00Z">
          <w:r w:rsidR="00BE244A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11865" w:author="Voeun Kuyeng" w:date="2022-08-31T11:06:00Z">
        <w:del w:id="11866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86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6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7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873" w:author="Kem Sereiboth" w:date="2022-09-16T13:47:00Z">
        <w:del w:id="11874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</w:del>
      </w:ins>
      <w:ins w:id="11876" w:author="Voeun Kuyeng" w:date="2022-08-31T11:06:00Z">
        <w:del w:id="1187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/២២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7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អ.ស.ផ.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8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883" w:author="Kem Sereiboth" w:date="2022-09-16T13:47:00Z">
        <w:del w:id="11884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៣០</w:delText>
          </w:r>
        </w:del>
      </w:ins>
      <w:ins w:id="11886" w:author="Voeun Kuyeng" w:date="2022-08-31T11:06:00Z">
        <w:del w:id="1188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២៤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8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894" w:author="User" w:date="2022-09-28T17:27:00Z">
        <w:del w:id="11895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</w:delText>
          </w:r>
        </w:del>
      </w:ins>
      <w:ins w:id="11897" w:author="User" w:date="2022-09-28T17:28:00Z">
        <w:del w:id="11898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ម្មនៃ</w:delText>
          </w:r>
        </w:del>
      </w:ins>
      <w:ins w:id="11900" w:author="Voeun Kuyeng" w:date="2022-08-31T11:06:00Z">
        <w:del w:id="11901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0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0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90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11905" w:author="socheata.ol@hotmail.com" w:date="2022-09-02T15:22:00Z">
        <w:del w:id="11906" w:author="LENOVO" w:date="2022-10-02T08:55:00Z">
          <w:r w:rsidR="003D128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0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908" w:author="Voeun Kuyeng" w:date="2022-08-31T11:06:00Z">
        <w:del w:id="1190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1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នឹងចាប់ផ្តើមអនុវត្តការងារសវនកម្មរបស់ខ្លួនចាប់ពីថ្ងៃទី១៣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11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1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ខែមិថុនា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1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1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11915" w:author="User" w:date="2022-09-28T17:32:00Z">
        <w:del w:id="11916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ដោយមានសមាសភាពប្រតិភូសវនកម្ម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ចំនួន៤ រូប ដែលមាន</w:delText>
          </w:r>
        </w:del>
      </w:ins>
      <w:ins w:id="11920" w:author="User" w:date="2022-09-29T07:07:00Z">
        <w:del w:id="11921" w:author="LENOVO" w:date="2022-10-02T08:55:00Z">
          <w:r w:rsidR="00382DD2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2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បង្ហាញក្នុង</w:delText>
          </w:r>
        </w:del>
      </w:ins>
      <w:ins w:id="11923" w:author="User" w:date="2022-09-28T17:33:00Z">
        <w:del w:id="11924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លិខិតលេខ១២៦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2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9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និងសវនករទទួលបន្ទុកលើ </w:delText>
          </w:r>
          <w:r w:rsidR="006232FF"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93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94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1943" w:author="Voeun Kuyeng" w:date="2022-08-31T11:06:00Z">
        <w:del w:id="11944" w:author="LENOVO" w:date="2022-10-02T08:55:00Z"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4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4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១៤៨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5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5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5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5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5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6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និងសវនករទទួលបន្ទុកលើ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6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6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6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6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អង្គភាពសវនកម្មផ្ទៃក្នុងនៃ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6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96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6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969" w:author="User" w:date="2022-09-28T17:33:00Z">
        <w:del w:id="11970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ដែលក្នុងនោះសមាសភាព និង</w:delText>
          </w:r>
        </w:del>
      </w:ins>
      <w:ins w:id="11972" w:author="Voeun Kuyeng" w:date="2022-08-31T11:06:00Z">
        <w:del w:id="11973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មានសមាសភាពប្រតិភូសវនកម្ម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1974" w:author="sakaria fa" w:date="2022-09-13T22:06:00Z">
        <w:del w:id="11975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976" w:author="Voeun Kuyeng" w:date="2022-08-31T11:06:00Z">
        <w:del w:id="1197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រូប</w:delText>
          </w:r>
        </w:del>
      </w:ins>
      <w:ins w:id="11978" w:author="sakaria fa" w:date="2022-09-13T22:07:00Z">
        <w:del w:id="11979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ដែលមាន</w:delText>
          </w:r>
        </w:del>
      </w:ins>
      <w:ins w:id="11980" w:author="Voeun Kuyeng" w:date="2022-08-31T11:06:00Z">
        <w:del w:id="11981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៖</w:delText>
          </w:r>
        </w:del>
      </w:ins>
    </w:p>
    <w:p w14:paraId="040379FE" w14:textId="119D3D48" w:rsidR="006232FF" w:rsidRPr="00E33574" w:rsidRDefault="006232FF">
      <w:pPr>
        <w:spacing w:after="0" w:line="226" w:lineRule="auto"/>
        <w:jc w:val="both"/>
        <w:rPr>
          <w:ins w:id="11982" w:author="User" w:date="2022-09-28T17:34:00Z"/>
          <w:rFonts w:ascii="Khmer MEF1" w:hAnsi="Khmer MEF1" w:cs="Khmer MEF1"/>
          <w:sz w:val="24"/>
          <w:szCs w:val="24"/>
          <w:lang w:val="ca-ES"/>
          <w:rPrChange w:id="11983" w:author="Kem Sereyboth" w:date="2023-07-19T16:59:00Z">
            <w:rPr>
              <w:ins w:id="11984" w:author="User" w:date="2022-09-28T17:3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985" w:author="Sopheak Phorn" w:date="2023-08-25T16:14:00Z">
          <w:pPr>
            <w:spacing w:after="0" w:line="221" w:lineRule="auto"/>
            <w:jc w:val="both"/>
          </w:pPr>
        </w:pPrChange>
      </w:pPr>
      <w:ins w:id="11986" w:author="User" w:date="2022-09-28T17:34:00Z">
        <w:del w:id="1198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ព័ត៌មានរបស់ប្រតិភូសវនកម្ម</w:delText>
          </w:r>
        </w:del>
      </w:ins>
      <w:ins w:id="11989" w:author="User" w:date="2022-09-28T17:35:00Z">
        <w:del w:id="11990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9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ដូចខាងក្រោម៖</w:delText>
          </w:r>
        </w:del>
      </w:ins>
    </w:p>
    <w:p w14:paraId="049FDCCF" w14:textId="27201C2C" w:rsidR="005667F2" w:rsidRPr="00E33574" w:rsidDel="006232FF" w:rsidRDefault="0069597D">
      <w:pPr>
        <w:spacing w:after="0" w:line="226" w:lineRule="auto"/>
        <w:jc w:val="both"/>
        <w:rPr>
          <w:ins w:id="11992" w:author="Voeun Kuyeng" w:date="2022-08-31T11:06:00Z"/>
          <w:del w:id="11993" w:author="User" w:date="2022-09-28T17:34:00Z"/>
          <w:rFonts w:ascii="Khmer MEF1" w:hAnsi="Khmer MEF1" w:cs="Khmer MEF1"/>
          <w:sz w:val="10"/>
          <w:szCs w:val="10"/>
          <w:lang w:val="ca-ES"/>
          <w:rPrChange w:id="11994" w:author="Kem Sereyboth" w:date="2023-07-19T16:59:00Z">
            <w:rPr>
              <w:ins w:id="11995" w:author="Voeun Kuyeng" w:date="2022-08-31T11:06:00Z"/>
              <w:del w:id="11996" w:author="User" w:date="2022-09-28T17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997" w:author="Sopheak Phorn" w:date="2023-08-03T14:15:00Z">
          <w:pPr>
            <w:spacing w:after="0" w:line="240" w:lineRule="auto"/>
            <w:jc w:val="both"/>
          </w:pPr>
        </w:pPrChange>
      </w:pPr>
      <w:ins w:id="11998" w:author="User" w:date="2022-09-29T10:21:00Z">
        <w:r w:rsidRPr="00E33574">
          <w:rPr>
            <w:rFonts w:ascii="Khmer MEF1" w:hAnsi="Khmer MEF1" w:cs="Khmer MEF1"/>
            <w:sz w:val="10"/>
            <w:szCs w:val="10"/>
            <w:cs/>
            <w:lang w:val="ca-ES"/>
          </w:rPr>
          <w:tab/>
        </w:r>
      </w:ins>
    </w:p>
    <w:p w14:paraId="209CB432" w14:textId="516D743C" w:rsidR="00CA254A" w:rsidRPr="00E33574" w:rsidDel="00913214" w:rsidRDefault="00F226D0">
      <w:pPr>
        <w:spacing w:after="0" w:line="226" w:lineRule="auto"/>
        <w:jc w:val="both"/>
        <w:rPr>
          <w:ins w:id="11999" w:author="Voeun Kuyeng" w:date="2022-08-31T16:41:00Z"/>
          <w:del w:id="12000" w:author="User" w:date="2022-09-16T11:23:00Z"/>
          <w:rFonts w:ascii="Khmer MEF1" w:hAnsi="Khmer MEF1" w:cs="Khmer MEF1"/>
          <w:b/>
          <w:bCs/>
          <w:spacing w:val="10"/>
          <w:sz w:val="24"/>
          <w:szCs w:val="24"/>
          <w:lang w:val="ca-ES"/>
          <w:rPrChange w:id="12001" w:author="Kem Sereyboth" w:date="2023-07-19T16:59:00Z">
            <w:rPr>
              <w:ins w:id="12002" w:author="Voeun Kuyeng" w:date="2022-08-31T16:41:00Z"/>
              <w:del w:id="12003" w:author="User" w:date="2022-09-16T11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2004" w:author="Sopheak Phorn" w:date="2023-08-03T14:15:00Z">
          <w:pPr>
            <w:spacing w:after="0" w:line="228" w:lineRule="auto"/>
            <w:jc w:val="both"/>
          </w:pPr>
        </w:pPrChange>
      </w:pPr>
      <w:ins w:id="12005" w:author="Voeun Kuyeng" w:date="2022-08-31T11:06:00Z">
        <w:del w:id="12006" w:author="User" w:date="2022-09-28T17:34:00Z">
          <w:r w:rsidRPr="00E33574" w:rsidDel="006232F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</w:ins>
    </w:p>
    <w:p w14:paraId="5997A603" w14:textId="1CB7A9D4" w:rsidR="00A0350B" w:rsidRPr="00E33574" w:rsidRDefault="00A0350B">
      <w:pPr>
        <w:shd w:val="clear" w:color="auto" w:fill="FFFFFF" w:themeFill="background1"/>
        <w:spacing w:after="0" w:line="223" w:lineRule="auto"/>
        <w:jc w:val="both"/>
        <w:rPr>
          <w:ins w:id="12007" w:author="Sopheak" w:date="2023-08-03T07:02:00Z"/>
          <w:rFonts w:ascii="Khmer MEF1" w:hAnsi="Khmer MEF1" w:cs="Khmer MEF1"/>
          <w:sz w:val="24"/>
          <w:szCs w:val="24"/>
          <w:lang w:val="ca-ES"/>
        </w:rPr>
        <w:pPrChange w:id="12008" w:author="Sopheak Phorn" w:date="2023-08-25T16:15:00Z">
          <w:pPr>
            <w:shd w:val="clear" w:color="auto" w:fill="FFFFFF" w:themeFill="background1"/>
            <w:spacing w:after="0" w:line="218" w:lineRule="auto"/>
            <w:jc w:val="both"/>
          </w:pPr>
        </w:pPrChange>
      </w:pPr>
      <w:ins w:id="12009" w:author="Sopheak" w:date="2023-08-03T07:02:00Z"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</w:t>
        </w:r>
        <w:r w:rsidRPr="00F37404">
          <w:rPr>
            <w:rFonts w:ascii="Khmer MEF1" w:hAnsi="Khmer MEF1" w:cs="Khmer MEF1"/>
            <w:spacing w:val="-4"/>
            <w:sz w:val="24"/>
            <w:szCs w:val="24"/>
            <w:lang w:val="ca-ES"/>
          </w:rPr>
          <w:t>-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ឯកឧត្តម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ប្រធានអង្គភាព​សវនកម្មផ្ទៃក្នុងនៃ </w:t>
        </w:r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អ.ស.ហ.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​ជាប្រធានប្រតិភូសវនកម្ម។​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ងព្រះរាជក្រឹត្យ​លេខ</w:t>
        </w:r>
        <w:r w:rsidRPr="00F37404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នស/រកត/០២២១/១៤៤ ចុះថ្ងៃទី១៤ ខែកុម្ភៈ ឆ្នាំ២០២១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</w:t>
        </w:r>
        <w:r w:rsidRPr="00F37404">
          <w:rPr>
            <w:rFonts w:ascii="Khmer MEF2" w:hAnsi="Khmer MEF2" w:cs="Khmer MEF2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z w:val="24"/>
            <w:szCs w:val="24"/>
            <w:cs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ត្រូវ​​បានតែងតាំងជាប្រធានអង្គភាពសវនកម្ម​ផ្ទៃក្នុង​នៃ ​</w:t>
        </w:r>
        <w:r w:rsidRPr="00554F1A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 xml:space="preserve">អ.ស.ហ.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និងយោង</w:t>
        </w:r>
      </w:ins>
      <w:ins w:id="12010" w:author="S_Chhenglay" w:date="2023-08-04T09:23:00Z">
        <w:r w:rsidR="00665E73">
          <w:rPr>
            <w:rFonts w:ascii="Khmer MEF1" w:hAnsi="Khmer MEF1" w:cs="Khmer MEF1" w:hint="cs"/>
            <w:spacing w:val="-4"/>
            <w:sz w:val="24"/>
            <w:szCs w:val="24"/>
            <w:cs/>
          </w:rPr>
          <w:t>តាម</w:t>
        </w:r>
      </w:ins>
      <w:ins w:id="12011" w:author="Sopheak" w:date="2023-08-03T07:02:00Z"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ព្រះរាជក្រឹត្យ​លេខ</w:t>
        </w:r>
        <w:r w:rsidRPr="00554F1A">
          <w:rPr>
            <w:rFonts w:ascii="Khmer MEF1" w:hAnsi="Khmer MEF1" w:cs="Khmer MEF1"/>
            <w:spacing w:val="-4"/>
            <w:sz w:val="24"/>
            <w:szCs w:val="24"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នស/រកត/០៤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២</w:t>
        </w:r>
        <w:r w:rsidRPr="00554F1A">
          <w:rPr>
            <w:rFonts w:ascii="Khmer MEF1" w:hAnsi="Khmer MEF1" w:cs="Khmer MEF1"/>
            <w:spacing w:val="2"/>
            <w:sz w:val="24"/>
            <w:szCs w:val="24"/>
            <w:lang w:val="ca-ES"/>
          </w:rPr>
          <w:t>​​​​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៣/៨០១ ចុះថ្ងៃទី២៩ ខែមេសា ឆ្នាំ២០២៣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ឯកឧត្តម ឈុន</w:t>
        </w:r>
        <w:r w:rsidRPr="00554F1A">
          <w:rPr>
            <w:rFonts w:ascii="Khmer MEF2" w:hAnsi="Khmer MEF2" w:cs="Khmer MEF2"/>
            <w:spacing w:val="2"/>
            <w:sz w:val="24"/>
            <w:szCs w:val="24"/>
            <w:lang w:val="ca-ES"/>
          </w:rPr>
          <w:t xml:space="preserve">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 xml:space="preserve">សម្បត្តិ 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</w:rPr>
          <w:t>ត្រូវ​បានតែងតាំងជាទីប្រឹក្សា</w:t>
        </w:r>
        <w:r w:rsidRPr="00677848">
          <w:rPr>
            <w:rFonts w:ascii="Khmer MEF1" w:hAnsi="Khmer MEF1" w:cs="Khmer MEF1"/>
            <w:sz w:val="24"/>
            <w:szCs w:val="24"/>
            <w:cs/>
            <w:rPrChange w:id="12012" w:author="Sopheak Phorn" w:date="2023-08-04T11:1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ឧត្តម</w:t>
        </w:r>
        <w:r w:rsidRPr="00677848">
          <w:rPr>
            <w:rFonts w:ascii="Khmer MEF1" w:hAnsi="Khmer MEF1" w:cs="Khmer MEF1"/>
            <w:sz w:val="24"/>
            <w:szCs w:val="24"/>
            <w:cs/>
            <w:rPrChange w:id="12013" w:author="Sopheak Phorn" w:date="2023-08-04T11:10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ក្រុមប្រឹក្សាសេដ្ឋកិច្ចជាតិ មានឋានៈស្មើ រដ្ឋលេខាធិការ បន្ថែមលើមុខងារបច្ចុប្បន្ន។ </w:t>
        </w:r>
        <w:r w:rsidRPr="00677848">
          <w:rPr>
            <w:rFonts w:ascii="Khmer MEF2" w:hAnsi="Khmer MEF2" w:cs="Khmer MEF2"/>
            <w:sz w:val="24"/>
            <w:szCs w:val="24"/>
            <w:cs/>
            <w:lang w:val="ca-ES"/>
            <w:rPrChange w:id="12014" w:author="Sopheak Phorn" w:date="2023-08-04T11:10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>ឯកឧត្តម​ប្រធាន​​</w:t>
        </w:r>
        <w:r w:rsidRPr="00677848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12015" w:author="Sopheak Phorn" w:date="2023-08-04T11:11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អង្គភាព 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016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បានបញ្ចប់​ការសិក្សា និង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2017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ទទួលបានសញ្ញាបត្រថ្នាក់បរិញ្ញា​ប</w:t>
        </w:r>
        <w:r w:rsidRPr="00677848">
          <w:rPr>
            <w:rFonts w:ascii="Khmer MEF1" w:hAnsi="Khmer MEF1" w:cs="Khmer MEF1"/>
            <w:spacing w:val="-6"/>
            <w:sz w:val="24"/>
            <w:szCs w:val="24"/>
            <w:rPrChange w:id="1201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2019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ត្រជាន់ខ្ពស់ផ្នែកគ្រប់គ្រង​និងយុទ្ធសាស្រ្ត</w:t>
        </w:r>
        <w:r w:rsidRPr="00677848">
          <w:rPr>
            <w:rFonts w:ascii="Khmer MEF1" w:hAnsi="Khmer MEF1" w:cs="Khmer MEF1"/>
            <w:sz w:val="24"/>
            <w:szCs w:val="24"/>
            <w:cs/>
            <w:rPrChange w:id="12020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ពីសាកលវិទ្យាល័យលីយ៉ុង​៣</w:t>
        </w:r>
        <w:r w:rsidRPr="00677848">
          <w:rPr>
            <w:rFonts w:ascii="Khmer MEF1" w:hAnsi="Khmer MEF1" w:cs="Khmer MEF1"/>
            <w:sz w:val="24"/>
            <w:szCs w:val="24"/>
            <w:rPrChange w:id="12021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2022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នៃសាធារណៈ</w:t>
        </w:r>
        <w:r w:rsidRPr="00677848">
          <w:rPr>
            <w:rFonts w:ascii="Khmer MEF1" w:hAnsi="Khmer MEF1" w:cs="Khmer MEF1"/>
            <w:sz w:val="24"/>
            <w:szCs w:val="24"/>
            <w:rPrChange w:id="12023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2024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រដ្ឋ</w:t>
        </w:r>
        <w:r w:rsidRPr="00677848">
          <w:rPr>
            <w:rFonts w:ascii="Khmer MEF1" w:hAnsi="Khmer MEF1" w:cs="Khmer MEF1"/>
            <w:sz w:val="24"/>
            <w:szCs w:val="24"/>
            <w:rPrChange w:id="12025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2026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បារាំង។ យោងតាមលិ​ខិ</w:t>
        </w:r>
        <w:r w:rsidRPr="00677848">
          <w:rPr>
            <w:rFonts w:ascii="Khmer MEF1" w:hAnsi="Khmer MEF1" w:cs="Khmer MEF1"/>
            <w:sz w:val="24"/>
            <w:szCs w:val="24"/>
            <w:rPrChange w:id="12027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202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</w:t>
        </w:r>
        <w:r w:rsidRPr="00677848">
          <w:rPr>
            <w:rFonts w:ascii="Khmer MEF1" w:hAnsi="Khmer MEF1" w:cs="Khmer MEF1"/>
            <w:sz w:val="24"/>
            <w:szCs w:val="24"/>
            <w:cs/>
            <w:rPrChange w:id="12029" w:author="Sopheak Phorn" w:date="2023-08-04T11:1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បញ្ជា</w:t>
        </w:r>
        <w:r w:rsidRPr="00677848">
          <w:rPr>
            <w:rFonts w:ascii="Khmer MEF1" w:hAnsi="Khmer MEF1" w:cs="Khmer MEF1"/>
            <w:sz w:val="24"/>
            <w:szCs w:val="24"/>
            <w:cs/>
            <w:rPrChange w:id="12030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</w:t>
        </w:r>
        <w:r w:rsidRPr="00677848">
          <w:rPr>
            <w:rFonts w:ascii="Khmer MEF1" w:hAnsi="Khmer MEF1" w:cs="Khmer MEF1"/>
            <w:sz w:val="24"/>
            <w:szCs w:val="24"/>
            <w:cs/>
            <w:rPrChange w:id="12031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០៣</w:t>
        </w:r>
        <w:r w:rsidRPr="00677848">
          <w:rPr>
            <w:rFonts w:ascii="Khmer MEF1" w:hAnsi="Khmer MEF1" w:cs="Khmer MEF1"/>
            <w:sz w:val="24"/>
            <w:szCs w:val="24"/>
            <w:cs/>
            <w:rPrChange w:id="12032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/២៣</w:t>
        </w:r>
        <w:r w:rsidRPr="00A0350B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2033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អ.ស.ផ. </w:t>
        </w:r>
        <w:r w:rsidRPr="00780F9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Pr="00780F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2034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035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036" w:author="Sopheak Phorn" w:date="2023-08-04T11:11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និ​ងសវនករទទួលបន្ទុក ចុះថ្ងៃទី១៦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ខែមីនា ឆ្នាំ</w:t>
        </w:r>
        <w:r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២០២៣ </w:t>
        </w:r>
        <w:r w:rsidRPr="00554F1A">
          <w:rPr>
            <w:rFonts w:ascii="Khmer MEF2" w:hAnsi="Khmer MEF2" w:cs="Khmer MEF2"/>
            <w:spacing w:val="6"/>
            <w:sz w:val="24"/>
            <w:szCs w:val="24"/>
            <w:cs/>
            <w:lang w:val="ca-ES"/>
          </w:rPr>
          <w:t xml:space="preserve">ឯកឧត្តម​ប្រធានអង្គភាព 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ត្រូវបាន​តែងតាំង</w:t>
        </w:r>
        <w:r w:rsidRPr="00554F1A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ជា</w:t>
        </w:r>
        <w:r w:rsidRPr="00554F1A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ប្រធានប្រតិភូសវនកម្មស​ម្រា​ប់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>ការធ្វើសវនកម្មក្នុងការិយបរិច្ឆេទ២០២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៣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នេះ។</w:t>
        </w:r>
      </w:ins>
    </w:p>
    <w:p w14:paraId="22CDCADB" w14:textId="500E8F2E" w:rsidR="00B47A1B" w:rsidRPr="00E33574" w:rsidDel="00A0350B" w:rsidRDefault="000B25C7">
      <w:pPr>
        <w:shd w:val="clear" w:color="auto" w:fill="FFFFFF" w:themeFill="background1"/>
        <w:spacing w:after="0" w:line="223" w:lineRule="auto"/>
        <w:jc w:val="both"/>
        <w:rPr>
          <w:ins w:id="12037" w:author="User" w:date="2022-09-10T13:36:00Z"/>
          <w:del w:id="12038" w:author="Sopheak" w:date="2023-08-03T07:02:00Z"/>
          <w:rFonts w:ascii="Khmer MEF1" w:hAnsi="Khmer MEF1" w:cs="Khmer MEF1"/>
          <w:sz w:val="24"/>
          <w:szCs w:val="24"/>
          <w:lang w:val="ca-ES"/>
        </w:rPr>
        <w:pPrChange w:id="12039" w:author="Sopheak Phorn" w:date="2023-08-25T16:15:00Z">
          <w:pPr>
            <w:spacing w:after="0" w:line="228" w:lineRule="auto"/>
            <w:jc w:val="both"/>
          </w:pPr>
        </w:pPrChange>
      </w:pPr>
      <w:ins w:id="12040" w:author="LENOVO" w:date="2022-10-02T08:56:00Z">
        <w:del w:id="12041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-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ឯកឧត្តម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ឈុន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ប្រធានអង្គភាព​សវនកម្មផ្ទៃក្នុងនៃ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​ជាប្រធានប្រតិភូសវនកម្ម។​</w:delText>
          </w:r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យោងព្រះរាជក្រឹត្យ​លេខ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នស/រកត/០២២១/១៤៤ ចុះថ្ងៃទី១៤ ខែកុម្ភៈ ឆ្នាំ២០២១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ឯកឧត្តម ឈុន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ត្រូវ​បានតែងតាំងជាប្រធានអង្គភាពសវនកម្ម​ផ្ទៃក្នុង​នៃ ​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អ.ស.ហ.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ដែលមានឋានៈ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​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និងបុព្វសិទ្ធិ​ស្មើ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អនុរដ្ឋលេខា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</w:rPr>
            <w:delText>-</w:delText>
          </w:r>
          <w:r w:rsidRPr="008207A1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42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ធិការ</w:delText>
          </w:r>
        </w:del>
      </w:ins>
      <w:ins w:id="12043" w:author="Sopheak Phorn" w:date="2023-07-28T13:59:00Z">
        <w:del w:id="12044" w:author="Sopheak" w:date="2023-08-03T07:02:00Z">
          <w:r w:rsidR="008207A1" w:rsidRPr="008207A1" w:rsidDel="00A0350B">
            <w:rPr>
              <w:rFonts w:ascii="Khmer MEF1" w:hAnsi="Khmer MEF1" w:cs="Khmer MEF1"/>
              <w:b/>
              <w:bCs/>
              <w:sz w:val="24"/>
              <w:szCs w:val="24"/>
              <w:rPrChange w:id="12045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rPrChange w:id="12046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និងយោង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47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ព្រះរាជក្រឹត្យ​លេខ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lang w:val="ca-ES"/>
              <w:rPrChange w:id="12048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4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នស/រកត/០៤</w:delText>
          </w:r>
        </w:del>
      </w:ins>
      <w:ins w:id="12050" w:author="Sopheak Phorn" w:date="2023-07-28T14:00:00Z">
        <w:del w:id="12051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52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២៣</w:delText>
          </w:r>
        </w:del>
      </w:ins>
      <w:ins w:id="12053" w:author="Sopheak Phorn" w:date="2023-07-28T13:59:00Z">
        <w:del w:id="12054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55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/</w:delText>
          </w:r>
        </w:del>
      </w:ins>
      <w:ins w:id="12056" w:author="Sopheak Phorn" w:date="2023-07-28T14:00:00Z">
        <w:del w:id="12057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58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៨០១</w:delText>
          </w:r>
        </w:del>
      </w:ins>
      <w:ins w:id="12059" w:author="Sopheak Phorn" w:date="2023-07-28T13:59:00Z">
        <w:del w:id="12060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61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ចុះថ្ងៃទី</w:delText>
          </w:r>
        </w:del>
      </w:ins>
      <w:ins w:id="12062" w:author="Sopheak Phorn" w:date="2023-07-28T14:00:00Z">
        <w:del w:id="12063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64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២៩</w:delText>
          </w:r>
        </w:del>
      </w:ins>
      <w:ins w:id="12065" w:author="Sopheak Phorn" w:date="2023-07-28T13:59:00Z">
        <w:del w:id="12066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67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2068" w:author="Sopheak Phorn" w:date="2023-07-28T14:00:00Z">
        <w:del w:id="12069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70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មេសា</w:delText>
          </w:r>
        </w:del>
      </w:ins>
      <w:ins w:id="12071" w:author="Sopheak Phorn" w:date="2023-07-28T13:59:00Z">
        <w:del w:id="12072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73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12074" w:author="Sopheak Phorn" w:date="2023-07-28T14:00:00Z">
        <w:del w:id="12075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76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12077" w:author="Sopheak Phorn" w:date="2023-07-28T13:59:00Z">
        <w:del w:id="12078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7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080" w:author="Sopheak Phorn" w:date="2023-07-28T14:01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 xml:space="preserve"> ឈុន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</w:del>
      </w:ins>
      <w:ins w:id="12081" w:author="Sopheak Phorn" w:date="2023-07-28T14:01:00Z">
        <w:del w:id="12082" w:author="Sopheak" w:date="2023-08-03T07:02:00Z">
          <w:r w:rsidR="008207A1" w:rsidDel="00A0350B">
            <w:rPr>
              <w:rFonts w:ascii="Khmer MEF2" w:hAnsi="Khmer MEF2" w:cs="Khmer MEF2" w:hint="cs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8207A1"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</w:delText>
          </w:r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សមាជិក</w:delText>
          </w:r>
        </w:del>
      </w:ins>
      <w:ins w:id="12083" w:author="Sopheak Phorn" w:date="2023-07-28T14:02:00Z">
        <w:del w:id="12084" w:author="Sopheak" w:date="2023-08-03T07:02:00Z"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ឧត្តមក្រុមប្រឹក្សាសេដ្ឋកិច្ចជាតិ</w:delText>
          </w:r>
        </w:del>
      </w:ins>
      <w:ins w:id="12085" w:author="Sopheak Phorn" w:date="2023-07-28T13:59:00Z">
        <w:del w:id="12086" w:author="Sopheak" w:date="2023-08-03T07:02:00Z">
          <w:r w:rsidR="008207A1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87" w:author="LENOVO" w:date="2022-10-02T08:56:00Z">
        <w:del w:id="12088" w:author="Sopheak" w:date="2023-08-03T07:02:00Z"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  <w:r w:rsidRPr="00E33574" w:rsidDel="00A0350B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 xml:space="preserve">ឯកឧត្តម​ប្រធាន​​អង្គភាព </w:delText>
          </w:r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2089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បញ្ចប់​ការសិក្សា 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90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</w:del>
      </w:ins>
      <w:ins w:id="12091" w:author="User" w:date="2022-10-04T10:39:00Z">
        <w:del w:id="12092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93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ថ្នាក់</w:delText>
          </w:r>
        </w:del>
      </w:ins>
      <w:ins w:id="12094" w:author="User" w:date="2022-10-04T10:38:00Z">
        <w:del w:id="12095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96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បរិញ្ញាបត្រ</w:delText>
          </w:r>
        </w:del>
      </w:ins>
      <w:ins w:id="12097" w:author="LENOVO" w:date="2022-10-02T08:56:00Z">
        <w:del w:id="12098" w:author="Sopheak" w:date="2023-08-03T07:02:00Z"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99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ជាន់ខ្ពស់ផ្នែកគ្រប់គ្រង​និង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100" w:author="Sopheak Phorn" w:date="2023-07-28T14:0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យុទ្ធសាស្រ្តពីសាកល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វិទ្យាល័យលីយ៉ុង​៣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នៃសាធារណៈ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រដ្ឋ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បារាំង។ យោងតាមលិខិតបញ្ជា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0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បេសកកម្មលេខ ១២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2103" w:author="User" w:date="2022-10-05T13:08:00Z">
        <w:del w:id="12104" w:author="Sopheak" w:date="2023-08-03T07:02:00Z">
          <w:r w:rsidR="00034EE6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៧</w:delText>
          </w:r>
        </w:del>
      </w:ins>
      <w:ins w:id="12105" w:author="Kem Sereyboth" w:date="2023-06-27T15:40:00Z">
        <w:del w:id="12106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</w:ins>
      <w:ins w:id="12108" w:author="Sopheak Phorn" w:date="2023-07-28T14:08:00Z">
        <w:del w:id="12109" w:author="Sopheak" w:date="2023-08-03T07:02:00Z">
          <w:r w:rsidR="00866A04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៣</w:delText>
          </w:r>
        </w:del>
      </w:ins>
      <w:ins w:id="12110" w:author="Kem Sereyboth" w:date="2023-06-27T15:40:00Z">
        <w:del w:id="12111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2113" w:author="LENOVO" w:date="2022-10-02T08:56:00Z">
        <w:del w:id="12114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1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2116" w:author="Kem Sereyboth" w:date="2023-06-27T15:40:00Z">
        <w:del w:id="12117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1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2119" w:author="LENOVO" w:date="2022-10-02T08:56:00Z">
        <w:del w:id="12120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អ.ស.ផ. </w:delText>
          </w:r>
        </w:del>
      </w:ins>
      <w:ins w:id="12122" w:author="Kem Sereyboth" w:date="2023-07-25T14:33:00Z">
        <w:del w:id="12123" w:author="Sopheak" w:date="2023-08-03T07:02:00Z">
          <w:r w:rsidR="00786AAA" w:rsidRPr="00400C83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ចុះ​ថ្ងៃទី១៦ ខែមីនា ឆ្នាំ២០២៣</w:delText>
          </w:r>
          <w:r w:rsidR="00786AAA" w:rsidRPr="00400C83" w:rsidDel="00A0350B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124" w:author="LENOVO" w:date="2022-10-02T08:56:00Z">
        <w:del w:id="12125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1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 ១</w:delText>
          </w:r>
        </w:del>
      </w:ins>
      <w:ins w:id="12128" w:author="User" w:date="2022-10-05T13:09:00Z">
        <w:del w:id="12129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3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2131" w:author="LENOVO" w:date="2022-10-02T08:56:00Z">
        <w:del w:id="12132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៤៨</w:delText>
          </w:r>
        </w:del>
      </w:ins>
      <w:ins w:id="12134" w:author="User" w:date="2022-10-05T13:08:00Z">
        <w:del w:id="12135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3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</w:ins>
      <w:ins w:id="12137" w:author="LENOVO" w:date="2022-10-02T08:56:00Z">
        <w:del w:id="12138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4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4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4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4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4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1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បញ្ជីរាយនាមប្រតិភូសវនកម្ម</w:delText>
          </w:r>
        </w:del>
      </w:ins>
      <w:ins w:id="12150" w:author="Kem Sereyboth" w:date="2023-07-25T14:35:00Z">
        <w:del w:id="12151" w:author="Sopheak" w:date="2023-08-03T07:02:00Z">
          <w:r w:rsidR="00786AAA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152" w:author="LENOVO" w:date="2022-10-02T08:56:00Z">
        <w:del w:id="12153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1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12155" w:author="Kem Sereyboth" w:date="2023-07-25T14:35:00Z">
        <w:del w:id="12156" w:author="Sopheak" w:date="2023-08-03T07:02:00Z">
          <w:r w:rsidR="00786AAA" w:rsidDel="00A0350B">
            <w:rPr>
              <w:rFonts w:ascii="Khmer MEF1" w:hAnsi="Khmer MEF1" w:cs="Khmer MEF1" w:hint="cs"/>
              <w:spacing w:val="-4"/>
              <w:sz w:val="24"/>
              <w:szCs w:val="24"/>
              <w:cs/>
              <w:lang w:val="ca-ES"/>
            </w:rPr>
            <w:delText xml:space="preserve"> ចុះថ្ងៃទី១៦ ខែមីនា ឆ្នាំ២០២៣ </w:delText>
          </w:r>
        </w:del>
      </w:ins>
      <w:ins w:id="12157" w:author="LENOVO" w:date="2022-10-02T08:56:00Z">
        <w:del w:id="12158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1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លើ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2161" w:author="User" w:date="2022-10-04T13:16:00Z">
        <w:del w:id="12162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6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2164" w:author="LENOVO" w:date="2022-10-02T08:56:00Z">
        <w:del w:id="12165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6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អ.ប</w:delText>
          </w:r>
        </w:del>
      </w:ins>
      <w:ins w:id="12167" w:author="User" w:date="2022-10-04T13:16:00Z">
        <w:del w:id="12168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6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2170" w:author="LENOVO" w:date="2022-10-02T08:56:00Z">
        <w:del w:id="12171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7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  <w:rPrChange w:id="12173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ឯកឧត្តម​ប្រធានអង្គភាព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21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ត្រូវបាន​តែងតាំង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rPrChange w:id="1217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21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ប្រធានប្រតិភូសវនកម្មស</w:delText>
          </w:r>
        </w:del>
      </w:ins>
      <w:ins w:id="12178" w:author="Kem Sereyboth" w:date="2023-06-27T15:43:00Z">
        <w:del w:id="12179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8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81" w:author="LENOVO" w:date="2022-10-02T08:56:00Z">
        <w:del w:id="12182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ម្រា</w:delText>
          </w:r>
        </w:del>
      </w:ins>
      <w:ins w:id="12184" w:author="Kem Sereyboth" w:date="2023-06-27T15:43:00Z">
        <w:del w:id="12185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87" w:author="LENOVO" w:date="2022-10-02T08:56:00Z">
        <w:del w:id="12188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ប់</w:delText>
          </w:r>
        </w:del>
      </w:ins>
      <w:ins w:id="12190" w:author="Kem Sereyboth" w:date="2023-06-27T15:43:00Z">
        <w:del w:id="12191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19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93" w:author="LENOVO" w:date="2022-10-02T08:56:00Z">
        <w:del w:id="12194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ការធ្វើសវនកម្មក្នុងការិយបរិច្ឆេទឆ្នាំ២០២២</w:delText>
          </w:r>
        </w:del>
      </w:ins>
      <w:ins w:id="12195" w:author="Kem Sereyboth" w:date="2023-06-27T15:42:00Z">
        <w:del w:id="12196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19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2198" w:author="LENOVO" w:date="2022-10-02T08:56:00Z">
        <w:del w:id="12199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  <w:ins w:id="12200" w:author="User" w:date="2022-09-10T13:36:00Z">
        <w:del w:id="12201" w:author="Sopheak" w:date="2023-08-03T07:02:00Z">
          <w:r w:rsidR="00B47A1B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220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220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-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204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2205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206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ឈុន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2207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208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សម្បត្តិ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220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210" w:author="User" w:date="2022-09-27T20:10:00Z">
        <w:del w:id="12211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ប្រធាន</w:delText>
          </w:r>
        </w:del>
      </w:ins>
      <w:ins w:id="12212" w:author="User" w:date="2022-09-27T20:11:00Z">
        <w:del w:id="12213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អង្គភាពសវនកម្មផ្ទៃក្នុង</w:delText>
          </w:r>
        </w:del>
      </w:ins>
      <w:ins w:id="12214" w:author="sakaria fa" w:date="2022-09-30T20:54:00Z">
        <w:del w:id="12215" w:author="Sopheak" w:date="2023-08-03T07:02:00Z">
          <w:r w:rsidR="00F171DC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នៃ </w:delText>
          </w:r>
          <w:r w:rsidR="00F171D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</w:del>
      </w:ins>
      <w:ins w:id="12216" w:author="User" w:date="2022-09-27T20:11:00Z">
        <w:del w:id="12217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 xml:space="preserve"> គឺ</w:delText>
          </w:r>
        </w:del>
      </w:ins>
      <w:ins w:id="12218" w:author="Kem Sereiboth" w:date="2022-09-14T13:45:00Z">
        <w:del w:id="12219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2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ជាប្រធានប្រតិភូសវនក</w:delText>
          </w:r>
        </w:del>
      </w:ins>
      <w:ins w:id="12221" w:author="User" w:date="2022-09-29T10:22:00Z">
        <w:del w:id="12222" w:author="Sopheak" w:date="2023-08-03T07:02:00Z"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ម្ម</w:delText>
          </w:r>
        </w:del>
      </w:ins>
      <w:ins w:id="12223" w:author="Kem Sereiboth" w:date="2022-09-14T13:45:00Z">
        <w:del w:id="12224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2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ម្ម។ </w:delText>
          </w:r>
          <w:r w:rsidR="00E32E6F" w:rsidRPr="00E33574" w:rsidDel="00A0350B">
            <w:rPr>
              <w:rFonts w:ascii="Khmer MEF1" w:hAnsi="Khmer MEF1" w:cs="Khmer MEF1"/>
              <w:strike/>
              <w:spacing w:val="10"/>
              <w:sz w:val="24"/>
              <w:szCs w:val="24"/>
              <w:cs/>
              <w:lang w:val="ca-ES"/>
              <w:rPrChange w:id="122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យោងព្រះរាជអនុក្រឹត្យលេខ នស/រកត/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2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០២២១/១៤៤ ចុះថ្ងៃទី ១៤ ខែកុម្ភៈ ឆ្នាំ២០២២ </w:delText>
          </w:r>
          <w:r w:rsidR="00E32E6F" w:rsidRPr="00E33574" w:rsidDel="00A0350B">
            <w:rPr>
              <w:rFonts w:ascii="Khmer MEF2" w:hAnsi="Khmer MEF2" w:cs="Khmer MEF2"/>
              <w:strike/>
              <w:spacing w:val="-6"/>
              <w:sz w:val="24"/>
              <w:szCs w:val="24"/>
              <w:cs/>
              <w:lang w:val="ca-ES"/>
              <w:rPrChange w:id="122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2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ត្រូវបានតែងតាំងជាប្រធានអង្គភាព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2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12231" w:author="User" w:date="2022-09-29T10:23:00Z">
        <w:del w:id="12232" w:author="Sopheak" w:date="2023-08-03T07:02:00Z">
          <w:r w:rsidR="0069597D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។ </w:delText>
          </w:r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យោងព្រះរាជក្រឹត្យលេខ នស/រកត/</w:delText>
          </w:r>
          <w:r w:rsidR="0069597D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០២២១/១៤៤ ចុះថ្ងៃទី១៤ ខែកុម្ភៈ ឆ្នាំ២០២១</w:delText>
          </w:r>
        </w:del>
      </w:ins>
      <w:ins w:id="12233" w:author="Kem Sereiboth" w:date="2022-09-14T13:45:00Z">
        <w:del w:id="12234" w:author="Sopheak" w:date="2023-08-03T07:02:00Z"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2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កម្មផ្ទៃក្នុងនៃ </w:delText>
          </w:r>
          <w:r w:rsidR="00E32E6F" w:rsidRPr="00E33574" w:rsidDel="00A0350B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122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</w:delText>
          </w:r>
        </w:del>
      </w:ins>
      <w:ins w:id="12238" w:author="User" w:date="2022-09-28T17:36:00Z">
        <w:del w:id="12239" w:author="Sopheak" w:date="2023-08-03T07:02:00Z">
          <w:r w:rsidR="00D67AB0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40" w:author="User" w:date="2022-09-29T10:23:00Z">
        <w:del w:id="12241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ឯកឧត្តម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ឈុន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សម្បត្តិ ត្រ</w:delText>
          </w:r>
        </w:del>
      </w:ins>
      <w:ins w:id="12242" w:author="User" w:date="2022-09-29T10:24:00Z">
        <w:del w:id="12243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ូ</w:delText>
          </w:r>
          <w:r w:rsidR="00C27F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244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វបានតែងតាំងជាប្រធានអង្គភាពសវនកម្មផ្ទៃក្នុងនៃ </w:delText>
          </w:r>
          <w:r w:rsidR="00C27F6F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2245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27F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ដែល</w:delText>
          </w:r>
        </w:del>
      </w:ins>
      <w:ins w:id="12246" w:author="Kem Sereiboth" w:date="2022-09-14T13:45:00Z">
        <w:del w:id="12247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មានឋានៈ និងបុព្វសិទ្ធិស្មើ </w:delText>
          </w:r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2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អនុរដ្ឋលេខាធិការ</w:delText>
          </w:r>
        </w:del>
      </w:ins>
      <w:ins w:id="12250" w:author="User" w:date="2022-09-27T20:15:00Z">
        <w:del w:id="12251" w:author="Sopheak" w:date="2023-08-03T07:02:00Z">
          <w:r w:rsidR="00BB6A46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52" w:author="Kem Sereiboth" w:date="2022-09-14T13:45:00Z">
        <w:del w:id="12253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2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បន្ថែមលើមុខងារបច្ចុប្បន្ន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2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12258" w:author="User" w:date="2022-09-29T10:25:00Z">
        <w:del w:id="12259" w:author="Sopheak" w:date="2023-08-03T07:02:00Z">
          <w:r w:rsidR="00C27F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2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12261" w:author="Kem Sereiboth" w:date="2022-09-14T13:45:00Z">
        <w:del w:id="12262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22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64" w:author="User" w:date="2022-09-27T20:16:00Z">
        <w:del w:id="12265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បានបញ្ចប់ការសិក្សា</w:delText>
          </w:r>
        </w:del>
      </w:ins>
      <w:ins w:id="12266" w:author="User" w:date="2022-09-27T20:17:00Z">
        <w:del w:id="12267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68" w:author="User" w:date="2022-09-27T20:16:00Z">
        <w:del w:id="12269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</w:delText>
          </w:r>
        </w:del>
      </w:ins>
      <w:ins w:id="12270" w:author="Kem Sereiboth" w:date="2022-09-14T13:45:00Z">
        <w:del w:id="12271" w:author="Sopheak" w:date="2023-08-03T07:02:00Z"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ទទួលបានសញ្ញាបត្រជាន់ខ្ពស់ផ្នែកគ្រប់គ្រង និងយុទ្ធសាស្រ្តពីសាកលវិទ្យាល័យលីយ៉ុង៣ នៃសាធារណៈរដ្ឋបារាំង។ </w:delText>
          </w:r>
        </w:del>
      </w:ins>
      <w:ins w:id="12272" w:author="Kem Sereiboth" w:date="2022-09-15T16:42:00Z">
        <w:del w:id="12273" w:author="Sopheak" w:date="2023-08-03T07:02:00Z">
          <w:r w:rsidR="001240DE" w:rsidRPr="00E33574" w:rsidDel="00A0350B">
            <w:rPr>
              <w:rFonts w:ascii="Khmer MEF1" w:hAnsi="Khmer MEF1" w:cs="Khmer MEF1"/>
              <w:sz w:val="24"/>
              <w:szCs w:val="24"/>
              <w:cs/>
              <w:rPrChange w:id="122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</w:delText>
          </w:r>
          <w:r w:rsidR="001240DE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rPrChange w:id="1227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លេខ១២៦/២២ អ.ស.ផ. ស្តីពីបញ្ជីរាយនាមប្រតិភូសវនកម្ម និងសវនករទទួលបន្ទុកលើ </w:delText>
          </w:r>
          <w:r w:rsidR="001240DE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27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</w:delText>
          </w:r>
        </w:del>
      </w:ins>
      <w:ins w:id="12277" w:author="Kem Sereiboth" w:date="2022-09-14T13:45:00Z">
        <w:del w:id="12278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2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  <w:rPrChange w:id="122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E32E6F" w:rsidRPr="00E33574" w:rsidDel="00A0350B">
            <w:rPr>
              <w:rFonts w:ascii="Khmer MEF2" w:hAnsi="Khmer MEF2" w:cs="Khmer MEF2"/>
              <w:spacing w:val="12"/>
              <w:sz w:val="24"/>
              <w:szCs w:val="24"/>
              <w:cs/>
              <w:lang w:val="ca-ES"/>
              <w:rPrChange w:id="122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122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ត្រូវបានតែងតាំងជាប្រធានប្រតិភូសវនកម្មសម្រាប់ការធ្វើសវនកម្មក្នុងការិយបរិច្ឆេទ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ឆ្នាំ២០២២ នេះ។</w:delText>
          </w:r>
        </w:del>
      </w:ins>
      <w:ins w:id="12284" w:author="User" w:date="2022-09-10T13:36:00Z">
        <w:del w:id="12285" w:author="Sopheak" w:date="2023-08-03T07:02:00Z"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2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8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...................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8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និងអនុក្រឹត្យលេខ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8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lang w:val="ca-ES"/>
                </w:rPr>
              </w:rPrChange>
            </w:rPr>
            <w:delText>...................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9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9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9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ត្រូវបានតែងតាំងជាប្រធានអង្គភាពសវនកម្មផ្ទៃក្នុងនៃ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9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29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9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ដែលមានឋានៈ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9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9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និងបុព្វសិទ្ធិស្មើ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9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9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30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0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បន្ថែមលើមុខងារបច្ចុប្បន្ន។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30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303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304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0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ជាន់ខ្ពស់ផ្នែកគ្រប់គ្រង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និងយុទ្ធសាស្រ្តពីសាកលវិទ្យាល័យលីយ៉ុង៣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នៃសាធារណៈរដ្ឋបារាំង។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0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30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0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3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1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31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ឯកឧត្តម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31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ត្រូវបានតែងតាំងជា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</w:p>
    <w:p w14:paraId="4BEBEC5B" w14:textId="720194BC" w:rsidR="00B47A1B" w:rsidRPr="00E33574" w:rsidRDefault="00601326">
      <w:pPr>
        <w:spacing w:after="0" w:line="223" w:lineRule="auto"/>
        <w:ind w:firstLine="720"/>
        <w:jc w:val="both"/>
        <w:rPr>
          <w:ins w:id="12313" w:author="User" w:date="2022-09-10T13:36:00Z"/>
          <w:rFonts w:ascii="Khmer MEF1" w:hAnsi="Khmer MEF1" w:cs="Khmer MEF1"/>
          <w:sz w:val="24"/>
          <w:szCs w:val="24"/>
          <w:lang w:val="ca-ES"/>
          <w:rPrChange w:id="12314" w:author="Kem Sereyboth" w:date="2023-07-19T16:59:00Z">
            <w:rPr>
              <w:ins w:id="12315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316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317" w:author="LENOVO" w:date="2022-10-02T08:56:00Z"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2318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ខ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319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-លោក អ៊ួន រិទ្ធី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32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ប្រធាន​នាយកដ្ឋាន​សវនកម្មទី​១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321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32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ជាអនុប្រធាន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32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ប្រតិភូសវនកម្ម​។</w:t>
        </w:r>
        <w:r w:rsidRPr="006E6058">
          <w:rPr>
            <w:rFonts w:ascii="Khmer MEF1" w:hAnsi="Khmer MEF1" w:cs="Khmer MEF1"/>
            <w:spacing w:val="-6"/>
            <w:sz w:val="24"/>
            <w:szCs w:val="24"/>
            <w:lang w:val="ca-ES"/>
            <w:rPrChange w:id="12324" w:author="Sopheak Phorn" w:date="2023-07-28T09:15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 xml:space="preserve">​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32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យោងតាម​អនុក្រឹត</w:t>
        </w:r>
      </w:ins>
      <w:ins w:id="12326" w:author="Uon Rithy" w:date="2022-10-06T14:43:00Z">
        <w:r w:rsidR="00D10D6A" w:rsidRPr="00E33574">
          <w:rPr>
            <w:rFonts w:ascii="Khmer MEF1" w:hAnsi="Khmer MEF1" w:cs="Khmer MEF1"/>
            <w:spacing w:val="-6"/>
            <w:sz w:val="24"/>
            <w:szCs w:val="24"/>
            <w:cs/>
            <w:rPrChange w:id="1232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្យ</w:t>
        </w:r>
      </w:ins>
      <w:ins w:id="12328" w:author="LENOVO" w:date="2022-10-02T08:56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 xml:space="preserve">លេខ ៤១៨ អនក្រ.តត ស្តីពីការ​តែងតាំង​មន្រ្តីរាជការនៃអាជ្ញាធរសេវាហិរញ្ញវត្ថុមិនមែនធនាគារ 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លោកត្រូវ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</w:t>
        </w:r>
      </w:ins>
      <w:ins w:id="12329" w:author="Kem Sereyboth" w:date="2023-07-25T14:40:00Z">
        <w:r w:rsidR="00786AAA"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</w:ins>
      <w:ins w:id="12330" w:author="LENOVO" w:date="2022-10-02T08:56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ន​តែងតាំង​ជា​ប្រធាន​ប្រធាន​នាយកដ្ឋាន​សវនកម្ម​ទី១។ 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</w:rPr>
          <w:t>លោកបានបញ្ចប់ការសិក្សា និងទទួល​បាន​សញ្ញាបត្រ</w:t>
        </w:r>
        <w:r w:rsidRPr="00E33574">
          <w:rPr>
            <w:rFonts w:ascii="Khmer MEF1" w:hAnsi="Khmer MEF1" w:cs="Khmer MEF1"/>
            <w:sz w:val="24"/>
            <w:szCs w:val="24"/>
          </w:rPr>
          <w:t>​​</w:t>
        </w:r>
        <w:r w:rsidRPr="00786AAA">
          <w:rPr>
            <w:rFonts w:ascii="Khmer MEF1" w:hAnsi="Khmer MEF1" w:cs="Khmer MEF1"/>
            <w:spacing w:val="8"/>
            <w:sz w:val="24"/>
            <w:szCs w:val="24"/>
            <w:cs/>
          </w:rPr>
          <w:t xml:space="preserve">ថ្នាក់បរិញ្ញាបត្រជាន់ខ្ពស់​ផ្នែក​រដ្ឋបាល​សាធារណៈ​នៅ​សកលវិទ្យាល័យ​ឥន្រ្ទវិជ្ជា។ </w:t>
        </w:r>
      </w:ins>
      <w:ins w:id="12331" w:author="Kem Sereyboth" w:date="2023-07-25T14:37:00Z">
        <w:r w:rsidR="00786AAA" w:rsidRPr="00786AAA">
          <w:rPr>
            <w:rFonts w:ascii="Khmer MEF1" w:hAnsi="Khmer MEF1" w:cs="Khmer MEF1"/>
            <w:spacing w:val="8"/>
            <w:sz w:val="24"/>
            <w:szCs w:val="24"/>
            <w:cs/>
            <w:rPrChange w:id="12332" w:author="Kem Sereyboth" w:date="2023-07-25T14:4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333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</w:t>
        </w:r>
      </w:ins>
      <w:ins w:id="12334" w:author="Kem Sereyboth" w:date="2023-07-25T14:38:00Z"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335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336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ស</w:t>
        </w:r>
      </w:ins>
      <w:ins w:id="12337" w:author="Kem Sereyboth" w:date="2023-07-25T14:41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​​​​​​</w:t>
        </w:r>
      </w:ins>
      <w:ins w:id="12338" w:author="Kem Sereyboth" w:date="2023-07-25T14:39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12339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កកម្មលេខ ១០</w:t>
        </w:r>
      </w:ins>
      <w:ins w:id="12340" w:author="Sopheak Phorn" w:date="2023-07-28T14:08:00Z">
        <w:r w:rsidR="00866A0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341" w:author="Kem Sereyboth" w:date="2023-07-25T14:37:00Z">
        <w:del w:id="12342" w:author="Sopheak Phorn" w:date="2023-07-28T14:08:00Z">
          <w:r w:rsidR="00786AAA" w:rsidRPr="00400C83" w:rsidDel="00866A0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400C8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="00786AAA" w:rsidRPr="00400C8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និង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បញ្ជីរាយនាមប្រតិភូសវនកម្ម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343" w:author="Kem Sereyboth" w:date="2023-06-27T15:44:00Z">
        <w:r w:rsidR="00206A01" w:rsidRPr="00E33574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</w:ins>
      <w:ins w:id="12344" w:author="LENOVO" w:date="2022-10-02T08:56:00Z">
        <w:del w:id="12345" w:author="Kem Sereyboth" w:date="2023-06-27T15:44:00Z"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យោង​តាម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</w:rPr>
            <w:delText>​​​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លិខិតបញ្ជា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បេសកកម្មលេខ </w:delText>
          </w:r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១២២</w:delText>
          </w:r>
        </w:del>
      </w:ins>
      <w:ins w:id="12347" w:author="User" w:date="2022-10-05T13:07:00Z">
        <w:del w:id="12348" w:author="Kem Sereyboth" w:date="2023-06-27T15:44:00Z">
          <w:r w:rsidR="00034EE6"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៧</w:delText>
          </w:r>
        </w:del>
      </w:ins>
      <w:ins w:id="12349" w:author="LENOVO" w:date="2022-10-02T08:56:00Z">
        <w:del w:id="12350" w:author="Kem Sereyboth" w:date="2023-06-27T15:44:00Z"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/២២ អ.ស.ផ.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និងលិខិតលេខ ១</w:delText>
          </w:r>
        </w:del>
      </w:ins>
      <w:ins w:id="12352" w:author="User" w:date="2022-10-05T13:09:00Z">
        <w:del w:id="12353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២</w:delText>
          </w:r>
        </w:del>
      </w:ins>
      <w:ins w:id="12354" w:author="LENOVO" w:date="2022-10-02T08:56:00Z">
        <w:del w:id="12355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៤៨</w:delText>
          </w:r>
        </w:del>
      </w:ins>
      <w:ins w:id="12356" w:author="User" w:date="2022-10-05T13:06:00Z">
        <w:del w:id="12357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៦</w:delText>
          </w:r>
        </w:del>
      </w:ins>
      <w:ins w:id="12358" w:author="LENOVO" w:date="2022-10-02T08:56:00Z">
        <w:del w:id="12359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/២២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អ.ស.ផ. ស្តីពី​បញ្ជីរាយនាម​ប្រតិភូ​សវនកម្ម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206A01">
            <w:rPr>
              <w:rFonts w:ascii="Khmer MEF1" w:hAnsi="Khmer MEF1" w:cs="Khmer MEF1"/>
              <w:spacing w:val="-2"/>
              <w:sz w:val="24"/>
              <w:szCs w:val="24"/>
              <w:cs/>
              <w:rPrChange w:id="123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3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ងសវនករទទួលបន្ទុកលើ </w:delText>
          </w:r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6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12364" w:author="Un Seakamey" w:date="2022-10-03T17:35:00Z">
        <w:del w:id="12365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6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367" w:author="LENOVO" w:date="2022-10-02T08:56:00Z">
        <w:del w:id="12368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6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</w:delText>
          </w:r>
        </w:del>
      </w:ins>
      <w:ins w:id="12370" w:author="Un Seakamey" w:date="2022-10-03T17:35:00Z">
        <w:del w:id="12371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7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373" w:author="LENOVO" w:date="2022-10-02T08:56:00Z">
        <w:del w:id="12374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7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ប.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3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លោកត្រូវ​បានតែងតាំង​ជាអនុប្រធាន​ប្រតិភូ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សវនកម្ម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សម្រាប់​ការ​ធ្វើ</w:t>
        </w:r>
        <w:r w:rsidRPr="00E33574">
          <w:rPr>
            <w:rFonts w:ascii="Khmer MEF1" w:hAnsi="Khmer MEF1" w:cs="Khmer MEF1"/>
            <w:sz w:val="24"/>
            <w:szCs w:val="24"/>
            <w:cs/>
          </w:rPr>
          <w:t>​សវនកម្មក្នុងការិយបរិច្ឆេទ</w:t>
        </w:r>
        <w:del w:id="12377" w:author="User" w:date="2022-10-04T13:21:00Z">
          <w:r w:rsidRPr="00E33574" w:rsidDel="003E27AC">
            <w:rPr>
              <w:rFonts w:ascii="Khmer MEF1" w:hAnsi="Khmer MEF1" w:cs="Khmer MEF1"/>
              <w:sz w:val="24"/>
              <w:szCs w:val="24"/>
              <w:cs/>
            </w:rPr>
            <w:delText>ឆ្នាំ</w:delText>
          </w:r>
        </w:del>
        <w:r w:rsidRPr="00E33574">
          <w:rPr>
            <w:rFonts w:ascii="Khmer MEF1" w:hAnsi="Khmer MEF1" w:cs="Khmer MEF1"/>
            <w:sz w:val="24"/>
            <w:szCs w:val="24"/>
            <w:cs/>
          </w:rPr>
          <w:t>២០២</w:t>
        </w:r>
        <w:del w:id="12378" w:author="Kem Sereyboth" w:date="2023-06-27T15:46:00Z">
          <w:r w:rsidRPr="00E33574" w:rsidDel="00206A01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12379" w:author="Kem Sereyboth" w:date="2023-06-27T15:46:00Z">
        <w:r w:rsidR="00206A01" w:rsidRPr="00E33574">
          <w:rPr>
            <w:rFonts w:ascii="Khmer MEF1" w:hAnsi="Khmer MEF1" w:cs="Khmer MEF1" w:hint="cs"/>
            <w:sz w:val="24"/>
            <w:szCs w:val="24"/>
            <w:cs/>
          </w:rPr>
          <w:t>៣</w:t>
        </w:r>
      </w:ins>
      <w:ins w:id="12380" w:author="LENOVO" w:date="2022-10-02T08:56:00Z">
        <w:r w:rsidRPr="00E33574">
          <w:rPr>
            <w:rFonts w:ascii="Khmer MEF1" w:hAnsi="Khmer MEF1" w:cs="Khmer MEF1"/>
            <w:sz w:val="24"/>
            <w:szCs w:val="24"/>
            <w:cs/>
          </w:rPr>
          <w:t xml:space="preserve"> នេះ។</w:t>
        </w:r>
      </w:ins>
      <w:ins w:id="12381" w:author="User" w:date="2022-09-10T13:36:00Z">
        <w:del w:id="12382" w:author="LENOVO" w:date="2022-10-02T08:56:00Z"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38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238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</w:delText>
          </w:r>
        </w:del>
      </w:ins>
      <w:ins w:id="12385" w:author="Kem Sereiboth" w:date="2022-09-14T10:38:00Z">
        <w:del w:id="12386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3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អ៊ួន រិទ្ធី</w:delText>
          </w:r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89" w:author="User" w:date="2022-09-28T17:37:00Z">
        <w:del w:id="12390" w:author="LENOVO" w:date="2022-10-02T08:56:00Z">
          <w:r w:rsidR="00D67AB0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91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 xml:space="preserve">ប្រធាននាយកដ្ឋានសវនកម្មទី១ </w:delText>
          </w:r>
        </w:del>
      </w:ins>
      <w:ins w:id="12392" w:author="Kem Sereiboth" w:date="2022-09-14T10:38:00Z">
        <w:del w:id="12393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ជាអនុប្រធានប្រតិភូ</w:delText>
          </w:r>
        </w:del>
      </w:ins>
      <w:ins w:id="12395" w:author="User" w:date="2022-09-27T20:20:00Z">
        <w:del w:id="12396" w:author="LENOVO" w:date="2022-10-02T08:56:00Z">
          <w:r w:rsidR="00EA6B86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97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398" w:author="Kem Sereiboth" w:date="2022-09-14T10:38:00Z">
        <w:del w:id="12399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4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401" w:author="User" w:date="2022-09-29T10:27:00Z">
        <w:del w:id="12402" w:author="LENOVO" w:date="2022-10-02T08:56:00Z">
          <w:r w:rsidR="00C27F6F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403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យោង</w:delText>
          </w:r>
          <w:r w:rsidR="00C27F6F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404" w:author="Kem Sereyboth" w:date="2023-07-19T16:59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</w:rPr>
              </w:rPrChange>
            </w:rPr>
            <w:delText>តាមអនុក្រឹត្យ</w:delText>
          </w:r>
          <w:r w:rsidR="00C27F6F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405" w:author="Kem Sereyboth" w:date="2023-07-19T16:59:00Z">
                <w:rPr>
                  <w:rFonts w:ascii="Khmer MEF1" w:hAnsi="Khmer MEF1" w:cs="Khmer MEF1"/>
                  <w:color w:val="000000" w:themeColor="text1"/>
                  <w:spacing w:val="6"/>
                  <w:sz w:val="24"/>
                  <w:szCs w:val="24"/>
                  <w:cs/>
                </w:rPr>
              </w:rPrChange>
            </w:rPr>
            <w:delText>លេខ៤១៨ អនក្រ.តត ស្តីពីការតែងតាំងមន្រ្តីរាជការនៃអាជ្ញាធរសេវាហិរញ្ញវត្ថុមិនមែនធនាគារ</w:delText>
          </w:r>
        </w:del>
      </w:ins>
      <w:ins w:id="12406" w:author="User" w:date="2022-09-28T17:38:00Z">
        <w:del w:id="12407" w:author="LENOVO" w:date="2022-10-02T08:56:00Z"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408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លោក</w:delText>
          </w:r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40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67AB0" w:rsidRPr="00E33574" w:rsidDel="00601326">
            <w:rPr>
              <w:rFonts w:ascii="Khmer MEF1" w:hAnsi="Khmer MEF1" w:cs="Khmer MEF1"/>
              <w:spacing w:val="-4"/>
              <w:sz w:val="24"/>
              <w:szCs w:val="24"/>
              <w:cs/>
              <w:rPrChange w:id="12410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ត្រូវ</w:delText>
          </w:r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411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បានតែងតាំងជាប្រធាននាយកដ្ឋានសវនកម្មទី១</w:delText>
          </w:r>
        </w:del>
      </w:ins>
      <w:ins w:id="12412" w:author="User" w:date="2022-09-28T17:39:00Z">
        <w:del w:id="12413" w:author="LENOVO" w:date="2022-10-02T08:56:00Z"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41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នៃអាជ្ញាធរសេវាហិរញ្ញវត្ថុមិនមែនធនាគារ</w:delText>
          </w:r>
        </w:del>
      </w:ins>
      <w:ins w:id="12415" w:author="Kem Sereiboth" w:date="2022-09-14T10:38:00Z">
        <w:del w:id="12416" w:author="LENOVO" w:date="2022-10-02T08:56:00Z">
          <w:r w:rsidR="000B22BE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4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យោងតាមអនុក្រឹត្យ</w:delText>
          </w:r>
          <w:r w:rsidR="000B22BE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4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លេខ ៤១៨ អនក្រ.តត ស្តីពីការតែងតាំងមន្រ្តីរាជការនៃអាជ្ញាធរសេវាហិរញ្ញវត្ថុមិនមែនធនាគារ លោកត្រូវបានតែងតាំងជាប្រធានប្រធាននាយកដ្ឋានសវនកម្មទី១។ </w:delText>
          </w:r>
          <w:r w:rsidR="000B22BE" w:rsidRPr="00E33574" w:rsidDel="00601326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24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420" w:author="User" w:date="2022-09-28T17:39:00Z">
        <w:del w:id="12421" w:author="LENOVO" w:date="2022-10-02T08:56:00Z">
          <w:r w:rsidR="00D67AB0" w:rsidRPr="00E33574" w:rsidDel="00601326">
            <w:rPr>
              <w:rFonts w:ascii="Khmer MEF1" w:hAnsi="Khmer MEF1" w:cs="Khmer MEF1"/>
              <w:sz w:val="24"/>
              <w:szCs w:val="24"/>
              <w:cs/>
              <w:rPrChange w:id="1242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423" w:author="Kem Sereiboth" w:date="2022-09-14T10:38:00Z">
        <w:del w:id="12424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បានបញ្ចប់ការសិក្សាកម្រិតបរិញ្ញាបត្រជាន់ខ្ពស់ ផ្នែករដ្ឋបាលសារធារណៈ នៅស</w:delText>
          </w:r>
        </w:del>
      </w:ins>
      <w:ins w:id="12425" w:author="User" w:date="2022-09-19T15:43:00Z">
        <w:del w:id="12426" w:author="LENOVO" w:date="2022-10-02T08:56:00Z">
          <w:r w:rsidR="00530C49" w:rsidRPr="00E33574" w:rsidDel="00601326">
            <w:rPr>
              <w:rFonts w:ascii="Khmer MEF1" w:hAnsi="Khmer MEF1" w:cs="Khmer MEF1"/>
              <w:sz w:val="24"/>
              <w:szCs w:val="24"/>
              <w:cs/>
              <w:rPrChange w:id="1242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12428" w:author="Kem Sereiboth" w:date="2022-09-14T10:38:00Z">
        <w:del w:id="12429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កល</w:delText>
          </w:r>
          <w:r w:rsidR="000B22B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4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វិទ្យាល័យឥន្រ្ទវិជ្ជា។ </w:delText>
          </w:r>
        </w:del>
      </w:ins>
      <w:ins w:id="12431" w:author="Kem Sereiboth" w:date="2022-09-15T16:41:00Z">
        <w:del w:id="12432" w:author="LENOVO" w:date="2022-10-02T08:56:00Z">
          <w:r w:rsidR="001240D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4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និងលិខិតលេខ១២៦/២២</w:delText>
          </w:r>
          <w:r w:rsidR="001240DE" w:rsidRPr="00E33574" w:rsidDel="00601326">
            <w:rPr>
              <w:rFonts w:ascii="Khmer MEF1" w:hAnsi="Khmer MEF1" w:cs="Khmer MEF1"/>
              <w:sz w:val="24"/>
              <w:szCs w:val="24"/>
              <w:cs/>
              <w:rPrChange w:id="1243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អ.ស.ផ. ស្តីពីបញ្ជីរាយនាមប្រតិភូសវនកម្ម និងសវនករទទួលបន្ទុកលើ </w:delText>
          </w:r>
          <w:r w:rsidR="001240D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43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ន.ស.ស. </w:delText>
          </w:r>
        </w:del>
      </w:ins>
      <w:ins w:id="12436" w:author="Kem Sereiboth" w:date="2022-09-14T10:38:00Z">
        <w:del w:id="12437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4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439" w:author="Un Seakamey" w:date="2022-09-23T08:23:00Z">
        <w:del w:id="12440" w:author="LENOVO" w:date="2022-10-02T08:56:00Z">
          <w:r w:rsidR="0049379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rPrChange w:id="1244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442" w:author="Kem Sereiboth" w:date="2022-09-14T10:38:00Z">
        <w:del w:id="12443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ត្រូវបានតែងតាំងជាអនុប្រធានប្រតិភូសវនកម្មសម្រាប់ការធ្វើសវនកម្មក្នុងការិយបរិច្ឆេទឆ្នាំ២០២២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  <w:ins w:id="12444" w:author="User" w:date="2022-09-10T13:36:00Z">
        <w:del w:id="12445" w:author="Kem Sereiboth" w:date="2022-09-14T10:38:00Z"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4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អ៊ួន រិទ្ធី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44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ប្រតិភូ។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rPrChange w:id="124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5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45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5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លោក/លោកស្រី/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5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ត្រូវបានតែងតាំងជាប្រធាននាយកដ្ឋានសវនកម្មទី១។ 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5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5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បានបញ្ចប់ការសិក្សាកម្រិតអនុបណ្ឌិត នៅសកលវិទ្យាល័យជាតិគ្រប់គ្រង។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45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4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4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4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46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463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46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ត្រូវបានតែងតាំងជាអនុ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6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ប្រធានប្រតិភូសវនកម្មសម្រាប់ការធ្វើសវនកម្មក្នុង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1CA49ED7" w14:textId="7E5B9771" w:rsidR="00A311E5" w:rsidRPr="00E33574" w:rsidRDefault="00A311E5">
      <w:pPr>
        <w:spacing w:after="0" w:line="223" w:lineRule="auto"/>
        <w:ind w:firstLine="720"/>
        <w:jc w:val="both"/>
        <w:rPr>
          <w:ins w:id="12467" w:author="Kem Sereiboth" w:date="2022-09-15T16:39:00Z"/>
          <w:rFonts w:ascii="Khmer MEF1" w:hAnsi="Khmer MEF1" w:cs="Khmer MEF1"/>
          <w:spacing w:val="-6"/>
          <w:sz w:val="24"/>
          <w:szCs w:val="24"/>
          <w:rPrChange w:id="12468" w:author="Kem Sereyboth" w:date="2023-07-19T16:59:00Z">
            <w:rPr>
              <w:ins w:id="12469" w:author="Kem Sereiboth" w:date="2022-09-15T16:39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12470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471" w:author="Kem Sereiboth" w:date="2022-09-15T16:39:00Z">
        <w:r w:rsidRPr="00D4676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2472" w:author="Sopheak" w:date="2023-08-03T07:0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lastRenderedPageBreak/>
          <w:t xml:space="preserve">គ-លោក សេង ឈាងឡាយ </w:t>
        </w:r>
      </w:ins>
      <w:ins w:id="12473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74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ប្រធានការិយាល័យសវនកម្មទី១ </w:t>
        </w:r>
      </w:ins>
      <w:ins w:id="12475" w:author="LENOVO" w:date="2022-10-02T08:57:00Z">
        <w:r w:rsidR="002F6F84" w:rsidRPr="00D46764">
          <w:rPr>
            <w:rFonts w:ascii="Khmer MEF1" w:hAnsi="Khmer MEF1" w:cs="Khmer MEF1"/>
            <w:spacing w:val="4"/>
            <w:sz w:val="24"/>
            <w:szCs w:val="24"/>
            <w:cs/>
          </w:rPr>
          <w:t>ជា</w:t>
        </w:r>
      </w:ins>
      <w:ins w:id="12476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77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សមាជិកប្រតិភូ</w:t>
        </w:r>
      </w:ins>
      <w:ins w:id="12478" w:author="User" w:date="2022-09-27T20:24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79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12480" w:author="Sopheak" w:date="2023-08-03T07:04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rPrChange w:id="12481" w:author="Sopheak" w:date="2023-08-03T07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  <w:ins w:id="12482" w:author="Sopheak" w:date="2023-08-03T07:05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483" w:author="Sopheak" w:date="2023-08-03T07:05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>និង</w:t>
        </w:r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484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="00D46764" w:rsidRPr="00D46764">
          <w:rPr>
            <w:rFonts w:ascii="Khmer MEF1" w:hAnsi="Khmer MEF1" w:cs="Khmer MEF1"/>
            <w:spacing w:val="-4"/>
            <w:sz w:val="24"/>
            <w:szCs w:val="24"/>
            <w:lang w:val="ca-ES"/>
            <w:rPrChange w:id="12485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t>​​​​​​​​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486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87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។ </w:t>
        </w:r>
      </w:ins>
      <w:ins w:id="12488" w:author="User" w:date="2022-09-27T20:24:00Z">
        <w:del w:id="12489" w:author="LENOVO" w:date="2022-10-02T08:58:00Z">
          <w:r w:rsidR="00EA6B86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90" w:author="Sopheak" w:date="2023-08-03T07:0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12491" w:author="Kem Sereiboth" w:date="2022-09-15T16:39:00Z">
        <w:del w:id="12492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93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2494" w:author="Kem Sereiboth" w:date="2022-09-15T16:41:00Z">
        <w:del w:id="12495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សមាជិក</w:delText>
          </w:r>
        </w:del>
      </w:ins>
      <w:ins w:id="12496" w:author="User" w:date="2022-09-29T07:12:00Z">
        <w:del w:id="12497" w:author="LENOVO" w:date="2022-10-02T08:58:00Z">
          <w:r w:rsidR="005D2CD5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98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2499" w:author="User" w:date="2022-09-27T20:27:00Z">
        <w:del w:id="12500" w:author="LENOVO" w:date="2022-10-02T08:58:00Z">
          <w:r w:rsidR="00905E42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501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502" w:author="Kem Sereiboth" w:date="2022-09-15T16:39:00Z">
        <w:del w:id="12503" w:author="Sopheak" w:date="2023-08-03T07:05:00Z">
          <w:r w:rsidRPr="00D46764" w:rsidDel="00D46764">
            <w:rPr>
              <w:rFonts w:ascii="Khmer MEF1" w:hAnsi="Khmer MEF1" w:cs="Khmer MEF1"/>
              <w:spacing w:val="-6"/>
              <w:sz w:val="24"/>
              <w:szCs w:val="24"/>
              <w:cs/>
              <w:rPrChange w:id="12504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505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06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យោង</w:t>
        </w:r>
      </w:ins>
      <w:ins w:id="12507" w:author="LENOVO" w:date="2022-10-02T08:58:00Z">
        <w:r w:rsidR="002F6F8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08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2509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10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តា</w:t>
        </w:r>
      </w:ins>
      <w:ins w:id="12511" w:author="Kem Sereyboth" w:date="2023-07-25T14:42:00Z">
        <w:r w:rsidR="004C1468" w:rsidRPr="00D46764">
          <w:rPr>
            <w:rFonts w:ascii="Khmer MEF1" w:hAnsi="Khmer MEF1" w:cs="Khmer MEF1"/>
            <w:spacing w:val="-6"/>
            <w:sz w:val="24"/>
            <w:szCs w:val="24"/>
            <w:lang w:val="ca-ES"/>
            <w:rPrChange w:id="12512" w:author="Sopheak" w:date="2023-08-03T07:0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12513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14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មប្រកាសលេខ០១១ អ.ស.ហ.ប្រក</w:t>
        </w:r>
      </w:ins>
      <w:ins w:id="12515" w:author="LENOVO" w:date="2022-10-02T09:01:00Z">
        <w:r w:rsidR="00A51B02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16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517" w:author="User" w:date="2022-09-29T10:28:00Z">
        <w:del w:id="12518" w:author="LENOVO" w:date="2022-10-02T09:01:00Z"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2519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cs/>
              <w:rPrChange w:id="12520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521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</w:t>
        </w:r>
      </w:ins>
      <w:ins w:id="12522" w:author="Sopheak" w:date="2023-08-03T07:05:00Z">
        <w:r w:rsidR="00D46764" w:rsidRPr="00D46764">
          <w:rPr>
            <w:rFonts w:ascii="Khmer MEF1" w:hAnsi="Khmer MEF1" w:cs="Khmer MEF1"/>
            <w:spacing w:val="-6"/>
            <w:sz w:val="24"/>
            <w:szCs w:val="24"/>
            <w:rPrChange w:id="12523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​​​​​​​</w:t>
        </w:r>
      </w:ins>
      <w:ins w:id="12524" w:author="User" w:date="2022-09-29T10:28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>ផ្ទៃក្នុងនៃ</w:t>
        </w:r>
      </w:ins>
      <w:ins w:id="12525" w:author="LENOVO" w:date="2022-10-02T09:00:00Z">
        <w:r w:rsidR="00A51B02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A51B02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2526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</w:ins>
      <w:ins w:id="12527" w:author="User" w:date="2022-09-29T10:28:00Z">
        <w:del w:id="12528" w:author="LENOVO" w:date="2022-10-02T09:00:00Z">
          <w:r w:rsidR="00C27F6F" w:rsidRPr="00AC4971" w:rsidDel="00A51B02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អាជ្ញាធរសេវាហិរញ្ញវត្ថុមិនមែនធនាគារ</w:delText>
          </w:r>
        </w:del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12529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30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លោ</w:t>
        </w:r>
      </w:ins>
      <w:ins w:id="12531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32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533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34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ក</w:t>
        </w:r>
      </w:ins>
      <w:ins w:id="12535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36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537" w:author="User" w:date="2022-09-27T20:35:00Z">
        <w:del w:id="12538" w:author="LENOVO" w:date="2022-10-02T09:00:00Z">
          <w:r w:rsidR="00DE66C3" w:rsidRPr="00AC4971" w:rsidDel="00A51B02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539" w:author="Sopheak" w:date="2023-08-03T07:0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40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ត្រូវបានតែងតាំងជាប្រធានការិយាល័យសវនកម្មទី១</w:t>
        </w:r>
      </w:ins>
      <w:ins w:id="12541" w:author="User" w:date="2022-09-27T20:38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42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</w:ins>
      <w:ins w:id="12543" w:author="User" w:date="2022-09-29T10:30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44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នៃនាយកដ្ឋានសវនកម្មទី១</w:t>
        </w:r>
      </w:ins>
      <w:ins w:id="12545" w:author="Kem Sereiboth" w:date="2022-09-15T16:39:00Z">
        <w:del w:id="12546" w:author="User" w:date="2022-09-29T10:28:00Z">
          <w:r w:rsidRPr="00AC4971" w:rsidDel="00C27F6F">
            <w:rPr>
              <w:rFonts w:ascii="Khmer MEF1" w:hAnsi="Khmer MEF1" w:cs="Khmer MEF1"/>
              <w:spacing w:val="-4"/>
              <w:sz w:val="24"/>
              <w:szCs w:val="24"/>
              <w:cs/>
              <w:rPrChange w:id="12547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យោងតាមប្រកាសលេខ ០១១ អ.ស.ហ.ប្រកចុះថ្ងៃទី២៦ ខែតុលា ឆ្នាំ២០២១ ស្តីពីការតែងតាំងមន្រ្តីនៃអង្គភាពសវនកម្មផ្ទៃក្នុងនៃអាជ្ញាធរសេវាហិរញ្ញវត្ថុមិនមែនធនាគារ</w:delText>
          </w:r>
        </w:del>
        <w:del w:id="12548" w:author="User" w:date="2022-09-27T20:35:00Z">
          <w:r w:rsidRPr="00AC4971" w:rsidDel="00DE66C3">
            <w:rPr>
              <w:rFonts w:ascii="Khmer MEF1" w:hAnsi="Khmer MEF1" w:cs="Khmer MEF1"/>
              <w:spacing w:val="-4"/>
              <w:sz w:val="24"/>
              <w:szCs w:val="24"/>
              <w:cs/>
              <w:rPrChange w:id="12549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លោកត្រូវបានតែងតាំងជាប្រធានការិយាល័យសវនកម្មទី១</w:delText>
          </w:r>
        </w:del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50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។</w:t>
        </w:r>
        <w:r w:rsidRPr="004C1468">
          <w:rPr>
            <w:rFonts w:ascii="Khmer MEF1" w:hAnsi="Khmer MEF1" w:cs="Khmer MEF1"/>
            <w:spacing w:val="2"/>
            <w:sz w:val="24"/>
            <w:szCs w:val="24"/>
            <w:cs/>
            <w:rPrChange w:id="12551" w:author="Kem Sereyboth" w:date="2023-07-25T14:4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52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553" w:author="User" w:date="2022-09-23T00:29:00Z">
        <w:del w:id="12554" w:author="LENOVO" w:date="2022-10-02T09:02:00Z">
          <w:r w:rsidR="00AB7AD9" w:rsidRPr="00AC4971" w:rsidDel="00594861">
            <w:rPr>
              <w:rFonts w:ascii="Khmer MEF1" w:hAnsi="Khmer MEF1" w:cs="Khmer MEF1"/>
              <w:b/>
              <w:bCs/>
              <w:spacing w:val="-4"/>
              <w:sz w:val="24"/>
              <w:szCs w:val="24"/>
              <w:rPrChange w:id="12555" w:author="Sopheak" w:date="2023-08-03T07:06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556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57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បានបញ្ចប់</w:t>
        </w:r>
      </w:ins>
      <w:ins w:id="12558" w:author="LENOVO" w:date="2022-10-02T09:02:00Z">
        <w:del w:id="12559" w:author="Kem Sereyboth" w:date="2023-07-25T14:42:00Z">
          <w:r w:rsidR="00594861" w:rsidRPr="00AC4971" w:rsidDel="004C1468">
            <w:rPr>
              <w:rFonts w:ascii="Khmer MEF1" w:hAnsi="Khmer MEF1" w:cs="Khmer MEF1"/>
              <w:spacing w:val="-4"/>
              <w:sz w:val="24"/>
              <w:szCs w:val="24"/>
              <w:cs/>
              <w:rPrChange w:id="12560" w:author="Sopheak" w:date="2023-08-03T07:0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61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62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ការសិក្សាក</w:t>
        </w:r>
      </w:ins>
      <w:ins w:id="12563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64" w:author="Sopheak" w:date="2023-08-03T07:06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2565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66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ម្រិតបរិញ្ញាបត្រជាន់ខ្ពស់ ផ្នែករដ្ឋបាលសាធារណៈ នៅសាកលវិទ្យាល័យកម្ពុជា។</w:t>
        </w:r>
        <w:r w:rsidRPr="004C1468">
          <w:rPr>
            <w:rFonts w:ascii="Khmer MEF1" w:hAnsi="Khmer MEF1" w:cs="Khmer MEF1"/>
            <w:spacing w:val="4"/>
            <w:sz w:val="24"/>
            <w:szCs w:val="24"/>
            <w:cs/>
            <w:rPrChange w:id="12567" w:author="Kem Sereyboth" w:date="2023-07-25T14:4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12568" w:author="Kem Sereyboth" w:date="2023-07-25T14:37:00Z"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69" w:author="Sopheak" w:date="2023-08-03T07:0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70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571" w:author="Sopheak Phorn" w:date="2023-07-28T14:08:00Z">
        <w:r w:rsidR="00866A04" w:rsidRPr="00AC4971">
          <w:rPr>
            <w:rFonts w:ascii="Khmer MEF1" w:hAnsi="Khmer MEF1" w:cs="Khmer MEF1"/>
            <w:spacing w:val="6"/>
            <w:sz w:val="24"/>
            <w:szCs w:val="24"/>
            <w:cs/>
            <w:rPrChange w:id="12572" w:author="Sopheak" w:date="2023-08-03T07:07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៣</w:t>
        </w:r>
      </w:ins>
      <w:ins w:id="12573" w:author="Kem Sereyboth" w:date="2023-07-25T14:37:00Z">
        <w:del w:id="12574" w:author="Sopheak Phorn" w:date="2023-07-28T14:08:00Z">
          <w:r w:rsidR="00786AAA" w:rsidRPr="00AC4971" w:rsidDel="00866A04">
            <w:rPr>
              <w:rFonts w:ascii="Khmer MEF1" w:hAnsi="Khmer MEF1" w:cs="Khmer MEF1"/>
              <w:spacing w:val="6"/>
              <w:sz w:val="24"/>
              <w:szCs w:val="24"/>
              <w:cs/>
              <w:rPrChange w:id="12575" w:author="Sopheak" w:date="2023-08-03T07:0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76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577" w:author="Sopheak" w:date="2023-08-03T07:0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ឆ្នាំ២០២៣</w:t>
        </w:r>
        <w:r w:rsidR="00786AAA"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578" w:author="Sopheak" w:date="2023-08-03T07:0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79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580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</w:t>
        </w:r>
        <w:r w:rsidR="00786AAA" w:rsidRPr="00866A0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581" w:author="Sopheak Phorn" w:date="2023-07-28T14:0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រាយនាមប្រតិភូសវនកម្ម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82" w:author="Kem Sereyboth" w:date="2023-07-25T14:4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83" w:author="Kem Sereyboth" w:date="2023-07-25T14:4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786AAA" w:rsidRPr="004C146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2584" w:author="Kem Sereyboth" w:date="2023-07-25T14:4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សវនករទទួលបន្ទុក ចុះថ្ងៃទី១៦ ខែមីនា ឆ្នាំ២០២៣</w:t>
        </w:r>
      </w:ins>
      <w:ins w:id="12585" w:author="Kem Sereiboth" w:date="2022-09-15T16:40:00Z">
        <w:del w:id="12586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87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</w:delText>
          </w:r>
        </w:del>
      </w:ins>
      <w:ins w:id="12588" w:author="LENOVO" w:date="2022-10-02T09:03:00Z">
        <w:del w:id="12589" w:author="Kem Sereyboth" w:date="2023-06-27T15:45:00Z">
          <w:r w:rsidR="007337AC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90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91" w:author="Kem Sereiboth" w:date="2022-09-15T16:40:00Z">
        <w:del w:id="12592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93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១២៦/២២ អ.ស.ផ. ស្តីពីបញ្ជីរាយនាម</w:delText>
          </w:r>
        </w:del>
      </w:ins>
      <w:ins w:id="12594" w:author="LENOVO" w:date="2022-10-02T09:04:00Z">
        <w:del w:id="12595" w:author="Kem Sereyboth" w:date="2023-06-27T15:45:00Z">
          <w:r w:rsidR="00B65EF9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96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97" w:author="Kem Sereiboth" w:date="2022-09-15T16:40:00Z">
        <w:del w:id="12598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99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ប្រតិភូសវនកម្ម និងសវនករទទួលបន្ទុកលើ </w:delText>
          </w:r>
          <w:r w:rsidRPr="004C1468" w:rsidDel="00206A01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2600" w:author="Kem Sereyboth" w:date="2023-07-25T14:44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  <w:del w:id="12601" w:author="Kem Sereyboth" w:date="2023-06-27T15:46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602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03" w:author="Kem Sereyboth" w:date="2023-06-27T15:46:00Z">
        <w:r w:rsidR="00206A01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04" w:author="Kem Sereyboth" w:date="2023-07-25T14:4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605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06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607" w:author="Un Seakamey" w:date="2022-09-23T08:23:00Z">
        <w:del w:id="12608" w:author="LENOVO" w:date="2022-10-02T09:04:00Z">
          <w:r w:rsidR="007069CB" w:rsidRPr="004C1468" w:rsidDel="001C5936">
            <w:rPr>
              <w:rFonts w:ascii="Khmer MEF1" w:hAnsi="Khmer MEF1" w:cs="Khmer MEF1"/>
              <w:spacing w:val="-12"/>
              <w:sz w:val="24"/>
              <w:szCs w:val="24"/>
              <w:rPrChange w:id="12609" w:author="Kem Sereyboth" w:date="2023-07-25T14:44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610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11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ត្រូវបានតែងតាំងជា</w:t>
        </w:r>
        <w:del w:id="12612" w:author="User" w:date="2022-09-22T10:36:00Z">
          <w:r w:rsidRPr="004C1468" w:rsidDel="00A22FAB">
            <w:rPr>
              <w:rFonts w:ascii="Khmer MEF1" w:hAnsi="Khmer MEF1" w:cs="Khmer MEF1"/>
              <w:spacing w:val="-12"/>
              <w:sz w:val="24"/>
              <w:szCs w:val="24"/>
              <w:cs/>
              <w:rPrChange w:id="12613" w:author="Kem Sereyboth" w:date="2023-07-25T14:4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2614" w:author="User" w:date="2022-09-22T10:36:00Z">
        <w:r w:rsidR="00A22FAB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15" w:author="Kem Sereyboth" w:date="2023-07-25T14:4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សមាជិក</w:t>
        </w:r>
      </w:ins>
      <w:ins w:id="12616" w:author="User" w:date="2022-09-27T20:39:00Z">
        <w:r w:rsidR="00DE66C3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17" w:author="Kem Sereyboth" w:date="2023-07-25T14:44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</w:rPr>
            </w:rPrChange>
          </w:rPr>
          <w:t>ប្រតិភូសវនកម្ម</w:t>
        </w:r>
      </w:ins>
      <w:ins w:id="12618" w:author="Sopheak" w:date="2023-08-03T07:07:00Z">
        <w:r w:rsidR="00AC4971">
          <w:rPr>
            <w:rFonts w:ascii="Khmer MEF1" w:hAnsi="Khmer MEF1" w:cs="Khmer MEF1" w:hint="cs"/>
            <w:spacing w:val="-12"/>
            <w:sz w:val="24"/>
            <w:szCs w:val="24"/>
            <w:cs/>
          </w:rPr>
          <w:t xml:space="preserve"> </w:t>
        </w:r>
        <w:r w:rsidR="00AC4971" w:rsidRPr="00554F1A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និងជា</w:t>
        </w:r>
        <w:r w:rsidR="00AC4971" w:rsidRPr="00554F1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​​​​​​​​</w:t>
        </w:r>
        <w:r w:rsidR="00AC4971" w:rsidRPr="00554F1A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សវនករទទួលបន្ទុក</w:t>
        </w:r>
      </w:ins>
      <w:ins w:id="12619" w:author="LENOVO" w:date="2022-10-02T09:05:00Z">
        <w:del w:id="12620" w:author="Kem Sereyboth" w:date="2023-06-27T15:49:00Z">
          <w:r w:rsidR="001C5936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621" w:author="Kem Sereyboth" w:date="2023-07-25T14:4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22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23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ស</w:t>
        </w:r>
      </w:ins>
      <w:ins w:id="12624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25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626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27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ម្រា</w:t>
        </w:r>
      </w:ins>
      <w:ins w:id="12628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29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630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631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rPrChange w:id="12632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rPrChange w:id="12633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ធ្វើសវនកម្មក្នុងការិយ</w:t>
        </w:r>
        <w:r w:rsidRPr="00E33574">
          <w:rPr>
            <w:rFonts w:ascii="Khmer MEF1" w:hAnsi="Khmer MEF1" w:cs="Khmer MEF1"/>
            <w:spacing w:val="8"/>
            <w:sz w:val="24"/>
            <w:szCs w:val="24"/>
            <w:cs/>
            <w:rPrChange w:id="12634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បរិច្ឆេទ</w:t>
        </w:r>
        <w:del w:id="12635" w:author="User" w:date="2022-10-04T13:21:00Z">
          <w:r w:rsidRPr="00E33574" w:rsidDel="003E27AC">
            <w:rPr>
              <w:rFonts w:ascii="Khmer MEF1" w:hAnsi="Khmer MEF1" w:cs="Khmer MEF1"/>
              <w:spacing w:val="4"/>
              <w:sz w:val="24"/>
              <w:szCs w:val="24"/>
              <w:cs/>
              <w:rPrChange w:id="1263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ឆ្នាំ</w:delText>
          </w:r>
        </w:del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637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២០២</w:t>
        </w:r>
        <w:del w:id="12638" w:author="Kem Sereyboth" w:date="2023-06-27T15:46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63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2640" w:author="Kem Sereyboth" w:date="2023-06-27T15:46:00Z">
        <w:r w:rsidR="00206A01" w:rsidRPr="00E3357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641" w:author="Kem Sereiboth" w:date="2022-09-15T16:39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642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នេះ។</w:t>
        </w:r>
      </w:ins>
    </w:p>
    <w:p w14:paraId="34D743C3" w14:textId="726E607D" w:rsidR="00B47A1B" w:rsidRPr="00E33574" w:rsidDel="00A311E5" w:rsidRDefault="00B47A1B">
      <w:pPr>
        <w:spacing w:after="0" w:line="223" w:lineRule="auto"/>
        <w:ind w:firstLine="720"/>
        <w:jc w:val="both"/>
        <w:rPr>
          <w:ins w:id="12643" w:author="User" w:date="2022-09-10T13:36:00Z"/>
          <w:del w:id="12644" w:author="Kem Sereiboth" w:date="2022-09-15T16:39:00Z"/>
          <w:rFonts w:ascii="Khmer MEF1" w:hAnsi="Khmer MEF1" w:cs="Khmer MEF1"/>
          <w:sz w:val="24"/>
          <w:szCs w:val="24"/>
          <w:lang w:val="ca-ES"/>
          <w:rPrChange w:id="12645" w:author="Kem Sereyboth" w:date="2023-07-19T16:59:00Z">
            <w:rPr>
              <w:ins w:id="12646" w:author="User" w:date="2022-09-10T13:36:00Z"/>
              <w:del w:id="12647" w:author="Kem Sereiboth" w:date="2022-09-15T16:3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648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649" w:author="User" w:date="2022-09-10T13:36:00Z">
        <w:del w:id="12650" w:author="Kem Sereiboth" w:date="2022-09-15T16:39:00Z"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65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65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-លោក សេង ឈាងឡាយ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6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ជាសមាជិក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5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rPrChange w:id="1265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5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65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65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ត្រូវបានតែងតាំងជាប្រធានការិយាល័យសវនកម្មទី១។ 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6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បានបញ្ចប់ការសិក្សាកម្រិតបរិញ្ញាបត្រនៅសកលវិទ្យាល័យ.........................។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6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6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6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6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66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Pr="00E33574" w:rsidDel="00A311E5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669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6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ត្រូវបានតែងតាំងជាសមាជិក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សវនកម្មសម្រាប់ការធ្វើសវនកម្មក្នុង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414F6E79" w14:textId="48904151" w:rsidR="00B47A1B" w:rsidRPr="00E33574" w:rsidRDefault="00B47A1B">
      <w:pPr>
        <w:spacing w:after="0" w:line="223" w:lineRule="auto"/>
        <w:ind w:firstLine="720"/>
        <w:jc w:val="both"/>
        <w:rPr>
          <w:ins w:id="12673" w:author="User" w:date="2022-09-10T13:36:00Z"/>
          <w:rFonts w:ascii="Khmer MEF1" w:hAnsi="Khmer MEF1" w:cs="Khmer MEF1"/>
          <w:sz w:val="24"/>
          <w:szCs w:val="24"/>
          <w:lang w:val="ca-ES"/>
          <w:rPrChange w:id="12674" w:author="Kem Sereyboth" w:date="2023-07-19T16:59:00Z">
            <w:rPr>
              <w:ins w:id="12675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676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677" w:author="User" w:date="2022-09-10T13:36:00Z"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2678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ឃ</w:t>
        </w:r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679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-លោកស្រី កែម សិរីបុត្រ </w:t>
        </w:r>
      </w:ins>
      <w:ins w:id="12680" w:author="User" w:date="2022-09-27T20:41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81" w:author="Sopheak" w:date="2023-08-03T07:08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អនុប្រធានការិយាល័យសវនកម្មទី១</w:t>
        </w:r>
      </w:ins>
      <w:ins w:id="12682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83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684" w:author="User" w:date="2022-10-05T16:04:00Z">
        <w:r w:rsidR="00E1459B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85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  <w:ins w:id="12686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87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សមាជិកប្រតិភូសវនកម្ម</w:t>
        </w:r>
      </w:ins>
      <w:ins w:id="12688" w:author="Sopheak" w:date="2023-08-03T07:08:00Z">
        <w:r w:rsidR="00AC4971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89" w:author="Sopheak" w:date="2023-08-03T07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690" w:author="User" w:date="2022-09-27T20:42:00Z">
        <w:del w:id="12691" w:author="Sopheak" w:date="2023-08-03T07:07:00Z">
          <w:r w:rsidR="00DE66C3"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92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12693" w:author="User" w:date="2022-09-10T13:36:00Z">
        <w:del w:id="12694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95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2696" w:author="Kem Sereyboth" w:date="2023-07-25T14:44:00Z">
        <w:del w:id="12697" w:author="Sopheak" w:date="2023-08-03T07:07:00Z">
          <w:r w:rsidR="007E312C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</w:delText>
          </w:r>
          <w:r w:rsidR="00BD2ADE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​​​​​</w:delText>
          </w:r>
        </w:del>
      </w:ins>
      <w:ins w:id="12698" w:author="User" w:date="2022-09-10T13:36:00Z">
        <w:del w:id="12699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700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rPrChange w:id="12701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  <w:r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12702" w:author="Sopheak Phorn" w:date="2023-07-28T09:1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12703" w:author="User" w:date="2022-09-29T10:29:00Z"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704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  <w:cs/>
              </w:rPr>
            </w:rPrChange>
          </w:rPr>
          <w:t>យោងតាមប្រកាសលេខ០១១ អ.ស.ហ.ប្រក</w:t>
        </w:r>
        <w:r w:rsidR="00C27F6F" w:rsidRPr="00AC4971">
          <w:rPr>
            <w:rFonts w:ascii="Khmer MEF1" w:hAnsi="Khmer MEF1" w:cs="Khmer MEF1"/>
            <w:spacing w:val="-2"/>
            <w:sz w:val="24"/>
            <w:szCs w:val="24"/>
            <w:lang w:val="ca-ES"/>
            <w:rPrChange w:id="12705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</w:rPr>
            </w:rPrChange>
          </w:rPr>
          <w:t xml:space="preserve"> </w:t>
        </w:r>
        <w:del w:id="12706" w:author="LENOVO" w:date="2022-10-02T09:06:00Z">
          <w:r w:rsidR="00C27F6F" w:rsidRPr="00AC4971" w:rsidDel="000D1420">
            <w:rPr>
              <w:rFonts w:ascii="Khmer MEF1" w:hAnsi="Khmer MEF1" w:cs="Khmer MEF1"/>
              <w:spacing w:val="-2"/>
              <w:sz w:val="24"/>
              <w:szCs w:val="24"/>
              <w:cs/>
              <w:rPrChange w:id="12707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708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ស្តីពីការតែងតាំងមន្រ្តីនៃអង្គភាពសវនកម្មផ្ទៃក្នុងនៃ</w:t>
        </w:r>
      </w:ins>
      <w:ins w:id="12709" w:author="LENOVO" w:date="2022-10-02T09:06:00Z">
        <w:r w:rsidR="000D1420" w:rsidRPr="00AC4971">
          <w:rPr>
            <w:rFonts w:ascii="Khmer MEF1" w:hAnsi="Khmer MEF1" w:cs="Khmer MEF1"/>
            <w:spacing w:val="-2"/>
            <w:sz w:val="24"/>
            <w:szCs w:val="24"/>
            <w:cs/>
            <w:rPrChange w:id="12710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0D1420" w:rsidRPr="00AC497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12711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12712" w:author="User" w:date="2022-09-29T10:29:00Z">
        <w:del w:id="12713" w:author="LENOVO" w:date="2022-10-02T09:06:00Z">
          <w:r w:rsidR="00C27F6F" w:rsidRPr="00E33574" w:rsidDel="000D1420">
            <w:rPr>
              <w:rFonts w:ascii="Khmer MEF1" w:hAnsi="Khmer MEF1" w:cs="Khmer MEF1"/>
              <w:spacing w:val="-8"/>
              <w:sz w:val="24"/>
              <w:szCs w:val="24"/>
              <w:cs/>
              <w:rPrChange w:id="127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អាជ្ញាធរសេវាហិរញ្ញវត្ថុមិនមែនធនាគារ</w:delText>
          </w:r>
        </w:del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715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716" w:author="User" w:date="2022-09-27T20:43:00Z"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717" w:author="Kem Sereyboth" w:date="2023-07-19T16:59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លោកស្រី</w:t>
        </w:r>
        <w:del w:id="12718" w:author="LENOVO" w:date="2022-10-02T09:06:00Z">
          <w:r w:rsidR="00DE66C3" w:rsidRPr="00E33574" w:rsidDel="000D14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271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720" w:author="Kem Sereyboth" w:date="2023-07-19T16:5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ត្រូវបានតែងតាំងជាអនុប្រធានការិយាល័យសវនកម្មទី១ </w:t>
        </w:r>
      </w:ins>
      <w:ins w:id="12721" w:author="User" w:date="2022-09-29T10:30:00Z"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722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នៃនាយកដ្ឋាន</w:t>
        </w:r>
      </w:ins>
      <w:ins w:id="12723" w:author="User" w:date="2022-10-02T22:42:00Z">
        <w:del w:id="12724" w:author="Sopheak" w:date="2023-08-03T07:08:00Z">
          <w:r w:rsidR="002931FC" w:rsidRPr="00E33574" w:rsidDel="00AC4971">
            <w:rPr>
              <w:rFonts w:ascii="Khmer MEF1" w:hAnsi="Khmer MEF1" w:cs="Khmer MEF1"/>
              <w:spacing w:val="-6"/>
              <w:sz w:val="24"/>
              <w:szCs w:val="24"/>
              <w:cs/>
              <w:rPrChange w:id="127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726" w:author="User" w:date="2022-09-29T10:30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727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</w:t>
        </w:r>
      </w:ins>
      <w:ins w:id="12728" w:author="User" w:date="2022-09-29T10:31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729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វនកម្មទី១</w:t>
        </w:r>
      </w:ins>
      <w:ins w:id="12730" w:author="sakaria fa" w:date="2022-09-13T22:08:00Z">
        <w:del w:id="12731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32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ប្រកាសលេខ ០១១ អ.ស.</w:delText>
          </w:r>
        </w:del>
      </w:ins>
      <w:ins w:id="12733" w:author="sakaria fa" w:date="2022-09-13T22:09:00Z">
        <w:del w:id="12734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35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ហ.ប្រក</w:delText>
          </w:r>
        </w:del>
      </w:ins>
      <w:ins w:id="12736" w:author="Un Seakamey" w:date="2022-09-22T17:57:00Z">
        <w:del w:id="12737" w:author="User" w:date="2022-09-29T10:29:00Z">
          <w:r w:rsidR="00397F33" w:rsidRPr="007E312C" w:rsidDel="00C27F6F">
            <w:rPr>
              <w:rFonts w:ascii="Khmer MEF1" w:hAnsi="Khmer MEF1" w:cs="Khmer MEF1"/>
              <w:spacing w:val="-10"/>
              <w:sz w:val="24"/>
              <w:szCs w:val="24"/>
              <w:rPrChange w:id="12738" w:author="Kem Sereyboth" w:date="2023-07-25T14:45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739" w:author="sakaria fa" w:date="2022-09-13T22:09:00Z">
        <w:del w:id="12740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41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ចុះថ្ងៃទី២៦ ខែតុលា ឆ្នាំ២០២១ ស្តីពីការ</w:delText>
          </w:r>
        </w:del>
      </w:ins>
      <w:ins w:id="12742" w:author="sakaria fa" w:date="2022-09-13T22:10:00Z">
        <w:del w:id="12743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44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តែង</w:delText>
          </w:r>
        </w:del>
      </w:ins>
      <w:ins w:id="12745" w:author="sakaria fa" w:date="2022-09-13T22:09:00Z">
        <w:del w:id="12746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47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តាំង</w:delText>
          </w:r>
        </w:del>
      </w:ins>
      <w:ins w:id="12748" w:author="sakaria fa" w:date="2022-09-13T22:10:00Z">
        <w:del w:id="12749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50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មន្រ្តីនៃអង្គភាពសវនកម្មផ្ទៃក្នុងនៃអាជ្ញាធរសេវាហិរញ្ញវត្ថុមិនមែនធនាគារ</w:delText>
          </w:r>
        </w:del>
      </w:ins>
      <w:ins w:id="12751" w:author="User" w:date="2022-09-10T13:36:00Z">
        <w:del w:id="12752" w:author="sakaria fa" w:date="2022-09-12T22:21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753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</w:delText>
          </w:r>
        </w:del>
        <w:del w:id="12754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755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លេខ</w:delText>
          </w:r>
        </w:del>
        <w:del w:id="12756" w:author="sakaria fa" w:date="2022-09-12T22:22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757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............</w:delText>
          </w:r>
        </w:del>
        <w:del w:id="12758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759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7E312C" w:rsidDel="00EC3D6A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12760" w:author="Kem Sereyboth" w:date="2023-07-25T14:4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12761" w:author="sakaria fa" w:date="2022-09-13T22:07:00Z">
        <w:del w:id="12762" w:author="User" w:date="2022-09-27T20:43:00Z">
          <w:r w:rsidR="006078A4" w:rsidRPr="007E312C" w:rsidDel="00DE66C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763" w:author="Kem Sereyboth" w:date="2023-07-25T14:45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ស្រី</w:delText>
          </w:r>
        </w:del>
      </w:ins>
      <w:ins w:id="12764" w:author="User" w:date="2022-09-10T13:36:00Z"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765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។ លោកស្រី</w:t>
        </w:r>
        <w:del w:id="12766" w:author="LENOVO" w:date="2022-10-02T09:07:00Z">
          <w:r w:rsidRPr="007E312C" w:rsidDel="009D6AAC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767" w:author="Kem Sereyboth" w:date="2023-07-25T14:45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768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បាន</w:t>
        </w:r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69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បញ្ចប់ការសិក្សាកម្រិតបរិញ្ញាបត្រ</w:t>
        </w:r>
      </w:ins>
      <w:ins w:id="12770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71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ផ្នែកធនាគារនិងហ</w:t>
        </w:r>
      </w:ins>
      <w:ins w:id="12772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73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ិ</w:t>
        </w:r>
      </w:ins>
      <w:ins w:id="12774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75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រ</w:t>
        </w:r>
        <w:del w:id="12776" w:author="User" w:date="2022-09-19T15:44:00Z">
          <w:r w:rsidR="00E52D53" w:rsidRPr="00AC4971" w:rsidDel="00530C49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77" w:author="Sopheak" w:date="2023-08-03T07:0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78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ញ្ញវត្ថុ </w:t>
        </w:r>
      </w:ins>
      <w:ins w:id="12779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80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នៅស</w:t>
        </w:r>
      </w:ins>
      <w:ins w:id="12781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82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12783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84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កលវិទ្យាល័</w:t>
        </w:r>
      </w:ins>
      <w:ins w:id="12785" w:author="Kem Sereyboth" w:date="2023-07-25T14:45:00Z">
        <w:r w:rsidR="007E31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86" w:author="Sopheak" w:date="2023-08-03T07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787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88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  <w:del w:id="12789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90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........................</w:delText>
          </w:r>
        </w:del>
      </w:ins>
      <w:ins w:id="12791" w:author="sakaria fa" w:date="2022-09-12T22:20:00Z">
        <w:r w:rsidR="005119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92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ជាតិគ្រប់គ្រង</w:t>
        </w:r>
      </w:ins>
      <w:ins w:id="12793" w:author="User" w:date="2022-09-10T13:36:00Z">
        <w:del w:id="12794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95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96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។ </w:t>
        </w:r>
      </w:ins>
      <w:ins w:id="12797" w:author="Kem Sereyboth" w:date="2023-07-25T14:38:00Z">
        <w:r w:rsidR="00786AAA" w:rsidRPr="00AC4971">
          <w:rPr>
            <w:rFonts w:ascii="Khmer MEF1" w:hAnsi="Khmer MEF1" w:cs="Khmer MEF1"/>
            <w:spacing w:val="-2"/>
            <w:sz w:val="24"/>
            <w:szCs w:val="24"/>
            <w:cs/>
            <w:rPrChange w:id="12798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799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លិខិតបញ្ជា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800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801" w:author="Sopheak Phorn" w:date="2023-07-28T14:08:00Z">
        <w:r w:rsidR="00866A04" w:rsidRPr="00AC4971">
          <w:rPr>
            <w:rFonts w:ascii="Khmer MEF1" w:hAnsi="Khmer MEF1" w:cs="Khmer MEF1"/>
            <w:sz w:val="24"/>
            <w:szCs w:val="24"/>
            <w:cs/>
            <w:rPrChange w:id="12802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៣</w:t>
        </w:r>
      </w:ins>
      <w:ins w:id="12803" w:author="Kem Sereyboth" w:date="2023-07-25T14:38:00Z">
        <w:del w:id="12804" w:author="Sopheak Phorn" w:date="2023-07-28T14:08:00Z">
          <w:r w:rsidR="00786AAA" w:rsidRPr="00AC4971" w:rsidDel="00866A04">
            <w:rPr>
              <w:rFonts w:ascii="Khmer MEF1" w:hAnsi="Khmer MEF1" w:cs="Khmer MEF1"/>
              <w:sz w:val="24"/>
              <w:szCs w:val="24"/>
              <w:cs/>
              <w:rPrChange w:id="12805" w:author="Sopheak" w:date="2023-08-03T07:0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z w:val="24"/>
            <w:szCs w:val="24"/>
            <w:cs/>
            <w:rPrChange w:id="12806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807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</w:t>
        </w:r>
      </w:ins>
      <w:ins w:id="12808" w:author="Kem Sereyboth" w:date="2023-07-25T14:44:00Z">
        <w:r w:rsidR="007E312C" w:rsidRPr="00AC4971">
          <w:rPr>
            <w:rFonts w:ascii="Khmer MEF1" w:hAnsi="Khmer MEF1" w:cs="Khmer MEF1"/>
            <w:sz w:val="24"/>
            <w:szCs w:val="24"/>
            <w:lang w:val="ca-ES"/>
            <w:rPrChange w:id="12809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t>​​​</w:t>
        </w:r>
      </w:ins>
      <w:ins w:id="12810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811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២០២៣</w:t>
        </w:r>
        <w:r w:rsidR="00786AAA" w:rsidRPr="00AC4971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2812" w:author="Sopheak" w:date="2023-08-03T07:0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813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</w:t>
        </w:r>
      </w:ins>
      <w:ins w:id="12814" w:author="Kem Sereyboth" w:date="2023-07-25T14:45:00Z">
        <w:r w:rsidR="007E312C" w:rsidRPr="00AC4971">
          <w:rPr>
            <w:rFonts w:ascii="Khmer MEF1" w:hAnsi="Khmer MEF1" w:cs="Khmer MEF1"/>
            <w:sz w:val="24"/>
            <w:szCs w:val="24"/>
            <w:cs/>
            <w:rPrChange w:id="12815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816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rPrChange w:id="12817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ង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818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819" w:author="Kem Sereyboth" w:date="2023-06-27T15:47:00Z">
        <w:r w:rsidR="00206A01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2820" w:author="Kem Sereyboth" w:date="2023-07-19T16:5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821" w:author="User" w:date="2022-09-10T13:36:00Z">
        <w:del w:id="12822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</w:delText>
          </w:r>
        </w:del>
      </w:ins>
      <w:ins w:id="12824" w:author="Kem Sereiboth" w:date="2022-09-15T09:36:00Z">
        <w:del w:id="12825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លិខិតបញ្ជាបេសកកម្មលេខ</w:delText>
          </w:r>
        </w:del>
      </w:ins>
      <w:ins w:id="12827" w:author="LENOVO" w:date="2022-10-02T09:08:00Z">
        <w:del w:id="12828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30" w:author="Kem Sereiboth" w:date="2022-09-15T09:36:00Z">
        <w:del w:id="12831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3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១២</w:delText>
          </w:r>
        </w:del>
      </w:ins>
      <w:ins w:id="12833" w:author="Kem Sereiboth" w:date="2022-09-15T09:37:00Z">
        <w:del w:id="12834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3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2836" w:author="Kem Sereiboth" w:date="2022-09-15T09:36:00Z">
        <w:del w:id="12837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3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 អ.ស.ផ. និងលិខិតលេខ</w:delText>
          </w:r>
        </w:del>
      </w:ins>
      <w:ins w:id="12839" w:author="LENOVO" w:date="2022-10-02T09:08:00Z">
        <w:del w:id="12840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4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42" w:author="Kem Sereiboth" w:date="2022-09-15T09:36:00Z">
        <w:del w:id="12843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4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2845" w:author="Kem Sereiboth" w:date="2022-09-15T09:37:00Z">
        <w:del w:id="12846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4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២៦</w:delText>
          </w:r>
        </w:del>
      </w:ins>
      <w:ins w:id="12848" w:author="Kem Sereiboth" w:date="2022-09-15T09:36:00Z">
        <w:del w:id="12849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5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2851" w:author="Kem Sereiboth" w:date="2022-09-15T09:37:00Z">
        <w:del w:id="12852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5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54" w:author="Kem Sereiboth" w:date="2022-09-15T09:36:00Z">
        <w:del w:id="12855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5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អ.ស.ផ. ស្តីពីបញ្ជីរាយនាមប្រតិភូសវនកម្ម</w:delText>
          </w:r>
        </w:del>
      </w:ins>
      <w:ins w:id="12857" w:author="Kem Sereiboth" w:date="2022-09-15T09:37:00Z">
        <w:del w:id="12858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5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60" w:author="Kem Sereiboth" w:date="2022-09-15T09:36:00Z">
        <w:del w:id="12861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6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និងសវនករទទួលបន្ទុកលើ </w:delText>
          </w:r>
          <w:r w:rsidR="002A7AF9" w:rsidRPr="00E33574" w:rsidDel="00206A01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1286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2864" w:author="User" w:date="2022-09-10T13:36:00Z">
        <w:del w:id="12865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សេចក្តីសម្រេចលេខ ១២៦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8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8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871" w:author="Kem Sereyboth" w:date="2023-07-19T16:5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លោក</w:t>
        </w:r>
        <w:r w:rsidRPr="007E312C">
          <w:rPr>
            <w:rFonts w:ascii="Khmer MEF1" w:hAnsi="Khmer MEF1" w:cs="Khmer MEF1"/>
            <w:sz w:val="24"/>
            <w:szCs w:val="24"/>
            <w:cs/>
            <w:lang w:val="ca-ES"/>
            <w:rPrChange w:id="12872" w:author="Kem Sereyboth" w:date="2023-07-25T14:45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ស្រី</w:t>
        </w:r>
      </w:ins>
      <w:ins w:id="12873" w:author="Kem Sereyboth" w:date="2023-07-25T14:45:00Z">
        <w:r w:rsidR="007E312C" w:rsidRPr="007E312C">
          <w:rPr>
            <w:rFonts w:ascii="Khmer MEF1" w:hAnsi="Khmer MEF1" w:cs="Khmer MEF1"/>
            <w:sz w:val="24"/>
            <w:szCs w:val="24"/>
            <w:lang w:val="ca-ES"/>
            <w:rPrChange w:id="12874" w:author="Kem Sereyboth" w:date="2023-07-25T14:45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>​​​</w:t>
        </w:r>
      </w:ins>
      <w:ins w:id="12875" w:author="User" w:date="2022-09-10T13:36:00Z">
        <w:del w:id="12876" w:author="LENOVO" w:date="2022-10-02T09:08:00Z">
          <w:r w:rsidRPr="007E312C" w:rsidDel="009D6AA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877" w:author="Kem Sereyboth" w:date="2023-07-25T14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z w:val="24"/>
            <w:szCs w:val="24"/>
            <w:cs/>
            <w:rPrChange w:id="12878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ត្រូវ</w:t>
        </w:r>
      </w:ins>
      <w:ins w:id="12879" w:author="Un Seakamey" w:date="2022-10-03T17:36:00Z">
        <w:del w:id="12880" w:author="Kem Sereyboth" w:date="2023-06-27T15:47:00Z">
          <w:r w:rsidR="004E3FAF" w:rsidRPr="007E312C" w:rsidDel="00206A01">
            <w:rPr>
              <w:rFonts w:ascii="Khmer MEF1" w:hAnsi="Khmer MEF1" w:cs="Khmer MEF1"/>
              <w:sz w:val="24"/>
              <w:szCs w:val="24"/>
              <w:cs/>
              <w:rPrChange w:id="12881" w:author="Kem Sereyboth" w:date="2023-07-25T14:45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82" w:author="User" w:date="2022-09-10T13:36:00Z">
        <w:r w:rsidRPr="007E312C">
          <w:rPr>
            <w:rFonts w:ascii="Khmer MEF1" w:hAnsi="Khmer MEF1" w:cs="Khmer MEF1"/>
            <w:sz w:val="24"/>
            <w:szCs w:val="24"/>
            <w:cs/>
            <w:rPrChange w:id="12883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បាន</w:t>
        </w:r>
        <w:r w:rsidRPr="007E312C">
          <w:rPr>
            <w:rFonts w:ascii="Khmer MEF1" w:hAnsi="Khmer MEF1" w:cs="Khmer MEF1"/>
            <w:spacing w:val="-8"/>
            <w:sz w:val="24"/>
            <w:szCs w:val="24"/>
            <w:cs/>
            <w:rPrChange w:id="12884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តែងតាំង</w:t>
        </w:r>
      </w:ins>
      <w:ins w:id="12885" w:author="User" w:date="2022-09-27T20:45:00Z">
        <w:r w:rsidR="00BE244A" w:rsidRPr="007E312C">
          <w:rPr>
            <w:rFonts w:ascii="Khmer MEF1" w:hAnsi="Khmer MEF1" w:cs="Khmer MEF1"/>
            <w:spacing w:val="-8"/>
            <w:sz w:val="24"/>
            <w:szCs w:val="24"/>
            <w:cs/>
            <w:rPrChange w:id="12886" w:author="Kem Sereyboth" w:date="2023-07-25T14:46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</w:rPr>
            </w:rPrChange>
          </w:rPr>
          <w:t>សមាជិកប្រតិភូសវនកម្ម</w:t>
        </w:r>
        <w:del w:id="12887" w:author="Sopheak" w:date="2023-08-03T07:10:00Z">
          <w:r w:rsidR="00BE244A"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888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</w:delText>
          </w:r>
        </w:del>
      </w:ins>
      <w:ins w:id="12889" w:author="User" w:date="2022-09-10T13:36:00Z">
        <w:del w:id="12890" w:author="Sopheak" w:date="2023-08-03T07:10:00Z">
          <w:r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891" w:author="Kem Sereyboth" w:date="2023-07-25T14:46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ជាសវនករទទួលបន្ទុក</w:delText>
          </w:r>
        </w:del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92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សម្រាប់ការធ្វើសវនកម្មក្នុងការិ</w:t>
        </w:r>
      </w:ins>
      <w:ins w:id="12893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94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895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96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12897" w:author="User" w:date="2022-10-02T22:45:00Z">
        <w:del w:id="12898" w:author="Un Seakamey" w:date="2022-10-03T17:36:00Z">
          <w:r w:rsidR="002931FC" w:rsidRPr="007E312C" w:rsidDel="004E3FA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2899" w:author="Kem Sereyboth" w:date="2023-07-25T14:4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900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01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បរិ</w:t>
        </w:r>
      </w:ins>
      <w:ins w:id="12902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03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904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05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ច្ឆេទ</w:t>
        </w:r>
      </w:ins>
      <w:ins w:id="12906" w:author="Un Seakamey" w:date="2022-10-03T17:36:00Z">
        <w:del w:id="12907" w:author="Kem Sereyboth" w:date="2023-07-25T14:38:00Z">
          <w:r w:rsidR="004E3FAF" w:rsidRPr="007E312C" w:rsidDel="00786AA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90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909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10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២០</w:t>
        </w:r>
      </w:ins>
      <w:ins w:id="12911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12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12913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14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</w:t>
        </w:r>
      </w:ins>
      <w:ins w:id="12915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lang w:val="ca-ES"/>
            <w:rPrChange w:id="12916" w:author="Kem Sereyboth" w:date="2023-07-25T14:46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</w:ins>
      <w:ins w:id="12917" w:author="User" w:date="2022-09-10T13:36:00Z">
        <w:del w:id="12918" w:author="Kem Sereyboth" w:date="2023-06-27T15:47:00Z">
          <w:r w:rsidRPr="007E312C" w:rsidDel="00206A0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919" w:author="Kem Sereyboth" w:date="2023-07-25T14:4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2920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921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៣</w:t>
        </w:r>
      </w:ins>
      <w:ins w:id="12922" w:author="User" w:date="2022-09-10T13:36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12923" w:author="Kem Sereyboth" w:date="2023-07-19T16:5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នេះ។</w:t>
        </w:r>
      </w:ins>
    </w:p>
    <w:p w14:paraId="20428DA6" w14:textId="023CE750" w:rsidR="00875542" w:rsidRPr="00E33574" w:rsidRDefault="00064887">
      <w:pPr>
        <w:spacing w:after="0" w:line="240" w:lineRule="auto"/>
        <w:ind w:firstLine="720"/>
        <w:jc w:val="both"/>
        <w:rPr>
          <w:ins w:id="12924" w:author="User" w:date="2022-09-10T13:36:00Z"/>
          <w:rFonts w:ascii="Khmer MEF1" w:hAnsi="Khmer MEF1" w:cs="Khmer MEF1"/>
          <w:spacing w:val="-6"/>
          <w:sz w:val="24"/>
          <w:szCs w:val="24"/>
          <w:rPrChange w:id="12925" w:author="Kem Sereyboth" w:date="2023-07-19T16:59:00Z">
            <w:rPr>
              <w:ins w:id="12926" w:author="User" w:date="2022-09-10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2927" w:author="Kem Sereyboth" w:date="2023-06-21T16:17:00Z">
          <w:pPr>
            <w:spacing w:after="0" w:line="228" w:lineRule="auto"/>
            <w:jc w:val="both"/>
          </w:pPr>
        </w:pPrChange>
      </w:pPr>
      <w:ins w:id="12928" w:author="Un Seakamey" w:date="2022-09-23T08:26:00Z">
        <w:del w:id="12929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0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កញ្ញា</w:delText>
          </w:r>
        </w:del>
      </w:ins>
      <w:ins w:id="12931" w:author="Un Seakamey" w:date="2022-09-23T08:27:00Z">
        <w:del w:id="12932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3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934" w:author="Un Seakamey" w:date="2022-09-23T08:26:00Z">
        <w:del w:id="12935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6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ជាមន្រ្តីជាប់កិច្ចសន្យានៅការិយាល័យសវនកម្មទី</w:delText>
          </w:r>
        </w:del>
      </w:ins>
      <w:ins w:id="12937" w:author="Un Seakamey" w:date="2022-09-23T08:27:00Z">
        <w:del w:id="12938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9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2940" w:author="Un Seakamey" w:date="2022-09-23T08:26:00Z">
        <w:del w:id="12941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42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នៃ នាយកដ្ឋានសវនកម្មទី១។</w:delText>
          </w:r>
        </w:del>
      </w:ins>
      <w:ins w:id="12943" w:author="Un Seakamey" w:date="2022-09-23T08:27:00Z">
        <w:del w:id="12944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945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946" w:author="Kem Sereiboth" w:date="2022-09-20T10:20:00Z">
        <w:del w:id="12947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4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 ១១៨/២២ អ.ស.ផ ចុះថ្ងៃទី២ ខែមិថុនា ឆ្នាំ២០២២ ស្តីពីលទ្ធផលស្ថាពរនៃការប្រឡងប្រជែងជ្រើសរើសមន្ត្រីលក្ខន្តិកៈរបស់អាជ្ញាធរសេវាហិរញ្ញវត្ថុមិនមែនធនាគារ ឱ្យចូលបម្រើការងារនៅអង្គភាពសវនកម្មផ្ទៃក្នុងនៃអាជ្ញាធរសេវាហិរញ្ញវត្ថុមិនមែនធនាគារ ។</w:delText>
          </w:r>
        </w:del>
      </w:ins>
      <w:ins w:id="12949" w:author="Kem Sereiboth" w:date="2022-09-20T10:21:00Z">
        <w:del w:id="12950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51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ចាត់តាំង</w:delText>
          </w:r>
        </w:del>
      </w:ins>
      <w:ins w:id="12952" w:author="Kem Sereiboth" w:date="2022-09-15T09:03:00Z">
        <w:del w:id="12953" w:author="User" w:date="2022-09-29T10:31:00Z">
          <w:r w:rsidR="00E52D53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54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ផ្នែកគណនេយ្យនិងហិរញ្ញវត្ថុ </w:delText>
          </w:r>
        </w:del>
      </w:ins>
      <w:ins w:id="12955" w:author="User" w:date="2022-09-27T20:56:00Z">
        <w:del w:id="12956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57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12958" w:author="User" w:date="2022-09-27T20:57:00Z">
        <w:del w:id="12959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6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ពីនេះ នៅក្នុងជំនួបនៃកិច្ចប្រជុំ</w:delText>
          </w:r>
        </w:del>
      </w:ins>
      <w:ins w:id="12961" w:author="User" w:date="2022-09-27T20:58:00Z">
        <w:del w:id="12962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63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បើកជាមួយ ន.ស.ស. ឯកឧត្ដមប្រធាន</w:delText>
          </w:r>
        </w:del>
      </w:ins>
      <w:ins w:id="12964" w:author="User" w:date="2022-09-27T20:59:00Z">
        <w:del w:id="12965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ប្រតិភូ បាន</w:delText>
          </w:r>
        </w:del>
      </w:ins>
      <w:ins w:id="12966" w:author="User" w:date="2022-09-27T21:00:00Z">
        <w:del w:id="12967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6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</w:ins>
      <w:ins w:id="12969" w:author="User" w:date="2022-10-03T06:28:00Z">
        <w:del w:id="12970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71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បញ្ចូល</w:delText>
          </w:r>
        </w:del>
      </w:ins>
      <w:ins w:id="12972" w:author="User" w:date="2022-10-03T06:29:00Z">
        <w:del w:id="12973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74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2975" w:author="User" w:date="2022-09-27T21:01:00Z">
        <w:del w:id="12976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77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2978" w:author="User" w:date="2022-09-27T21:39:00Z">
        <w:del w:id="12979" w:author="Kem Sereyboth" w:date="2023-07-19T17:01:00Z">
          <w:r w:rsidR="00E679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8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កម្មសិក្សា</w:delText>
          </w:r>
          <w:r w:rsidR="00E172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81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១រូប គឺ </w:delText>
          </w:r>
        </w:del>
      </w:ins>
      <w:ins w:id="12982" w:author="Kem Sereyboth" w:date="2023-07-19T17:01:00Z">
        <w:r w:rsidR="00F55550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983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ង-</w:t>
        </w:r>
      </w:ins>
      <w:ins w:id="12984" w:author="Sopheak Phorn" w:date="2023-07-28T14:09:00Z">
        <w:r w:rsidR="008121E8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985" w:author="Sopheak Phorn" w:date="2023-07-28T14:09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  <w:lang w:val="ca-ES"/>
              </w:rPr>
            </w:rPrChange>
          </w:rPr>
          <w:t>លោក ភាន់ សុភាក់</w:t>
        </w:r>
      </w:ins>
      <w:ins w:id="12986" w:author="User" w:date="2022-09-27T21:39:00Z">
        <w:del w:id="12987" w:author="Sopheak Phorn" w:date="2023-07-28T14:09:00Z">
          <w:r w:rsidR="00E17297" w:rsidRPr="008121E8" w:rsidDel="008121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988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កញ្ញា អ៊ុន សៀកម៉ី</w:delText>
          </w:r>
        </w:del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89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ជា</w:t>
        </w:r>
      </w:ins>
      <w:ins w:id="12990" w:author="Kem Sereyboth" w:date="2023-07-19T17:02:00Z"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91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មន្រ្តីនៃ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92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ប្រធានការិយាល័យសវនកម្មទី១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93" w:author="Sopheak Phorn" w:date="2023-07-28T14:09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94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ជាសមាជិកប្រតិភូសវនកម្ម</w:t>
        </w:r>
      </w:ins>
      <w:ins w:id="12995" w:author="User" w:date="2022-09-27T21:39:00Z">
        <w:del w:id="12996" w:author="Kem Sereyboth" w:date="2023-07-19T17:02:00Z">
          <w:r w:rsidR="00E17297" w:rsidRPr="008121E8" w:rsidDel="00F555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997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ជំនួយការសវនករទទួលបន្ទុក</w:delText>
          </w:r>
        </w:del>
      </w:ins>
      <w:ins w:id="12998" w:author="User" w:date="2022-09-27T21:40:00Z"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99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3000" w:author="LENOVO" w:date="2022-10-02T09:10:00Z">
        <w:r w:rsidR="001F59C0" w:rsidRPr="00956E9E">
          <w:rPr>
            <w:rFonts w:ascii="Khmer MEF1" w:hAnsi="Khmer MEF1" w:cs="Khmer MEF1"/>
            <w:sz w:val="24"/>
            <w:szCs w:val="24"/>
            <w:cs/>
            <w:lang w:val="ca-ES"/>
            <w:rPrChange w:id="13001" w:author="Kem Sereyboth" w:date="2023-07-25T14:46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002" w:author="LENOVO" w:date="2022-10-02T09:12:00Z">
        <w:del w:id="13003" w:author="Kem Sereyboth" w:date="2023-07-19T17:03:00Z"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rPrChange w:id="13004" w:author="Kem Sereyboth" w:date="2023-07-25T14:4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បច្ចុប្បន្ន កញ្ញា​ត្រូវ​បាន​តែង​តាំង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3005" w:author="Kem Sereyboth" w:date="2023-07-25T14:48:00Z">
                <w:rPr>
                  <w:rFonts w:ascii="Khmer MEF1" w:hAnsi="Khmer MEF1" w:cs="Khmer MEF1"/>
                  <w:spacing w:val="5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3006" w:author="Kem Sereyboth" w:date="2023-07-25T14:4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ជាមន្រ្តី​លក្ខន្តិកៈ​របស់​អាជ្ញាធរ​សេវាហិរញ្ញវត្ថុ​មិនមែន​ធនាគារ​ </w:delText>
          </w:r>
        </w:del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07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យោ</w:t>
        </w:r>
      </w:ins>
      <w:ins w:id="13008" w:author="Kem Sereyboth" w:date="2023-07-25T14:46:00Z">
        <w:r w:rsidR="00956E9E" w:rsidRPr="009D3AC6">
          <w:rPr>
            <w:rFonts w:ascii="Khmer MEF1" w:hAnsi="Khmer MEF1" w:cs="Khmer MEF1"/>
            <w:spacing w:val="2"/>
            <w:sz w:val="24"/>
            <w:szCs w:val="24"/>
            <w:lang w:val="ca-ES"/>
            <w:rPrChange w:id="13009" w:author="Kem Sereyboth" w:date="2023-07-25T14:48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13010" w:author="LENOVO" w:date="2022-10-02T09:12:00Z"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1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ងតាម​ប្រកាស​លេខ​ ០៤៣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3012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អ.ស.ហ. ប្រក ចុះ​ថ្ងៃ​ទី​២១ ខែ​កញ្ញា​ ឆ្នាំ​២០២២ 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3013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ស្ដីពីការទទួលស្គាល់​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4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មន្រ្តី​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5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លក្ខន្តិកៈ​របស់​អាជ្ញាធរ​សេវាហិរញ្ញវត្ថុ​មិនមែន​ធនាគារ​ 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</w:rPr>
          <w:t>​និងជាមន្រ្តី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ការិយាល័យសវនកម្មទី១ នៃនាយកដ្ឋាន</w:t>
        </w:r>
        <w:r w:rsidR="000B3645" w:rsidRPr="008121E8">
          <w:rPr>
            <w:rFonts w:ascii="Khmer MEF1" w:hAnsi="Khmer MEF1" w:cs="Khmer MEF1"/>
            <w:sz w:val="24"/>
            <w:szCs w:val="24"/>
            <w:cs/>
            <w:lang w:val="ca-ES"/>
            <w:rPrChange w:id="13016" w:author="Sopheak Phorn" w:date="2023-07-28T14:1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សវនកម្មទី១</w:t>
        </w:r>
      </w:ins>
      <w:ins w:id="13017" w:author="User" w:date="2022-09-27T21:44:00Z">
        <w:del w:id="13018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កញ្ញា</w:delText>
          </w:r>
        </w:del>
        <w:del w:id="13019" w:author="LENOVO" w:date="2022-10-02T09:10:00Z">
          <w:r w:rsidR="00E17297" w:rsidRPr="008121E8" w:rsidDel="001F59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02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ត្រ</w:delText>
          </w:r>
        </w:del>
      </w:ins>
      <w:ins w:id="13021" w:author="User" w:date="2022-09-27T21:45:00Z">
        <w:del w:id="13022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ូវបានតែងតាំង</w:delText>
          </w:r>
        </w:del>
      </w:ins>
      <w:ins w:id="13023" w:author="User" w:date="2022-09-27T21:46:00Z">
        <w:del w:id="13024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ជាមន្ត្រី</w:delText>
          </w:r>
        </w:del>
      </w:ins>
      <w:ins w:id="13025" w:author="User" w:date="2022-09-27T21:47:00Z">
        <w:del w:id="13026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កម្មសិក្សានៃការិយាសវនកម្មទី១ បន្ទាប់ពីទទួលបានលទ្ធផលជាប់ជាស្ថាពរជាមន្រ្តី</w:delText>
          </w:r>
        </w:del>
      </w:ins>
      <w:ins w:id="13027" w:author="User" w:date="2022-09-27T21:48:00Z">
        <w:del w:id="13028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លក្ខន្តិកៈនៃអាជ្ញាធរសេវាហិរញ្ញវត្ថុមិនមែនធនាគារ </w:delText>
          </w:r>
        </w:del>
      </w:ins>
      <w:ins w:id="13029" w:author="User" w:date="2022-09-27T21:49:00Z">
        <w:del w:id="1303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តាមប្រកាសលេខ១១៨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</w:rPr>
            <w:delText>/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២២ អ.ស.</w:delText>
          </w:r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ផ. ចុះថ្ងៃទី២ ខែមិថុនា ឆ្នាំ២០២២ ស្ដីពី </w:delText>
          </w:r>
        </w:del>
      </w:ins>
      <w:ins w:id="13031" w:author="User" w:date="2022-09-27T21:50:00Z">
        <w:del w:id="13032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លទ្ធផលជាប់ជាស្ថាពរនៃការប្រលងប្រជែងជ្រើសរើសមន្រ្តីលក្ខន្តិកៈនៃអង្គភាពសវនកម្មផ្</w:delText>
          </w:r>
        </w:del>
      </w:ins>
      <w:ins w:id="13033" w:author="User" w:date="2022-09-29T07:20:00Z">
        <w:del w:id="13034" w:author="LENOVO" w:date="2022-10-02T09:12:00Z">
          <w:r w:rsidR="00CF164B" w:rsidRPr="008121E8" w:rsidDel="000B3645">
            <w:rPr>
              <w:rFonts w:ascii="Khmer MEF1" w:hAnsi="Khmer MEF1" w:cs="Khmer MEF1"/>
              <w:sz w:val="24"/>
              <w:szCs w:val="24"/>
              <w:cs/>
              <w:rPrChange w:id="13035" w:author="Sopheak Phorn" w:date="2023-07-28T14:1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ទៃ</w:delText>
          </w:r>
        </w:del>
      </w:ins>
      <w:ins w:id="13036" w:author="User" w:date="2022-09-27T21:50:00Z">
        <w:del w:id="13037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ក្នុងនៃ </w:delText>
          </w:r>
        </w:del>
      </w:ins>
      <w:ins w:id="13038" w:author="User" w:date="2022-09-27T21:51:00Z">
        <w:del w:id="13039" w:author="LENOVO" w:date="2022-10-02T09:12:00Z">
          <w:r w:rsidR="00841825" w:rsidRPr="008121E8" w:rsidDel="000B3645">
            <w:rPr>
              <w:rFonts w:ascii="Khmer MEF1" w:hAnsi="Khmer MEF1" w:cs="Khmer MEF1"/>
              <w:b/>
              <w:bCs/>
              <w:sz w:val="24"/>
              <w:szCs w:val="24"/>
              <w:cs/>
              <w:rPrChange w:id="13040" w:author="Sopheak Phorn" w:date="2023-07-28T14:1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</w:rPr>
          <w:t xml:space="preserve">។ </w:t>
        </w:r>
      </w:ins>
      <w:ins w:id="13041" w:author="Sopheak Phorn" w:date="2023-07-28T14:10:00Z">
        <w:r w:rsidR="008121E8" w:rsidRPr="008121E8">
          <w:rPr>
            <w:rFonts w:ascii="Khmer MEF1" w:hAnsi="Khmer MEF1" w:cs="Khmer MEF1"/>
            <w:sz w:val="24"/>
            <w:szCs w:val="24"/>
            <w:cs/>
            <w:lang w:val="ca-ES"/>
            <w:rPrChange w:id="13042" w:author="Sopheak Phorn" w:date="2023-07-28T14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3043" w:author="User" w:date="2022-09-27T21:51:00Z">
        <w:del w:id="13044" w:author="Sopheak Phorn" w:date="2023-07-28T14:10:00Z">
          <w:r w:rsidR="00841825" w:rsidRPr="008121E8" w:rsidDel="008121E8">
            <w:rPr>
              <w:rFonts w:ascii="Khmer MEF1" w:hAnsi="Khmer MEF1" w:cs="Khmer MEF1"/>
              <w:sz w:val="24"/>
              <w:szCs w:val="24"/>
              <w:cs/>
              <w:lang w:val="ca-ES"/>
              <w:rPrChange w:id="13045" w:author="Sopheak Phorn" w:date="2023-07-28T14:10:00Z">
                <w:rPr>
                  <w:rFonts w:ascii="Khmer MEF1" w:hAnsi="Khmer MEF1" w:cs="Khmer MEF1"/>
                  <w:b/>
                  <w:bCs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</w:delText>
          </w:r>
        </w:del>
        <w:del w:id="13046" w:author="LENOVO" w:date="2022-10-02T09:13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  <w:rPrChange w:id="13047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  <w:lang w:val="ca-ES"/>
            <w:rPrChange w:id="13048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បានបញ្ចប់ការសិក្សា</w:t>
        </w:r>
      </w:ins>
      <w:ins w:id="13049" w:author="User" w:date="2022-10-05T16:08:00Z">
        <w:r w:rsidR="00642600" w:rsidRPr="008121E8">
          <w:rPr>
            <w:rFonts w:ascii="Khmer MEF1" w:hAnsi="Khmer MEF1" w:cs="Khmer MEF1"/>
            <w:sz w:val="24"/>
            <w:szCs w:val="24"/>
            <w:lang w:val="ca-ES"/>
            <w:rPrChange w:id="13050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51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និងទទួលបានសញ្</w:t>
        </w:r>
      </w:ins>
      <w:ins w:id="13052" w:author="User" w:date="2022-10-05T16:09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53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ញាបត្រថ្នាក់</w:t>
        </w:r>
      </w:ins>
      <w:ins w:id="13054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55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បរិញ្ញាបត្រ</w:t>
        </w:r>
      </w:ins>
      <w:ins w:id="13056" w:author="User" w:date="2022-10-05T16:10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57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highlight w:val="cyan"/>
                <w:cs/>
                <w:lang w:val="ca-ES"/>
              </w:rPr>
            </w:rPrChange>
          </w:rPr>
          <w:t>ជំនាញ</w:t>
        </w:r>
      </w:ins>
      <w:ins w:id="13058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59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គណនេយ្យ</w:t>
        </w:r>
        <w:del w:id="13060" w:author="Sopheak Phorn" w:date="2023-07-28T14:09:00Z">
          <w:r w:rsidR="00841825" w:rsidRPr="008121E8" w:rsidDel="008121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3061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62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នៅ</w:t>
        </w:r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63" w:author="Sopheak Phorn" w:date="2023-07-28T14:12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សាកលវិទ្យាល័យ</w:t>
        </w:r>
      </w:ins>
      <w:ins w:id="13064" w:author="Sopheak Phorn" w:date="2023-07-28T14:10:00Z">
        <w:r w:rsidR="008121E8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65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កម្ពុជា</w:t>
        </w:r>
      </w:ins>
      <w:ins w:id="13066" w:author="User" w:date="2022-09-27T21:51:00Z">
        <w:del w:id="13067" w:author="Sopheak Phorn" w:date="2023-07-28T14:10:00Z"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68" w:author="Sopheak Phorn" w:date="2023-07-28T14:12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សេដ្ឋកិច្ច</w:delText>
          </w:r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69" w:author="Sopheak Phorn" w:date="2023-07-28T14:12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70" w:author="Sopheak Phorn" w:date="2023-07-28T14:12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13071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72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073" w:author="Kem Sereyboth" w:date="2023-07-25T14:38:00Z"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74" w:author="Sopheak Phorn" w:date="2023-07-28T14:1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>បេសកកម្មលេខ ១០</w:t>
        </w:r>
      </w:ins>
      <w:ins w:id="13075" w:author="Sopheak Phorn" w:date="2023-07-28T14:09:00Z">
        <w:r w:rsidR="008121E8" w:rsidRPr="008121E8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3076" w:author="Kem Sereyboth" w:date="2023-07-25T14:38:00Z">
        <w:del w:id="13077" w:author="Sopheak Phorn" w:date="2023-07-28T14:09:00Z">
          <w:r w:rsidR="00786AAA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78" w:author="Sopheak Phorn" w:date="2023-07-28T14:12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</w:t>
        </w:r>
        <w:r w:rsidR="00786AAA" w:rsidRPr="00AD7B4E">
          <w:rPr>
            <w:rFonts w:ascii="Khmer MEF1" w:hAnsi="Khmer MEF1" w:cs="Khmer MEF1"/>
            <w:sz w:val="24"/>
            <w:szCs w:val="24"/>
            <w:cs/>
            <w:lang w:val="ca-ES"/>
            <w:rPrChange w:id="13079" w:author="Kem Sereyboth" w:date="2023-07-25T14:4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80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ឆ្នាំ២០២៣</w:t>
        </w:r>
        <w:r w:rsidR="00786AAA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3081" w:author="Sopheak" w:date="2023-08-03T07:1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rPrChange w:id="13082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83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 ចុះថ្ងៃទី១៦ ខែមីនា ឆ្នាំ២០២៣</w:t>
        </w:r>
      </w:ins>
      <w:ins w:id="13084" w:author="Kem Sereyboth" w:date="2023-06-27T15:50:00Z">
        <w:r w:rsidR="00206A01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85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086" w:author="Sopheak Phorn" w:date="2023-07-28T14:11:00Z">
        <w:r w:rsidR="008121E8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87" w:author="Sopheak" w:date="2023-08-03T07:1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3088" w:author="Kem Sereyboth" w:date="2023-06-27T15:50:00Z">
        <w:del w:id="13089" w:author="Sopheak Phorn" w:date="2023-07-28T14:11:00Z">
          <w:r w:rsidR="00206A01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90" w:author="Sopheak Phorn" w:date="2023-07-28T14:12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កញ្ញា</w:delText>
          </w:r>
        </w:del>
      </w:ins>
      <w:ins w:id="13091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2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highlight w:val="yellow"/>
                <w:cs/>
              </w:rPr>
            </w:rPrChange>
          </w:rPr>
          <w:t>ត្រូវបានតែងតាំងជាសមាជិកប្រតិភូសវនកម្ម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3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សម្រាប់ការធ្វើសវនកម្មក្នុងការិយ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4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highlight w:val="yellow"/>
                <w:cs/>
              </w:rPr>
            </w:rPrChange>
          </w:rPr>
          <w:t>បរិច្ឆេទ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5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២០២</w:t>
        </w:r>
      </w:ins>
      <w:ins w:id="13096" w:author="Kem Sereyboth" w:date="2023-06-27T15:49:00Z">
        <w:r w:rsidR="00206A01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7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៣</w:t>
        </w:r>
      </w:ins>
      <w:ins w:id="13098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99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 xml:space="preserve"> នេះ។</w:t>
        </w:r>
      </w:ins>
    </w:p>
    <w:p w14:paraId="6540B632" w14:textId="7609AE5B" w:rsidR="00F226D0" w:rsidRPr="00E33574" w:rsidDel="00B47A1B" w:rsidRDefault="0082772F">
      <w:pPr>
        <w:spacing w:after="120" w:line="240" w:lineRule="auto"/>
        <w:ind w:firstLine="720"/>
        <w:jc w:val="both"/>
        <w:rPr>
          <w:ins w:id="13100" w:author="Voeun Kuyeng" w:date="2022-08-31T11:06:00Z"/>
          <w:del w:id="13101" w:author="User" w:date="2022-09-10T13:36:00Z"/>
          <w:rFonts w:ascii="Khmer MEF1" w:hAnsi="Khmer MEF1" w:cs="Khmer MEF1"/>
          <w:sz w:val="24"/>
          <w:szCs w:val="24"/>
          <w:lang w:val="ca-ES"/>
        </w:rPr>
        <w:pPrChange w:id="13102" w:author="Un Seakamey" w:date="2022-09-23T09:01:00Z">
          <w:pPr>
            <w:spacing w:after="0" w:line="228" w:lineRule="auto"/>
            <w:jc w:val="both"/>
          </w:pPr>
        </w:pPrChange>
      </w:pPr>
      <w:ins w:id="13103" w:author="Kem Sereiboth" w:date="2022-09-19T11:38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  <w:ins w:id="13104" w:author="Voeun Kuyeng" w:date="2022-08-31T11:06:00Z">
        <w:del w:id="13105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310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ឈុន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សម្បត្តិ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3107" w:author="socheata.ol@hotmail.com" w:date="2022-09-02T15:23:00Z">
        <w:del w:id="13108" w:author="User" w:date="2022-09-10T13:36:00Z">
          <w:r w:rsidR="00A20153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អនុលោម</w:delText>
          </w:r>
        </w:del>
      </w:ins>
      <w:ins w:id="13109" w:author="Voeun Kuyeng" w:date="2022-08-31T11:06:00Z">
        <w:del w:id="13110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យោងតាមអនុក្រឹត្យលេខ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.......</w:delText>
          </w:r>
        </w:del>
      </w:ins>
      <w:ins w:id="13111" w:author="socheata.ol@hotmail.com" w:date="2022-09-02T15:23:00Z">
        <w:del w:id="13112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3113" w:author="Voeun Kuyeng" w:date="2022-08-31T11:06:00Z">
        <w:del w:id="13114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3115" w:author="socheata.ol@hotmail.com" w:date="2022-09-02T15:24:00Z">
        <w:del w:id="13116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3117" w:author="Voeun Kuyeng" w:date="2022-08-31T11:06:00Z">
        <w:del w:id="13118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.......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និង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អនុក្រឹត្យលេខ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</w:delText>
          </w:r>
        </w:del>
      </w:ins>
      <w:ins w:id="13119" w:author="Voeun Kuyeng" w:date="2022-09-06T17:32:00Z">
        <w:del w:id="13120" w:author="User" w:date="2022-09-10T13:36:00Z">
          <w:r w:rsidR="00050679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.....</w:delText>
          </w:r>
        </w:del>
      </w:ins>
      <w:ins w:id="13121" w:author="Voeun Kuyeng" w:date="2022-08-31T11:06:00Z">
        <w:del w:id="13122" w:author="User" w:date="2022-09-10T13:36:00Z"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312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ត្រូវបានតែងតាំងជាប្រធានអង្គភាពសវនកម្មផ្ទៃក្នុងនៃ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312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312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ដែលមានឋានៈ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និងបុព្វសិទ្ធិស្មើ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312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បន្ថែមលើមុខងារបច្ចុប្បន្ន។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3127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3128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ទទួលបាន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12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សញ្ញាបត្រជាន់ខ្ពស់ផ្នែកគ្រប់គ្រង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313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1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និងយុទ្ធសាស្រ្តពីសាកលវិទ្យាល័យលីយ៉ុង៣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313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1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នៃសាធារណៈរដ្ឋបារាំង។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13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យោងតាមសេចក្តីសម្រេចលេខ .......</w:delText>
          </w:r>
        </w:del>
      </w:ins>
      <w:ins w:id="13135" w:author="Voeun Kuyeng" w:date="2022-09-06T17:33:00Z">
        <w:del w:id="13136" w:author="User" w:date="2022-09-10T13:36:00Z">
          <w:r w:rsidR="00050679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....</w:delText>
          </w:r>
        </w:del>
      </w:ins>
      <w:ins w:id="13137" w:author="Voeun Kuyeng" w:date="2022-08-31T11:06:00Z">
        <w:del w:id="13138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13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អ.ស.ផ.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rPrChange w:id="1314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 ត្រូវបានតែងតាំងជា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</w:delText>
          </w:r>
        </w:del>
      </w:ins>
      <w:ins w:id="13141" w:author="Voeun Kuyeng" w:date="2022-09-06T17:33:00Z">
        <w:del w:id="13142" w:author="User" w:date="2022-09-10T13:36:00Z">
          <w:r w:rsidR="005932F5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143" w:author="socheata.ol@hotmail.com" w:date="2022-09-02T15:25:00Z">
        <w:del w:id="13144" w:author="User" w:date="2022-09-10T13:36:00Z">
          <w:r w:rsidR="00792A8E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</w:del>
      </w:ins>
      <w:ins w:id="13145" w:author="Voeun Kuyeng" w:date="2022-08-31T11:06:00Z">
        <w:del w:id="13146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3147" w:author="socheata.ol@hotmail.com" w:date="2022-09-02T15:25:00Z">
        <w:del w:id="13148" w:author="User" w:date="2022-09-10T13:36:00Z">
          <w:r w:rsidR="0058757B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14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3150" w:author="Voeun Kuyeng" w:date="2022-08-31T11:06:00Z">
        <w:del w:id="13151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7E9A7613" w14:textId="01D6A6E8" w:rsidR="00F226D0" w:rsidRPr="00E33574" w:rsidDel="00B47A1B" w:rsidRDefault="00F226D0">
      <w:pPr>
        <w:spacing w:after="120" w:line="240" w:lineRule="auto"/>
        <w:ind w:firstLine="720"/>
        <w:jc w:val="both"/>
        <w:rPr>
          <w:ins w:id="13152" w:author="Voeun Kuyeng" w:date="2022-08-31T11:06:00Z"/>
          <w:del w:id="13153" w:author="User" w:date="2022-09-10T13:36:00Z"/>
          <w:rFonts w:ascii="Khmer MEF1" w:hAnsi="Khmer MEF1" w:cs="Khmer MEF1"/>
          <w:sz w:val="24"/>
          <w:szCs w:val="24"/>
          <w:lang w:val="ca-ES"/>
        </w:rPr>
        <w:pPrChange w:id="13154" w:author="Un Seakamey" w:date="2022-09-23T09:01:00Z">
          <w:pPr>
            <w:spacing w:after="0" w:line="228" w:lineRule="auto"/>
            <w:jc w:val="both"/>
          </w:pPr>
        </w:pPrChange>
      </w:pPr>
      <w:ins w:id="13155" w:author="Voeun Kuyeng" w:date="2022-08-31T11:06:00Z">
        <w:del w:id="13156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315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15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-លោក/លោកស្រី/កញ្ញា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.............ជាអនុប្រធាន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ប្រតិភូ។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1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3160" w:author="socheata.ol@hotmail.com" w:date="2022-09-02T15:25:00Z">
        <w:del w:id="13161" w:author="User" w:date="2022-09-10T13:36:00Z">
          <w:r w:rsidR="00792A8E"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</w:delText>
          </w:r>
        </w:del>
      </w:ins>
      <w:ins w:id="13162" w:author="Voeun Kuyeng" w:date="2022-08-31T11:06:00Z">
        <w:del w:id="13163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316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16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លោក/</w:delText>
          </w:r>
          <w:r w:rsidRPr="00E33574" w:rsidDel="00B47A1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16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លោកស្រី/កញ្ញា ត្រូវបានតែងតាំងជាប្រធាន/អនុប្រធាននាយកដ្ឋានសវនកម្មទី.....។ លោក/លោកស្រី/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316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1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បានបញ្ចប់ការសិក្សាកម្រិត........នៅសកលវិទ្យាល័យ.........................។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rPrChange w:id="131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យោងតាមសេចក្តីសម្រេចលេខ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 ............</w:delText>
          </w:r>
          <w:r w:rsidRPr="00E33574" w:rsidDel="00B47A1B">
            <w:rPr>
              <w:rFonts w:ascii="Khmer MEF1" w:hAnsi="Khmer MEF1" w:cs="Khmer MEF1"/>
              <w:sz w:val="24"/>
              <w:szCs w:val="24"/>
            </w:rPr>
            <w:delText xml:space="preserve">​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 xml:space="preserve">អ.ស.ផ.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170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លោក/លោកស្រី/កញ្ញា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ត្រូវបានតែងតាំងជា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</w:delText>
          </w:r>
        </w:del>
      </w:ins>
      <w:ins w:id="13171" w:author="Voeun Kuyeng" w:date="2022-08-31T16:41:00Z">
        <w:del w:id="13172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</w:delText>
          </w:r>
        </w:del>
      </w:ins>
      <w:ins w:id="13173" w:author="Voeun Kuyeng" w:date="2022-09-06T17:34:00Z">
        <w:del w:id="13174" w:author="User" w:date="2022-09-10T13:36:00Z">
          <w:r w:rsidR="005932F5"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</w:delText>
          </w:r>
        </w:del>
      </w:ins>
      <w:ins w:id="13175" w:author="Voeun Kuyeng" w:date="2022-08-31T16:41:00Z">
        <w:del w:id="13176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...</w:delText>
          </w:r>
        </w:del>
      </w:ins>
      <w:ins w:id="13177" w:author="Voeun Kuyeng" w:date="2022-08-31T11:06:00Z">
        <w:del w:id="13178" w:author="User" w:date="2022-09-10T13:36:00Z"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........សម្រាប់ការធ្វើសវនកម្មក្នុង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ការិយបរិច្ឆេទឆ្នាំ</w:delText>
          </w:r>
        </w:del>
      </w:ins>
      <w:ins w:id="13179" w:author="socheata.ol@hotmail.com" w:date="2022-09-02T15:26:00Z">
        <w:del w:id="13180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</w:rPr>
            <w:delText>[</w:delText>
          </w:r>
        </w:del>
      </w:ins>
      <w:ins w:id="13181" w:author="Voeun Kuyeng" w:date="2022-08-31T11:06:00Z">
        <w:del w:id="13182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3183" w:author="socheata.ol@hotmail.com" w:date="2022-09-02T15:26:00Z">
        <w:del w:id="13184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  <w:ins w:id="13185" w:author="Voeun Kuyeng" w:date="2022-08-31T11:06:00Z">
        <w:del w:id="13186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2CF0C5F5" w14:textId="3219AF48" w:rsidR="00DB3AD8" w:rsidRPr="00E33574" w:rsidDel="00F226D0" w:rsidRDefault="00DB3AD8">
      <w:pPr>
        <w:spacing w:after="120" w:line="240" w:lineRule="auto"/>
        <w:ind w:firstLine="567"/>
        <w:jc w:val="both"/>
        <w:rPr>
          <w:del w:id="13187" w:author="Voeun Kuyeng" w:date="2022-08-31T11:06:00Z"/>
          <w:rFonts w:ascii="Khmer MEF2" w:hAnsi="Khmer MEF2" w:cs="Khmer MEF2"/>
          <w:sz w:val="24"/>
          <w:szCs w:val="24"/>
        </w:rPr>
        <w:pPrChange w:id="13188" w:author="Un Seakamey" w:date="2022-09-23T09:01:00Z">
          <w:pPr>
            <w:spacing w:after="0" w:line="240" w:lineRule="auto"/>
            <w:ind w:firstLine="567"/>
          </w:pPr>
        </w:pPrChange>
      </w:pPr>
      <w:del w:id="13189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</w:rPr>
          <w:delText>១.សេចក្តីសង្ខេប</w:delText>
        </w:r>
      </w:del>
    </w:p>
    <w:p w14:paraId="2BE720B8" w14:textId="7E2415F9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3190" w:author="Voeun Kuyeng" w:date="2022-07-06T15:57:00Z"/>
          <w:rFonts w:ascii="Khmer MEF1" w:hAnsi="Khmer MEF1" w:cs="Khmer MEF1"/>
          <w:spacing w:val="-12"/>
          <w:lang w:val="ca-ES"/>
          <w:rPrChange w:id="13191" w:author="Kem Sereyboth" w:date="2023-07-19T16:59:00Z">
            <w:rPr>
              <w:del w:id="13192" w:author="Voeun Kuyeng" w:date="2022-07-06T15:57:00Z"/>
              <w:rFonts w:ascii="Khmer MEF1" w:hAnsi="Khmer MEF1" w:cs="Khmer MEF1"/>
              <w:lang w:val="ca-ES"/>
            </w:rPr>
          </w:rPrChange>
        </w:rPr>
        <w:pPrChange w:id="13193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3194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95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េចក្តីសង្ខេបគឺជាការរាយការណ៍អំពីធាតុសំខាន់ៗលើលទ្ធផលនៃការធ្វើសវនកម្មរបស់អង្គភាពសវនកម្មផ្ទៃក្នុងនៃ អ.ស.ហ. តាមសវនដ្ឋាននីមួយៗ។ សេចក្តីសង្ខេបជាផ្នែកមួយដ៏សំខាន់នៃរបាយការណ៍ ហើយក៏ជាផ្នែកដែលថ្នាក់ដឹកនាំ</w:delText>
        </w:r>
        <w:r w:rsidR="00B96E6C" w:rsidRPr="00E33574" w:rsidDel="005E5CDD">
          <w:rPr>
            <w:rFonts w:ascii="Khmer MEF1" w:hAnsi="Khmer MEF1" w:cs="Khmer MEF1"/>
            <w:spacing w:val="-12"/>
            <w:cs/>
            <w:lang w:val="ca-ES"/>
            <w:rPrChange w:id="1319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9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និងភាគីពាក់ព័ន្ធនានា អានច្រើនបំផុត។ សេចក្តីសង្ខេបគួរតែឆ្លុះបញ្ចាំងឲ្យបានពេញលេញ និងត្រឹមត្រូវតាមខ្លឹមសារសំខាន់ៗនៃតួរបាយការណ៍ ទន្ទឹមគ្នានេះ សេចក្តីសង្ខេប ត្រូវធ្វើឲ្យបានច្បាស់លាស់ និងមានតុល្យភាព។ ​</w:delText>
        </w:r>
      </w:del>
    </w:p>
    <w:p w14:paraId="5CDF0F14" w14:textId="07E5663E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3198" w:author="Voeun Kuyeng" w:date="2022-07-06T15:57:00Z"/>
          <w:rFonts w:ascii="Khmer MEF1" w:hAnsi="Khmer MEF1" w:cs="Khmer MEF1"/>
          <w:spacing w:val="-12"/>
          <w:lang w:val="ca-ES"/>
          <w:rPrChange w:id="13199" w:author="Kem Sereyboth" w:date="2023-07-19T16:59:00Z">
            <w:rPr>
              <w:del w:id="13200" w:author="Voeun Kuyeng" w:date="2022-07-06T15:57:00Z"/>
              <w:rFonts w:ascii="Khmer MEF1" w:hAnsi="Khmer MEF1" w:cs="Khmer MEF1"/>
              <w:lang w:val="ca-ES"/>
            </w:rPr>
          </w:rPrChange>
        </w:rPr>
        <w:pPrChange w:id="1320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02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203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delText>សេចក្តីសង្ខេបអាចសរសេរជាប្រយោគបច្ចុប្បន្នកាលឬអតីតកាលទៅតាមអ្វីដែលបានចង់សរសេរប្រាប់។ ប្រយោគបច្ចុប្បន្នកាលគួរត្រូវបានប្រើសម្រាប់សេចក្តីថ្លែងសំខាន់ៗ។</w:delText>
        </w:r>
        <w:r w:rsidR="00FF7926" w:rsidRPr="00E33574" w:rsidDel="005E5CDD">
          <w:rPr>
            <w:rFonts w:ascii="Khmer MEF1" w:hAnsi="Khmer MEF1" w:cs="Khmer MEF1"/>
            <w:spacing w:val="-12"/>
            <w:cs/>
            <w:lang w:val="ca-ES"/>
            <w:rPrChange w:id="1320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សេចក្តីសង្ខេបអាចបញ្ចូលនូវ មាតិកាដូចខាងក្រោម៖</w:delText>
        </w:r>
      </w:del>
    </w:p>
    <w:p w14:paraId="7452631B" w14:textId="4CE1A0BE" w:rsidR="00FF7926" w:rsidRPr="00E33574" w:rsidDel="003A664A" w:rsidRDefault="00FF7926">
      <w:pPr>
        <w:pStyle w:val="NormalWeb"/>
        <w:spacing w:before="0" w:beforeAutospacing="0" w:after="120" w:afterAutospacing="0"/>
        <w:ind w:firstLine="720"/>
        <w:jc w:val="both"/>
        <w:rPr>
          <w:del w:id="13205" w:author="Voeun Kuyeng" w:date="2022-07-15T14:59:00Z"/>
          <w:rFonts w:ascii="Khmer MEF1" w:hAnsi="Khmer MEF1" w:cs="Khmer MEF1"/>
          <w:spacing w:val="-12"/>
          <w:lang w:val="ca-ES"/>
          <w:rPrChange w:id="13206" w:author="Kem Sereyboth" w:date="2023-07-19T16:59:00Z">
            <w:rPr>
              <w:del w:id="13207" w:author="Voeun Kuyeng" w:date="2022-07-15T14:59:00Z"/>
              <w:rFonts w:ascii="Khmer MEF1" w:hAnsi="Khmer MEF1" w:cs="Khmer MEF1"/>
              <w:b/>
              <w:bCs/>
              <w:lang w:val="ca-ES"/>
            </w:rPr>
          </w:rPrChange>
        </w:rPr>
        <w:pPrChange w:id="1320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09" w:author="Voeun Kuyeng" w:date="2022-07-15T14:59:00Z"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3210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</w:delText>
        </w:r>
        <w:r w:rsidRPr="00E33574" w:rsidDel="003A664A">
          <w:rPr>
            <w:rFonts w:ascii="Khmer MEF1" w:hAnsi="Khmer MEF1" w:cs="Khmer MEF1"/>
            <w:spacing w:val="-12"/>
            <w:lang w:val="ca-ES"/>
            <w:rPrChange w:id="13211" w:author="Kem Sereyboth" w:date="2023-07-19T16:59:00Z">
              <w:rPr>
                <w:rFonts w:ascii="Khmer MEF1" w:hAnsi="Khmer MEF1" w:cs="Khmer MEF1"/>
                <w:b/>
                <w:bCs/>
                <w:lang w:val="ca-ES"/>
              </w:rPr>
            </w:rPrChange>
          </w:rPr>
          <w:delText>-</w:delText>
        </w:r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321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សាវតា</w:delText>
        </w:r>
      </w:del>
    </w:p>
    <w:p w14:paraId="4F2B62CD" w14:textId="313E03FF" w:rsidR="009D7888" w:rsidRPr="00E33574" w:rsidDel="005E5CDD" w:rsidRDefault="009D7888">
      <w:pPr>
        <w:pStyle w:val="NormalWeb"/>
        <w:spacing w:before="0" w:beforeAutospacing="0" w:after="120" w:afterAutospacing="0"/>
        <w:ind w:firstLine="720"/>
        <w:jc w:val="both"/>
        <w:rPr>
          <w:del w:id="13213" w:author="Voeun Kuyeng" w:date="2022-07-06T15:56:00Z"/>
          <w:rFonts w:ascii="Khmer MEF1" w:hAnsi="Khmer MEF1" w:cs="Khmer MEF1"/>
          <w:spacing w:val="-12"/>
          <w:lang w:val="ca-ES"/>
          <w:rPrChange w:id="13214" w:author="Kem Sereyboth" w:date="2023-07-19T16:59:00Z">
            <w:rPr>
              <w:del w:id="13215" w:author="Voeun Kuyeng" w:date="2022-07-06T15:56:00Z"/>
              <w:rFonts w:ascii="Khmer MEF1" w:hAnsi="Khmer MEF1" w:cs="Khmer MEF1"/>
              <w:color w:val="0070C0"/>
              <w:lang w:val="ca-ES"/>
            </w:rPr>
          </w:rPrChange>
        </w:rPr>
        <w:pPrChange w:id="1321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17" w:author="Voeun Kuyeng" w:date="2022-07-06T15:56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218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យោងតាមច្បាប់ស្តីពីការរៀបចំនិងការប្រព្រឹត្តទៅនៃអាជ្ញាធរសេវាហិរញ្ញវត្ថុមិនមែនធនា​គា​​រ និងអនុ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19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-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220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ក្រឹត្យស្ដីពីការរៀបចំនិងការប្រព្រឹត្តទៅរបស់អង្គភាពក្រោមឱវាទរបស់អាជ្ញាធរសេវាហិរញ្ញវត្ថុមិនមែនធនាគារ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221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222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223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224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 ត្រូវបានបង្កើតឡើង។ ដើម្បីធានាបានការអនុវត្តការងារប្រកបដោយប្រសិទ្ធភាព ស្របតាមច្បាប់ និងអនុក្រឹត្យខាងលើអាជ្ញាធរសេវាហិរញ្ញវត្ថុមិនមែនធនា​គា​​រ បានដាក់ចេញនូវ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2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ប្រកាសលេខ 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26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2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អ.ស.ហ.ប្រ.ក. ចុះថ្ងៃទី​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2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2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​ ខែ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30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3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ឆ្នាំ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3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23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ស្ដីពីការរៀបចំ និងការប្រព្រឹត្តទៅនៃនាយកដ្ឋាន និងអង្គភាពក្រោមឱវាទរបស់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3234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[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3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សវនដ្ឋាន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3236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]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23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17B0F1C8" w14:textId="38B36394" w:rsidR="00FF7926" w:rsidRPr="00E33574" w:rsidDel="00F226D0" w:rsidRDefault="002043B8">
      <w:pPr>
        <w:pStyle w:val="NormalWeb"/>
        <w:spacing w:before="0" w:beforeAutospacing="0" w:after="120" w:afterAutospacing="0"/>
        <w:ind w:firstLine="720"/>
        <w:jc w:val="both"/>
        <w:rPr>
          <w:del w:id="13238" w:author="Voeun Kuyeng" w:date="2022-08-31T11:06:00Z"/>
          <w:rFonts w:ascii="Khmer MEF1" w:hAnsi="Khmer MEF1" w:cs="Khmer MEF1"/>
          <w:spacing w:val="-2"/>
          <w:lang w:val="ca-ES"/>
          <w:rPrChange w:id="13239" w:author="Kem Sereyboth" w:date="2023-07-19T16:59:00Z">
            <w:rPr>
              <w:del w:id="13240" w:author="Voeun Kuyeng" w:date="2022-08-31T11:06:00Z"/>
              <w:rFonts w:ascii="Khmer MEF1" w:hAnsi="Khmer MEF1" w:cs="Khmer MEF1"/>
              <w:lang w:val="ca-ES"/>
            </w:rPr>
          </w:rPrChange>
        </w:rPr>
        <w:pPrChange w:id="1324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42" w:author="Voeun Kuyeng" w:date="2022-08-31T11:06:00Z">
        <w:r w:rsidRPr="00E33574" w:rsidDel="00F226D0">
          <w:rPr>
            <w:rFonts w:ascii="Khmer MEF1" w:hAnsi="Khmer MEF1" w:cs="Khmer MEF1"/>
            <w:spacing w:val="-12"/>
            <w:cs/>
            <w:lang w:val="ca-ES"/>
            <w:rPrChange w:id="1324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</w:delText>
        </w:r>
      </w:del>
      <w:del w:id="13244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4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នៃ</w:delText>
        </w:r>
      </w:del>
      <w:ins w:id="13246" w:author="Sethvannak Sam" w:date="2022-07-07T14:57:00Z">
        <w:del w:id="13247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32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del w:id="13249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5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ins w:id="13251" w:author="Sethvannak Sam" w:date="2022-07-07T14:57:00Z">
        <w:del w:id="13252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325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del w:id="13254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5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អ.ស.ហ. </w:delText>
        </w:r>
      </w:del>
      <w:del w:id="13256" w:author="Voeun Kuyeng" w:date="2022-08-31T11:06:00Z">
        <w:r w:rsidRPr="00E33574" w:rsidDel="00F226D0">
          <w:rPr>
            <w:rFonts w:ascii="Khmer MEF1" w:hAnsi="Khmer MEF1" w:cs="Khmer MEF1"/>
            <w:spacing w:val="-6"/>
            <w:cs/>
            <w:lang w:val="ca-ES"/>
            <w:rPrChange w:id="1325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បាន</w:delText>
        </w:r>
      </w:del>
      <w:del w:id="13258" w:author="Voeun Kuyeng" w:date="2022-07-25T11:10:00Z">
        <w:r w:rsidRPr="00E33574" w:rsidDel="008971F1">
          <w:rPr>
            <w:rFonts w:ascii="Khmer MEF1" w:hAnsi="Khmer MEF1" w:cs="Khmer MEF1"/>
            <w:spacing w:val="-6"/>
            <w:cs/>
            <w:lang w:val="ca-ES"/>
            <w:rPrChange w:id="1325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ត្រួតពិនិត្យ</w:delText>
        </w:r>
      </w:del>
      <w:del w:id="13260" w:author="Voeun Kuyeng" w:date="2022-07-25T11:13:00Z"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6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262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[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6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264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]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6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del w:id="13266" w:author="Voeun Kuyeng" w:date="2022-07-26T10:35:00Z">
        <w:r w:rsidRPr="00E33574" w:rsidDel="000562B7">
          <w:rPr>
            <w:rFonts w:ascii="Khmer MEF1" w:hAnsi="Khmer MEF1" w:cs="Khmer MEF1"/>
            <w:spacing w:val="-14"/>
            <w:cs/>
            <w:lang w:val="ca-ES"/>
            <w:rPrChange w:id="1326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សម្រាប់ការិយបរិច្ឆេទ</w:delText>
        </w:r>
      </w:del>
      <w:del w:id="13268" w:author="Voeun Kuyeng" w:date="2022-07-15T15:05:00Z">
        <w:r w:rsidR="00B96E6C" w:rsidRPr="00E33574" w:rsidDel="003A664A">
          <w:rPr>
            <w:rFonts w:ascii="Khmer MEF1" w:hAnsi="Khmer MEF1" w:cs="Khmer MEF1"/>
            <w:spacing w:val="-14"/>
            <w:cs/>
            <w:lang w:val="ca-ES"/>
            <w:rPrChange w:id="1326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</w:delText>
        </w:r>
      </w:del>
      <w:del w:id="13270" w:author="Voeun Kuyeng" w:date="2022-07-25T11:14:00Z">
        <w:r w:rsidR="00B96E6C" w:rsidRPr="00E33574" w:rsidDel="000D0761">
          <w:rPr>
            <w:rFonts w:ascii="Khmer MEF1" w:hAnsi="Khmer MEF1" w:cs="Khmer MEF1"/>
            <w:spacing w:val="-14"/>
            <w:cs/>
            <w:lang w:val="ca-ES"/>
            <w:rPrChange w:id="1327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</w:delText>
        </w:r>
      </w:del>
      <w:del w:id="13272" w:author="Voeun Kuyeng" w:date="2022-07-26T10:35:00Z">
        <w:r w:rsidR="00FC6E1B" w:rsidRPr="00E33574" w:rsidDel="000562B7">
          <w:rPr>
            <w:rFonts w:ascii="Khmer MEF1" w:hAnsi="Khmer MEF1" w:cs="Khmer MEF1"/>
            <w:spacing w:val="-14"/>
            <w:cs/>
            <w:lang w:val="ca-ES"/>
            <w:rPrChange w:id="1327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។ ការធ្វើសវនកម្ម</w:delText>
        </w:r>
      </w:del>
      <w:ins w:id="13274" w:author="Sethvannak Sam" w:date="2022-07-07T14:50:00Z">
        <w:del w:id="13275" w:author="Voeun Kuyeng" w:date="2022-08-16T10:43:00Z">
          <w:r w:rsidR="00A623FD" w:rsidRPr="00E33574" w:rsidDel="00A5467D">
            <w:rPr>
              <w:rFonts w:ascii="Khmer MEF1" w:hAnsi="Khmer MEF1" w:cs="Khmer MEF1"/>
              <w:spacing w:val="-14"/>
              <w:cs/>
              <w:lang w:val="ca-ES"/>
              <w:rPrChange w:id="1327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អនុលោមភាព</w:delText>
          </w:r>
        </w:del>
      </w:ins>
      <w:del w:id="13277" w:author="Voeun Kuyeng" w:date="2022-07-25T11:15:00Z">
        <w:r w:rsidR="00FC6E1B" w:rsidRPr="00E33574" w:rsidDel="000D0761">
          <w:rPr>
            <w:rFonts w:ascii="Khmer MEF1" w:hAnsi="Khmer MEF1" w:cs="Khmer MEF1"/>
            <w:spacing w:val="-14"/>
            <w:cs/>
            <w:lang w:val="ca-ES"/>
            <w:rPrChange w:id="1327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នេះ</w:delText>
        </w:r>
      </w:del>
      <w:del w:id="13279" w:author="Voeun Kuyeng" w:date="2022-08-31T11:06:00Z">
        <w:r w:rsidR="00FC6E1B" w:rsidRPr="00E33574" w:rsidDel="00F226D0">
          <w:rPr>
            <w:rFonts w:ascii="Khmer MEF1" w:hAnsi="Khmer MEF1" w:cs="Khmer MEF1"/>
            <w:spacing w:val="-14"/>
            <w:cs/>
            <w:lang w:val="ca-ES"/>
            <w:rPrChange w:id="1328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ជាផ្នែកមួយនៃផែនការប្រចាំឆ្នាំ (ឬជាការស៊ើបអង្កេតពិសេស</w:delText>
        </w:r>
      </w:del>
      <w:ins w:id="13281" w:author="Sethvannak Sam" w:date="2022-07-07T14:47:00Z">
        <w:del w:id="13282" w:author="Voeun Kuyeng" w:date="2022-08-31T11:06:00Z">
          <w:r w:rsidR="00725903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28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ការធ្វើសវនកម្ម</w:delText>
          </w:r>
        </w:del>
      </w:ins>
      <w:ins w:id="13284" w:author="Sethvannak Sam" w:date="2022-07-07T14:48:00Z">
        <w:del w:id="13285" w:author="Voeun Kuyeng" w:date="2022-08-31T11:06:00Z">
          <w:r w:rsidR="00A623FD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28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ដោយមិន</w:delText>
          </w:r>
          <w:r w:rsidR="00A623FD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28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បាន</w:delText>
          </w:r>
        </w:del>
      </w:ins>
      <w:ins w:id="13288" w:author="Sethvannak Sam" w:date="2022-07-07T14:47:00Z">
        <w:del w:id="13289" w:author="Voeun Kuyeng" w:date="2022-08-31T11:06:00Z">
          <w:r w:rsidR="00725903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329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ព្រាងទុក</w:delText>
          </w:r>
        </w:del>
      </w:ins>
      <w:del w:id="13291" w:author="Voeun Kuyeng" w:date="2022-08-31T11:06:00Z">
        <w:r w:rsidR="00FC6E1B" w:rsidRPr="00E33574" w:rsidDel="00F226D0">
          <w:rPr>
            <w:rFonts w:ascii="Khmer MEF1" w:hAnsi="Khmer MEF1" w:cs="Khmer MEF1"/>
            <w:spacing w:val="-2"/>
            <w:cs/>
            <w:lang w:val="ca-ES"/>
            <w:rPrChange w:id="1329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)</w:delText>
        </w:r>
        <w:r w:rsidR="00FC6E1B" w:rsidRPr="00E33574" w:rsidDel="00F226D0">
          <w:rPr>
            <w:rFonts w:ascii="Khmer MEF1" w:hAnsi="Khmer MEF1" w:cs="Khmer MEF1"/>
            <w:spacing w:val="-12"/>
            <w:cs/>
            <w:lang w:val="ca-ES"/>
            <w:rPrChange w:id="1329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="00FC6E1B" w:rsidRPr="00E33574" w:rsidDel="00F226D0">
          <w:rPr>
            <w:rFonts w:ascii="Khmer MEF1" w:hAnsi="Khmer MEF1" w:cs="Khmer MEF1"/>
            <w:cs/>
            <w:lang w:val="ca-ES"/>
          </w:rPr>
          <w:delText>របស់</w:delText>
        </w:r>
        <w:r w:rsidR="00FC6E1B" w:rsidRPr="00E33574" w:rsidDel="00F226D0">
          <w:rPr>
            <w:rFonts w:ascii="Khmer MEF1" w:hAnsi="Khmer MEF1" w:cs="Khmer MEF1"/>
            <w:spacing w:val="8"/>
            <w:cs/>
            <w:lang w:val="ca-ES"/>
            <w:rPrChange w:id="1329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អង្គភាពសវនកម្មផ្ទៃក្នុងនៃ អ.ស.ហ. ដែលទទួលបានការយល់ព្រមពី</w:delText>
        </w:r>
      </w:del>
      <w:ins w:id="13295" w:author="Sethvannak Sam" w:date="2022-07-07T14:56:00Z">
        <w:del w:id="13296" w:author="Voeun Kuyeng" w:date="2022-08-31T11:06:00Z">
          <w:r w:rsidR="000D4741" w:rsidRPr="00E33574" w:rsidDel="00F226D0">
            <w:rPr>
              <w:rFonts w:ascii="Khmer MEF1" w:hAnsi="Khmer MEF1" w:cs="Khmer MEF1"/>
              <w:spacing w:val="8"/>
              <w:cs/>
              <w:lang w:val="ca-ES"/>
              <w:rPrChange w:id="1329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298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</w:delText>
          </w:r>
        </w:del>
        <w:del w:id="13299" w:author="Voeun Kuyeng" w:date="2022-07-08T10:02:00Z">
          <w:r w:rsidR="000D4741" w:rsidRPr="00E33574" w:rsidDel="0068369B">
            <w:rPr>
              <w:rFonts w:ascii="Khmer MEF2" w:hAnsi="Khmer MEF2" w:cs="Khmer MEF2"/>
              <w:spacing w:val="8"/>
              <w:cs/>
              <w:lang w:val="ca-ES"/>
              <w:rPrChange w:id="13300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br/>
          </w:r>
        </w:del>
        <w:del w:id="13301" w:author="Voeun Kuyeng" w:date="2022-08-31T11:06:00Z"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302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អគ្គបណ្ឌិតសភាចារ្យ</w:delText>
          </w:r>
          <w:r w:rsidR="000D4741" w:rsidRPr="00E33574" w:rsidDel="00F226D0">
            <w:rPr>
              <w:rFonts w:ascii="Khmer MEF2" w:hAnsi="Khmer MEF2" w:cs="Khmer MEF2"/>
              <w:cs/>
              <w:lang w:val="ca-ES"/>
              <w:rPrChange w:id="13303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 xml:space="preserve">ឧបនាយករដ្ឋមន្ត្រី </w:delText>
          </w:r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30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និងជា</w:delText>
          </w:r>
        </w:del>
      </w:ins>
      <w:del w:id="13305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>ថ្នាក់ដឹកនាំជាន់ខ្ពស់។</w:delText>
        </w:r>
      </w:del>
      <w:ins w:id="13306" w:author="Sethvannak Sam" w:date="2022-07-07T14:55:00Z">
        <w:del w:id="13307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30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ប្រធានក្រុមប្រឹក្សា</w:delText>
          </w:r>
        </w:del>
        <w:del w:id="13309" w:author="Voeun Kuyeng" w:date="2022-07-08T10:03:00Z">
          <w:r w:rsidR="000D4741" w:rsidRPr="00E33574" w:rsidDel="0068369B">
            <w:rPr>
              <w:rFonts w:ascii="Khmer MEF1" w:hAnsi="Khmer MEF1" w:cs="Khmer MEF1"/>
              <w:cs/>
              <w:lang w:val="ca-ES"/>
              <w:rPrChange w:id="1331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del w:id="13311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 xml:space="preserve"> </w:delText>
        </w:r>
      </w:del>
      <w:ins w:id="13312" w:author="Sethvannak Sam" w:date="2022-07-07T14:55:00Z">
        <w:del w:id="13313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31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 xml:space="preserve">អ.ស.ហ. </w:delText>
          </w:r>
        </w:del>
      </w:ins>
      <w:del w:id="13315" w:author="Voeun Kuyeng" w:date="2022-07-25T11:15:00Z">
        <w:r w:rsidR="00FC6E1B" w:rsidRPr="00E33574" w:rsidDel="000D0761">
          <w:rPr>
            <w:rFonts w:ascii="Khmer MEF1" w:hAnsi="Khmer MEF1" w:cs="Khmer MEF1"/>
            <w:cs/>
            <w:lang w:val="ca-ES"/>
          </w:rPr>
          <w:delText>របាយការណ៍នេះមានព័ត៌មានលម្អិតអំពីលទ្ធផល</w:delText>
        </w:r>
        <w:r w:rsidR="00FC6E1B" w:rsidRPr="00E33574" w:rsidDel="000D0761">
          <w:rPr>
            <w:rFonts w:ascii="Khmer MEF1" w:hAnsi="Khmer MEF1" w:cs="Khmer MEF1"/>
            <w:spacing w:val="-2"/>
            <w:cs/>
            <w:lang w:val="ca-ES"/>
            <w:rPrChange w:id="1331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ការងារសវនកម្ម និងការផ្តល់អនុសាសន៍ក៏ដូចជាវិធានការរបស់ថ្នាក់គ្រប់គ្រងដែលបានឯកភាពគ្នា។</w:delText>
        </w:r>
      </w:del>
    </w:p>
    <w:p w14:paraId="68B01564" w14:textId="1CEAE4DB" w:rsidR="000A5C02" w:rsidRPr="00E33574" w:rsidDel="00D72DE6" w:rsidRDefault="005C138C">
      <w:pPr>
        <w:pStyle w:val="NormalWeb"/>
        <w:spacing w:before="0" w:beforeAutospacing="0" w:after="120" w:afterAutospacing="0"/>
        <w:ind w:firstLine="720"/>
        <w:jc w:val="both"/>
        <w:rPr>
          <w:del w:id="13317" w:author="Voeun Kuyeng" w:date="2022-08-18T14:49:00Z"/>
          <w:rFonts w:ascii="Khmer MEF1" w:hAnsi="Khmer MEF1" w:cs="Khmer MEF1"/>
          <w:spacing w:val="-6"/>
          <w:lang w:val="ca-ES"/>
        </w:rPr>
        <w:pPrChange w:id="1331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19" w:author="Voeun Kuyeng" w:date="2022-08-31T11:06:00Z">
        <w:r w:rsidRPr="00E33574" w:rsidDel="00F226D0">
          <w:rPr>
            <w:rFonts w:ascii="Khmer MEF1" w:hAnsi="Khmer MEF1" w:cs="Khmer MEF1"/>
            <w:spacing w:val="-4"/>
            <w:cs/>
            <w:lang w:val="ca-ES"/>
            <w:rPrChange w:id="13320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ខ-</w:delText>
        </w:r>
      </w:del>
      <w:del w:id="13321" w:author="Voeun Kuyeng" w:date="2022-07-15T15:01:00Z">
        <w:r w:rsidRPr="00E33574" w:rsidDel="003A664A">
          <w:rPr>
            <w:rFonts w:ascii="Khmer MEF1" w:hAnsi="Khmer MEF1" w:cs="Khmer MEF1"/>
            <w:spacing w:val="-4"/>
            <w:cs/>
            <w:lang w:val="ca-ES"/>
            <w:rPrChange w:id="1332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ហានិភ័យគន្លឹះ</w:delText>
        </w:r>
      </w:del>
      <w:ins w:id="13323" w:author="Sethvannak Sam" w:date="2022-07-26T15:07:00Z">
        <w:del w:id="13324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25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គោលបំណងវាយតម្លៃ</w:delText>
          </w:r>
        </w:del>
        <w:del w:id="13326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2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លើ</w:delText>
          </w:r>
        </w:del>
        <w:del w:id="13328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32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3330" w:author="Sethvannak Sam" w:date="2022-07-26T15:08:00Z">
        <w:del w:id="13331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332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</w:del>
        <w:del w:id="13333" w:author="Voeun Kuyeng" w:date="2022-08-18T15:08:00Z">
          <w:r w:rsidR="009E44C1" w:rsidRPr="00E33574" w:rsidDel="00312C6C">
            <w:rPr>
              <w:rFonts w:ascii="Khmer MEF1" w:hAnsi="Khmer MEF1" w:cs="Khmer MEF1"/>
              <w:spacing w:val="-6"/>
              <w:cs/>
              <w:lang w:val="ca-ES"/>
              <w:rPrChange w:id="1333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335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336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ស្របទៅតាម</w:delText>
          </w:r>
        </w:del>
        <w:del w:id="13337" w:author="Voeun Kuyeng" w:date="2022-08-18T14:43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38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លក្ខណៈវិនិច្ឆ័យ</w:delText>
          </w:r>
        </w:del>
        <w:del w:id="13339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340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  <w:del w:id="13341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42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មានចែងក្នុង</w:delText>
          </w:r>
        </w:del>
        <w:del w:id="13343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4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ច្បាប់ អនុក្រឹត្យ ប្រកាស បទប្បញ្ញត្តិ និងកិច្ចព្រ</w:delText>
          </w:r>
        </w:del>
      </w:ins>
      <w:ins w:id="13345" w:author="Sethvannak Sam" w:date="2022-07-26T15:09:00Z">
        <w:del w:id="13346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4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មព្រៀង</w:delText>
          </w:r>
        </w:del>
        <w:del w:id="13348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4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ដែលនៅ</w:delText>
          </w:r>
        </w:del>
        <w:del w:id="13350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5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ជាធរមាន</w:delText>
          </w:r>
        </w:del>
        <w:del w:id="13352" w:author="Voeun Kuyeng" w:date="2022-07-27T11:15:00Z">
          <w:r w:rsidR="009E44C1" w:rsidRPr="00E33574" w:rsidDel="002C2F09">
            <w:rPr>
              <w:rFonts w:ascii="Khmer MEF1" w:hAnsi="Khmer MEF1" w:cs="Khmer MEF1"/>
              <w:spacing w:val="-6"/>
              <w:cs/>
              <w:lang w:val="ca-ES"/>
              <w:rPrChange w:id="13353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354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55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របស់</w:delText>
          </w:r>
        </w:del>
      </w:ins>
      <w:ins w:id="13356" w:author="Sethvannak Sam" w:date="2022-07-26T15:11:00Z">
        <w:del w:id="13357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lang w:val="ca-ES"/>
              <w:rPrChange w:id="13358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lang w:val="ca-ES"/>
                </w:rPr>
              </w:rPrChange>
            </w:rPr>
            <w:delText>[</w:delText>
          </w:r>
        </w:del>
      </w:ins>
      <w:ins w:id="13359" w:author="Sethvannak Sam" w:date="2022-07-26T15:09:00Z">
        <w:del w:id="13360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6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362" w:author="Sethvannak Sam" w:date="2022-07-26T15:11:00Z">
        <w:del w:id="13363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rPrChange w:id="13364" w:author="Kem Sereyboth" w:date="2023-07-19T16:59:00Z">
                <w:rPr>
                  <w:rFonts w:ascii="Khmer MEF1" w:hAnsi="Khmer MEF1" w:cs="Khmer MEF1"/>
                  <w:spacing w:val="-6"/>
                  <w:highlight w:val="yellow"/>
                </w:rPr>
              </w:rPrChange>
            </w:rPr>
            <w:delText>]</w:delText>
          </w:r>
        </w:del>
      </w:ins>
      <w:ins w:id="13365" w:author="Sethvannak Sam" w:date="2022-07-26T15:09:00Z">
        <w:del w:id="13366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6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7A383994" w14:textId="08B5BB0C" w:rsidR="005C138C" w:rsidRPr="00E33574" w:rsidDel="005612E7" w:rsidRDefault="009F72FB">
      <w:pPr>
        <w:pStyle w:val="NormalWeb"/>
        <w:spacing w:before="0" w:beforeAutospacing="0" w:after="120" w:afterAutospacing="0"/>
        <w:ind w:firstLine="720"/>
        <w:jc w:val="both"/>
        <w:rPr>
          <w:del w:id="13368" w:author="Voeun Kuyeng" w:date="2022-07-20T10:53:00Z"/>
          <w:rFonts w:ascii="Khmer MEF1" w:hAnsi="Khmer MEF1" w:cs="Khmer MEF1"/>
          <w:lang w:val="ca-ES"/>
          <w:rPrChange w:id="13369" w:author="Kem Sereyboth" w:date="2023-07-19T16:59:00Z">
            <w:rPr>
              <w:del w:id="13370" w:author="Voeun Kuyeng" w:date="2022-07-20T10:53:00Z"/>
              <w:rFonts w:ascii="Khmer MEF1" w:hAnsi="Khmer MEF1" w:cs="Khmer MEF1"/>
              <w:b/>
              <w:bCs/>
              <w:lang w:val="ca-ES"/>
            </w:rPr>
          </w:rPrChange>
        </w:rPr>
        <w:pPrChange w:id="1337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372" w:author="Sethvannak Sam" w:date="2022-07-26T14:44:00Z">
        <w:del w:id="13373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374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</w:del>
      </w:ins>
      <w:ins w:id="13375" w:author="Sethvannak Sam" w:date="2022-07-26T14:43:00Z">
        <w:del w:id="13376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37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</w:delText>
          </w:r>
        </w:del>
      </w:ins>
    </w:p>
    <w:p w14:paraId="5A05DE3F" w14:textId="1D8E137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78" w:author="Voeun Kuyeng" w:date="2022-08-31T11:06:00Z"/>
          <w:rFonts w:ascii="Khmer MEF1" w:hAnsi="Khmer MEF1" w:cs="Khmer MEF1"/>
          <w:lang w:val="ca-ES"/>
        </w:rPr>
        <w:pPrChange w:id="13379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80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ជាទូទៅ ហានិភ័យអាចរាប់បញ្ចូលនូវៈ</w:delText>
        </w:r>
      </w:del>
    </w:p>
    <w:p w14:paraId="2E2BFDEA" w14:textId="4907FF1B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81" w:author="Voeun Kuyeng" w:date="2022-08-31T11:06:00Z"/>
          <w:rFonts w:ascii="Khmer MEF1" w:hAnsi="Khmer MEF1" w:cs="Khmer MEF1"/>
          <w:lang w:val="ca-ES"/>
        </w:rPr>
        <w:pPrChange w:id="13382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83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ហានិភ័យប្រតិបត្តិការៈ ជាហានិភ័យលើការបាត់បង់ ដែលជាលទ្ធផលបរាជ័យនៃដំណើរការមនុស្ស និងប្រប័ន្ធ ឬពីហេតុការណ៍ពីខាងក្រៅ។</w:delText>
        </w:r>
      </w:del>
    </w:p>
    <w:p w14:paraId="68B8CA7B" w14:textId="502E160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84" w:author="Voeun Kuyeng" w:date="2022-08-31T11:06:00Z"/>
          <w:rFonts w:ascii="Khmer MEF1" w:hAnsi="Khmer MEF1" w:cs="Khmer MEF1"/>
          <w:lang w:val="ca-ES"/>
        </w:rPr>
        <w:pPrChange w:id="13385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86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ហានិភ័យហិរញ្ញវត្ថុៈ ជាលទ្ធភាពដែលព័ត៌មានផ្នែកហិរញ្ញវត្ថុ ត្រូវបានរៀបចំឡើងមិនត្រឹមត្រូវ ដោយសារការសម្រចចិត្តរបស់ថ្នាក់ដឹកនាំពុំសមស្រប។</w:delText>
        </w:r>
      </w:del>
    </w:p>
    <w:p w14:paraId="143CADAC" w14:textId="11278F1A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87" w:author="Voeun Kuyeng" w:date="2022-07-20T11:11:00Z"/>
          <w:rFonts w:ascii="Khmer MEF1" w:hAnsi="Khmer MEF1" w:cs="Khmer MEF1"/>
          <w:lang w:val="ca-ES"/>
        </w:rPr>
        <w:pPrChange w:id="1338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89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ហានិភ័យអនុលោមភាព</w:delText>
        </w:r>
      </w:del>
      <w:ins w:id="13390" w:author="Sethvannak Sam" w:date="2022-07-07T15:03:00Z">
        <w:del w:id="13391" w:author="Voeun Kuyeng" w:date="2022-07-20T11:11:00Z">
          <w:r w:rsidR="00B862F7" w:rsidRPr="00E33574" w:rsidDel="00693258">
            <w:rPr>
              <w:rFonts w:ascii="Khmer MEF1" w:hAnsi="Khmer MEF1" w:cs="Khmer MEF1"/>
              <w:lang w:val="ca-ES"/>
            </w:rPr>
            <w:delText xml:space="preserve"> </w:delText>
          </w:r>
          <w:r w:rsidR="00B862F7" w:rsidRPr="00E33574" w:rsidDel="00693258">
            <w:rPr>
              <w:rFonts w:ascii="Khmer MEF1" w:hAnsi="Khmer MEF1" w:cs="Khmer MEF1"/>
              <w:lang w:val="ca-ES"/>
              <w:rPrChange w:id="13392" w:author="Kem Sereyboth" w:date="2023-07-19T16:59:00Z">
                <w:rPr>
                  <w:rFonts w:ascii="Khmer MEF1" w:hAnsi="Khmer MEF1" w:cs="Khmer MEF1"/>
                </w:rPr>
              </w:rPrChange>
            </w:rPr>
            <w:delText>:</w:delText>
          </w:r>
        </w:del>
      </w:ins>
      <w:del w:id="13393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ៈ ជាលទ្ធភាពដែលសកម្មភាពមិនអនុលោមតាមច្បាប់និងបទប្បញ្ញតិ្ត។</w:delText>
        </w:r>
      </w:del>
    </w:p>
    <w:p w14:paraId="76DF62EB" w14:textId="134CC286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ins w:id="13394" w:author="Sethvannak Sam" w:date="2022-07-07T15:04:00Z"/>
          <w:del w:id="13395" w:author="Voeun Kuyeng" w:date="2022-07-20T11:11:00Z"/>
          <w:rFonts w:ascii="Khmer MEF1" w:hAnsi="Khmer MEF1" w:cs="Khmer MEF1"/>
          <w:lang w:val="ca-ES"/>
        </w:rPr>
        <w:pPrChange w:id="1339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97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 xml:space="preserve">ដោយឡែកការងារសវនកម្មនៅ </w:delText>
        </w:r>
        <w:r w:rsidRPr="00E33574" w:rsidDel="00693258">
          <w:rPr>
            <w:rFonts w:ascii="Khmer MEF1" w:hAnsi="Khmer MEF1" w:cs="Khmer MEF1"/>
            <w:lang w:val="ca-ES"/>
          </w:rPr>
          <w:delText>[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693258">
          <w:rPr>
            <w:rFonts w:ascii="Khmer MEF1" w:hAnsi="Khmer MEF1" w:cs="Khmer MEF1"/>
            <w:lang w:val="ca-ES"/>
          </w:rPr>
          <w:delText>]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នេះ សវនករកំណត់បាននូវហានិភ័យមួយចំនួន ក្នុងនោះហានិភ័យគន្លឹះមាន</w:delText>
        </w:r>
      </w:del>
      <w:ins w:id="13398" w:author="Sethvannak Sam" w:date="2022-07-07T15:01:00Z">
        <w:del w:id="13399" w:author="Voeun Kuyeng" w:date="2022-07-20T11:11:00Z">
          <w:r w:rsidR="00645C69" w:rsidRPr="00E33574" w:rsidDel="00693258">
            <w:rPr>
              <w:rFonts w:ascii="Khmer MEF1" w:hAnsi="Khmer MEF1" w:cs="Khmer MEF1"/>
              <w:cs/>
              <w:lang w:val="ca-ES"/>
            </w:rPr>
            <w:delText>៖</w:delText>
          </w:r>
        </w:del>
      </w:ins>
      <w:del w:id="13400" w:author="Voeun Kuyeng" w:date="2022-07-07T10:14:00Z">
        <w:r w:rsidRPr="00E33574" w:rsidDel="00B26671">
          <w:rPr>
            <w:rFonts w:ascii="Khmer MEF1" w:hAnsi="Khmer MEF1" w:cs="Khmer MEF1"/>
            <w:cs/>
            <w:lang w:val="ca-ES"/>
          </w:rPr>
          <w:delText>ៈ</w:delText>
        </w:r>
      </w:del>
      <w:del w:id="13401" w:author="Voeun Kuyeng" w:date="2022-07-20T11:11:00Z">
        <w:r w:rsidR="00130D44" w:rsidRPr="00E33574" w:rsidDel="00693258">
          <w:rPr>
            <w:rFonts w:ascii="Khmer MEF1" w:hAnsi="Khmer MEF1" w:cs="Khmer MEF1"/>
            <w:cs/>
            <w:lang w:val="ca-ES"/>
          </w:rPr>
          <w:delText>​</w:delText>
        </w:r>
      </w:del>
    </w:p>
    <w:p w14:paraId="0FB54FDB" w14:textId="0B38B06C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ins w:id="13402" w:author="Sethvannak Sam" w:date="2022-07-07T15:04:00Z"/>
          <w:del w:id="13403" w:author="Voeun Kuyeng" w:date="2022-07-20T11:11:00Z"/>
          <w:rFonts w:ascii="Khmer MEF1" w:hAnsi="Khmer MEF1" w:cs="Khmer MEF1"/>
          <w:lang w:val="ca-ES"/>
        </w:rPr>
        <w:pPrChange w:id="13404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405" w:author="Sethvannak Sam" w:date="2022-07-07T15:04:00Z">
        <w:del w:id="13406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១.</w:delText>
          </w:r>
        </w:del>
      </w:ins>
      <w:ins w:id="13407" w:author="Sethvannak Sam" w:date="2022-07-07T15:05:00Z">
        <w:del w:id="13408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 ហានិភ័យគន្លឹះទី១</w:delText>
          </w:r>
        </w:del>
      </w:ins>
    </w:p>
    <w:p w14:paraId="156D1127" w14:textId="4EE6B5A9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del w:id="13409" w:author="Voeun Kuyeng" w:date="2022-07-20T11:11:00Z"/>
          <w:rFonts w:ascii="Khmer MEF1" w:hAnsi="Khmer MEF1" w:cs="Khmer MEF1"/>
          <w:lang w:val="ca-ES"/>
        </w:rPr>
        <w:pPrChange w:id="13410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411" w:author="Sethvannak Sam" w:date="2022-07-07T15:04:00Z">
        <w:del w:id="13412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២. </w:delText>
          </w:r>
        </w:del>
      </w:ins>
      <w:ins w:id="13413" w:author="Sethvannak Sam" w:date="2022-07-07T15:05:00Z">
        <w:del w:id="13414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ហានិភ័យគន្លឹះទី២</w:delText>
          </w:r>
        </w:del>
      </w:ins>
    </w:p>
    <w:p w14:paraId="72E2BD7D" w14:textId="7375D054" w:rsidR="00E34485" w:rsidRPr="00E33574" w:rsidDel="00693258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415" w:author="Voeun Kuyeng" w:date="2022-07-20T11:11:00Z"/>
          <w:rFonts w:ascii="Khmer MEF1" w:hAnsi="Khmer MEF1" w:cs="Khmer MEF1"/>
          <w:lang w:val="ca-ES"/>
        </w:rPr>
        <w:pPrChange w:id="1341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17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......................................................................................................................</w:delText>
        </w:r>
      </w:del>
    </w:p>
    <w:p w14:paraId="7F8C68CE" w14:textId="4DB8EDDF" w:rsidR="00B96E6C" w:rsidRPr="00E33574" w:rsidDel="00867579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418" w:author="Voeun Kuyeng" w:date="2022-07-20T11:35:00Z"/>
          <w:rFonts w:ascii="Khmer MEF1" w:hAnsi="Khmer MEF1" w:cs="Khmer MEF1"/>
          <w:lang w:val="ca-ES"/>
          <w:rPrChange w:id="13419" w:author="Kem Sereyboth" w:date="2023-07-19T16:59:00Z">
            <w:rPr>
              <w:del w:id="13420" w:author="Voeun Kuyeng" w:date="2022-07-20T11:35:00Z"/>
              <w:rFonts w:ascii="Khmer MEF1" w:hAnsi="Khmer MEF1" w:cs="Khmer MEF1"/>
              <w:b/>
              <w:bCs/>
              <w:sz w:val="10"/>
              <w:szCs w:val="10"/>
              <w:lang w:val="ca-ES"/>
            </w:rPr>
          </w:rPrChange>
        </w:rPr>
        <w:pPrChange w:id="1342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489DA58A" w14:textId="4223D2B7" w:rsidR="000B1AEA" w:rsidRPr="00E33574" w:rsidDel="00510156" w:rsidRDefault="0096508F">
      <w:pPr>
        <w:pStyle w:val="NormalWeb"/>
        <w:spacing w:before="0" w:beforeAutospacing="0" w:after="120" w:afterAutospacing="0"/>
        <w:ind w:firstLine="720"/>
        <w:jc w:val="both"/>
        <w:rPr>
          <w:del w:id="13422" w:author="Voeun Kuyeng" w:date="2022-07-19T16:25:00Z"/>
          <w:rFonts w:ascii="Khmer MEF1" w:hAnsi="Khmer MEF1" w:cs="Khmer MEF1"/>
          <w:lang w:val="ca-ES"/>
          <w:rPrChange w:id="13423" w:author="Kem Sereyboth" w:date="2023-07-19T16:59:00Z">
            <w:rPr>
              <w:del w:id="13424" w:author="Voeun Kuyeng" w:date="2022-07-19T16:25:00Z"/>
              <w:rFonts w:ascii="Khmer MEF1" w:hAnsi="Khmer MEF1" w:cs="Khmer MEF1"/>
              <w:b/>
              <w:bCs/>
              <w:lang w:val="ca-ES"/>
            </w:rPr>
          </w:rPrChange>
        </w:rPr>
        <w:pPrChange w:id="13425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426" w:author="Sethvannak Sam" w:date="2022-08-17T14:46:00Z">
        <w:del w:id="13427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2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បាននូវ</w:delText>
          </w:r>
        </w:del>
      </w:ins>
      <w:ins w:id="13429" w:author="Sethvannak Sam" w:date="2022-08-17T14:49:00Z">
        <w:del w:id="13430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31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រទទួលបន្ទុក</w:delText>
          </w:r>
        </w:del>
      </w:ins>
      <w:ins w:id="13432" w:author="Sethvannak Sam" w:date="2022-08-17T14:43:00Z">
        <w:del w:id="13433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3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</w:delText>
          </w:r>
        </w:del>
      </w:ins>
      <w:ins w:id="13435" w:author="Sethvannak Sam" w:date="2022-08-17T14:46:00Z">
        <w:del w:id="13436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3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កំណត់</w:delText>
          </w:r>
        </w:del>
      </w:ins>
      <w:ins w:id="13438" w:author="Sethvannak Sam" w:date="2022-08-17T14:51:00Z">
        <w:del w:id="13439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4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នូវ</w:delText>
          </w:r>
        </w:del>
      </w:ins>
      <w:del w:id="13441" w:author="Voeun Kuyeng" w:date="2022-07-08T10:05:00Z">
        <w:r w:rsidR="00810F61" w:rsidRPr="00E33574" w:rsidDel="0068369B">
          <w:rPr>
            <w:rFonts w:ascii="Khmer MEF1" w:hAnsi="Khmer MEF1" w:cs="Khmer MEF1"/>
            <w:cs/>
            <w:lang w:val="ca-ES"/>
            <w:rPrChange w:id="1344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ឃ</w:delText>
        </w:r>
      </w:del>
      <w:del w:id="13443" w:author="Voeun Kuyeng" w:date="2022-07-19T16:25:00Z">
        <w:r w:rsidR="000B1AEA" w:rsidRPr="00E33574" w:rsidDel="00510156">
          <w:rPr>
            <w:rFonts w:ascii="Khmer MEF1" w:hAnsi="Khmer MEF1" w:cs="Khmer MEF1"/>
            <w:cs/>
            <w:lang w:val="ca-ES"/>
            <w:rPrChange w:id="13444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.គោលបំណងសវនកម្ម និងការត្រួតពិនិត្យ</w:delText>
        </w:r>
      </w:del>
    </w:p>
    <w:p w14:paraId="62E47EF7" w14:textId="6895EE5F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45" w:author="Voeun Kuyeng" w:date="2022-07-19T16:25:00Z"/>
          <w:rFonts w:ascii="Khmer MEF1" w:hAnsi="Khmer MEF1" w:cs="Khmer MEF1"/>
          <w:lang w:val="ca-ES"/>
        </w:rPr>
        <w:pPrChange w:id="1344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47" w:author="Voeun Kuyeng" w:date="2022-07-19T16:25:00Z">
        <w:r w:rsidRPr="00E33574" w:rsidDel="00510156">
          <w:rPr>
            <w:rFonts w:ascii="Khmer MEF1" w:hAnsi="Khmer MEF1" w:cs="Khmer MEF1"/>
            <w:spacing w:val="8"/>
            <w:cs/>
            <w:lang w:val="ca-ES"/>
          </w:rPr>
          <w:delText>គោលបំណងសវនកម្មរួមគឺវាយតម្លៃ និងធ្វើឱ្យប្រសើឡើងនូវប្រសិទ្ធភាពនៃដំណើរការគ្រប់គ្រង</w:delText>
        </w:r>
        <w:r w:rsidRPr="00E33574" w:rsidDel="00510156">
          <w:rPr>
            <w:rFonts w:ascii="Khmer MEF1" w:hAnsi="Khmer MEF1" w:cs="Khmer MEF1"/>
            <w:spacing w:val="4"/>
            <w:cs/>
            <w:lang w:val="ca-ES"/>
          </w:rPr>
          <w:delText>ហានិភ័យ ដំណើរការត្រួតពិនិត្យ និងដំណើរការអភិបាលកិច្ចក្នុងទីសវនកម្ម ដែលស្ថិតនៅក្នុងវិសាលភាព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>សវនកម្ម។</w:delText>
        </w:r>
      </w:del>
    </w:p>
    <w:p w14:paraId="72E7AFC8" w14:textId="561B5B9C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48" w:author="Voeun Kuyeng" w:date="2022-07-19T16:25:00Z"/>
          <w:rFonts w:ascii="Khmer MEF1" w:hAnsi="Khmer MEF1" w:cs="Khmer MEF1"/>
          <w:spacing w:val="6"/>
          <w:lang w:val="ca-ES"/>
          <w:rPrChange w:id="13449" w:author="Kem Sereyboth" w:date="2023-07-19T16:59:00Z">
            <w:rPr>
              <w:del w:id="13450" w:author="Voeun Kuyeng" w:date="2022-07-19T16:25:00Z"/>
              <w:rFonts w:ascii="Khmer MEF1" w:hAnsi="Khmer MEF1" w:cs="Khmer MEF1"/>
              <w:lang w:val="ca-ES"/>
            </w:rPr>
          </w:rPrChange>
        </w:rPr>
        <w:pPrChange w:id="1345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52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lang w:val="ca-ES"/>
          </w:rPr>
          <w:delText xml:space="preserve">ជាទូទៅ 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453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ការងារសវនកម្មបានផ្តោតលើការបញ្ជាក់ថា ប្រព័ន្ធគ្</w:delText>
        </w:r>
        <w:r w:rsidR="00A638E2" w:rsidRPr="00E33574" w:rsidDel="00510156">
          <w:rPr>
            <w:rFonts w:ascii="Khmer MEF1" w:hAnsi="Khmer MEF1" w:cs="Khmer MEF1"/>
            <w:spacing w:val="-8"/>
            <w:cs/>
            <w:lang w:val="ca-ES"/>
            <w:rPrChange w:id="13454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រប់គ្រងផ្ទៃក្នុងផ្តល់នូវការធានា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455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សមហេតុផលមួយ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 xml:space="preserve"> </w:delText>
        </w:r>
        <w:r w:rsidRPr="00E33574" w:rsidDel="00510156">
          <w:rPr>
            <w:rFonts w:ascii="Khmer MEF1" w:hAnsi="Khmer MEF1" w:cs="Khmer MEF1"/>
            <w:spacing w:val="6"/>
            <w:cs/>
            <w:lang w:val="ca-ES"/>
            <w:rPrChange w:id="1345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សំដៅសម្រេចបាននូវគោលបំណងដូចខាងក្រោមៈ</w:delText>
        </w:r>
      </w:del>
    </w:p>
    <w:p w14:paraId="3D4F74A2" w14:textId="067BF4E5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57" w:author="Voeun Kuyeng" w:date="2022-07-19T16:25:00Z"/>
          <w:rFonts w:ascii="Khmer MEF1" w:hAnsi="Khmer MEF1" w:cs="Khmer MEF1"/>
          <w:spacing w:val="6"/>
          <w:lang w:val="ca-ES"/>
          <w:rPrChange w:id="13458" w:author="Kem Sereyboth" w:date="2023-07-19T16:59:00Z">
            <w:rPr>
              <w:del w:id="13459" w:author="Voeun Kuyeng" w:date="2022-07-19T16:25:00Z"/>
              <w:rFonts w:ascii="Khmer MEF1" w:hAnsi="Khmer MEF1" w:cs="Khmer MEF1"/>
              <w:lang w:val="ca-ES"/>
            </w:rPr>
          </w:rPrChange>
        </w:rPr>
        <w:pPrChange w:id="13460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461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62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63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គោលបំណងប្រតិបត្តិការ៖ ការសម្រេចបានប្រកបដោយប្រសិទ្ធភាពនៃគោលបំណងធុរកិច្ច (សូមមើលខាងក្រោម)។</w:delText>
        </w:r>
      </w:del>
    </w:p>
    <w:p w14:paraId="2C3A30C3" w14:textId="00A1A840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64" w:author="Voeun Kuyeng" w:date="2022-07-19T16:25:00Z"/>
          <w:rFonts w:ascii="Khmer MEF1" w:hAnsi="Khmer MEF1" w:cs="Khmer MEF1"/>
          <w:spacing w:val="6"/>
          <w:lang w:val="ca-ES"/>
          <w:rPrChange w:id="13465" w:author="Kem Sereyboth" w:date="2023-07-19T16:59:00Z">
            <w:rPr>
              <w:del w:id="13466" w:author="Voeun Kuyeng" w:date="2022-07-19T16:25:00Z"/>
              <w:rFonts w:ascii="Khmer MEF1" w:hAnsi="Khmer MEF1" w:cs="Khmer MEF1"/>
              <w:lang w:val="ca-ES"/>
            </w:rPr>
          </w:rPrChange>
        </w:rPr>
        <w:pPrChange w:id="13467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468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69" w:author="Kem Sereyboth" w:date="2023-07-19T16:59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70" w:author="Kem Sereyboth" w:date="2023-07-19T16:59:00Z">
              <w:rPr>
                <w:rFonts w:ascii="Khmer MEF1" w:hAnsi="Khmer MEF1" w:cs="Khmer MEF1"/>
                <w:spacing w:val="-12"/>
                <w:cs/>
              </w:rPr>
            </w:rPrChange>
          </w:rPr>
          <w:delText>គោលបំណងព័ត៌មាន៖ ភាពជឿទុកចិត្ត និងភាពពេញលេញនៃព៌ត័មានផ្នែកហិរញ្ញវត្ថុ ដែលប្រើប្រាស់ដោយថ្នាក់ដឹកនាំ ។</w:delText>
        </w:r>
      </w:del>
    </w:p>
    <w:p w14:paraId="4F6D6E5F" w14:textId="2FD56719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71" w:author="Voeun Kuyeng" w:date="2022-07-19T16:25:00Z"/>
          <w:rFonts w:ascii="Khmer MEF1" w:hAnsi="Khmer MEF1" w:cs="Khmer MEF1"/>
          <w:cs/>
          <w:lang w:val="ca-ES"/>
        </w:rPr>
        <w:pPrChange w:id="13472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73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74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75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គោលបំណងអនុលោមភាព អនុលោមជាមួយច្បាប់</w:delText>
        </w:r>
      </w:del>
      <w:ins w:id="13476" w:author="Sethvannak Sam" w:date="2022-07-07T15:08:00Z">
        <w:del w:id="13477" w:author="Voeun Kuyeng" w:date="2022-07-19T16:25:00Z">
          <w:r w:rsidR="00783F13" w:rsidRPr="00E33574" w:rsidDel="00510156">
            <w:rPr>
              <w:rFonts w:ascii="Khmer MEF1" w:hAnsi="Khmer MEF1" w:cs="Khmer MEF1"/>
              <w:spacing w:val="6"/>
              <w:cs/>
              <w:rPrChange w:id="1347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</w:ins>
      <w:ins w:id="13479" w:author="Sethvannak Sam" w:date="2022-07-07T15:13:00Z">
        <w:del w:id="13480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48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អនុក្រឹត្យ </w:delText>
          </w:r>
        </w:del>
      </w:ins>
      <w:ins w:id="13482" w:author="Sethvannak Sam" w:date="2022-07-07T15:14:00Z">
        <w:del w:id="13483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484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ប្រកាស </w:delText>
          </w:r>
        </w:del>
        <w:del w:id="13485" w:author="Voeun Kuyeng" w:date="2022-07-08T10:04:00Z">
          <w:r w:rsidR="00873DA9" w:rsidRPr="00E33574" w:rsidDel="0068369B">
            <w:rPr>
              <w:rFonts w:ascii="Khmer MEF1" w:hAnsi="Khmer MEF1" w:cs="Khmer MEF1"/>
              <w:spacing w:val="6"/>
              <w:cs/>
              <w:rPrChange w:id="1348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br/>
          </w:r>
        </w:del>
      </w:ins>
      <w:del w:id="13487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88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 xml:space="preserve"> </w:delText>
        </w:r>
      </w:del>
      <w:ins w:id="13489" w:author="Sethvannak Sam" w:date="2022-07-07T15:07:00Z">
        <w:del w:id="13490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49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បទ</w:delText>
          </w:r>
        </w:del>
      </w:ins>
      <w:del w:id="13492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93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ប</w:delText>
        </w:r>
      </w:del>
      <w:ins w:id="13494" w:author="Sethvannak Sam" w:date="2022-07-07T15:07:00Z">
        <w:del w:id="13495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49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្ប</w:delText>
          </w:r>
        </w:del>
      </w:ins>
      <w:del w:id="13497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98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ញ្ញត្តិ</w:delText>
        </w:r>
        <w:r w:rsidRPr="00E33574" w:rsidDel="00510156">
          <w:rPr>
            <w:rFonts w:ascii="Khmer MEF1" w:hAnsi="Khmer MEF1" w:cs="Khmer MEF1"/>
            <w:spacing w:val="-4"/>
            <w:cs/>
          </w:rPr>
          <w:delText xml:space="preserve"> គោលការណ៍ </w:delText>
        </w:r>
      </w:del>
      <w:ins w:id="13499" w:author="Sethvannak Sam" w:date="2022-07-07T15:08:00Z">
        <w:del w:id="13500" w:author="Voeun Kuyeng" w:date="2022-07-19T16:25:00Z">
          <w:r w:rsidR="00783F13" w:rsidRPr="00E33574" w:rsidDel="00510156">
            <w:rPr>
              <w:rFonts w:ascii="Khmer MEF1" w:hAnsi="Khmer MEF1" w:cs="Khmer MEF1"/>
              <w:spacing w:val="-4"/>
              <w:cs/>
            </w:rPr>
            <w:delText>និង</w:delText>
          </w:r>
        </w:del>
      </w:ins>
      <w:del w:id="13501" w:author="Voeun Kuyeng" w:date="2022-07-19T16:25:00Z">
        <w:r w:rsidRPr="00E33574" w:rsidDel="00510156">
          <w:rPr>
            <w:rFonts w:ascii="Khmer MEF1" w:hAnsi="Khmer MEF1" w:cs="Khmer MEF1"/>
            <w:spacing w:val="-4"/>
            <w:cs/>
          </w:rPr>
          <w:delText>នីតិវិធីជាធរមាន។</w:delText>
        </w:r>
      </w:del>
    </w:p>
    <w:p w14:paraId="343021EE" w14:textId="34557B52" w:rsidR="00074253" w:rsidRPr="00E33574" w:rsidDel="00F226D0" w:rsidRDefault="007B6056">
      <w:pPr>
        <w:spacing w:after="120" w:line="240" w:lineRule="auto"/>
        <w:jc w:val="both"/>
        <w:rPr>
          <w:del w:id="13502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03" w:author="Un Seakamey" w:date="2022-09-23T09:01:00Z">
          <w:pPr>
            <w:spacing w:after="0" w:line="240" w:lineRule="auto"/>
          </w:pPr>
        </w:pPrChange>
      </w:pPr>
      <w:del w:id="13504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សម្គាល់ៈ ប្រសិទ្ធភាពនៃប្រតិបត្តិការ រាប់បញ្ចូលនូវៈ អភិបាលកិច្ចល្អ ការការ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ពា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រទ្រព្យសម្បត្តិ ការប្រើប្រាស់ធនធានប្រកបដោយប្រសិទ្ធភាពនិ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សន្ស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ំសំចៃ និងការសម្រេចបាននូវគោលបំណង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និងគោលដៅ។</w:delText>
        </w:r>
      </w:del>
    </w:p>
    <w:p w14:paraId="3592851F" w14:textId="6803E574" w:rsidR="007B6056" w:rsidRPr="00E33574" w:rsidDel="00FA5050" w:rsidRDefault="00810F61">
      <w:pPr>
        <w:spacing w:after="120" w:line="240" w:lineRule="auto"/>
        <w:jc w:val="both"/>
        <w:rPr>
          <w:del w:id="13505" w:author="Voeun Kuyeng" w:date="2022-07-20T11:49:00Z"/>
          <w:rFonts w:ascii="Khmer MEF1" w:hAnsi="Khmer MEF1" w:cs="Khmer MEF1"/>
          <w:sz w:val="24"/>
          <w:szCs w:val="24"/>
          <w:lang w:val="ca-ES"/>
          <w:rPrChange w:id="13506" w:author="Kem Sereyboth" w:date="2023-07-19T16:59:00Z">
            <w:rPr>
              <w:del w:id="13507" w:author="Voeun Kuyeng" w:date="2022-07-20T11:49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508" w:author="Un Seakamey" w:date="2022-09-23T09:01:00Z">
          <w:pPr>
            <w:spacing w:after="0" w:line="240" w:lineRule="auto"/>
            <w:ind w:firstLine="720"/>
          </w:pPr>
        </w:pPrChange>
      </w:pPr>
      <w:del w:id="13509" w:author="Voeun Kuyeng" w:date="2022-07-08T10:06:00Z">
        <w:r w:rsidRPr="00E33574" w:rsidDel="0068369B">
          <w:rPr>
            <w:rFonts w:ascii="Khmer MEF1" w:hAnsi="Khmer MEF1" w:cs="Khmer MEF1"/>
            <w:sz w:val="24"/>
            <w:szCs w:val="24"/>
            <w:cs/>
            <w:lang w:val="ca-ES"/>
            <w:rPrChange w:id="13510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ង</w:delText>
        </w:r>
      </w:del>
      <w:del w:id="13511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512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.សង្ខេប</w:delText>
        </w:r>
      </w:del>
      <w:ins w:id="13513" w:author="Sethvannak Sam" w:date="2022-07-04T14:37:00Z">
        <w:del w:id="13514" w:author="Voeun Kuyeng" w:date="2022-07-20T11:49:00Z">
          <w:r w:rsidR="00D47239" w:rsidRPr="00E33574" w:rsidDel="00FA5050">
            <w:rPr>
              <w:rFonts w:ascii="Khmer MEF1" w:hAnsi="Khmer MEF1" w:cs="Khmer MEF1"/>
              <w:sz w:val="24"/>
              <w:szCs w:val="24"/>
              <w:cs/>
              <w:lang w:val="ca-ES"/>
              <w:rPrChange w:id="1351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del w:id="13516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517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គន្លឹះ</w:delText>
        </w:r>
      </w:del>
    </w:p>
    <w:p w14:paraId="5109D20C" w14:textId="16B8C482" w:rsidR="007B6056" w:rsidRPr="00E33574" w:rsidDel="00C9228C" w:rsidRDefault="007B6056">
      <w:pPr>
        <w:spacing w:after="120" w:line="240" w:lineRule="auto"/>
        <w:jc w:val="both"/>
        <w:rPr>
          <w:del w:id="13518" w:author="Voeun Kuyeng" w:date="2022-07-20T14:23:00Z"/>
          <w:rFonts w:ascii="Khmer MEF1" w:hAnsi="Khmer MEF1" w:cs="Khmer MEF1"/>
          <w:sz w:val="24"/>
          <w:szCs w:val="24"/>
          <w:lang w:val="ca-ES"/>
        </w:rPr>
        <w:pPrChange w:id="13519" w:author="Un Seakamey" w:date="2022-09-23T09:01:00Z">
          <w:pPr>
            <w:spacing w:after="0" w:line="240" w:lineRule="auto"/>
            <w:ind w:firstLine="720"/>
          </w:pPr>
        </w:pPrChange>
      </w:pPr>
      <w:del w:id="13520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ប្រតិភូសវនកម្មបានកត់សម្គាល់ឃើញនូវចំណុចខ្វះចន្លោះមួយចំនួន ដូចខាងក្រោម៖</w:delText>
        </w:r>
      </w:del>
    </w:p>
    <w:p w14:paraId="00CC03C2" w14:textId="0E178492" w:rsidR="00666A11" w:rsidRPr="00E33574" w:rsidDel="00F226D0" w:rsidRDefault="00307856">
      <w:pPr>
        <w:spacing w:after="120" w:line="240" w:lineRule="auto"/>
        <w:jc w:val="both"/>
        <w:rPr>
          <w:del w:id="13521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22" w:author="Un Seakamey" w:date="2022-09-23T09:01:00Z">
          <w:pPr>
            <w:spacing w:after="0" w:line="240" w:lineRule="auto"/>
          </w:pPr>
        </w:pPrChange>
      </w:pPr>
      <w:del w:id="13523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524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ក</w:delText>
        </w:r>
      </w:del>
      <w:del w:id="13525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................................................................................................</w:delText>
        </w:r>
      </w:del>
      <w:ins w:id="13526" w:author="Sethvannak Sam" w:date="2022-07-07T15:24:00Z">
        <w:del w:id="13527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528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2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530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531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3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</w:p>
    <w:p w14:paraId="2DB8E472" w14:textId="7A32D38A" w:rsidR="00307856" w:rsidRPr="00E33574" w:rsidDel="008A6FC6" w:rsidRDefault="00307856">
      <w:pPr>
        <w:spacing w:after="120" w:line="240" w:lineRule="auto"/>
        <w:ind w:firstLine="720"/>
        <w:jc w:val="both"/>
        <w:rPr>
          <w:del w:id="13533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534" w:author="Kem Sereyboth" w:date="2023-07-19T16:59:00Z">
            <w:rPr>
              <w:del w:id="13535" w:author="Voeun Kuyeng" w:date="2022-07-20T14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36" w:author="Un Seakamey" w:date="2022-09-23T09:01:00Z">
          <w:pPr>
            <w:spacing w:after="0" w:line="240" w:lineRule="auto"/>
          </w:pPr>
        </w:pPrChange>
      </w:pPr>
      <w:del w:id="13537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538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ខ</w:delText>
        </w:r>
      </w:del>
      <w:del w:id="13539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</w:delText>
        </w:r>
      </w:del>
      <w:ins w:id="13540" w:author="Sethvannak Sam" w:date="2022-07-07T15:25:00Z">
        <w:del w:id="13541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  <w:del w:id="13542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4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544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545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4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del w:id="13547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48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...............................................................................................</w:delText>
        </w:r>
      </w:del>
    </w:p>
    <w:p w14:paraId="2920C162" w14:textId="18DD9453" w:rsidR="00810F61" w:rsidRPr="00E33574" w:rsidDel="00970BCF" w:rsidRDefault="00810F61">
      <w:pPr>
        <w:spacing w:after="120" w:line="240" w:lineRule="auto"/>
        <w:ind w:firstLine="720"/>
        <w:jc w:val="both"/>
        <w:rPr>
          <w:del w:id="13549" w:author="Voeun Kuyeng" w:date="2022-07-26T14:21:00Z"/>
          <w:rFonts w:ascii="Khmer MEF1" w:hAnsi="Khmer MEF1" w:cs="Khmer MEF1"/>
          <w:spacing w:val="-2"/>
          <w:sz w:val="24"/>
          <w:szCs w:val="24"/>
          <w:lang w:val="ca-ES"/>
          <w:rPrChange w:id="13550" w:author="Kem Sereyboth" w:date="2023-07-19T16:59:00Z">
            <w:rPr>
              <w:del w:id="13551" w:author="Voeun Kuyeng" w:date="2022-07-26T14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52" w:author="Un Seakamey" w:date="2022-09-23T09:01:00Z">
          <w:pPr>
            <w:spacing w:after="0" w:line="240" w:lineRule="auto"/>
            <w:ind w:firstLine="720"/>
          </w:pPr>
        </w:pPrChange>
      </w:pPr>
      <w:del w:id="13553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>[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បង្ហាញពីការតាក់តែងការត្រួតពិនិត្យផ្ទៃក្នុង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(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កុងត្រូល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)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ឬចំណុចខ្សោយប្រតិបត្តិការ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ប្រសិនបើមិន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5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បានកែលម្អទេនោះ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6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F45A8E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7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គណៈគ្រប់គ្រងអាចប្រឈមចំ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8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ពោះហានិភ័យធំៗ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9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0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ដែលរំខានមិនឱ្យសម្រេចបានតាម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6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គោលបំណងរបស់ពួកគេ។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63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]</w:delText>
        </w:r>
      </w:del>
    </w:p>
    <w:p w14:paraId="68A79505" w14:textId="61EE59A3" w:rsidR="00666A11" w:rsidRPr="00E33574" w:rsidDel="008A6FC6" w:rsidRDefault="00810F61">
      <w:pPr>
        <w:spacing w:after="120" w:line="240" w:lineRule="auto"/>
        <w:ind w:firstLine="720"/>
        <w:jc w:val="both"/>
        <w:rPr>
          <w:del w:id="13564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565" w:author="Kem Sereyboth" w:date="2023-07-19T16:59:00Z">
            <w:rPr>
              <w:del w:id="13566" w:author="Voeun Kuyeng" w:date="2022-07-20T14:4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567" w:author="Un Seakamey" w:date="2022-09-23T09:01:00Z">
          <w:pPr>
            <w:spacing w:after="0" w:line="240" w:lineRule="auto"/>
            <w:ind w:firstLine="720"/>
          </w:pPr>
        </w:pPrChange>
      </w:pPr>
      <w:del w:id="13568" w:author="Voeun Kuyeng" w:date="2022-07-08T10:06:00Z">
        <w:r w:rsidRPr="00E33574" w:rsidDel="0068369B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9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ច</w:delText>
        </w:r>
      </w:del>
      <w:del w:id="13570" w:author="Voeun Kuyeng" w:date="2022-07-20T14:40:00Z"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571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72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សេចក្តីសន្និដ្ឋាន</w:delText>
        </w:r>
      </w:del>
    </w:p>
    <w:p w14:paraId="61CF20C4" w14:textId="237BF699" w:rsidR="003C43FC" w:rsidRPr="00E33574" w:rsidDel="00F226D0" w:rsidRDefault="00666A11">
      <w:pPr>
        <w:spacing w:after="120" w:line="240" w:lineRule="auto"/>
        <w:ind w:firstLine="720"/>
        <w:jc w:val="both"/>
        <w:rPr>
          <w:ins w:id="13573" w:author="Sethvannak Sam" w:date="2022-07-07T15:39:00Z"/>
          <w:del w:id="13574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75" w:author="Un Seakamey" w:date="2022-09-23T09:01:00Z">
          <w:pPr>
            <w:spacing w:after="0" w:line="240" w:lineRule="auto"/>
          </w:pPr>
        </w:pPrChange>
      </w:pPr>
      <w:del w:id="13576" w:author="Voeun Kuyeng" w:date="2022-07-20T14:40:00Z">
        <w:r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577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ab/>
        </w:r>
      </w:del>
      <w:del w:id="13578" w:author="Voeun Kuyeng" w:date="2022-07-06T15:59:00Z">
        <w:r w:rsidR="00463661" w:rsidRPr="00E33574" w:rsidDel="005E5CDD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79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delText>១-</w:delText>
        </w:r>
      </w:del>
      <w:del w:id="13580" w:author="Voeun Kuyeng" w:date="2022-07-20T14:49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1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ក្នុងកំឡុងពេលធ្វើសវនកម្ម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82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ការ</w:delText>
        </w:r>
      </w:del>
      <w:del w:id="13584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5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ត្រួតពិនិត្យផ្ទៃក្នុង</w:delText>
        </w:r>
      </w:del>
      <w:del w:id="13586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87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88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89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>(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90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កុងត្រូល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91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) </w:delText>
        </w:r>
      </w:del>
      <w:del w:id="13592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9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មួយចំនួនត្រូវបានសង្កេតឃើញថា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9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95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96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មានការរៀបចំបានល្អ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97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9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និងប្រតិបត្តិប្រកបដោយប្រសិទ្ធភាព</w:delText>
        </w:r>
      </w:del>
      <w:del w:id="13599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0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0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602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03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ទោះជាយ៉ាងណា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60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0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ក៏នៅទីសវនកម្មមួយចំនួន</w:delText>
        </w:r>
        <w:r w:rsidR="00810F6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606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0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ត្រូវបានកត់សម្គាល់ថា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60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</w:del>
      <w:del w:id="13609" w:author="Voeun Kuyeng" w:date="2022-07-20T14:54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1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1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ការតាក់តែងការត្រួតពិនិត្យផ្ទៃក្នុង</w:delText>
        </w:r>
      </w:del>
      <w:del w:id="13612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1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ត្រូវការកែលម្អបន្ថែម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61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615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1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1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/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1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ឬប្រសិទ្ធភាពប្រតិបត្តិការ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19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2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នៃការត្រួតពិនិត្យខ្លះ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2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2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</w:delText>
        </w:r>
      </w:del>
      <w:ins w:id="13623" w:author="Sethvannak Sam" w:date="2022-07-07T15:29:00Z">
        <w:del w:id="13624" w:author="Voeun Kuyeng" w:date="2022-07-20T14:55:00Z">
          <w:r w:rsidR="00D72A0F" w:rsidRPr="00E33574" w:rsidDel="003B7BA2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</w:delText>
          </w:r>
        </w:del>
      </w:ins>
      <w:del w:id="13626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62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ូវមិនទាន់បានល្អគ្រប់ជ្រុងជ្រោយនៅឡើយទេ។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628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ins w:id="13629" w:author="Sethvannak Sam" w:date="2022-08-17T14:59:00Z">
        <w:del w:id="13630" w:author="Voeun Kuyeng" w:date="2022-08-31T11:06:00Z">
          <w:r w:rsidR="008F460E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រទទួលបន្ទុក</w:delText>
          </w:r>
        </w:del>
      </w:ins>
      <w:ins w:id="13631" w:author="Sethvannak Sam" w:date="2022-08-17T14:53:00Z">
        <w:del w:id="13632" w:author="Voeun Kuyeng" w:date="2022-08-31T11:06:00Z">
          <w:r w:rsidR="00804989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</w:p>
    <w:p w14:paraId="3F56A978" w14:textId="5E61A7D0" w:rsidR="000A19A8" w:rsidRPr="00E33574" w:rsidDel="00F226D0" w:rsidRDefault="000A19A8">
      <w:pPr>
        <w:tabs>
          <w:tab w:val="left" w:pos="709"/>
        </w:tabs>
        <w:spacing w:after="120" w:line="240" w:lineRule="auto"/>
        <w:jc w:val="both"/>
        <w:rPr>
          <w:ins w:id="13634" w:author="Sethvannak Sam" w:date="2022-07-07T15:39:00Z"/>
          <w:del w:id="13635" w:author="Voeun Kuyeng" w:date="2022-08-31T11:06:00Z"/>
          <w:rFonts w:ascii="Khmer MEF1" w:hAnsi="Khmer MEF1" w:cs="Khmer MEF1"/>
          <w:sz w:val="24"/>
          <w:szCs w:val="24"/>
          <w:lang w:val="ca-ES"/>
          <w:rPrChange w:id="13636" w:author="Kem Sereyboth" w:date="2023-07-19T16:59:00Z">
            <w:rPr>
              <w:ins w:id="13637" w:author="Sethvannak Sam" w:date="2022-07-07T15:39:00Z"/>
              <w:del w:id="13638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639" w:author="Un Seakamey" w:date="2022-09-23T09:01:00Z">
          <w:pPr>
            <w:spacing w:after="0" w:line="240" w:lineRule="auto"/>
          </w:pPr>
        </w:pPrChange>
      </w:pPr>
      <w:ins w:id="13640" w:author="Sethvannak Sam" w:date="2022-07-07T15:39:00Z">
        <w:del w:id="13641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364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tab/>
          </w:r>
        </w:del>
        <w:del w:id="13643" w:author="Voeun Kuyeng" w:date="2022-07-08T10:06:00Z">
          <w:r w:rsidRPr="00E33574" w:rsidDel="0068369B">
            <w:rPr>
              <w:rFonts w:ascii="Khmer MEF1" w:hAnsi="Khmer MEF1" w:cs="Khmer MEF1"/>
              <w:sz w:val="24"/>
              <w:szCs w:val="24"/>
              <w:cs/>
              <w:lang w:val="ca-ES"/>
              <w:rPrChange w:id="1364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ឆ</w:delText>
          </w:r>
        </w:del>
        <w:del w:id="13645" w:author="Voeun Kuyeng" w:date="2022-07-20T14:58:00Z">
          <w:r w:rsidRPr="00E33574" w:rsidDel="00A06289">
            <w:rPr>
              <w:rFonts w:ascii="Khmer MEF1" w:hAnsi="Khmer MEF1" w:cs="Khmer MEF1"/>
              <w:sz w:val="24"/>
              <w:szCs w:val="24"/>
              <w:cs/>
              <w:lang w:val="ca-ES"/>
              <w:rPrChange w:id="1364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.អនុសាសន៍</w:delText>
          </w:r>
        </w:del>
      </w:ins>
    </w:p>
    <w:p w14:paraId="5669D30A" w14:textId="2952D0EA" w:rsidR="000A19A8" w:rsidRPr="00E33574" w:rsidDel="003C43FC" w:rsidRDefault="000A19A8">
      <w:pPr>
        <w:spacing w:after="120" w:line="240" w:lineRule="auto"/>
        <w:ind w:firstLine="720"/>
        <w:jc w:val="both"/>
        <w:rPr>
          <w:ins w:id="13647" w:author="Sethvannak Sam" w:date="2022-07-07T15:47:00Z"/>
          <w:del w:id="13648" w:author="Voeun Kuyeng" w:date="2022-07-20T15:16:00Z"/>
          <w:rFonts w:ascii="Khmer MEF1" w:hAnsi="Khmer MEF1" w:cs="Khmer MEF1"/>
          <w:spacing w:val="6"/>
          <w:sz w:val="24"/>
          <w:szCs w:val="24"/>
          <w:lang w:val="ca-ES"/>
          <w:rPrChange w:id="13649" w:author="Kem Sereyboth" w:date="2023-07-19T16:59:00Z">
            <w:rPr>
              <w:ins w:id="13650" w:author="Sethvannak Sam" w:date="2022-07-07T15:47:00Z"/>
              <w:del w:id="13651" w:author="Voeun Kuyeng" w:date="2022-07-20T15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652" w:author="Un Seakamey" w:date="2022-09-23T09:01:00Z">
          <w:pPr>
            <w:spacing w:after="0" w:line="240" w:lineRule="auto"/>
          </w:pPr>
        </w:pPrChange>
      </w:pPr>
      <w:ins w:id="13653" w:author="Sethvannak Sam" w:date="2022-07-07T15:39:00Z">
        <w:del w:id="13654" w:author="Voeun Kuyeng" w:date="2022-07-20T15:10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អនុសាសន៍ដែលបានផ្ដល់</w:delText>
          </w:r>
        </w:del>
        <w:del w:id="13655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</w:delText>
          </w:r>
        </w:del>
        <w:del w:id="13657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659" w:author="Sethvannak Sam" w:date="2022-07-07T15:40:00Z">
        <w:del w:id="13660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13662" w:author="Sethvannak Sam" w:date="2022-08-17T15:04:00Z">
        <w:del w:id="13663" w:author="Voeun Kuyeng" w:date="2022-08-31T11:06:00Z">
          <w:r w:rsidR="007B3C7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ប្រព័ន្ធ</w:delText>
          </w:r>
        </w:del>
      </w:ins>
      <w:ins w:id="13665" w:author="Sethvannak Sam" w:date="2022-07-07T15:40:00Z">
        <w:del w:id="13666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ធុរកិច្ច និងការគ្រប់គ្រង</w:delText>
          </w:r>
        </w:del>
        <w:del w:id="1366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ផ្ទៃក្នុងរបស់</w:delText>
          </w:r>
        </w:del>
      </w:ins>
      <w:ins w:id="13670" w:author="Sethvannak Sam" w:date="2022-07-07T15:44:00Z">
        <w:del w:id="13671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67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3673" w:author="Sethvannak Sam" w:date="2022-07-07T15:40:00Z">
        <w:del w:id="13674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3676" w:author="Sethvannak Sam" w:date="2022-07-07T15:44:00Z">
        <w:del w:id="13677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67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3679" w:author="Sethvannak Sam" w:date="2022-07-07T15:40:00Z">
        <w:del w:id="13680" w:author="Voeun Kuyeng" w:date="2022-07-20T15:11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  <w:del w:id="13682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បានដាក់បញ្ចូលទៅក្នុង</w:delText>
          </w:r>
        </w:del>
        <w:del w:id="13684" w:author="Voeun Kuyeng" w:date="2022-07-20T15:12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លទ្ធផលលម្អិត</w:delText>
          </w:r>
        </w:del>
      </w:ins>
      <w:ins w:id="13686" w:author="Sethvannak Sam" w:date="2022-07-07T15:41:00Z">
        <w:del w:id="13687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3689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អនុសាសន៍</w:delText>
          </w:r>
        </w:del>
        <w:del w:id="13691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693" w:author="Sethvannak Sam" w:date="2022-07-07T15:45:00Z">
        <w:del w:id="13694" w:author="Voeun Kuyeng" w:date="2022-08-31T11:06:00Z">
          <w:r w:rsidR="00EB57A4"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  <w:del w:id="13696" w:author="Voeun Kuyeng" w:date="2022-07-20T15:12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ក្នុងរបាយការណ៍</w:delText>
          </w:r>
        </w:del>
        <w:del w:id="13698" w:author="Voeun Kuyeng" w:date="2022-07-20T15:14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13700" w:author="Sethvannak Sam" w:date="2022-07-07T15:41:00Z">
        <w:del w:id="13701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7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ត្រូវបានឯកភាព</w:delText>
          </w:r>
        </w:del>
        <w:del w:id="13703" w:author="Voeun Kuyeng" w:date="2022-07-20T15:13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  <w:del w:id="13705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7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ថ្នាក់ដឹកនាំជាលាយល័ក្ខអក្សរ។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707" w:author="Voeun Kuyeng" w:date="2022-07-20T15:15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លទ្ធផលលម្អិត</w:delText>
          </w:r>
        </w:del>
      </w:ins>
      <w:ins w:id="13708" w:author="Sethvannak Sam" w:date="2022-07-07T15:42:00Z">
        <w:del w:id="1370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ក៏មានរំលេចនូវការឆ្លើយតបរបស់ថ្នាក់គ្រប់គ្រងចំពោះអនុសាសន៍សវនកម្ម</w:delText>
          </w:r>
        </w:del>
      </w:ins>
      <w:ins w:id="13710" w:author="Sethvannak Sam" w:date="2022-07-07T15:43:00Z">
        <w:del w:id="13711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7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3714" w:author="Sethvannak Sam" w:date="2022-07-07T15:42:00Z">
        <w:del w:id="13715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ការរកឃើញ</w:delText>
          </w:r>
        </w:del>
      </w:ins>
      <w:ins w:id="13717" w:author="Sethvannak Sam" w:date="2022-07-07T15:43:00Z">
        <w:del w:id="13718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ផងដែរ។</w:delText>
          </w:r>
        </w:del>
        <w:del w:id="13720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C330B3A" w14:textId="77DC05D1" w:rsidR="00560895" w:rsidRPr="00E33574" w:rsidDel="00F226D0" w:rsidRDefault="00EB57A4">
      <w:pPr>
        <w:spacing w:after="120" w:line="240" w:lineRule="auto"/>
        <w:jc w:val="both"/>
        <w:rPr>
          <w:del w:id="13722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23" w:author="Un Seakamey" w:date="2022-09-23T09:01:00Z">
          <w:pPr>
            <w:spacing w:after="0" w:line="240" w:lineRule="auto"/>
          </w:pPr>
        </w:pPrChange>
      </w:pPr>
      <w:ins w:id="13724" w:author="Sethvannak Sam" w:date="2022-07-07T15:47:00Z">
        <w:del w:id="13725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  <w:del w:id="13727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នាពេលអនាគត អង្គភាពសវនកម្មផ្ទៃក្នុងនឹង</w:delText>
          </w:r>
        </w:del>
      </w:ins>
      <w:ins w:id="13729" w:author="Sethvannak Sam" w:date="2022-08-17T15:10:00Z">
        <w:del w:id="13730" w:author="Voeun Kuyeng" w:date="2022-08-31T11:06:00Z">
          <w:r w:rsidR="003110CB"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តាមដាន</w:delText>
          </w:r>
        </w:del>
      </w:ins>
      <w:ins w:id="13731" w:author="Sethvannak Sam" w:date="2022-07-07T15:47:00Z">
        <w:del w:id="13732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7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</w:delText>
          </w:r>
        </w:del>
      </w:ins>
      <w:ins w:id="13735" w:author="Sethvannak Sam" w:date="2022-07-07T15:48:00Z">
        <w:del w:id="13736" w:author="Voeun Kuyeng" w:date="2022-08-31T11:06:00Z"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7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ឌ្ឍនភាពនៃការអនុវត្តតាមអនុសាសន៍ដែលបានផ្ដល់ជូនដែលជាផ្នែកមួយនៃនីតិវិធីតាមដានអនុសាសន៍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សវនកម្មគ្រាម</w:delText>
          </w:r>
        </w:del>
      </w:ins>
      <w:ins w:id="13738" w:author="Sethvannak Sam" w:date="2022-07-07T15:49:00Z">
        <w:del w:id="1373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ុន។</w:delText>
          </w:r>
        </w:del>
      </w:ins>
    </w:p>
    <w:p w14:paraId="03B37CFC" w14:textId="03870930" w:rsidR="00666A11" w:rsidRPr="00E33574" w:rsidDel="00FE72E6" w:rsidRDefault="00666A11">
      <w:pPr>
        <w:spacing w:after="120" w:line="240" w:lineRule="auto"/>
        <w:jc w:val="both"/>
        <w:rPr>
          <w:del w:id="13740" w:author="Voeun Kuyeng" w:date="2022-07-07T10:19:00Z"/>
          <w:rFonts w:ascii="Khmer MEF1" w:hAnsi="Khmer MEF1" w:cs="Khmer MEF1"/>
          <w:sz w:val="24"/>
          <w:szCs w:val="24"/>
          <w:lang w:val="ca-ES"/>
        </w:rPr>
        <w:pPrChange w:id="13741" w:author="Un Seakamey" w:date="2022-09-23T09:01:00Z">
          <w:pPr>
            <w:spacing w:after="0" w:line="240" w:lineRule="auto"/>
            <w:ind w:firstLine="720"/>
          </w:pPr>
        </w:pPrChange>
      </w:pPr>
      <w:del w:id="13742" w:author="Voeun Kuyeng" w:date="2022-07-07T11:12:00Z"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សង្ខេបសេចក្តីសន្និដ្ឋានរួមរបស់សវនករ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ចំពោះការគ្រប់គ្រងផ្ទៃក្នុងរបស់សវនដ្ឋាន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ទាក់ទងទៅនឹង</w:delText>
        </w:r>
        <w:r w:rsidR="00810F61"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ទី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ឬដំណើរការសវនកម្មដែលបានត្រួតពិនិត្យ។</w:delText>
        </w:r>
      </w:del>
    </w:p>
    <w:p w14:paraId="17CE7CBC" w14:textId="77BC8382" w:rsidR="00463661" w:rsidRPr="00E33574" w:rsidDel="005E5CDD" w:rsidRDefault="00463661">
      <w:pPr>
        <w:pStyle w:val="NormalWeb"/>
        <w:spacing w:before="0" w:beforeAutospacing="0" w:after="120" w:afterAutospacing="0"/>
        <w:ind w:firstLine="720"/>
        <w:jc w:val="both"/>
        <w:rPr>
          <w:del w:id="13743" w:author="Voeun Kuyeng" w:date="2022-07-06T15:59:00Z"/>
          <w:rFonts w:ascii="Khmer MEF1" w:hAnsi="Khmer MEF1" w:cs="Khmer MEF1"/>
          <w:spacing w:val="-6"/>
          <w:lang w:val="ca-ES"/>
          <w:rPrChange w:id="13744" w:author="Kem Sereyboth" w:date="2023-07-19T16:59:00Z">
            <w:rPr>
              <w:del w:id="13745" w:author="Voeun Kuyeng" w:date="2022-07-06T15:59:00Z"/>
              <w:rFonts w:ascii="Khmer MEF1" w:hAnsi="Khmer MEF1" w:cs="Khmer MEF1"/>
              <w:spacing w:val="-6"/>
            </w:rPr>
          </w:rPrChange>
        </w:rPr>
        <w:pPrChange w:id="13746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747" w:author="Voeun Kuyeng" w:date="2022-07-06T15:59:00Z"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748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២-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ផ្អែកតាមលទ្ធផលនៃការធ្វើសវនកម្ម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749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 បានកត់សម្គាល់ឃើញថា 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 xml:space="preserve">ជាមូលដ្ឋានការអនុវត្តការងាររបស់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750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751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</w:rPr>
          <w:delText xml:space="preserve"> ក្នុងការិយបរិច្ឆេទឆ្នាំ២០២២ នេះ បានបង្ហាញនូវភាពសមស្រប</w:delText>
        </w:r>
        <w:r w:rsidRPr="00E33574" w:rsidDel="005E5CDD">
          <w:rPr>
            <w:rFonts w:ascii="Khmer MEF1" w:hAnsi="Khmer MEF1" w:cs="Khmer MEF1"/>
            <w:spacing w:val="-6"/>
            <w:cs/>
          </w:rPr>
          <w:delText>ដែលអាចទទួលយកបាន លើកលែងតែ ...............................................................។</w:delText>
        </w:r>
      </w:del>
    </w:p>
    <w:p w14:paraId="6793E75E" w14:textId="7627D095" w:rsidR="00463661" w:rsidRPr="00E33574" w:rsidDel="005E5CDD" w:rsidRDefault="00463661">
      <w:pPr>
        <w:pStyle w:val="NormalWeb"/>
        <w:spacing w:before="0" w:beforeAutospacing="0" w:after="120" w:afterAutospacing="0"/>
        <w:jc w:val="both"/>
        <w:rPr>
          <w:del w:id="13752" w:author="Voeun Kuyeng" w:date="2022-07-06T15:59:00Z"/>
          <w:rFonts w:ascii="Khmer MEF1" w:hAnsi="Khmer MEF1" w:cs="Khmer MEF1"/>
          <w:spacing w:val="-6"/>
          <w:lang w:val="ca-ES"/>
          <w:rPrChange w:id="13753" w:author="Kem Sereyboth" w:date="2023-07-19T16:59:00Z">
            <w:rPr>
              <w:del w:id="13754" w:author="Voeun Kuyeng" w:date="2022-07-06T15:59:00Z"/>
              <w:rFonts w:ascii="Khmer MEF1" w:hAnsi="Khmer MEF1" w:cs="Khmer MEF1"/>
              <w:spacing w:val="-6"/>
            </w:rPr>
          </w:rPrChange>
        </w:rPr>
        <w:pPrChange w:id="13755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756" w:author="Voeun Kuyeng" w:date="2022-07-06T15:59:00Z">
        <w:r w:rsidRPr="00E33574" w:rsidDel="005E5CDD">
          <w:rPr>
            <w:rFonts w:ascii="Khmer MEF1" w:hAnsi="Khmer MEF1" w:cs="Khmer MEF1"/>
            <w:cs/>
          </w:rPr>
          <w:tab/>
          <w:delText xml:space="preserve">ទន្ទឹមនឹងនេះ </w:delText>
        </w:r>
        <w:r w:rsidRPr="00E33574" w:rsidDel="005E5CDD">
          <w:rPr>
            <w:rFonts w:ascii="Khmer MEF1" w:hAnsi="Khmer MEF1" w:cs="Khmer MEF1"/>
            <w:lang w:val="ca-ES"/>
            <w:rPrChange w:id="13757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lang w:val="ca-ES"/>
            <w:rPrChange w:id="13758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cs/>
          </w:rPr>
          <w:delText xml:space="preserve"> គួរកែលម្អនូវចំណុចខ្វះខាតទាំងឡាយដែល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2"/>
            <w:cs/>
            <w:rPrChange w:id="13759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2"/>
            <w:cs/>
          </w:rPr>
          <w:delText xml:space="preserve"> បានកត់សម្គាល់ឃើញក្នុងកំឡុងពេលធ្វើសវនកម្មនាការិយបរិច្ឆេទឆ្នាំ២០២២។ ចំណុចខ្វះខាត</w:delText>
        </w:r>
        <w:r w:rsidRPr="00E33574" w:rsidDel="005E5CDD">
          <w:rPr>
            <w:rFonts w:ascii="Khmer MEF1" w:hAnsi="Khmer MEF1" w:cs="Khmer MEF1"/>
            <w:cs/>
          </w:rPr>
          <w:delText>ទាំងឡាយដូចមានភ្ជាប់ជូនមកជាមួយនៅក្នុងផ្នែកទី២ នៃរបាយការណ៍នេះ។</w:delText>
        </w:r>
      </w:del>
    </w:p>
    <w:p w14:paraId="301FFC33" w14:textId="48824C03" w:rsidR="00463661" w:rsidRPr="00E33574" w:rsidDel="00560895" w:rsidRDefault="00463661">
      <w:pPr>
        <w:spacing w:after="120" w:line="240" w:lineRule="auto"/>
        <w:ind w:firstLine="720"/>
        <w:jc w:val="both"/>
        <w:rPr>
          <w:del w:id="13760" w:author="Voeun Kuyeng" w:date="2022-07-07T11:13:00Z"/>
          <w:lang w:val="ca-ES"/>
          <w:rPrChange w:id="13761" w:author="Kem Sereyboth" w:date="2023-07-19T16:59:00Z">
            <w:rPr>
              <w:del w:id="13762" w:author="Voeun Kuyeng" w:date="2022-07-07T11:13:00Z"/>
              <w:rFonts w:ascii="Khmer MEF1" w:hAnsi="Khmer MEF1" w:cs="Khmer MEF1"/>
              <w:spacing w:val="-6"/>
            </w:rPr>
          </w:rPrChange>
        </w:rPr>
        <w:pPrChange w:id="13763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764" w:author="Voeun Kuyeng" w:date="2022-07-06T15:59:00Z">
        <w:r w:rsidRPr="00E33574" w:rsidDel="005E5CDD">
          <w:rPr>
            <w:sz w:val="24"/>
            <w:szCs w:val="24"/>
            <w:cs/>
            <w:rPrChange w:id="13765" w:author="Kem Sereyboth" w:date="2023-07-19T16:59:00Z">
              <w:rPr>
                <w:rFonts w:cs="MoolBoran"/>
                <w:cs/>
              </w:rPr>
            </w:rPrChange>
          </w:rPr>
          <w:tab/>
          <w:delText>យោងតាមរបាយការណ៍សវនកម្មលើ</w:delText>
        </w:r>
        <w:r w:rsidRPr="00E33574" w:rsidDel="005E5CDD">
          <w:rPr>
            <w:spacing w:val="-4"/>
            <w:sz w:val="24"/>
            <w:szCs w:val="24"/>
            <w:cs/>
            <w:lang w:val="ca-ES"/>
            <w:rPrChange w:id="13766" w:author="Kem Sereyboth" w:date="2023-07-19T16:59:00Z">
              <w:rPr>
                <w:rFonts w:cs="MoolBoran"/>
                <w:spacing w:val="-4"/>
                <w:cs/>
                <w:lang w:val="ca-ES"/>
              </w:rPr>
            </w:rPrChange>
          </w:rPr>
          <w:delText xml:space="preserve">ការអនុវត្តការងាររបស់ </w:delText>
        </w:r>
        <w:r w:rsidRPr="00E33574" w:rsidDel="005E5CDD">
          <w:rPr>
            <w:sz w:val="24"/>
            <w:szCs w:val="24"/>
            <w:lang w:val="ca-ES"/>
            <w:rPrChange w:id="13767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lang w:val="ca-ES"/>
            <w:rPrChange w:id="13768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sz w:val="24"/>
            <w:szCs w:val="24"/>
            <w:lang w:val="ca-ES"/>
            <w:rPrChange w:id="13769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770" w:author="Kem Sereyboth" w:date="2023-07-19T16:59:00Z">
              <w:rPr>
                <w:rFonts w:cs="MoolBoran"/>
                <w:cs/>
              </w:rPr>
            </w:rPrChange>
          </w:rPr>
          <w:delText xml:space="preserve"> </w:delText>
        </w:r>
        <w:r w:rsidRPr="00E33574" w:rsidDel="005E5CDD">
          <w:rPr>
            <w:sz w:val="24"/>
            <w:szCs w:val="24"/>
            <w:lang w:val="ca-ES"/>
            <w:rPrChange w:id="13771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rPrChange w:id="13772" w:author="Kem Sereyboth" w:date="2023-07-19T16:59:00Z">
              <w:rPr>
                <w:rFonts w:cs="MoolBoran"/>
                <w:cs/>
              </w:rPr>
            </w:rPrChange>
          </w:rPr>
          <w:delText>អាចរៀបរាប់បន្ថែមអំពីការ</w:delText>
        </w:r>
        <w:r w:rsidRPr="00E33574" w:rsidDel="005E5CDD">
          <w:rPr>
            <w:spacing w:val="4"/>
            <w:sz w:val="24"/>
            <w:szCs w:val="24"/>
            <w:cs/>
            <w:rPrChange w:id="13773" w:author="Kem Sereyboth" w:date="2023-07-19T16:59:00Z">
              <w:rPr>
                <w:rFonts w:cs="MoolBoran"/>
                <w:spacing w:val="4"/>
                <w:cs/>
              </w:rPr>
            </w:rPrChange>
          </w:rPr>
          <w:delText>ឆ្លុះបញ្ចាំងជាវិជ្ជមានទៅដល់វិស័យសេវាហិរញ្ញវត្ថុមិនមែនធនាគារ និងការដាក់ចេញនូវគោលនយោបាយ</w:delText>
        </w:r>
        <w:r w:rsidRPr="00E33574" w:rsidDel="005E5CDD">
          <w:rPr>
            <w:sz w:val="24"/>
            <w:szCs w:val="24"/>
            <w:cs/>
            <w:rPrChange w:id="13774" w:author="Kem Sereyboth" w:date="2023-07-19T16:59:00Z">
              <w:rPr>
                <w:rFonts w:cs="MoolBoran"/>
                <w:cs/>
              </w:rPr>
            </w:rPrChange>
          </w:rPr>
          <w:delText>របស់ប្រមុខរាជរដ្ឋាភិបាលជាដើម</w:delText>
        </w:r>
        <w:r w:rsidRPr="00E33574" w:rsidDel="005E5CDD">
          <w:rPr>
            <w:sz w:val="24"/>
            <w:szCs w:val="24"/>
            <w:lang w:val="ca-ES"/>
            <w:rPrChange w:id="13775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776" w:author="Kem Sereyboth" w:date="2023-07-19T16:59:00Z">
              <w:rPr>
                <w:rFonts w:cs="MoolBoran"/>
                <w:cs/>
              </w:rPr>
            </w:rPrChange>
          </w:rPr>
          <w:delText>។</w:delText>
        </w:r>
      </w:del>
    </w:p>
    <w:p w14:paraId="561B0C3D" w14:textId="63C25BAC" w:rsidR="00463661" w:rsidRPr="00E33574" w:rsidDel="00076303" w:rsidRDefault="00463661">
      <w:pPr>
        <w:spacing w:after="120" w:line="240" w:lineRule="auto"/>
        <w:ind w:firstLine="720"/>
        <w:jc w:val="both"/>
        <w:rPr>
          <w:del w:id="13777" w:author="Voeun Kuyeng" w:date="2022-07-20T15:31:00Z"/>
          <w:rFonts w:ascii="Khmer MEF1" w:hAnsi="Khmer MEF1" w:cs="Khmer MEF1"/>
          <w:sz w:val="24"/>
          <w:szCs w:val="24"/>
          <w:lang w:val="ca-ES"/>
        </w:rPr>
        <w:pPrChange w:id="13778" w:author="Un Seakamey" w:date="2022-09-23T09:01:00Z">
          <w:pPr>
            <w:spacing w:after="0" w:line="240" w:lineRule="auto"/>
            <w:ind w:firstLine="720"/>
          </w:pPr>
        </w:pPrChange>
      </w:pPr>
    </w:p>
    <w:p w14:paraId="66B16696" w14:textId="28E574A8" w:rsidR="00666A11" w:rsidRPr="00E33574" w:rsidDel="00F226D0" w:rsidRDefault="00810F61">
      <w:pPr>
        <w:spacing w:after="120" w:line="240" w:lineRule="auto"/>
        <w:ind w:firstLine="360"/>
        <w:jc w:val="both"/>
        <w:rPr>
          <w:del w:id="13779" w:author="Voeun Kuyeng" w:date="2022-08-31T11:06:00Z"/>
          <w:rFonts w:ascii="Khmer MEF1" w:hAnsi="Khmer MEF1" w:cs="Khmer MEF1"/>
          <w:sz w:val="24"/>
          <w:szCs w:val="24"/>
          <w:lang w:val="ca-ES"/>
          <w:rPrChange w:id="13780" w:author="Kem Sereyboth" w:date="2023-07-19T16:59:00Z">
            <w:rPr>
              <w:del w:id="13781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782" w:author="Un Seakamey" w:date="2022-09-23T09:01:00Z">
          <w:pPr>
            <w:spacing w:after="0" w:line="240" w:lineRule="auto"/>
            <w:ind w:firstLine="360"/>
          </w:pPr>
        </w:pPrChange>
      </w:pPr>
      <w:del w:id="13783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784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ឆ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lang w:val="ca-ES"/>
            <w:rPrChange w:id="13785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786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សកម្មភាពដែលត្រូវកែលម្អ</w:delText>
        </w:r>
      </w:del>
    </w:p>
    <w:p w14:paraId="1BCF1D11" w14:textId="1CFD8CDC" w:rsidR="003E1F9C" w:rsidRPr="00E33574" w:rsidDel="003C43FC" w:rsidRDefault="003E1F9C">
      <w:pPr>
        <w:spacing w:after="120" w:line="240" w:lineRule="auto"/>
        <w:ind w:firstLine="720"/>
        <w:jc w:val="both"/>
        <w:rPr>
          <w:ins w:id="13787" w:author="Sethvannak Sam" w:date="2022-07-07T15:49:00Z"/>
          <w:del w:id="13788" w:author="Voeun Kuyeng" w:date="2022-07-20T15:17:00Z"/>
          <w:rFonts w:ascii="Khmer MEF1" w:hAnsi="Khmer MEF1" w:cs="Khmer MEF1"/>
          <w:sz w:val="24"/>
          <w:szCs w:val="24"/>
          <w:lang w:val="ca-ES"/>
          <w:rPrChange w:id="13789" w:author="Kem Sereyboth" w:date="2023-07-19T16:59:00Z">
            <w:rPr>
              <w:ins w:id="13790" w:author="Sethvannak Sam" w:date="2022-07-07T15:49:00Z"/>
              <w:del w:id="13791" w:author="Voeun Kuyeng" w:date="2022-07-20T15:1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792" w:author="Un Seakamey" w:date="2022-09-23T09:01:00Z">
          <w:pPr>
            <w:spacing w:after="0" w:line="240" w:lineRule="auto"/>
            <w:ind w:firstLine="720"/>
          </w:pPr>
        </w:pPrChange>
      </w:pPr>
    </w:p>
    <w:p w14:paraId="3EB96DF2" w14:textId="0F9B6094" w:rsidR="00666A11" w:rsidRPr="00E33574" w:rsidDel="00F226D0" w:rsidRDefault="00666A11">
      <w:pPr>
        <w:spacing w:after="120" w:line="240" w:lineRule="auto"/>
        <w:jc w:val="both"/>
        <w:rPr>
          <w:del w:id="13793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94" w:author="Un Seakamey" w:date="2022-09-23T09:01:00Z">
          <w:pPr>
            <w:spacing w:after="0" w:line="240" w:lineRule="auto"/>
          </w:pPr>
        </w:pPrChange>
      </w:pPr>
      <w:del w:id="13795" w:author="Voeun Kuyeng" w:date="2022-08-31T11:06:00Z"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អនុសាសន៍ដែលបានផ្តល់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ក្នុងគោលបំណងធ្វើឱ្យ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​</w:delText>
        </w:r>
        <w:r w:rsidR="00810F61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ប្រសើរ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ឡើងនូវការអនុវត្តដំណើរការធុរកិច្ច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ការគ្រប់គ្រងផ្ទៃក្នុងរបស់សវនដ្ឋានត្រូវបានដាក់បញ្ចូលទៅក្នុងលទ្ធផលលម្អិត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(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ផ្នែកខ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)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។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របកគំហើញមួយចំនួនត្រូវបានឯកភាពជាមួយថ្នាក់ដឹកនាំជាលាយលក្ខ័អក្សរ។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លទ្ធផល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លម្អិត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(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ផ្នែកខ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)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ក៏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មានរំលេចនូវការឆ្លើយតបរបស់ថ្នាក់គ្រប់គ្រងចំពើអនុសាសន៍សវនកម្ម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និងការរកឃើញផងដែរ។</w:delText>
        </w:r>
      </w:del>
    </w:p>
    <w:p w14:paraId="6ABBB481" w14:textId="5725DFC0" w:rsidR="00090327" w:rsidRPr="00E33574" w:rsidDel="00F226D0" w:rsidRDefault="00090327">
      <w:pPr>
        <w:spacing w:after="120" w:line="240" w:lineRule="auto"/>
        <w:jc w:val="both"/>
        <w:rPr>
          <w:del w:id="13796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97" w:author="Un Seakamey" w:date="2022-09-23T09:01:00Z">
          <w:pPr>
            <w:spacing w:after="0" w:line="240" w:lineRule="auto"/>
          </w:pPr>
        </w:pPrChange>
      </w:pPr>
      <w:del w:id="13798" w:author="Voeun Kuyeng" w:date="2022-08-31T11:06:00Z"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ផែនការសកម្មភាពរបស់ថ្នាក់ដឹកនាំ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="00F45A8E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គឺ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មានរំលេចក្នុងឧបសម្ព័ន្ធទី២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ដែលបានភ្ជាប់ជាមួយ។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សកម្មភាពកែលម្អមានបញ្ចូលលម្អិតនូវសកម្មភាពដែលសវនដ្ឋានបានឯកភាពទទួលយកដើម្បីអនុវត្តអនុ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-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សាសន៍ទាំងនោះ។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អនុសាសន៍នីមួយៗត្រូវបានរៀបចំតាមចំណាត់ថ្នាក់ដើម្បីបង្ហាញនូវកម្រិតហានិភ័យដល់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ថ្នាក់ដឹកនាំ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ប្រសិនបើអនុសាសន៍នោះមិនត្រូវបានអនុវត្ត។</w:delText>
        </w:r>
      </w:del>
    </w:p>
    <w:p w14:paraId="3E089FAA" w14:textId="05791B75" w:rsidR="00090327" w:rsidRPr="00E33574" w:rsidDel="00F226D0" w:rsidRDefault="00090327">
      <w:pPr>
        <w:tabs>
          <w:tab w:val="left" w:pos="709"/>
          <w:tab w:val="left" w:pos="851"/>
        </w:tabs>
        <w:spacing w:after="120" w:line="240" w:lineRule="auto"/>
        <w:jc w:val="both"/>
        <w:rPr>
          <w:del w:id="13799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800" w:author="Un Seakamey" w:date="2022-09-23T09:01:00Z">
          <w:pPr>
            <w:tabs>
              <w:tab w:val="left" w:pos="709"/>
              <w:tab w:val="left" w:pos="851"/>
            </w:tabs>
            <w:spacing w:after="0" w:line="240" w:lineRule="auto"/>
          </w:pPr>
        </w:pPrChange>
      </w:pPr>
      <w:del w:id="13801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នាពេលអនាគត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​ </w:delText>
        </w:r>
        <w:r w:rsidR="00C16774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C16774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ជាផ្នែកមួយនៃនីតិវិធីតាមដានអនុសាសន៍សវនកម្មគ្រា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មុន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អង្គភាព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សវនកម្មផ្ទៃក្នុង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នៃ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3802" w:author="Kem Sereyboth" w:date="2023-07-19T16:59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នឹងពិនិត្យឡើងវិញលើវឌ្ឍនភាពនៃការអនុវត្តតាមអនុសាសន៍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ដែលផ្តល់ជូន។</w:delText>
        </w:r>
      </w:del>
    </w:p>
    <w:p w14:paraId="6BE21EB0" w14:textId="4A994081" w:rsidR="00810F61" w:rsidRPr="00E33574" w:rsidDel="00F226D0" w:rsidRDefault="00B5594E">
      <w:pPr>
        <w:spacing w:after="120" w:line="240" w:lineRule="auto"/>
        <w:jc w:val="both"/>
        <w:rPr>
          <w:del w:id="13803" w:author="Voeun Kuyeng" w:date="2022-08-31T11:06:00Z"/>
          <w:rFonts w:ascii="Khmer MEF1" w:hAnsi="Khmer MEF1" w:cs="Khmer MEF1"/>
          <w:sz w:val="24"/>
          <w:szCs w:val="24"/>
          <w:lang w:val="ca-ES"/>
          <w:rPrChange w:id="13804" w:author="Kem Sereyboth" w:date="2023-07-19T16:59:00Z">
            <w:rPr>
              <w:del w:id="13805" w:author="Voeun Kuyeng" w:date="2022-08-31T11:06:00Z"/>
              <w:rFonts w:ascii="Khmer MEF1" w:hAnsi="Khmer MEF1" w:cs="Khmer MEF1"/>
              <w:sz w:val="12"/>
              <w:szCs w:val="12"/>
              <w:lang w:val="ca-ES"/>
            </w:rPr>
          </w:rPrChange>
        </w:rPr>
        <w:pPrChange w:id="13806" w:author="Un Seakamey" w:date="2022-09-23T09:01:00Z">
          <w:pPr>
            <w:spacing w:after="0" w:line="240" w:lineRule="auto"/>
          </w:pPr>
        </w:pPrChange>
      </w:pPr>
      <w:del w:id="13807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</w:p>
    <w:p w14:paraId="5CC02F49" w14:textId="2BF1770B" w:rsidR="00B5594E" w:rsidRPr="00E33574" w:rsidDel="00F226D0" w:rsidRDefault="002B46F2">
      <w:pPr>
        <w:spacing w:after="120" w:line="240" w:lineRule="auto"/>
        <w:ind w:firstLine="360"/>
        <w:jc w:val="both"/>
        <w:rPr>
          <w:del w:id="13808" w:author="Voeun Kuyeng" w:date="2022-08-31T11:06:00Z"/>
          <w:rFonts w:ascii="Khmer MEF2" w:hAnsi="Khmer MEF2" w:cs="Khmer MEF2"/>
          <w:sz w:val="24"/>
          <w:szCs w:val="24"/>
          <w:lang w:val="ca-ES"/>
        </w:rPr>
        <w:pPrChange w:id="13809" w:author="Un Seakamey" w:date="2022-09-23T09:01:00Z">
          <w:pPr>
            <w:spacing w:after="0" w:line="240" w:lineRule="auto"/>
            <w:ind w:firstLine="360"/>
          </w:pPr>
        </w:pPrChange>
      </w:pPr>
      <w:del w:id="13810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២.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សេចក្តីផ្តើម</w:delText>
        </w:r>
      </w:del>
    </w:p>
    <w:p w14:paraId="53E2EC58" w14:textId="58BA873E" w:rsidR="006F5A15" w:rsidRPr="00E33574" w:rsidDel="00F226D0" w:rsidRDefault="00CB600D">
      <w:pPr>
        <w:spacing w:after="120" w:line="240" w:lineRule="auto"/>
        <w:ind w:firstLine="360"/>
        <w:jc w:val="both"/>
        <w:rPr>
          <w:del w:id="13811" w:author="Voeun Kuyeng" w:date="2022-08-31T11:06:00Z"/>
          <w:sz w:val="24"/>
          <w:szCs w:val="24"/>
          <w:lang w:val="ca-ES"/>
          <w:rPrChange w:id="13812" w:author="Kem Sereyboth" w:date="2023-07-19T16:59:00Z">
            <w:rPr>
              <w:del w:id="13813" w:author="Voeun Kuyeng" w:date="2022-08-31T11:06:00Z"/>
              <w:rFonts w:asciiTheme="minorHAnsi" w:eastAsiaTheme="minorHAnsi" w:hAnsiTheme="minorHAnsi" w:cstheme="minorBidi"/>
              <w:sz w:val="22"/>
              <w:szCs w:val="36"/>
              <w:lang w:val="ca-ES"/>
            </w:rPr>
          </w:rPrChange>
        </w:rPr>
        <w:pPrChange w:id="13814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3815" w:author="Voeun Kuyeng" w:date="2022-08-31T11:06:00Z">
        <w:r w:rsidRPr="00E33574" w:rsidDel="00F226D0">
          <w:rPr>
            <w:sz w:val="24"/>
            <w:szCs w:val="24"/>
            <w:lang w:val="ca-ES"/>
            <w:rPrChange w:id="13816" w:author="Kem Sereyboth" w:date="2023-07-19T16:59:00Z">
              <w:rPr>
                <w:lang w:val="ca-ES"/>
              </w:rPr>
            </w:rPrChange>
          </w:rPr>
          <w:delText>​</w:delText>
        </w:r>
        <w:r w:rsidR="006F5A15" w:rsidRPr="00E33574" w:rsidDel="00F226D0">
          <w:rPr>
            <w:sz w:val="24"/>
            <w:szCs w:val="24"/>
            <w:cs/>
            <w:lang w:val="ca-ES"/>
            <w:rPrChange w:id="13817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សេចក្តីផ្តើមគ</w:delText>
        </w:r>
        <w:r w:rsidR="00DB25E0" w:rsidRPr="00E33574" w:rsidDel="00F226D0">
          <w:rPr>
            <w:sz w:val="24"/>
            <w:szCs w:val="24"/>
            <w:cs/>
            <w:lang w:val="ca-ES"/>
            <w:rPrChange w:id="13818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ឺជាចំណុចដែលបង្ហាញអំពីបទដ្ឋានការងារ និងគតិច្បាប់ដែលជាហេតុនាំឱ្យមាន</w:delText>
        </w:r>
        <w:r w:rsidR="006F5A15" w:rsidRPr="00E33574" w:rsidDel="00F226D0">
          <w:rPr>
            <w:sz w:val="24"/>
            <w:szCs w:val="24"/>
            <w:cs/>
            <w:lang w:val="ca-ES"/>
            <w:rPrChange w:id="13819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ការ</w:delText>
        </w:r>
        <w:r w:rsidR="006F5A15" w:rsidRPr="00E33574" w:rsidDel="00F226D0">
          <w:rPr>
            <w:spacing w:val="4"/>
            <w:sz w:val="24"/>
            <w:szCs w:val="24"/>
            <w:cs/>
            <w:lang w:val="ca-ES"/>
            <w:rPrChange w:id="13820" w:author="Kem Sereyboth" w:date="2023-07-19T16:59:00Z">
              <w:rPr>
                <w:rFonts w:cs="MoolBoran"/>
                <w:spacing w:val="4"/>
                <w:cs/>
                <w:lang w:val="ca-ES"/>
              </w:rPr>
            </w:rPrChange>
          </w:rPr>
          <w:delText>ធ្វើ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821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សវនកម្មរបស់អង្គភាពសវនកម្មផ្ទៃក្នុងនៃអ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822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823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លើអង្គភាពក្រោមឱវាទ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824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អ.ស.ហ.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825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ទាំងអស់</w:delText>
        </w:r>
        <w:r w:rsidR="005F190D" w:rsidRPr="00E33574" w:rsidDel="00F226D0">
          <w:rPr>
            <w:spacing w:val="2"/>
            <w:sz w:val="24"/>
            <w:szCs w:val="24"/>
            <w:cs/>
            <w:lang w:val="ca-ES"/>
            <w:rPrChange w:id="13826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។</w:delText>
        </w:r>
        <w:r w:rsidR="00DB25E0" w:rsidRPr="00E33574" w:rsidDel="00F226D0">
          <w:rPr>
            <w:spacing w:val="2"/>
            <w:sz w:val="24"/>
            <w:szCs w:val="24"/>
            <w:cs/>
            <w:lang w:val="ca-ES"/>
            <w:rPrChange w:id="13827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 ដូចនេះ</w:delText>
        </w:r>
        <w:r w:rsidR="00DB25E0" w:rsidRPr="00E33574" w:rsidDel="00F226D0">
          <w:rPr>
            <w:spacing w:val="-4"/>
            <w:sz w:val="24"/>
            <w:szCs w:val="24"/>
            <w:lang w:val="ca-ES"/>
            <w:rPrChange w:id="13828" w:author="Kem Sereyboth" w:date="2023-07-19T16:59:00Z">
              <w:rPr>
                <w:spacing w:val="-4"/>
                <w:lang w:val="ca-ES"/>
              </w:rPr>
            </w:rPrChange>
          </w:rPr>
          <w:delText xml:space="preserve"> </w:delText>
        </w:r>
        <w:r w:rsidR="00DB25E0" w:rsidRPr="00E33574" w:rsidDel="00F226D0">
          <w:rPr>
            <w:sz w:val="24"/>
            <w:szCs w:val="24"/>
            <w:cs/>
            <w:lang w:val="ca-ES"/>
            <w:rPrChange w:id="13829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</w:delText>
        </w:r>
        <w:r w:rsidR="005F190D" w:rsidRPr="00E33574" w:rsidDel="00F226D0">
          <w:rPr>
            <w:sz w:val="24"/>
            <w:szCs w:val="24"/>
            <w:cs/>
            <w:lang w:val="ca-ES"/>
            <w:rPrChange w:id="13830" w:author="Kem Sereyboth" w:date="2023-07-19T16:59:00Z">
              <w:rPr>
                <w:rFonts w:cs="MoolBoran"/>
                <w:cs/>
                <w:lang w:val="ca-ES"/>
              </w:rPr>
            </w:rPrChange>
          </w:rPr>
          <w:delText xml:space="preserve">ផ្តើម </w:delText>
        </w:r>
        <w:r w:rsidR="00DB25E0" w:rsidRPr="00E33574" w:rsidDel="00F226D0">
          <w:rPr>
            <w:sz w:val="24"/>
            <w:szCs w:val="24"/>
            <w:cs/>
            <w:lang w:val="ca-ES"/>
            <w:rPrChange w:id="13831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គួរត្រូវបា</w:delText>
        </w:r>
        <w:r w:rsidR="005F190D" w:rsidRPr="00E33574" w:rsidDel="00F226D0">
          <w:rPr>
            <w:sz w:val="24"/>
            <w:szCs w:val="24"/>
            <w:cs/>
            <w:lang w:val="ca-ES"/>
            <w:rPrChange w:id="13832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នសរសេរ</w:delText>
        </w:r>
        <w:r w:rsidR="00DB25E0" w:rsidRPr="00E33574" w:rsidDel="00F226D0">
          <w:rPr>
            <w:sz w:val="24"/>
            <w:szCs w:val="24"/>
            <w:cs/>
            <w:lang w:val="ca-ES"/>
            <w:rPrChange w:id="13833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ដូចមានរៀបរាប់ដូចខាងក្រោម៖</w:delText>
        </w:r>
      </w:del>
    </w:p>
    <w:p w14:paraId="64BDCD36" w14:textId="46A07A64" w:rsidR="00DC1E1E" w:rsidRPr="00E33574" w:rsidDel="005C2A8C" w:rsidRDefault="006D6D24">
      <w:pPr>
        <w:spacing w:after="120" w:line="240" w:lineRule="auto"/>
        <w:ind w:firstLine="709"/>
        <w:jc w:val="both"/>
        <w:rPr>
          <w:del w:id="13834" w:author="Voeun Kuyeng" w:date="2022-07-07T10:21:00Z"/>
          <w:rFonts w:ascii="Khmer MEF1" w:hAnsi="Khmer MEF1" w:cs="Khmer MEF1"/>
          <w:sz w:val="24"/>
          <w:szCs w:val="24"/>
          <w:lang w:val="ca-ES"/>
        </w:rPr>
        <w:pPrChange w:id="13835" w:author="Un Seakamey" w:date="2022-09-23T09:01:00Z">
          <w:pPr>
            <w:spacing w:after="0" w:line="240" w:lineRule="auto"/>
          </w:pPr>
        </w:pPrChange>
      </w:pPr>
      <w:del w:id="13836" w:author="Voeun Kuyeng" w:date="2022-07-20T16:15:00Z">
        <w:r w:rsidRPr="00E33574" w:rsidDel="00E523EC">
          <w:rPr>
            <w:rFonts w:ascii="Khmer MEF1" w:hAnsi="Khmer MEF1" w:cs="Khmer MEF1"/>
            <w:sz w:val="24"/>
            <w:szCs w:val="24"/>
            <w:lang w:val="ca-ES"/>
            <w:rPrChange w:id="13837" w:author="Kem Sereyboth" w:date="2023-07-19T16:59:00Z">
              <w:rPr>
                <w:rFonts w:ascii="Khmer MEF1" w:hAnsi="Khmer MEF1" w:cs="Khmer MEF1"/>
                <w:color w:val="0070C0"/>
              </w:rPr>
            </w:rPrChange>
          </w:rPr>
          <w:delText xml:space="preserve">  </w:delText>
        </w:r>
      </w:del>
      <w:del w:id="13838" w:author="Voeun Kuyeng" w:date="2022-08-31T11:06:00Z">
        <w:r w:rsidR="00A21307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83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</w:delText>
        </w:r>
      </w:del>
      <w:ins w:id="13840" w:author="Sethvannak Sam" w:date="2022-07-26T15:19:00Z">
        <w:del w:id="13841" w:author="Voeun Kuyeng" w:date="2022-08-31T11:06:00Z">
          <w:r w:rsidR="006B5E5F" w:rsidRPr="00E33574" w:rsidDel="00F226D0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  <w:rPrChange w:id="13842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ខ២</w:delText>
          </w:r>
        </w:del>
      </w:ins>
      <w:ins w:id="13843" w:author="Sethvannak Sam" w:date="2022-07-26T15:21:00Z">
        <w:del w:id="13844" w:author="Voeun Kuyeng" w:date="2022-08-31T11:06:00Z">
          <w:r w:rsidR="006B5E5F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13845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គ៣</w:delText>
          </w:r>
        </w:del>
      </w:ins>
      <w:ins w:id="13846" w:author="Sethvannak Sam" w:date="2022-07-26T15:23:00Z">
        <w:del w:id="13847" w:author="Voeun Kuyeng" w:date="2022-08-31T11:06:00Z">
          <w:r w:rsidR="00942A4D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ចុះ</w:delText>
          </w:r>
        </w:del>
      </w:ins>
      <w:ins w:id="13848" w:author="Sethvannak Sam" w:date="2022-07-26T15:37:00Z">
        <w:del w:id="13849" w:author="Voeun Kuyeng" w:date="2022-08-31T11:06:00Z">
          <w:r w:rsidR="00057BA7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850" w:author="Sethvannak Sam" w:date="2022-07-26T15:34:00Z">
        <w:del w:id="13851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852" w:author="Sethvannak Sam" w:date="2022-07-26T15:35:00Z">
        <w:del w:id="13853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ហើយ</w:delText>
          </w:r>
        </w:del>
      </w:ins>
      <w:ins w:id="13854" w:author="Sethvannak Sam" w:date="2022-07-26T15:34:00Z">
        <w:del w:id="13855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8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បានរកឃើញនូវភាពមិនប្រក្រតី</w:delText>
          </w:r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5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មួយចំនួន</w:delText>
          </w:r>
        </w:del>
      </w:ins>
      <w:ins w:id="13858" w:author="Sethvannak Sam" w:date="2022-07-26T15:49:00Z">
        <w:del w:id="13859" w:author="Voeun Kuyeng" w:date="2022-07-27T11:19:00Z">
          <w:r w:rsidR="00E676C2" w:rsidRPr="00E33574" w:rsidDel="002C2F0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6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3861" w:author="Sethvannak Sam" w:date="2022-07-26T15:53:00Z">
        <w:del w:id="13862" w:author="Voeun Kuyeng" w:date="2022-08-31T11:06:00Z">
          <w:r w:rsidR="00276E75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6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13864" w:author="Sethvannak Sam" w:date="2022-07-26T15:34:00Z">
        <w:del w:id="13865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6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អាចនាំឱ្យមាននូវហានិភ័យដល់</w:delText>
          </w:r>
        </w:del>
      </w:ins>
      <w:ins w:id="13867" w:author="Sethvannak Sam" w:date="2022-07-26T15:50:00Z">
        <w:del w:id="13868" w:author="Voeun Kuyeng" w:date="2022-08-31T11:06:00Z">
          <w:r w:rsidR="00E676C2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6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870" w:author="Sethvannak Sam" w:date="2022-07-26T15:34:00Z">
        <w:del w:id="13871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7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នាពេលអនាគត។</w:delText>
          </w:r>
        </w:del>
      </w:ins>
      <w:ins w:id="13873" w:author="Sethvannak Sam" w:date="2022-07-26T16:01:00Z">
        <w:del w:id="13874" w:author="Voeun Kuyeng" w:date="2022-08-31T11:06:00Z">
          <w:r w:rsidR="006817DB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7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ដែលបាន</w:delText>
          </w:r>
        </w:del>
      </w:ins>
      <w:ins w:id="13876" w:author="Sethvannak Sam" w:date="2022-07-26T15:58:00Z">
        <w:del w:id="13877" w:author="Voeun Kuyeng" w:date="2022-08-31T11:06:00Z">
          <w:r w:rsidR="006817D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8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3879" w:author="Sethvannak Sam" w:date="2022-07-07T15:54:00Z">
        <w:del w:id="13880" w:author="Voeun Kuyeng" w:date="2022-08-31T11:06:00Z">
          <w:r w:rsidR="00FF1C62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ការ</w:delText>
          </w:r>
        </w:del>
      </w:ins>
      <w:ins w:id="13881" w:author="Sethvannak Sam" w:date="2022-07-07T15:52:00Z">
        <w:del w:id="13882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</w:delText>
          </w:r>
        </w:del>
      </w:ins>
      <w:ins w:id="13883" w:author="Sethvannak Sam" w:date="2022-07-07T15:53:00Z">
        <w:del w:id="13884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ាំ</w:delText>
          </w:r>
        </w:del>
      </w:ins>
      <w:ins w:id="13885" w:author="Sethvannak Sam" w:date="2022-07-26T16:08:00Z">
        <w:del w:id="13886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8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</w:delText>
          </w:r>
        </w:del>
      </w:ins>
      <w:ins w:id="13888" w:author="Sethvannak Sam" w:date="2022-07-26T16:05:00Z">
        <w:del w:id="13889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9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ក្នុង</w:delText>
          </w:r>
        </w:del>
      </w:ins>
      <w:ins w:id="13891" w:author="Sethvannak Sam" w:date="2022-07-26T16:04:00Z">
        <w:del w:id="13892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9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ការតាមដាន</w:delText>
          </w:r>
        </w:del>
      </w:ins>
      <w:ins w:id="13894" w:author="Sethvannak Sam" w:date="2022-07-26T16:09:00Z">
        <w:del w:id="13895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9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13897" w:author="Sethvannak Sam" w:date="2022-07-26T16:04:00Z">
        <w:del w:id="13898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9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អនុសាស</w:delText>
          </w:r>
        </w:del>
      </w:ins>
      <w:ins w:id="13900" w:author="Sethvannak Sam" w:date="2022-07-26T16:05:00Z">
        <w:del w:id="13901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0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ន៍សវនកម្ម</w:delText>
          </w:r>
        </w:del>
      </w:ins>
      <w:del w:id="13903" w:author="Voeun Kuyeng" w:date="2022-07-07T10:21:00Z">
        <w:r w:rsidR="00A21307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AA7986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ុ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លោម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0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ផែនការសកម្មភាពបីឆ្នាំរំកិល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1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1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-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៤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1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របស់អង្គភាពសវនកម្មផ្ទៃក្នុងនៃអាជ្ញាធរសេវាហិរញ្ញវត្ថុ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1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1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មិនមែន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2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2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ធនាគារ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2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(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2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2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2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2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2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2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.)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2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ដែលបានអនុម័តដោយក្រុមប្រឹក្សា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2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ក្នុងសម័យប្រជុំលើកទី</w:delText>
        </w:r>
        <w:r w:rsidR="00375D0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៩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អាណ្ណត្តិទី១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4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នាថ្ងៃ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4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ទី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4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ខែ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ឧសភា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4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5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ដែលក្នុងឆ្នាំ២០២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5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57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កម្មផ្ទៃក្នុង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58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59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ត្រូវ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0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ធ្វើសវនកម្ម</w:delText>
        </w:r>
        <w:r w:rsidR="00E419C2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1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អនុលោមភាព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2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3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64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6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6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6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7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="005C2543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7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418ED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72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រួមមាន អគ្គលេខាធិការដ្ឋាន</w:delText>
        </w:r>
        <w:r w:rsidR="00B418ED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អ.ស.ហ. និយ័តករធានារ៉ាប់រងកម្ពុជា និយ័តករមូលបត្រកម្ពុជា និយ័តករសន្តិសុខសង្គម និយ័តករបរធនបាលកិច្ច និយ័តករគណនេយ្យនិងសវនកម្ម និងនិយ័តករអាជីវកម្មអចលនវត្ថុនិងបញ្ចាំ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7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123F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ការធ្វើសវនកម្ម</w:delText>
        </w:r>
        <w:r w:rsidR="007B092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7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ភាពត្រឹមត្រូវ</w:delText>
        </w:r>
        <w:r w:rsidR="007A666C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7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ភាពសមស្រប ភាព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គ្រប់គ្រាន់នូវ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អនុលោមភាព 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ត្រូវបានកំណត់</w:delText>
        </w:r>
        <w:r w:rsidR="000502DF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ជាក់លាក់</w:delText>
        </w:r>
        <w:r w:rsidR="003E47B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ដោយអនុក្រឹត្យលេខ</w:delText>
        </w:r>
        <w:r w:rsidR="003E47B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8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</w:p>
    <w:p w14:paraId="23FBB14B" w14:textId="158428EB" w:rsidR="005C2A8C" w:rsidRPr="00E33574" w:rsidDel="00F226D0" w:rsidRDefault="005C2A8C">
      <w:pPr>
        <w:spacing w:after="120" w:line="240" w:lineRule="auto"/>
        <w:ind w:firstLine="709"/>
        <w:jc w:val="both"/>
        <w:rPr>
          <w:ins w:id="13986" w:author="Sethvannak Sam" w:date="2022-07-26T16:04:00Z"/>
          <w:del w:id="13987" w:author="Voeun Kuyeng" w:date="2022-08-31T11:06:00Z"/>
          <w:rFonts w:ascii="Khmer MEF1" w:hAnsi="Khmer MEF1" w:cs="Khmer MEF1"/>
          <w:spacing w:val="-2"/>
          <w:sz w:val="24"/>
          <w:szCs w:val="24"/>
          <w:lang w:val="ca-ES"/>
          <w:rPrChange w:id="13988" w:author="Kem Sereyboth" w:date="2023-07-19T16:59:00Z">
            <w:rPr>
              <w:ins w:id="13989" w:author="Sethvannak Sam" w:date="2022-07-26T16:04:00Z"/>
              <w:del w:id="13990" w:author="Voeun Kuyeng" w:date="2022-08-31T11:06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991" w:author="Un Seakamey" w:date="2022-09-23T09:01:00Z">
          <w:pPr>
            <w:spacing w:after="0" w:line="240" w:lineRule="auto"/>
            <w:ind w:firstLine="720"/>
            <w:jc w:val="both"/>
          </w:pPr>
        </w:pPrChange>
      </w:pPr>
    </w:p>
    <w:p w14:paraId="620A6C97" w14:textId="6B83426A" w:rsidR="006D6D24" w:rsidRPr="00E33574" w:rsidDel="00FE72E6" w:rsidRDefault="003E47B3">
      <w:pPr>
        <w:spacing w:after="120" w:line="240" w:lineRule="auto"/>
        <w:jc w:val="both"/>
        <w:rPr>
          <w:del w:id="13992" w:author="Voeun Kuyeng" w:date="2022-07-07T10:21:00Z"/>
          <w:rFonts w:ascii="!Khmer MEF1" w:hAnsi="!Khmer MEF1" w:cs="!Khmer MEF1"/>
          <w:sz w:val="24"/>
          <w:szCs w:val="24"/>
          <w:lang w:val="ca-ES"/>
          <w:rPrChange w:id="13993" w:author="Kem Sereyboth" w:date="2023-07-19T16:59:00Z">
            <w:rPr>
              <w:del w:id="13994" w:author="Voeun Kuyeng" w:date="2022-07-07T10:21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99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996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១១៣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9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អនក្រ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0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បក ចុះថ្ងៃទី១៤ ខែកក្កដា ឆ្នាំ២០២១</w:delText>
        </w:r>
        <w:r w:rsidR="00264C1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ស្តីពីការរៀបចំ</w:delText>
        </w:r>
        <w:r w:rsidR="00DC1E1E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0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64772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ិងការប្រព្រឹត្តទៅនៃអាជ្ញាធរសេវាហិរញ្ញវត្ថុមិនមែនធនាគារ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0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012E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អនុក្រឹត្យ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នេះ</w:delText>
        </w:r>
        <w:r w:rsidR="00996426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ក៏បានកំណត់អំពីមុខងារ តួនាទី​ និងដែនសមត្ថកិច្ចរបស់អង្គភាព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1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សវនកម្មផ្ទៃក្នុងនៃ អ.ស.ហ. ក្នុងការធ្វើសវនកម្មនៅគ្រប់អង្គភាពក្រោមឱវាទ អ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1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1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1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1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1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1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ផងដែរ។</w:delText>
        </w:r>
        <w:r w:rsidR="00996426" w:rsidRPr="00E33574" w:rsidDel="00FE72E6">
          <w:rPr>
            <w:rFonts w:ascii="Khmer MEF1" w:hAnsi="Khmer MEF1" w:cs="Khmer MEF1"/>
            <w:spacing w:val="-2"/>
            <w:sz w:val="24"/>
            <w:szCs w:val="24"/>
            <w:lang w:val="ca-ES"/>
            <w:rPrChange w:id="14019" w:author="Kem Sereyboth" w:date="2023-07-19T16:5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delText xml:space="preserve"> </w:delText>
        </w:r>
        <w:r w:rsidR="00382529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2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2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</w:delText>
        </w:r>
        <w:r w:rsidR="00E96AB8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2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2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នា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2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402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បានប្រសិទ្ធភាព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402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402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និងស័ក្តិសិទ្ធភាពក្នុងការធ្វើសវនកម្មអនុលោមភាពទៅតាមបទប្បញ្ញត្តិ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402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402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403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403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ឆ្នាំ២០២២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3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3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</w:delText>
        </w:r>
        <w:r w:rsidR="00DB5E2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រៀបចំនិង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អនុវត្ត</w:delText>
        </w:r>
        <w:r w:rsidR="007972A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</w:delText>
        </w:r>
        <w:r w:rsidR="00ED030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4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</w:del>
      <w:del w:id="14041" w:author="Voeun Kuyeng" w:date="2022-07-07T10:20:00Z"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4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4043" w:author="Voeun Kuyeng" w:date="2022-07-07T10:21:00Z">
        <w:r w:rsidR="00945E5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4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</w:p>
    <w:p w14:paraId="7E7AEC25" w14:textId="747498CA" w:rsidR="007D25F3" w:rsidRPr="00E33574" w:rsidDel="00FE72E6" w:rsidRDefault="00945E52">
      <w:pPr>
        <w:spacing w:after="120" w:line="240" w:lineRule="auto"/>
        <w:jc w:val="both"/>
        <w:rPr>
          <w:ins w:id="14045" w:author="Sethvannak Sam" w:date="2022-07-04T15:14:00Z"/>
          <w:del w:id="14046" w:author="Voeun Kuyeng" w:date="2022-07-07T10:21:00Z"/>
          <w:rFonts w:ascii="Khmer MEF1" w:hAnsi="Khmer MEF1" w:cs="Khmer MEF1"/>
          <w:sz w:val="24"/>
          <w:szCs w:val="24"/>
          <w:lang w:val="ca-ES"/>
          <w:rPrChange w:id="14047" w:author="Kem Sereyboth" w:date="2023-07-19T16:59:00Z">
            <w:rPr>
              <w:ins w:id="14048" w:author="Sethvannak Sam" w:date="2022-07-04T15:14:00Z"/>
              <w:del w:id="14049" w:author="Voeun Kuyeng" w:date="2022-07-07T10:21:00Z"/>
              <w:rFonts w:ascii="Khmer MEF1" w:hAnsi="Khmer MEF1" w:cs="Khmer MEF1"/>
              <w:color w:val="0070C0"/>
              <w:lang w:val="ca-ES"/>
            </w:rPr>
          </w:rPrChange>
        </w:rPr>
        <w:pPrChange w:id="14050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051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2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    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យោងតាម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4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លិខិត</w:delText>
        </w:r>
        <w:r w:rsidR="00481AC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5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លេខ ០៤៤ </w:delText>
        </w:r>
        <w:r w:rsidR="007F3A5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អ.ស.ហ. អ.ស.ផ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57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ដ៏ខ្ពង់ខ្ពស់របស់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58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4059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ឯកឧត្តម</w:delText>
        </w:r>
      </w:del>
      <w:ins w:id="14060" w:author="Sethvannak Sam" w:date="2022-07-04T15:07:00Z">
        <w:del w:id="14061" w:author="Voeun Kuyeng" w:date="2022-07-07T10:21:00Z">
          <w:r w:rsidR="002B1490" w:rsidRPr="00E33574" w:rsidDel="00FE72E6">
            <w:rPr>
              <w:rFonts w:ascii="Khmer MEF2" w:hAnsi="Khmer MEF2" w:cs="Khmer MEF2"/>
              <w:sz w:val="24"/>
              <w:szCs w:val="24"/>
              <w:cs/>
              <w:lang w:val="ca-ES"/>
              <w:rPrChange w:id="14062" w:author="Kem Sereyboth" w:date="2023-07-19T16:59:00Z">
                <w:rPr>
                  <w:rFonts w:ascii="Khmer MEF2" w:hAnsi="Khmer MEF2" w:cs="Khmer MEF2"/>
                  <w:color w:val="0070C0"/>
                  <w:cs/>
                  <w:lang w:val="ca-ES"/>
                </w:rPr>
              </w:rPrChange>
            </w:rPr>
            <w:delText>អគ្គ</w:delText>
          </w:r>
        </w:del>
      </w:ins>
      <w:del w:id="14063" w:author="Voeun Kuyeng" w:date="2022-07-07T10:21:00Z"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4064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បណ្ឌិតសភាចារ្យឧបនាយករដ្ឋមន្ត្រី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lang w:val="ca-ES"/>
            <w:rPrChange w:id="14065" w:author="Kem Sereyboth" w:date="2023-07-19T16:59:00Z">
              <w:rPr>
                <w:rFonts w:ascii="Khmer MEF2" w:hAnsi="Khmer MEF2" w:cs="Khmer MEF2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66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និងជាប្រធាន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lang w:val="ca-ES"/>
            <w:rPrChange w:id="14067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6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ក្រុមប្រឹក្សា អ.ស.ហ.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69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0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ចុះថ្ងៃទី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1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៣០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72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ខែ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4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ឧសភា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75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ឆ្នាំ២០២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7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២</w:delText>
        </w:r>
        <w:r w:rsidR="00263A2E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8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ស្តីពី</w:delText>
        </w:r>
        <w:r w:rsidR="005A598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9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ការស្នើសុំ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80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E0537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81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ផ្តល់កិច្ចសហការដល់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8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អង្គភាពសវនកម្មផ្ទៃក្នុងនៃ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83" w:author="Kem Sereyboth" w:date="2023-07-19T16:59:00Z">
              <w:rPr>
                <w:rFonts w:ascii="!Khmer MEF1" w:hAnsi="!Khmer MEF1" w:cs="!Khmer MEF1"/>
                <w:color w:val="0070C0"/>
                <w:spacing w:val="-2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8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អ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8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8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ស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8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8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ហ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8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 xml:space="preserve">. </w:delText>
        </w:r>
        <w:r w:rsidR="00604805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90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ក្នុងដំណើរការសវនកម្មឆ្នាំ២០២២</w:delText>
        </w:r>
        <w:r w:rsidR="006B093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91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9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ក្រុម</w:delText>
        </w:r>
      </w:del>
      <w:ins w:id="14093" w:author="Sethvannak Sam" w:date="2022-07-04T15:07:00Z">
        <w:del w:id="14094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4095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ប្រតិភូ</w:delText>
          </w:r>
        </w:del>
      </w:ins>
      <w:del w:id="14096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97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សវនក</w:delText>
        </w:r>
      </w:del>
      <w:ins w:id="14098" w:author="Sethvannak Sam" w:date="2022-07-04T15:07:00Z">
        <w:del w:id="14099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4100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ម្ម</w:delText>
          </w:r>
        </w:del>
      </w:ins>
      <w:del w:id="14101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10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រ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10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របស់អង្គភាពសវនកម្មផ្ទៃក្នុងនៃ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104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10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អ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10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10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ស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10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10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ហ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11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 xml:space="preserve">. 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1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1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ចុះធ្វើសវនកម្មអនុលោមភាពលើអង្គភាពក្រោមឱវាទ អ.ស.ហ. </w:delText>
        </w:r>
      </w:del>
      <w:ins w:id="14113" w:author="Sethvannak Sam" w:date="2022-07-04T15:13:00Z">
        <w:del w:id="14114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15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4116" w:author="Sethvannak Sam" w:date="2022-07-04T15:14:00Z">
        <w:del w:id="14117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18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សវនដ្</w:delText>
          </w:r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19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ឋាន</w:delText>
          </w:r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20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4121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សម្រាប់ការិយបរិច្ឆេទឆ្នាំ២០២២ ​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អនុវត្តចាប់ពី</w:delText>
        </w:r>
      </w:del>
      <w:ins w:id="14125" w:author="Sethvannak Sam" w:date="2022-07-04T15:15:00Z">
        <w:del w:id="14126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27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del w:id="14128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ចុងត្រីមាសទី២​ រហូតដល់ត្រីមាសទី៣</w:delText>
        </w:r>
      </w:del>
      <w:ins w:id="14130" w:author="Sethvannak Sam" w:date="2022-07-04T15:14:00Z">
        <w:del w:id="14131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32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4133" w:author="Sethvannak Sam" w:date="2022-07-04T15:15:00Z">
        <w:del w:id="14134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35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4136" w:author="Sethvannak Sam" w:date="2022-07-04T15:16:00Z">
        <w:del w:id="14137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38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ins w:id="14139" w:author="Sethvannak Sam" w:date="2022-07-04T15:14:00Z">
        <w:del w:id="14140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41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ins w:id="14142" w:author="Sethvannak Sam" w:date="2022-07-04T15:15:00Z">
        <w:del w:id="14143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44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ដល់ (</w:delText>
          </w:r>
        </w:del>
      </w:ins>
      <w:ins w:id="14145" w:author="Sethvannak Sam" w:date="2022-07-04T15:16:00Z">
        <w:del w:id="14146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47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4148" w:author="Sethvannak Sam" w:date="2022-07-04T15:15:00Z">
        <w:del w:id="14149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50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4151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5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61A582B1" w14:textId="676D21E6" w:rsidR="006F67B9" w:rsidRPr="00E33574" w:rsidDel="00FE72E6" w:rsidRDefault="00437F9B">
      <w:pPr>
        <w:spacing w:after="120" w:line="240" w:lineRule="auto"/>
        <w:jc w:val="both"/>
        <w:rPr>
          <w:del w:id="14153" w:author="Voeun Kuyeng" w:date="2022-07-07T10:21:00Z"/>
          <w:rFonts w:ascii="Khmer MEF1" w:hAnsi="Khmer MEF1" w:cs="Khmer MEF1"/>
          <w:sz w:val="24"/>
          <w:szCs w:val="24"/>
          <w:lang w:val="ca-ES"/>
          <w:rPrChange w:id="14154" w:author="Kem Sereyboth" w:date="2023-07-19T16:59:00Z">
            <w:rPr>
              <w:del w:id="14155" w:author="Voeun Kuyeng" w:date="2022-07-07T10:21:00Z"/>
              <w:rFonts w:ascii="Khmer MEF1" w:hAnsi="Khmer MEF1" w:cs="Khmer MEF1"/>
            </w:rPr>
          </w:rPrChange>
        </w:rPr>
        <w:pPrChange w:id="1415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157" w:author="Voeun Kuyeng" w:date="2022-07-07T10:21:00Z"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5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4159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6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................................................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4161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</w:del>
    </w:p>
    <w:p w14:paraId="4B08003E" w14:textId="623E994C" w:rsidR="00156A9C" w:rsidRPr="00E33574" w:rsidDel="00621EA3" w:rsidRDefault="00156A9C">
      <w:pPr>
        <w:spacing w:after="120" w:line="240" w:lineRule="auto"/>
        <w:jc w:val="both"/>
        <w:rPr>
          <w:del w:id="14162" w:author="Voeun Kuyeng" w:date="2022-07-20T16:41:00Z"/>
          <w:rFonts w:ascii="Khmer MEF2" w:hAnsi="Khmer MEF2" w:cs="Khmer MEF2"/>
          <w:sz w:val="24"/>
          <w:szCs w:val="24"/>
          <w:lang w:val="ca-ES"/>
        </w:rPr>
        <w:pPrChange w:id="14163" w:author="Un Seakamey" w:date="2022-09-23T09:01:00Z">
          <w:pPr>
            <w:spacing w:after="0" w:line="240" w:lineRule="auto"/>
            <w:ind w:firstLine="720"/>
          </w:pPr>
        </w:pPrChange>
      </w:pPr>
    </w:p>
    <w:p w14:paraId="1A99C32B" w14:textId="5BE4CBB5" w:rsidR="00FF1C62" w:rsidRPr="00E33574" w:rsidDel="00326DD9" w:rsidRDefault="00FF1C62">
      <w:pPr>
        <w:spacing w:after="120" w:line="240" w:lineRule="auto"/>
        <w:jc w:val="both"/>
        <w:rPr>
          <w:del w:id="14164" w:author="Voeun Kuyeng" w:date="2022-07-20T16:41:00Z"/>
          <w:rFonts w:ascii="Khmer MEF2" w:hAnsi="Khmer MEF2" w:cs="Khmer MEF2"/>
          <w:sz w:val="24"/>
          <w:szCs w:val="24"/>
          <w:lang w:val="ca-ES"/>
          <w:rPrChange w:id="14165" w:author="Kem Sereyboth" w:date="2023-07-19T16:59:00Z">
            <w:rPr>
              <w:del w:id="14166" w:author="Voeun Kuyeng" w:date="2022-07-20T16:41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14167" w:author="Un Seakamey" w:date="2022-09-23T09:01:00Z">
          <w:pPr>
            <w:spacing w:after="0" w:line="240" w:lineRule="auto"/>
            <w:ind w:firstLine="720"/>
          </w:pPr>
        </w:pPrChange>
      </w:pPr>
    </w:p>
    <w:p w14:paraId="5C22E6E7" w14:textId="3345F8D9" w:rsidR="00FF1C62" w:rsidRPr="00E33574" w:rsidDel="0044093F" w:rsidRDefault="00FF1C62">
      <w:pPr>
        <w:spacing w:after="120" w:line="240" w:lineRule="auto"/>
        <w:jc w:val="both"/>
        <w:rPr>
          <w:ins w:id="14168" w:author="Sethvannak Sam" w:date="2022-07-07T15:54:00Z"/>
          <w:del w:id="14169" w:author="Voeun Kuyeng" w:date="2022-08-18T18:06:00Z"/>
          <w:rFonts w:ascii="Khmer MEF2" w:hAnsi="Khmer MEF2" w:cs="Khmer MEF2"/>
          <w:sz w:val="24"/>
          <w:szCs w:val="24"/>
          <w:lang w:val="ca-ES"/>
        </w:rPr>
        <w:pPrChange w:id="14170" w:author="Un Seakamey" w:date="2022-09-23T09:01:00Z">
          <w:pPr>
            <w:spacing w:after="0" w:line="240" w:lineRule="auto"/>
            <w:ind w:firstLine="720"/>
          </w:pPr>
        </w:pPrChange>
      </w:pPr>
    </w:p>
    <w:p w14:paraId="0CFE16F4" w14:textId="428AD07E" w:rsidR="00B5594E" w:rsidRPr="00E33574" w:rsidDel="00F226D0" w:rsidRDefault="000722A6">
      <w:pPr>
        <w:spacing w:after="120" w:line="240" w:lineRule="auto"/>
        <w:ind w:firstLine="720"/>
        <w:jc w:val="both"/>
        <w:rPr>
          <w:del w:id="14171" w:author="Voeun Kuyeng" w:date="2022-08-31T11:06:00Z"/>
          <w:rFonts w:ascii="Khmer MEF2" w:hAnsi="Khmer MEF2" w:cs="Khmer MEF2"/>
          <w:sz w:val="24"/>
          <w:szCs w:val="24"/>
          <w:lang w:val="ca-ES"/>
        </w:rPr>
        <w:pPrChange w:id="14172" w:author="Un Seakamey" w:date="2022-09-23T09:01:00Z">
          <w:pPr>
            <w:spacing w:after="0" w:line="240" w:lineRule="auto"/>
            <w:ind w:firstLine="720"/>
          </w:pPr>
        </w:pPrChange>
      </w:pPr>
      <w:del w:id="14173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៣.</w:delText>
        </w:r>
        <w:r w:rsidR="000A1131" w:rsidRPr="00E33574" w:rsidDel="00F226D0">
          <w:rPr>
            <w:rFonts w:ascii="Khmer MEF2" w:hAnsi="Khmer MEF2" w:cs="Khmer MEF2"/>
            <w:sz w:val="24"/>
            <w:szCs w:val="24"/>
            <w:cs/>
          </w:rPr>
          <w:delText>ព័ត៌មានអំពី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សវនដ្ឋាន</w:delText>
        </w:r>
      </w:del>
    </w:p>
    <w:p w14:paraId="64707C22" w14:textId="3E4D8777" w:rsidR="00CF022C" w:rsidRPr="00970554" w:rsidDel="00F226D0" w:rsidRDefault="00B5594E">
      <w:pPr>
        <w:pStyle w:val="NormalWeb"/>
        <w:spacing w:before="0" w:beforeAutospacing="0" w:after="120" w:afterAutospacing="0"/>
        <w:ind w:firstLine="720"/>
        <w:jc w:val="both"/>
        <w:rPr>
          <w:ins w:id="14174" w:author="Sethvannak Sam" w:date="2022-07-05T10:52:00Z"/>
          <w:del w:id="14175" w:author="Voeun Kuyeng" w:date="2022-08-31T11:06:00Z"/>
          <w:rFonts w:ascii="Khmer MEF1" w:hAnsi="Khmer MEF1" w:cs="Khmer MEF1"/>
          <w:cs/>
          <w:lang w:val="ca-ES"/>
        </w:rPr>
        <w:pPrChange w:id="1417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177" w:author="Voeun Kuyeng" w:date="2022-07-20T16:44:00Z">
        <w:r w:rsidRPr="00970554" w:rsidDel="00DF6286">
          <w:rPr>
            <w:rFonts w:ascii="Khmer MEF1" w:hAnsi="Khmer MEF1" w:cs="Khmer MEF1"/>
            <w:lang w:val="ca-ES"/>
          </w:rPr>
          <w:tab/>
        </w:r>
      </w:del>
      <w:del w:id="14178" w:author="Voeun Kuyeng" w:date="2022-08-31T11:06:00Z">
        <w:r w:rsidR="00A90CBC" w:rsidRPr="00970554" w:rsidDel="00F226D0">
          <w:rPr>
            <w:rFonts w:ascii="Khmer MEF1" w:hAnsi="Khmer MEF1" w:cs="Khmer MEF1"/>
            <w:cs/>
            <w:lang w:val="ca-ES"/>
          </w:rPr>
          <w:delText>សវនករទទួលបន្ទុក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>អាច</w:delText>
        </w:r>
        <w:r w:rsidR="005F190D" w:rsidRPr="00970554" w:rsidDel="00F226D0">
          <w:rPr>
            <w:rFonts w:ascii="Khmer MEF1" w:hAnsi="Khmer MEF1" w:cs="Khmer MEF1"/>
            <w:cs/>
            <w:lang w:val="ca-ES"/>
          </w:rPr>
          <w:delText>រៀបរាប់អំពីទិដ្ឋភាពទូទៅរបស់សវនដ្ឋាន ដូចជា សាវតា មុខងារ តួនាទី ភារកិច្ចសំខាន់ៗ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 xml:space="preserve"> រចនាសម្ព័ន្ធនិងធនធានមនុស្ស 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និងប្រភពធនធាន ចំណូល ចំណាយ</w:delText>
        </w:r>
        <w:r w:rsidR="00D2216A" w:rsidRPr="00970554" w:rsidDel="00F226D0">
          <w:rPr>
            <w:rFonts w:ascii="Khmer MEF1" w:hAnsi="Khmer MEF1" w:cs="Khmer MEF1"/>
            <w:cs/>
            <w:lang w:val="ca-ES"/>
          </w:rPr>
          <w:delText>សរុប</w:delText>
        </w:r>
        <w:r w:rsidR="00C16774" w:rsidRPr="00970554" w:rsidDel="00F226D0">
          <w:rPr>
            <w:rFonts w:ascii="Khmer MEF1" w:hAnsi="Khmer MEF1" w:cs="Khmer MEF1"/>
            <w:cs/>
            <w:lang w:val="ca-ES"/>
          </w:rPr>
          <w:delText xml:space="preserve"> ជាដើម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។</w:delText>
        </w:r>
      </w:del>
      <w:ins w:id="14179" w:author="Sethvannak Sam" w:date="2022-08-17T15:34:00Z">
        <w:del w:id="14180" w:author="Voeun Kuyeng" w:date="2022-08-31T11:06:00Z">
          <w:r w:rsidR="006B41D6" w:rsidRPr="00E33574" w:rsidDel="00F226D0">
            <w:rPr>
              <w:rFonts w:ascii="Khmer MEF1" w:hAnsi="Khmer MEF1" w:cs="Khmer MEF1"/>
              <w:cs/>
              <w:lang w:val="ca-ES"/>
              <w:rPrChange w:id="14181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ក១</w:delText>
          </w:r>
          <w:r w:rsidR="006B41D6" w:rsidRPr="00970554" w:rsidDel="00F226D0">
            <w:rPr>
              <w:rFonts w:ascii="Khmer MEF1" w:hAnsi="Khmer MEF1" w:cs="Khmer MEF1"/>
              <w:cs/>
              <w:lang w:val="ca-ES"/>
            </w:rPr>
            <w:delText>១</w:delText>
          </w:r>
          <w:r w:rsidR="006B41D6" w:rsidRPr="00E33574" w:rsidDel="00F226D0">
            <w:rPr>
              <w:rFonts w:ascii="Khmer MEF1" w:hAnsi="Khmer MEF1" w:cs="Khmer MEF1"/>
              <w:cs/>
              <w:lang w:val="ca-ES"/>
              <w:rPrChange w:id="1418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ខ២</w:delText>
          </w:r>
          <w:r w:rsidR="006B41D6" w:rsidRPr="00970554" w:rsidDel="00F226D0">
            <w:rPr>
              <w:rFonts w:ascii="Khmer MEF1" w:hAnsi="Khmer MEF1" w:cs="Khmer MEF1"/>
              <w:spacing w:val="-8"/>
              <w:cs/>
              <w:lang w:val="ca-ES"/>
            </w:rPr>
            <w:delText>២</w:delText>
          </w:r>
        </w:del>
      </w:ins>
    </w:p>
    <w:p w14:paraId="76790450" w14:textId="30E5BA56" w:rsidR="00476741" w:rsidRPr="00E33574" w:rsidDel="00F226D0" w:rsidRDefault="00476741">
      <w:pPr>
        <w:spacing w:after="120" w:line="240" w:lineRule="auto"/>
        <w:ind w:firstLine="720"/>
        <w:jc w:val="both"/>
        <w:rPr>
          <w:ins w:id="14183" w:author="Sethvannak Sam" w:date="2022-07-04T15:22:00Z"/>
          <w:del w:id="14184" w:author="Voeun Kuyeng" w:date="2022-08-31T11:06:00Z"/>
          <w:rFonts w:ascii="Khmer MEF1" w:hAnsi="Khmer MEF1" w:cs="Khmer MEF1"/>
          <w:sz w:val="24"/>
          <w:szCs w:val="24"/>
          <w:lang w:val="ca-ES"/>
          <w:rPrChange w:id="14185" w:author="Kem Sereyboth" w:date="2023-07-19T16:59:00Z">
            <w:rPr>
              <w:ins w:id="14186" w:author="Sethvannak Sam" w:date="2022-07-04T15:22:00Z"/>
              <w:del w:id="14187" w:author="Voeun Kuyeng" w:date="2022-08-31T11:06:00Z"/>
              <w:rFonts w:ascii="Khmer MEF1" w:hAnsi="Khmer MEF1" w:cs="Khmer MEF1"/>
              <w:color w:val="000000"/>
              <w:spacing w:val="-16"/>
              <w:sz w:val="24"/>
              <w:szCs w:val="24"/>
              <w:lang w:val="ca-ES"/>
            </w:rPr>
          </w:rPrChange>
        </w:rPr>
        <w:pPrChange w:id="1418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189" w:author="Sethvannak Sam" w:date="2022-07-04T15:22:00Z">
        <w:del w:id="14190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19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ន.ធ.ក. </w:delText>
          </w:r>
        </w:del>
        <w:del w:id="14192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9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9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9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4196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19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ឯកឧត្តម ប៊ូ ច័ន្ទភីរូ</w:delText>
          </w:r>
        </w:del>
        <w:del w:id="1419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9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0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ជាអគ្គនាយក</w:delText>
          </w:r>
        </w:del>
      </w:ins>
      <w:ins w:id="14201" w:author="Sethvannak Sam" w:date="2022-07-07T15:59:00Z">
        <w:del w:id="14202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0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</w:delText>
          </w:r>
        </w:del>
      </w:ins>
      <w:ins w:id="14204" w:author="Sethvannak Sam" w:date="2022-07-04T15:22:00Z">
        <w:del w:id="14205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0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0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0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អគ្គនាយករង</w:delText>
          </w:r>
        </w:del>
      </w:ins>
      <w:ins w:id="14209" w:author="Sethvannak Sam" w:date="2022-07-07T16:00:00Z">
        <w:del w:id="14210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1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/អគ្គលេខាធិការរង</w:delText>
          </w:r>
        </w:del>
      </w:ins>
      <w:ins w:id="14212" w:author="Sethvannak Sam" w:date="2022-07-04T15:22:00Z">
        <w:del w:id="14213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1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ចំនួន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1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4216" w:author="Sethvannak Sam" w:date="2022-07-07T15:58:00Z">
        <w:del w:id="14217" w:author="Voeun Kuyeng" w:date="2022-08-31T11:06:00Z">
          <w:r w:rsidR="00FF1C62" w:rsidRPr="00E33574" w:rsidDel="00F226D0">
            <w:rPr>
              <w:rFonts w:ascii="Khmer MEF1" w:hAnsi="Khmer MEF1" w:cs="Khmer MEF1"/>
              <w:sz w:val="24"/>
              <w:szCs w:val="24"/>
              <w:cs/>
              <w:rPrChange w:id="1421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4219" w:author="Sethvannak Sam" w:date="2022-07-04T15:22:00Z">
        <w:del w:id="1422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221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រូប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2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</w:del>
        <w:del w:id="14223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22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ហោ សុវឌ្ឍនា </w:delText>
          </w:r>
        </w:del>
        <w:del w:id="14225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22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>និង</w:delText>
          </w:r>
        </w:del>
        <w:del w:id="14227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422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តាន់ លីនណា </w:delText>
          </w:r>
        </w:del>
        <w:del w:id="1422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3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231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4232" w:author="Sethvannak Sam" w:date="2022-07-07T16:00:00Z">
        <w:del w:id="14233" w:author="Voeun Kuyeng" w:date="2022-08-31T11:06:00Z">
          <w:r w:rsidR="00604906" w:rsidRPr="00E33574" w:rsidDel="00F226D0">
            <w:rPr>
              <w:rFonts w:ascii="Khmer MEF1" w:hAnsi="Khmer MEF1" w:cs="Khmer MEF1"/>
              <w:sz w:val="24"/>
              <w:szCs w:val="24"/>
              <w:cs/>
              <w:rPrChange w:id="1423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/មជ្ឈមណ្ឌល</w:delText>
          </w:r>
        </w:del>
      </w:ins>
      <w:ins w:id="14235" w:author="Sethvannak Sam" w:date="2022-07-04T15:22:00Z">
        <w:del w:id="14236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23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ចំណុះចំនួន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3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23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424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del w:id="1424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4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គឺ​៖</w:delText>
          </w:r>
        </w:del>
      </w:ins>
    </w:p>
    <w:p w14:paraId="1BA773AA" w14:textId="5D082BA9" w:rsidR="00476741" w:rsidRPr="00E33574" w:rsidDel="00F226D0" w:rsidRDefault="00476741">
      <w:pPr>
        <w:spacing w:after="120" w:line="240" w:lineRule="auto"/>
        <w:ind w:firstLine="720"/>
        <w:jc w:val="both"/>
        <w:rPr>
          <w:ins w:id="14243" w:author="Sethvannak Sam" w:date="2022-07-04T15:22:00Z"/>
          <w:del w:id="14244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4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46" w:author="Sethvannak Sam" w:date="2022-07-04T15:22:00Z">
        <w:del w:id="14247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4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នាយកដ្ឋាន</w:delText>
          </w:r>
        </w:del>
        <w:del w:id="1424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កិច្ចការទូទៅ</w:delText>
          </w:r>
        </w:del>
      </w:ins>
      <w:ins w:id="14250" w:author="Sethvannak Sam" w:date="2022-07-26T16:16:00Z">
        <w:del w:id="14251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ដឹកនាំដោយ </w:delText>
          </w:r>
        </w:del>
      </w:ins>
      <w:ins w:id="14252" w:author="Sethvannak Sam" w:date="2022-07-26T16:17:00Z">
        <w:del w:id="14253" w:author="Voeun Kuyeng" w:date="2022-08-31T11:06:00Z"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5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</w:del>
      </w:ins>
      <w:ins w:id="14255" w:author="Sethvannak Sam" w:date="2022-07-26T16:16:00Z">
        <w:del w:id="14256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</w:delText>
          </w:r>
        </w:del>
      </w:ins>
      <w:ins w:id="14257" w:author="Sethvannak Sam" w:date="2022-07-04T15:22:00Z">
        <w:del w:id="14258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មានការិយាល័យចំនួន </w:delText>
          </w:r>
        </w:del>
        <w:del w:id="1425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៤</w:delText>
          </w:r>
        </w:del>
        <w:del w:id="1426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គឺការិយាល័យ</w:delText>
          </w:r>
        </w:del>
        <w:del w:id="14261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រដ្ឋបាល</w:delText>
          </w:r>
        </w:del>
        <w:del w:id="1426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ការិយាល័យ</w:delText>
          </w:r>
        </w:del>
        <w:del w:id="14263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គណនេយ្យ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</w:delText>
          </w:r>
        </w:del>
        <w:del w:id="14264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ការិយាល័យធនធានមនុស្ស</w:delText>
          </w:r>
        </w:del>
        <w:del w:id="14265" w:author="Voeun Kuyeng" w:date="2022-08-31T11:06:00Z"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</w:delText>
          </w:r>
        </w:del>
        <w:del w:id="14266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ទំនាក់ទំនងសាធារណៈ។</w:delText>
          </w:r>
        </w:del>
      </w:ins>
    </w:p>
    <w:p w14:paraId="105A4EEE" w14:textId="555D942C" w:rsidR="00204D35" w:rsidRPr="00E33574" w:rsidDel="00F226D0" w:rsidRDefault="00204D35">
      <w:pPr>
        <w:spacing w:after="120" w:line="240" w:lineRule="auto"/>
        <w:ind w:firstLine="720"/>
        <w:jc w:val="both"/>
        <w:rPr>
          <w:ins w:id="14267" w:author="Sethvannak Sam" w:date="2022-07-26T16:17:00Z"/>
          <w:del w:id="14268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69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270" w:author="Sethvannak Sam" w:date="2022-07-26T16:17:00Z">
        <w:del w:id="1427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7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020D0B51" w14:textId="4E90395F" w:rsidR="00476741" w:rsidRPr="00E33574" w:rsidDel="006575FC" w:rsidRDefault="00476741">
      <w:pPr>
        <w:spacing w:after="120" w:line="240" w:lineRule="auto"/>
        <w:ind w:firstLine="720"/>
        <w:jc w:val="both"/>
        <w:rPr>
          <w:ins w:id="14273" w:author="Sethvannak Sam" w:date="2022-07-04T15:22:00Z"/>
          <w:del w:id="14274" w:author="Voeun Kuyeng" w:date="2022-07-07T10:31:00Z"/>
          <w:rFonts w:ascii="Khmer MEF1" w:hAnsi="Khmer MEF1" w:cs="Khmer MEF1"/>
          <w:sz w:val="24"/>
          <w:szCs w:val="24"/>
          <w:cs/>
          <w:lang w:val="ca-ES"/>
        </w:rPr>
        <w:pPrChange w:id="1427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76" w:author="Sethvannak Sam" w:date="2022-07-04T15:22:00Z">
        <w:del w:id="14277" w:author="Voeun Kuyeng" w:date="2022-07-07T10:31:00Z"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២.នាយកដ្ឋានគ្រប់គ្រងអាជ្ញាបណ្ណ និងកិច្ចការគតិយុត្ត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ចំនួន ៣ គឺ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គ្រប់គ្រងអាជ្ញាបណ្ណ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ចុះបញ្ជីអន្តរការី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នីតិកម្មនិងផ្សះផ្សាវិវាទ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4278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977CBA3" w14:textId="277C7D8B" w:rsidR="00476741" w:rsidRPr="00E33574" w:rsidDel="006575FC" w:rsidRDefault="00476741">
      <w:pPr>
        <w:spacing w:after="120" w:line="240" w:lineRule="auto"/>
        <w:ind w:firstLine="720"/>
        <w:jc w:val="both"/>
        <w:rPr>
          <w:ins w:id="14279" w:author="Sethvannak Sam" w:date="2022-07-04T15:22:00Z"/>
          <w:del w:id="14280" w:author="Voeun Kuyeng" w:date="2022-07-07T10:32:00Z"/>
          <w:rFonts w:ascii="Khmer MEF1" w:hAnsi="Khmer MEF1" w:cs="Khmer MEF1"/>
          <w:spacing w:val="-4"/>
          <w:sz w:val="24"/>
          <w:szCs w:val="24"/>
          <w:lang w:val="ca-ES"/>
        </w:rPr>
        <w:pPrChange w:id="14281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82" w:author="Sethvannak Sam" w:date="2022-07-04T15:22:00Z">
        <w:del w:id="14283" w:author="Voeun Kuyeng" w:date="2022-07-07T10:32:00Z">
          <w:r w:rsidRPr="00E33574" w:rsidDel="006575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៣.នាយកដ្ឋានត្រួតពិនិត្យ មានការិយាល័យចំនួន​ ៤ គឺការិយាល័យត្រួតពិនិត្យក្រុមហ៊ុនធានារ៉ាប់រង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អាយុជីវិត ការិយាល័យត្រួតពិនិត្យក្រុមហ៊ុនធានារ៉ាប់រងទូទៅ ការិយាល័យត្រួតពិនិត្យក្រុមហ៊ុនធានារ៉ាប់រងខ្នាត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>​​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តូច</w:delText>
          </w:r>
          <w:r w:rsidRPr="00E33574" w:rsidDel="006575F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និងអន្តរការីធានារ៉ាប់រង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បទប្បញ្ញត្តិប្រុងប្រយ័ត្ន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។</w:delText>
          </w:r>
        </w:del>
      </w:ins>
    </w:p>
    <w:p w14:paraId="3A635D84" w14:textId="1048BBFB" w:rsidR="00204D35" w:rsidRPr="00E33574" w:rsidDel="00F226D0" w:rsidRDefault="00204D35">
      <w:pPr>
        <w:spacing w:after="120" w:line="240" w:lineRule="auto"/>
        <w:ind w:firstLine="720"/>
        <w:jc w:val="both"/>
        <w:rPr>
          <w:ins w:id="14284" w:author="Sethvannak Sam" w:date="2022-07-26T16:17:00Z"/>
          <w:del w:id="14285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86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287" w:author="Sethvannak Sam" w:date="2022-07-26T16:17:00Z">
        <w:del w:id="14288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8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13CC0250" w14:textId="5A6D4C41" w:rsidR="00476741" w:rsidRPr="00E33574" w:rsidDel="006575FC" w:rsidRDefault="00476741">
      <w:pPr>
        <w:spacing w:after="120" w:line="240" w:lineRule="auto"/>
        <w:ind w:firstLine="720"/>
        <w:jc w:val="both"/>
        <w:rPr>
          <w:ins w:id="14290" w:author="Sethvannak Sam" w:date="2022-07-04T15:22:00Z"/>
          <w:del w:id="14291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292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93" w:author="Sethvannak Sam" w:date="2022-07-04T15:22:00Z">
        <w:del w:id="14294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៤.នាយកដ្ឋានអភិវឌ្ឍន៍ទីផ្សារ មានការិយាល័យចំនួន ៤ គឺការិយាល័យផលិតផលធានារ៉ាប់រងអាយុជីវិត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ការិយាល័យផលិតផលធានារ៉ាប់រងទូទៅ ការិយាល័យផលិតផលធានារ៉ាប់រងខ្នាតតូច និងការិយាល័យត្រួតពិនិត្យ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ប្រតិបត្តិការទីផ្សារ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95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481763B" w14:textId="4728FA23" w:rsidR="00476741" w:rsidRPr="00E33574" w:rsidDel="006575FC" w:rsidRDefault="00476741">
      <w:pPr>
        <w:spacing w:after="120" w:line="240" w:lineRule="auto"/>
        <w:ind w:firstLine="720"/>
        <w:jc w:val="both"/>
        <w:rPr>
          <w:ins w:id="14296" w:author="Sethvannak Sam" w:date="2022-07-04T15:22:00Z"/>
          <w:del w:id="14297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29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99" w:author="Sethvannak Sam" w:date="2022-07-04T15:22:00Z">
        <w:del w:id="14300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៥.នាយកដ្ឋានស្រាវជ្រាវ បណ្ដុះបណ្ដាល និងសហប្រតិបត្តិការ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ចំនួន៤ គឺការិ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ស្រាវជ្រាវ​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បណ្ដុះបណ្ដាល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សហប្រតិបត្តិការ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បច្ចេកវិទ្យាធានារ៉ាប់រង ។</w:delText>
          </w:r>
        </w:del>
      </w:ins>
    </w:p>
    <w:p w14:paraId="45A16DA1" w14:textId="62E69D8F" w:rsidR="00476741" w:rsidRPr="00E33574" w:rsidDel="00F226D0" w:rsidRDefault="00476741">
      <w:pPr>
        <w:spacing w:after="120" w:line="240" w:lineRule="auto"/>
        <w:ind w:firstLine="720"/>
        <w:jc w:val="both"/>
        <w:rPr>
          <w:ins w:id="14301" w:author="Sethvannak Sam" w:date="2022-07-04T15:22:00Z"/>
          <w:del w:id="14302" w:author="Voeun Kuyeng" w:date="2022-08-31T11:06:00Z"/>
          <w:rFonts w:ascii="Khmer MEF1" w:hAnsi="Khmer MEF1" w:cs="Khmer MEF1"/>
          <w:sz w:val="24"/>
          <w:szCs w:val="24"/>
          <w:lang w:val="ca-ES"/>
          <w:rPrChange w:id="14303" w:author="Kem Sereyboth" w:date="2023-07-19T16:59:00Z">
            <w:rPr>
              <w:ins w:id="14304" w:author="Sethvannak Sam" w:date="2022-07-04T15:22:00Z"/>
              <w:del w:id="14305" w:author="Voeun Kuyeng" w:date="2022-08-31T11:06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430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307" w:author="Sethvannak Sam" w:date="2022-07-04T15:22:00Z">
        <w:del w:id="1430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0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1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1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1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បំពេញការងារនៅ </w:delText>
          </w:r>
        </w:del>
        <w:del w:id="14313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31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ន.ធ.ក.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1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316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1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  <w:del w:id="14318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1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32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៥៦</w:delText>
          </w:r>
        </w:del>
        <w:del w:id="14321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2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</w:del>
        <w:del w:id="14323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2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325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១</w:delText>
          </w:r>
        </w:del>
        <w:del w:id="14326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2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2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2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330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នោះ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331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332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  <w:del w:id="14333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33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១៧</w:delText>
          </w:r>
        </w:del>
        <w:del w:id="14335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33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33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33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33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340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34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៣៩</w:delText>
          </w:r>
        </w:del>
        <w:del w:id="1434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34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ជាមន្រ្តីកិច្ចសន្យា។</w:delText>
          </w:r>
        </w:del>
      </w:ins>
    </w:p>
    <w:p w14:paraId="2AFA00CA" w14:textId="0EEE41B3" w:rsidR="00C93738" w:rsidRPr="00E33574" w:rsidDel="00F226D0" w:rsidRDefault="00476741">
      <w:pPr>
        <w:pStyle w:val="NormalWeb"/>
        <w:spacing w:before="0" w:beforeAutospacing="0" w:after="120" w:afterAutospacing="0"/>
        <w:ind w:firstLine="720"/>
        <w:jc w:val="both"/>
        <w:rPr>
          <w:ins w:id="14344" w:author="Sethvannak Sam" w:date="2022-08-17T15:33:00Z"/>
          <w:del w:id="14345" w:author="Voeun Kuyeng" w:date="2022-08-31T11:06:00Z"/>
          <w:rFonts w:ascii="Khmer MEF1" w:hAnsi="Khmer MEF1" w:cs="Khmer MEF1"/>
          <w:spacing w:val="-2"/>
          <w:lang w:val="ca-ES"/>
          <w:rPrChange w:id="14346" w:author="Kem Sereyboth" w:date="2023-07-19T16:59:00Z">
            <w:rPr>
              <w:ins w:id="14347" w:author="Sethvannak Sam" w:date="2022-08-17T15:33:00Z"/>
              <w:del w:id="14348" w:author="Voeun Kuyeng" w:date="2022-08-31T11:06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4349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4350" w:author="Sethvannak Sam" w:date="2022-07-04T15:22:00Z">
        <w:del w:id="14351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ប្រធាននាយកដ្ឋាន </w:delText>
          </w:r>
        </w:del>
        <w:del w:id="14352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353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ប្រធានការិ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354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355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និងអនុការិ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356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១</w:delText>
          </w:r>
        </w:del>
        <w:del w:id="14357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រូប។</w:delText>
          </w:r>
        </w:del>
      </w:ins>
      <w:ins w:id="14358" w:author="Sethvannak Sam" w:date="2022-08-17T15:34:00Z">
        <w:del w:id="14359" w:author="Voeun Kuyeng" w:date="2022-08-31T11:06:00Z">
          <w:r w:rsidR="006B41D6"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36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គ៣</w:delText>
          </w:r>
          <w:r w:rsidR="006B41D6"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៣</w:delText>
          </w:r>
        </w:del>
      </w:ins>
      <w:ins w:id="14361" w:author="Sethvannak Sam" w:date="2022-07-26T16:18:00Z">
        <w:del w:id="14362" w:author="Voeun Kuyeng" w:date="2022-08-31T11:06:00Z">
          <w:r w:rsidR="00E01E3C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436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សម្របសម្រួលការងារសវនកម្ម</w:delText>
          </w:r>
        </w:del>
      </w:ins>
    </w:p>
    <w:p w14:paraId="468CEE58" w14:textId="4D0E056A" w:rsidR="006B41D6" w:rsidRPr="00E33574" w:rsidDel="00F226D0" w:rsidRDefault="006B41D6">
      <w:pPr>
        <w:pStyle w:val="NormalWeb"/>
        <w:spacing w:before="0" w:beforeAutospacing="0" w:after="120" w:afterAutospacing="0"/>
        <w:jc w:val="both"/>
        <w:rPr>
          <w:ins w:id="14364" w:author="Sethvannak Sam" w:date="2022-08-17T15:33:00Z"/>
          <w:del w:id="14365" w:author="Voeun Kuyeng" w:date="2022-08-31T11:06:00Z"/>
          <w:rFonts w:ascii="Khmer MEF1" w:hAnsi="Khmer MEF1" w:cs="Khmer MEF1"/>
          <w:lang w:val="ca-ES"/>
        </w:rPr>
        <w:pPrChange w:id="14366" w:author="Un Seakamey" w:date="2022-09-23T09:01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4367" w:author="Sethvannak Sam" w:date="2022-08-17T15:33:00Z">
        <w:del w:id="14368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tab/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369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ក-កថាខណ្ឌទី១</w:delText>
          </w:r>
          <w:r w:rsidRPr="00E33574" w:rsidDel="00F226D0">
            <w:rPr>
              <w:rFonts w:ascii="Khmer MEF1" w:hAnsi="Khmer MEF1" w:cs="Khmer MEF1"/>
              <w:spacing w:val="2"/>
            </w:rPr>
            <w:delText>:</w:delText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</w:delText>
          </w:r>
          <w:r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អំពីកថាខណ្ឌទី៣ នេះ ដូចគំរូខាងក្រោម៖</w:delText>
          </w:r>
        </w:del>
      </w:ins>
    </w:p>
    <w:p w14:paraId="0BABE517" w14:textId="4BA8299B" w:rsidR="00A17D3E" w:rsidRPr="00E33574" w:rsidDel="00F226D0" w:rsidRDefault="006B41D6">
      <w:pPr>
        <w:pStyle w:val="NormalWeb"/>
        <w:spacing w:before="0" w:beforeAutospacing="0" w:after="120" w:afterAutospacing="0"/>
        <w:ind w:firstLine="720"/>
        <w:jc w:val="both"/>
        <w:rPr>
          <w:ins w:id="14370" w:author="Sethvannak Sam" w:date="2022-07-04T15:22:00Z"/>
          <w:del w:id="14371" w:author="Voeun Kuyeng" w:date="2022-08-31T11:06:00Z"/>
          <w:rFonts w:ascii="Khmer MEF1" w:hAnsi="Khmer MEF1" w:cs="Khmer MEF1"/>
          <w:lang w:val="ca-ES"/>
          <w:rPrChange w:id="14372" w:author="Kem Sereyboth" w:date="2023-07-19T16:59:00Z">
            <w:rPr>
              <w:ins w:id="14373" w:author="Sethvannak Sam" w:date="2022-07-04T15:22:00Z"/>
              <w:del w:id="14374" w:author="Voeun Kuyeng" w:date="2022-08-31T11:06:00Z"/>
              <w:rFonts w:ascii="Khmer MEF2" w:hAnsi="Khmer MEF2" w:cs="Khmer MEF2"/>
              <w:color w:val="000000"/>
              <w:spacing w:val="-11"/>
              <w:sz w:val="24"/>
              <w:szCs w:val="24"/>
              <w:lang w:val="ca-ES"/>
            </w:rPr>
          </w:rPrChange>
        </w:rPr>
        <w:pPrChange w:id="1437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376" w:author="Sethvannak Sam" w:date="2022-08-17T15:33:00Z">
        <w:del w:id="14377" w:author="Voeun Kuyeng" w:date="2022-08-31T11:06:00Z">
          <w:r w:rsidRPr="00970554" w:rsidDel="00F226D0">
            <w:rPr>
              <w:rFonts w:ascii="Khmer MEF1" w:hAnsi="Khmer MEF1" w:cs="Khmer MEF1"/>
              <w:cs/>
              <w:lang w:val="ca-ES"/>
            </w:rPr>
            <w:tab/>
            <w:delText xml:space="preserve">នាពេលបច្ចុប្បន្ន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pacing w:val="-16"/>
              <w:cs/>
              <w:rPrChange w:id="1437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970554" w:rsidDel="00F226D0">
            <w:rPr>
              <w:rFonts w:ascii="Khmer MEF1" w:hAnsi="Khmer MEF1" w:cs="Khmer MEF1"/>
              <w:lang w:val="ca-ES"/>
            </w:rPr>
            <w:delText xml:space="preserve"> 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អគារលេខ....</w:delText>
          </w:r>
          <w:r w:rsidRPr="00970554" w:rsidDel="00F226D0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ផ្លូវ....... សង្កាត់................. ខណ្ឌ............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34C7AAF6" w14:textId="0D50FAB9" w:rsidR="00476741" w:rsidRPr="00E33574" w:rsidDel="00F226D0" w:rsidRDefault="00476741">
      <w:pPr>
        <w:pStyle w:val="NormalWeb"/>
        <w:spacing w:before="0" w:beforeAutospacing="0" w:after="120" w:afterAutospacing="0"/>
        <w:jc w:val="both"/>
        <w:rPr>
          <w:del w:id="14379" w:author="Voeun Kuyeng" w:date="2022-08-31T11:06:00Z"/>
          <w:rFonts w:ascii="Khmer MEF1" w:hAnsi="Khmer MEF1" w:cs="Khmer MEF1"/>
          <w:lang w:val="ca-ES"/>
        </w:rPr>
        <w:pPrChange w:id="14380" w:author="Un Seakamey" w:date="2022-09-23T09:01:00Z">
          <w:pPr>
            <w:pStyle w:val="NormalWeb"/>
            <w:spacing w:before="0" w:beforeAutospacing="0" w:after="0" w:afterAutospacing="0"/>
          </w:pPr>
        </w:pPrChange>
      </w:pPr>
    </w:p>
    <w:p w14:paraId="061716C5" w14:textId="48F0152F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381" w:author="Sethvannak Sam" w:date="2022-07-04T15:26:00Z"/>
          <w:del w:id="14382" w:author="Voeun Kuyeng" w:date="2022-07-07T11:28:00Z"/>
          <w:rFonts w:ascii="Khmer MEF2" w:hAnsi="Khmer MEF2" w:cs="Khmer MEF2"/>
          <w:lang w:val="ca-ES"/>
        </w:rPr>
        <w:pPrChange w:id="14383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77C1F7F5" w14:textId="3D699679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384" w:author="Sethvannak Sam" w:date="2022-07-04T15:26:00Z"/>
          <w:del w:id="14385" w:author="Voeun Kuyeng" w:date="2022-07-07T11:28:00Z"/>
          <w:rFonts w:ascii="Khmer MEF2" w:hAnsi="Khmer MEF2" w:cs="Khmer MEF2"/>
          <w:lang w:val="ca-ES"/>
        </w:rPr>
        <w:pPrChange w:id="14386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5EB878" w14:textId="66A56B36" w:rsidR="00852356" w:rsidRPr="00E33574" w:rsidDel="00F226D0" w:rsidRDefault="00852356">
      <w:pPr>
        <w:pStyle w:val="NormalWeb"/>
        <w:spacing w:before="0" w:beforeAutospacing="0" w:after="120" w:afterAutospacing="0"/>
        <w:ind w:firstLine="720"/>
        <w:jc w:val="both"/>
        <w:rPr>
          <w:del w:id="14387" w:author="Voeun Kuyeng" w:date="2022-08-31T11:06:00Z"/>
          <w:rFonts w:ascii="Khmer MEF2" w:hAnsi="Khmer MEF2" w:cs="Khmer MEF2"/>
          <w:lang w:val="ca-ES"/>
        </w:rPr>
        <w:pPrChange w:id="14388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4389" w:author="Voeun Kuyeng" w:date="2022-08-31T11:06:00Z">
        <w:r w:rsidRPr="00E33574" w:rsidDel="00F226D0">
          <w:rPr>
            <w:rFonts w:ascii="Khmer MEF2" w:hAnsi="Khmer MEF2" w:cs="Khmer MEF2"/>
            <w:cs/>
            <w:lang w:val="ca-ES"/>
          </w:rPr>
          <w:delText>៤.ព័ត៌មានអំពីប្រតិភូសវនកម្មនិងសវនករទទួលបន្ទុក</w:delText>
        </w:r>
      </w:del>
    </w:p>
    <w:p w14:paraId="29D7851F" w14:textId="163C27CD" w:rsidR="00156A9C" w:rsidRPr="00E33574" w:rsidDel="00664040" w:rsidRDefault="0028795E">
      <w:pPr>
        <w:spacing w:after="120" w:line="240" w:lineRule="auto"/>
        <w:jc w:val="both"/>
        <w:rPr>
          <w:del w:id="14390" w:author="Voeun Kuyeng" w:date="2022-07-07T10:33:00Z"/>
          <w:rFonts w:ascii="Khmer MEF1" w:hAnsi="Khmer MEF1" w:cs="Khmer MEF1"/>
          <w:sz w:val="24"/>
          <w:szCs w:val="24"/>
          <w:lang w:val="ca-ES"/>
          <w:rPrChange w:id="14391" w:author="Kem Sereyboth" w:date="2023-07-19T16:59:00Z">
            <w:rPr>
              <w:del w:id="14392" w:author="Voeun Kuyeng" w:date="2022-07-07T10:33:00Z"/>
              <w:rFonts w:ascii="Khmer MEF1" w:hAnsi="Khmer MEF1" w:cs="Khmer MEF1"/>
              <w:sz w:val="24"/>
              <w:szCs w:val="24"/>
            </w:rPr>
          </w:rPrChange>
        </w:rPr>
        <w:pPrChange w:id="14393" w:author="Un Seakamey" w:date="2022-09-23T09:01:00Z">
          <w:pPr>
            <w:spacing w:after="0" w:line="216" w:lineRule="auto"/>
          </w:pPr>
        </w:pPrChange>
      </w:pPr>
      <w:del w:id="14394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</w:rPr>
          <w:delText>​</w:delText>
        </w:r>
        <w:r w:rsidR="00852356" w:rsidRPr="00E33574" w:rsidDel="00F226D0">
          <w:rPr>
            <w:rFonts w:ascii="Khmer MEF1" w:hAnsi="Khmer MEF1" w:cs="Khmer MEF1"/>
            <w:spacing w:val="-12"/>
            <w:sz w:val="24"/>
            <w:szCs w:val="24"/>
            <w:cs/>
            <w:rPrChange w:id="14395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ab/>
        </w:r>
      </w:del>
      <w:del w:id="14396" w:author="Voeun Kuyeng" w:date="2022-07-07T10:33:00Z"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សវនករទទួលបន្ទុកអាចរៀបរាប់អំពីបទដ្ឋានការងារដែលយោងឱ្យមានការដឹកនាំក្រុមការងារចុះធ្វើ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 xml:space="preserve">សវនកម្មនៅតាមបណ្តាអង្គភាពក្រោមឱវាទ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  <w:rPrChange w:id="14397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delText xml:space="preserve">អ.ស.ហ.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>និងត្រូវរៀបរាប់ពីឈ្មោះ មុខងារ និងតួនាទីទៅតាម</w:delText>
        </w:r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ឋានានុក្រមរបស់ក្រុមការងារ</w:delText>
        </w:r>
        <w:r w:rsidR="009469F4" w:rsidRPr="00E33574" w:rsidDel="00664040">
          <w:rPr>
            <w:rFonts w:ascii="Khmer MEF1" w:hAnsi="Khmer MEF1" w:cs="Khmer MEF1"/>
            <w:sz w:val="24"/>
            <w:szCs w:val="24"/>
            <w:cs/>
          </w:rPr>
          <w:delText>ដែលបានចុះធ្វើសវនកម្មនៅតាមអង្គភាពនីមួយៗដូចខាងក្រោម៖</w:delText>
        </w:r>
      </w:del>
    </w:p>
    <w:p w14:paraId="4C1AD293" w14:textId="35588726" w:rsidR="009469F4" w:rsidRPr="00E33574" w:rsidDel="007874EB" w:rsidRDefault="009469F4">
      <w:pPr>
        <w:spacing w:after="120" w:line="240" w:lineRule="auto"/>
        <w:jc w:val="both"/>
        <w:rPr>
          <w:del w:id="14398" w:author="Voeun Kuyeng" w:date="2022-07-20T17:50:00Z"/>
          <w:rFonts w:ascii="Khmer MEF1" w:hAnsi="Khmer MEF1" w:cs="Khmer MEF1"/>
          <w:sz w:val="24"/>
          <w:szCs w:val="24"/>
          <w:lang w:val="ca-ES"/>
          <w:rPrChange w:id="14399" w:author="Kem Sereyboth" w:date="2023-07-19T16:59:00Z">
            <w:rPr>
              <w:del w:id="14400" w:author="Voeun Kuyeng" w:date="2022-07-20T17:50:00Z"/>
              <w:rFonts w:ascii="Khmer MEF1" w:hAnsi="Khmer MEF1" w:cs="Khmer MEF1"/>
              <w:sz w:val="24"/>
              <w:szCs w:val="24"/>
            </w:rPr>
          </w:rPrChange>
        </w:rPr>
        <w:pPrChange w:id="14401" w:author="Un Seakamey" w:date="2022-09-23T09:01:00Z">
          <w:pPr>
            <w:spacing w:after="0" w:line="216" w:lineRule="auto"/>
            <w:ind w:firstLine="720"/>
          </w:pPr>
        </w:pPrChange>
      </w:pPr>
      <w:del w:id="14402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នៅក្នុងការងារសវនកម្មនៅ 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403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[</w:delText>
        </w:r>
      </w:del>
      <w:del w:id="14404" w:author="Voeun Kuyeng" w:date="2022-07-07T10:34:00Z">
        <w:r w:rsidRPr="00E33574" w:rsidDel="00664040">
          <w:rPr>
            <w:rFonts w:ascii="Khmer MEF1" w:hAnsi="Khmer MEF1" w:cs="Khmer MEF1"/>
            <w:sz w:val="24"/>
            <w:szCs w:val="24"/>
            <w:cs/>
            <w:lang w:val="ca-ES"/>
          </w:rPr>
          <w:delText>ឈ្មោះ</w:delText>
        </w:r>
      </w:del>
      <w:del w:id="14405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delText>សវនដ្ឋាន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406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]</w:delText>
        </w:r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 ប្រតិភូសវនកម្មមានសមាសភាពដូចខាងក្រោម៖</w:delText>
        </w:r>
      </w:del>
    </w:p>
    <w:p w14:paraId="502AC5A7" w14:textId="690276FF" w:rsidR="007C6977" w:rsidRPr="00E33574" w:rsidDel="002D544D" w:rsidRDefault="009469F4">
      <w:pPr>
        <w:spacing w:after="120" w:line="240" w:lineRule="auto"/>
        <w:ind w:firstLine="720"/>
        <w:jc w:val="both"/>
        <w:rPr>
          <w:del w:id="14407" w:author="Kem Sereiboth" w:date="2022-09-15T11:13:00Z"/>
          <w:rFonts w:ascii="Khmer MEF1" w:hAnsi="Khmer MEF1" w:cs="Khmer MEF1"/>
          <w:sz w:val="24"/>
          <w:szCs w:val="24"/>
          <w:lang w:val="ca-ES"/>
        </w:rPr>
        <w:pPrChange w:id="14408" w:author="Un Seakamey" w:date="2022-09-23T09:01:00Z">
          <w:pPr>
            <w:spacing w:after="0" w:line="216" w:lineRule="auto"/>
          </w:pPr>
        </w:pPrChange>
      </w:pPr>
      <w:del w:id="14409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</w:del>
      <w:ins w:id="14410" w:author="Sethvannak Sam" w:date="2022-07-26T16:24:00Z">
        <w:del w:id="14411" w:author="Voeun Kuyeng" w:date="2022-08-31T11:06:00Z">
          <w:r w:rsidR="008F2F42" w:rsidRPr="00E33574" w:rsidDel="00F226D0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</w:del>
      </w:ins>
      <w:del w:id="14412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13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-លោក/លោកស្រី </w:delText>
        </w:r>
      </w:del>
      <w:ins w:id="14414" w:author="Sethvannak Sam" w:date="2022-07-04T15:29:00Z">
        <w:del w:id="14415" w:author="Voeun Kuyeng" w:date="2022-08-31T11:06:00Z">
          <w:r w:rsidR="00256C73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4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/កញ្ញា</w:delText>
          </w:r>
        </w:del>
      </w:ins>
      <w:del w:id="14417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1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.............</w:delText>
        </w:r>
      </w:del>
      <w:del w:id="14419" w:author="Voeun Kuyeng" w:date="2022-07-20T18:05:00Z"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2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21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2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</w:del>
      <w:del w:id="14423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42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</w:del>
      <w:ins w:id="14425" w:author="Sethvannak Sam" w:date="2022-07-04T15:28:00Z">
        <w:del w:id="14426" w:author="Voeun Kuyeng" w:date="2022-08-31T11:06:00Z">
          <w:r w:rsidR="005F5018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4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4428" w:author="Voeun Kuyeng" w:date="2022-07-27T11:52:00Z">
        <w:del w:id="14429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430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</w:del>
      </w:ins>
      <w:ins w:id="14431" w:author="Voeun Kuyeng" w:date="2022-07-27T12:02:00Z">
        <w:del w:id="14432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433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  <w:r w:rsidR="00F8509F" w:rsidRPr="00E33574" w:rsidDel="002D544D">
            <w:rPr>
              <w:rFonts w:ascii="Khmer MEF1" w:hAnsi="Khmer MEF1" w:cs="Khmer MEF1"/>
              <w:sz w:val="24"/>
              <w:szCs w:val="24"/>
              <w:lang w:val="ca-ES"/>
              <w:rPrChange w:id="14434" w:author="Kem Sereyboth" w:date="2023-07-19T16:59:00Z">
                <w:rPr>
                  <w:rFonts w:ascii="Khmer MEF1" w:hAnsi="Khmer MEF1" w:cs="Khmer MEF1"/>
                  <w:sz w:val="12"/>
                  <w:szCs w:val="12"/>
                  <w:lang w:val="ca-ES"/>
                </w:rPr>
              </w:rPrChange>
            </w:rPr>
            <w:delText>​​</w:delText>
          </w:r>
        </w:del>
      </w:ins>
    </w:p>
    <w:p w14:paraId="60B805DD" w14:textId="29D2D5DB" w:rsidR="009469F4" w:rsidRPr="00E33574" w:rsidDel="00567002" w:rsidRDefault="009469F4">
      <w:pPr>
        <w:spacing w:after="120" w:line="240" w:lineRule="auto"/>
        <w:jc w:val="both"/>
        <w:rPr>
          <w:del w:id="14435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36" w:author="Un Seakamey" w:date="2022-09-23T09:01:00Z">
          <w:pPr>
            <w:spacing w:after="0" w:line="216" w:lineRule="auto"/>
          </w:pPr>
        </w:pPrChange>
      </w:pPr>
      <w:del w:id="14437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 xml:space="preserve">-លោក/លោកស្រី </w:delText>
        </w:r>
      </w:del>
      <w:ins w:id="14438" w:author="Sethvannak Sam" w:date="2022-07-04T15:29:00Z">
        <w:del w:id="14439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40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អនុប្រធាន</w:delText>
        </w:r>
      </w:del>
      <w:ins w:id="14441" w:author="Sethvannak Sam" w:date="2022-07-04T15:28:00Z">
        <w:del w:id="14442" w:author="Voeun Kuyeng" w:date="2022-07-20T18:12:00Z">
          <w:r w:rsidR="005F5018" w:rsidRPr="00E33574" w:rsidDel="00567002">
            <w:rPr>
              <w:rFonts w:ascii="Khmer MEF1" w:hAnsi="Khmer MEF1" w:cs="Khmer MEF1"/>
              <w:sz w:val="24"/>
              <w:szCs w:val="24"/>
              <w:cs/>
            </w:rPr>
            <w:delText>ប្រតិភូ</w:delText>
          </w:r>
        </w:del>
      </w:ins>
    </w:p>
    <w:p w14:paraId="0EC5E0F4" w14:textId="4596E211" w:rsidR="009C0F96" w:rsidRPr="00E33574" w:rsidDel="00567002" w:rsidRDefault="009469F4">
      <w:pPr>
        <w:spacing w:after="120" w:line="240" w:lineRule="auto"/>
        <w:jc w:val="both"/>
        <w:rPr>
          <w:del w:id="14443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44" w:author="Un Seakamey" w:date="2022-09-23T09:01:00Z">
          <w:pPr>
            <w:spacing w:after="0" w:line="216" w:lineRule="auto"/>
            <w:ind w:firstLine="720"/>
          </w:pPr>
        </w:pPrChange>
      </w:pPr>
      <w:del w:id="14445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446" w:author="Sethvannak Sam" w:date="2022-07-04T15:29:00Z">
        <w:del w:id="14447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48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5853B92C" w14:textId="2041B2CF" w:rsidR="009469F4" w:rsidRPr="00E33574" w:rsidDel="00567002" w:rsidRDefault="009469F4">
      <w:pPr>
        <w:spacing w:after="120" w:line="240" w:lineRule="auto"/>
        <w:jc w:val="both"/>
        <w:rPr>
          <w:del w:id="14449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50" w:author="Un Seakamey" w:date="2022-09-23T09:01:00Z">
          <w:pPr>
            <w:spacing w:after="0" w:line="216" w:lineRule="auto"/>
            <w:ind w:firstLine="720"/>
          </w:pPr>
        </w:pPrChange>
      </w:pPr>
      <w:del w:id="14451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452" w:author="Sethvannak Sam" w:date="2022-07-04T15:29:00Z">
        <w:del w:id="14453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54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1EF3A03B" w14:textId="77B07B31" w:rsidR="009469F4" w:rsidRPr="00E33574" w:rsidDel="00567002" w:rsidRDefault="009469F4">
      <w:pPr>
        <w:spacing w:after="120" w:line="240" w:lineRule="auto"/>
        <w:jc w:val="both"/>
        <w:rPr>
          <w:del w:id="14455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56" w:author="Un Seakamey" w:date="2022-09-23T09:01:00Z">
          <w:pPr>
            <w:spacing w:after="0" w:line="216" w:lineRule="auto"/>
            <w:ind w:firstLine="720"/>
          </w:pPr>
        </w:pPrChange>
      </w:pPr>
      <w:del w:id="14457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-លោក/លោកស្រី</w:delText>
        </w:r>
      </w:del>
      <w:ins w:id="14458" w:author="Sethvannak Sam" w:date="2022-07-04T15:29:00Z">
        <w:del w:id="14459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60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 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សវនករទទួលបន្ទុក</w:delText>
        </w:r>
      </w:del>
    </w:p>
    <w:p w14:paraId="0356C9B5" w14:textId="7DD83A97" w:rsidR="009469F4" w:rsidRPr="00E33574" w:rsidDel="00567002" w:rsidRDefault="009469F4">
      <w:pPr>
        <w:spacing w:after="120" w:line="240" w:lineRule="auto"/>
        <w:jc w:val="both"/>
        <w:rPr>
          <w:del w:id="14461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62" w:author="Un Seakamey" w:date="2022-09-23T09:01:00Z">
          <w:pPr>
            <w:spacing w:after="0" w:line="216" w:lineRule="auto"/>
            <w:ind w:firstLine="720"/>
          </w:pPr>
        </w:pPrChange>
      </w:pPr>
      <w:del w:id="14463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-...................................</w:delText>
        </w:r>
      </w:del>
    </w:p>
    <w:p w14:paraId="3384E92A" w14:textId="3C772DD7" w:rsidR="00156A9C" w:rsidRPr="00E33574" w:rsidDel="009809F4" w:rsidRDefault="00156A9C">
      <w:pPr>
        <w:spacing w:after="120" w:line="240" w:lineRule="auto"/>
        <w:jc w:val="both"/>
        <w:rPr>
          <w:del w:id="14464" w:author="Voeun Kuyeng" w:date="2022-07-08T10:23:00Z"/>
          <w:rFonts w:ascii="Khmer MEF2" w:hAnsi="Khmer MEF2" w:cs="Khmer MEF2"/>
          <w:spacing w:val="-2"/>
          <w:sz w:val="24"/>
          <w:szCs w:val="24"/>
          <w:rPrChange w:id="14465" w:author="Kem Sereyboth" w:date="2023-07-19T16:59:00Z">
            <w:rPr>
              <w:del w:id="14466" w:author="Voeun Kuyeng" w:date="2022-07-08T10:23:00Z"/>
              <w:rFonts w:ascii="Khmer MEF2" w:hAnsi="Khmer MEF2" w:cs="Khmer MEF2"/>
              <w:spacing w:val="-2"/>
              <w:sz w:val="10"/>
              <w:szCs w:val="10"/>
            </w:rPr>
          </w:rPrChange>
        </w:rPr>
        <w:pPrChange w:id="14467" w:author="Un Seakamey" w:date="2022-09-23T09:01:00Z">
          <w:pPr>
            <w:spacing w:after="0" w:line="240" w:lineRule="auto"/>
            <w:ind w:firstLine="720"/>
          </w:pPr>
        </w:pPrChange>
      </w:pPr>
    </w:p>
    <w:p w14:paraId="43D3DDE6" w14:textId="4326759F" w:rsidR="00604906" w:rsidRPr="00E33574" w:rsidDel="009809F4" w:rsidRDefault="00604906">
      <w:pPr>
        <w:spacing w:after="120" w:line="240" w:lineRule="auto"/>
        <w:jc w:val="both"/>
        <w:rPr>
          <w:ins w:id="14468" w:author="Sethvannak Sam" w:date="2022-07-07T16:02:00Z"/>
          <w:del w:id="14469" w:author="Voeun Kuyeng" w:date="2022-07-08T10:23:00Z"/>
          <w:rFonts w:ascii="Khmer MEF2" w:hAnsi="Khmer MEF2" w:cs="Khmer MEF2"/>
          <w:spacing w:val="-2"/>
          <w:sz w:val="24"/>
          <w:szCs w:val="24"/>
        </w:rPr>
        <w:pPrChange w:id="14470" w:author="Un Seakamey" w:date="2022-09-23T09:01:00Z">
          <w:pPr>
            <w:spacing w:after="0" w:line="240" w:lineRule="auto"/>
            <w:ind w:firstLine="720"/>
          </w:pPr>
        </w:pPrChange>
      </w:pPr>
    </w:p>
    <w:p w14:paraId="60841466" w14:textId="6DE782E0" w:rsidR="00B27355" w:rsidRPr="00E33574" w:rsidRDefault="00B27355">
      <w:pPr>
        <w:pStyle w:val="Heading1"/>
        <w:spacing w:before="160" w:line="240" w:lineRule="auto"/>
        <w:rPr>
          <w:ins w:id="14471" w:author="Sethvannak Sam" w:date="2022-08-20T18:29:00Z"/>
          <w:rFonts w:ascii="Khmer MEF2" w:hAnsi="Khmer MEF2" w:cs="Khmer MEF2"/>
          <w:sz w:val="24"/>
          <w:szCs w:val="24"/>
          <w:rPrChange w:id="14472" w:author="Kem Sereyboth" w:date="2023-07-19T16:59:00Z">
            <w:rPr>
              <w:ins w:id="14473" w:author="Sethvannak Sam" w:date="2022-08-20T18:29:00Z"/>
            </w:rPr>
          </w:rPrChange>
        </w:rPr>
        <w:pPrChange w:id="14474" w:author="User" w:date="2022-10-07T16:34:00Z">
          <w:pPr>
            <w:spacing w:after="0" w:line="228" w:lineRule="auto"/>
            <w:ind w:firstLine="720"/>
          </w:pPr>
        </w:pPrChange>
      </w:pPr>
      <w:bookmarkStart w:id="14475" w:name="_Toc143872981"/>
      <w:ins w:id="14476" w:author="Sethvannak Sam" w:date="2022-08-20T18:2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477" w:author="Kem Sereyboth" w:date="2023-07-19T16:59:00Z">
              <w:rPr>
                <w:rFonts w:cs="MoolBoran"/>
                <w:cs/>
              </w:rPr>
            </w:rPrChange>
          </w:rPr>
          <w:t>៥.ប្រធានបទសវនកម្ម</w:t>
        </w:r>
      </w:ins>
      <w:ins w:id="14478" w:author="User" w:date="2022-09-10T13:37:00Z">
        <w:r w:rsidR="00B47A1B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479" w:author="Kem Sereyboth" w:date="2023-07-19T16:59:00Z">
              <w:rPr>
                <w:rFonts w:cs="MoolBoran"/>
                <w:cs/>
              </w:rPr>
            </w:rPrChange>
          </w:rPr>
          <w:t>​</w:t>
        </w:r>
      </w:ins>
      <w:bookmarkEnd w:id="14475"/>
    </w:p>
    <w:p w14:paraId="62AC5233" w14:textId="5D2D96F5" w:rsidR="002C2DF9" w:rsidRPr="00E33574" w:rsidDel="00913214" w:rsidRDefault="002C2DF9">
      <w:pPr>
        <w:spacing w:after="120" w:line="221" w:lineRule="auto"/>
        <w:ind w:firstLine="720"/>
        <w:jc w:val="both"/>
        <w:rPr>
          <w:ins w:id="14480" w:author="Kem Sereiboth" w:date="2022-09-13T11:29:00Z"/>
          <w:del w:id="14481" w:author="User" w:date="2022-09-16T11:24:00Z"/>
          <w:rFonts w:ascii="Khmer MEF2" w:hAnsi="Khmer MEF2" w:cs="Khmer MEF2"/>
          <w:b/>
          <w:bCs/>
          <w:sz w:val="24"/>
          <w:szCs w:val="24"/>
          <w:lang w:val="ca-ES"/>
        </w:rPr>
        <w:pPrChange w:id="14482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483" w:author="Kem Sereiboth" w:date="2022-09-13T11:29:00Z">
        <w:del w:id="14484" w:author="User" w:date="2022-09-16T11:24:00Z"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448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ក- កិច្ចដំណើរការក្នុងការជ្រើសរើសប្រធានបទសវនកម្មអនុលោមភាព</w:delText>
          </w:r>
        </w:del>
      </w:ins>
    </w:p>
    <w:p w14:paraId="460F8697" w14:textId="783C9A86" w:rsidR="00B27355" w:rsidRPr="00E33574" w:rsidDel="00913214" w:rsidRDefault="00B27355">
      <w:pPr>
        <w:spacing w:after="120" w:line="221" w:lineRule="auto"/>
        <w:ind w:firstLine="720"/>
        <w:jc w:val="both"/>
        <w:rPr>
          <w:ins w:id="14486" w:author="Voeun Kuyeng" w:date="2022-08-31T11:25:00Z"/>
          <w:del w:id="14487" w:author="User" w:date="2022-09-16T11:24:00Z"/>
          <w:rFonts w:ascii="Khmer MEF1" w:hAnsi="Khmer MEF1" w:cs="Khmer MEF1"/>
          <w:sz w:val="24"/>
          <w:szCs w:val="24"/>
          <w:lang w:val="ca-ES"/>
        </w:rPr>
        <w:pPrChange w:id="14488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489" w:author="Sethvannak Sam" w:date="2022-08-20T18:29:00Z">
        <w:del w:id="14490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9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</w:delText>
          </w:r>
        </w:del>
      </w:ins>
      <w:ins w:id="14492" w:author="socheata.ol@hotmail.com" w:date="2022-09-02T15:27:00Z">
        <w:del w:id="14493" w:author="User" w:date="2022-09-16T11:24:00Z">
          <w:r w:rsidR="005D471C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កប្រើប្រាស់របាយការណ៍សវនកម្ម</w:delText>
          </w:r>
        </w:del>
      </w:ins>
      <w:ins w:id="14495" w:author="Sethvannak Sam" w:date="2022-08-20T18:29:00Z">
        <w:del w:id="14496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9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កអានដឹង</w:delText>
          </w:r>
        </w:del>
      </w:ins>
      <w:ins w:id="14498" w:author="socheata.ol@hotmail.com" w:date="2022-09-02T15:27:00Z">
        <w:del w:id="14499" w:author="User" w:date="2022-09-16T11:24:00Z">
          <w:r w:rsidR="00B931B3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50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14501" w:author="Sethvannak Sam" w:date="2022-08-20T18:29:00Z">
        <w:del w:id="14502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5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ពីដំណើរ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50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91321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50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នៃការកំណត់ប្រធានបទសវនកម្មជាក់លាក់របស់សវនករទទួលបន្ទុក ដូចនេះប្រធានបទសវនកម្ម ត្រូវ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5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រៀបចំឡើងដោយបែងចែកជា ២ </w:delText>
          </w:r>
        </w:del>
      </w:ins>
      <w:ins w:id="14507" w:author="socheata.ol@hotmail.com" w:date="2022-09-02T15:28:00Z">
        <w:del w:id="14508" w:author="User" w:date="2022-09-16T11:24:00Z">
          <w:r w:rsidR="00B931B3"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ចំណុច</w:delText>
          </w:r>
        </w:del>
      </w:ins>
      <w:ins w:id="14509" w:author="Sethvannak Sam" w:date="2022-08-20T18:29:00Z">
        <w:del w:id="14510" w:author="User" w:date="2022-09-16T11:24:00Z"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5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 ដូច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មានរៀបរាប់ខាងក្រោម៖</w:delText>
          </w:r>
        </w:del>
      </w:ins>
    </w:p>
    <w:p w14:paraId="0F6F7196" w14:textId="48010C5A" w:rsidR="00C34129" w:rsidRPr="00E33574" w:rsidDel="00913214" w:rsidRDefault="00C34129">
      <w:pPr>
        <w:spacing w:after="120" w:line="221" w:lineRule="auto"/>
        <w:ind w:firstLine="720"/>
        <w:jc w:val="both"/>
        <w:rPr>
          <w:ins w:id="14512" w:author="Sethvannak Sam" w:date="2022-08-20T18:29:00Z"/>
          <w:del w:id="14513" w:author="User" w:date="2022-09-16T11:24:00Z"/>
          <w:rFonts w:ascii="Khmer MEF1" w:hAnsi="Khmer MEF1" w:cs="Khmer MEF1"/>
          <w:spacing w:val="-2"/>
          <w:sz w:val="24"/>
          <w:szCs w:val="24"/>
          <w:lang w:val="ca-ES"/>
        </w:rPr>
        <w:pPrChange w:id="14514" w:author="Un Seakamey" w:date="2022-09-23T09:01:00Z">
          <w:pPr>
            <w:spacing w:after="0" w:line="228" w:lineRule="auto"/>
            <w:ind w:firstLine="720"/>
            <w:jc w:val="both"/>
          </w:pPr>
        </w:pPrChange>
      </w:pPr>
    </w:p>
    <w:p w14:paraId="5CAB1A28" w14:textId="7EE7CD64" w:rsidR="00B27355" w:rsidRPr="00E33574" w:rsidDel="002C2DF9" w:rsidRDefault="00B27355">
      <w:pPr>
        <w:spacing w:after="120" w:line="221" w:lineRule="auto"/>
        <w:jc w:val="both"/>
        <w:rPr>
          <w:ins w:id="14515" w:author="Sethvannak Sam" w:date="2022-08-20T18:29:00Z"/>
          <w:del w:id="14516" w:author="Kem Sereiboth" w:date="2022-09-13T11:26:00Z"/>
          <w:rFonts w:ascii="Khmer MEF1" w:hAnsi="Khmer MEF1" w:cs="Khmer MEF1"/>
          <w:spacing w:val="-4"/>
          <w:sz w:val="24"/>
          <w:szCs w:val="24"/>
          <w:lang w:val="ca-ES"/>
          <w:rPrChange w:id="14517" w:author="Kem Sereyboth" w:date="2023-07-19T16:59:00Z">
            <w:rPr>
              <w:ins w:id="14518" w:author="Sethvannak Sam" w:date="2022-08-20T18:29:00Z"/>
              <w:del w:id="14519" w:author="Kem Sereiboth" w:date="2022-09-13T11:26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4520" w:author="Un Seakamey" w:date="2022-09-23T09:01:00Z">
          <w:pPr>
            <w:spacing w:after="0" w:line="228" w:lineRule="auto"/>
          </w:pPr>
        </w:pPrChange>
      </w:pPr>
      <w:ins w:id="14521" w:author="Sethvannak Sam" w:date="2022-08-20T18:29:00Z">
        <w:r w:rsidRPr="00E33574">
          <w:rPr>
            <w:rFonts w:ascii="Khmer MEF1" w:hAnsi="Khmer MEF1" w:cs="Khmer MEF1"/>
            <w:spacing w:val="4"/>
            <w:sz w:val="24"/>
            <w:szCs w:val="24"/>
            <w:lang w:val="ca-ES"/>
          </w:rPr>
          <w:tab/>
        </w:r>
        <w:del w:id="14522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52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4524" w:author="socheata.ol@hotmail.com" w:date="2022-09-02T15:28:00Z">
        <w:del w:id="14525" w:author="Kem Sereiboth" w:date="2022-09-13T11:26:00Z">
          <w:r w:rsidR="00B931B3"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52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527" w:author="Sethvannak Sam" w:date="2022-08-20T18:29:00Z">
        <w:del w:id="14528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52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453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53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ត្រូវរៀបរាប់អំពីកិច្ចដំណើរការក្នុងការជ្រើសរើសប្រធានបទសវនកម្មអនុលោមភាព ដោយផ្អែកលើការចុះស្វែងយល់សវនដ្ឋាន និងកិច្ចសម្ភាសន៍ជាមួយថ្នាក់ដឹកនាំនានារបស់សវនដ្ឋាន។ សវនករទទួលបន្ទុក អាចរៀបរាប់អំពី</w:delText>
          </w:r>
        </w:del>
      </w:ins>
      <w:ins w:id="14532" w:author="socheata.ol@hotmail.com" w:date="2022-09-02T15:29:00Z">
        <w:del w:id="14533" w:author="Kem Sereiboth" w:date="2022-09-13T11:26:00Z">
          <w:r w:rsidR="00B931B3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535" w:author="Sethvannak Sam" w:date="2022-08-20T18:29:00Z">
        <w:del w:id="14536" w:author="Kem Sereiboth" w:date="2022-09-13T11:26:00Z"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5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29481894" w14:textId="1FF5C768" w:rsidR="005D5515" w:rsidRPr="00F55550" w:rsidDel="005C3437" w:rsidRDefault="007015AC" w:rsidP="005C3437">
      <w:pPr>
        <w:rPr>
          <w:del w:id="14538" w:author="Kem Sereyboth" w:date="2023-06-20T14:33:00Z"/>
          <w:rFonts w:ascii="Khmer MEF1" w:hAnsi="Khmer MEF1" w:cs="Khmer MEF1"/>
          <w:spacing w:val="12"/>
          <w:sz w:val="24"/>
          <w:szCs w:val="24"/>
        </w:rPr>
      </w:pPr>
      <w:ins w:id="14539" w:author="LENOVO" w:date="2022-10-02T09:19:00Z"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អនុលោមតាមផែនការសកម្មភាពឆ្នាំ២០២</w:t>
        </w:r>
      </w:ins>
      <w:ins w:id="14540" w:author="Sopheak" w:date="2023-08-03T07:11:00Z">
        <w:r w:rsidR="00D76C98">
          <w:rPr>
            <w:rFonts w:ascii="Khmer MEF1" w:hAnsi="Khmer MEF1" w:cs="Khmer MEF1" w:hint="cs"/>
            <w:spacing w:val="-2"/>
            <w:sz w:val="24"/>
            <w:szCs w:val="24"/>
            <w:cs/>
          </w:rPr>
          <w:t>៣</w:t>
        </w:r>
      </w:ins>
      <w:ins w:id="14541" w:author="LENOVO" w:date="2022-10-02T09:19:00Z">
        <w:del w:id="14542" w:author="Sopheak" w:date="2023-08-03T07:11:00Z">
          <w:r w:rsidRPr="00E33574" w:rsidDel="00D76C9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២</w:delText>
          </w:r>
        </w:del>
        <w:del w:id="14543" w:author="User" w:date="2022-10-05T12:46:00Z">
          <w:r w:rsidRPr="00E33574" w:rsidDel="00F82FF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របស់​ខ្លួន</w:delText>
          </w:r>
        </w:del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</w:rPr>
          <w:t>អ.ស.ហ.</w:t>
        </w:r>
        <w:r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14544" w:author="Sopheak Phorn" w:date="2023-07-28T09:15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បានធ្វើ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  <w:rPrChange w:id="14545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​សវនកម្ម</w:t>
        </w:r>
        <w:r w:rsidRPr="006E6058">
          <w:rPr>
            <w:rFonts w:ascii="Khmer MEF1" w:hAnsi="Khmer MEF1" w:cs="Khmer MEF1"/>
            <w:spacing w:val="4"/>
            <w:sz w:val="24"/>
            <w:szCs w:val="24"/>
            <w:lang w:val="ca-ES"/>
            <w:rPrChange w:id="14546" w:author="Sopheak Phorn" w:date="2023-07-28T09:15:00Z">
              <w:rPr>
                <w:rFonts w:ascii="Khmer MEF1" w:hAnsi="Khmer MEF1" w:cs="Khmer MEF1"/>
                <w:spacing w:val="4"/>
                <w:sz w:val="24"/>
                <w:szCs w:val="24"/>
              </w:rPr>
            </w:rPrChange>
          </w:rPr>
          <w:t>​​</w:t>
        </w:r>
      </w:ins>
      <w:ins w:id="14547" w:author="Sopheak" w:date="2023-08-03T07:12:00Z">
        <w:r w:rsidR="00D76C98"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អនុលោមភាព និងសវនកម្ម​សមិទ្ធកម្ម</w:t>
        </w:r>
      </w:ins>
      <w:ins w:id="14548" w:author="Sopheak" w:date="2023-08-03T07:13:00Z">
        <w:r w:rsidR="00D76C98"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លើ </w:t>
        </w:r>
        <w:r w:rsidR="00D76C98" w:rsidRPr="00D76C9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4549" w:author="Sopheak" w:date="2023-08-03T07:1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ន.គ.ស.</w:t>
        </w:r>
      </w:ins>
      <w:ins w:id="14550" w:author="LENOVO" w:date="2022-10-02T09:19:00Z">
        <w:del w:id="14551" w:author="Sopheak" w:date="2023-08-03T07:12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អនុលោមភាព</w:delText>
          </w:r>
        </w:del>
        <w:del w:id="14552" w:author="Sopheak" w:date="2023-08-03T07:13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លើអង្គ</w:delText>
          </w:r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5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</w:delText>
          </w:r>
        </w:del>
        <w:del w:id="14554" w:author="Sopheak" w:date="2023-08-03T07:12:00Z"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5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D76C9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55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Pr="00E33574">
          <w:rPr>
            <w:rFonts w:ascii="Khmer MEF1" w:hAnsi="Khmer MEF1" w:cs="Khmer MEF1"/>
            <w:spacing w:val="10"/>
            <w:sz w:val="24"/>
            <w:szCs w:val="24"/>
            <w:cs/>
            <w:rPrChange w:id="14557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។ ដើម្បីធានាបានប្រសិទ្ធភាព និងស័ក្តិសិទ្ធ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ភាព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14558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ក្នុងការ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59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ធ្វើ</w:t>
        </w:r>
      </w:ins>
      <w:ins w:id="14560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rPrChange w:id="14561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</w:t>
        </w:r>
      </w:ins>
      <w:ins w:id="14562" w:author="Kem Sereyboth" w:date="2023-07-25T14:50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63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សវនកម្មអនុលោមភា</w:t>
        </w:r>
      </w:ins>
      <w:ins w:id="14564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65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 និង</w:t>
        </w:r>
      </w:ins>
      <w:ins w:id="14566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67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សវនកម្ម​</w:t>
        </w:r>
        <w:del w:id="14568" w:author="Kem Sereyboth" w:date="2023-06-20T14:31:00Z">
          <w:r w:rsidRPr="00E279BC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4569" w:author="Kem Sereyboth" w:date="2023-07-25T14:51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អនុលោមភាព</w:delText>
          </w:r>
        </w:del>
      </w:ins>
      <w:ins w:id="14570" w:author="Kem Sereyboth" w:date="2023-06-20T14:31:00Z">
        <w:r w:rsidR="005C3437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71" w:author="Kem Sereyboth" w:date="2023-07-25T14:51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សមិទ្ធកម្ម</w:t>
        </w:r>
      </w:ins>
      <w:ins w:id="14572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73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 អង្គភាពសវនកម្មផ្ទៃក្នុងនៃ </w:t>
        </w:r>
        <w:r w:rsidRPr="00E279BC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4574" w:author="Kem Sereyboth" w:date="2023-07-25T14:51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អ.ស.ហ.</w:t>
        </w:r>
        <w:r w:rsidRPr="00E279BC">
          <w:rPr>
            <w:rFonts w:ascii="Khmer MEF1" w:hAnsi="Khmer MEF1" w:cs="Khmer MEF1"/>
            <w:spacing w:val="-4"/>
            <w:sz w:val="24"/>
            <w:szCs w:val="24"/>
            <w:rPrChange w:id="14575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 xml:space="preserve"> 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76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ត្រូវ​ធ្វើ​ការស្វែង​យ</w:t>
        </w:r>
      </w:ins>
      <w:ins w:id="14577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78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579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80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ល់​</w:t>
        </w:r>
      </w:ins>
      <w:ins w:id="14581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82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583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584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ពី​បរិស្ថាន</w:t>
        </w:r>
      </w:ins>
      <w:ins w:id="14585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586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ត្រួតពិនិត្យ</w:t>
        </w:r>
      </w:ins>
      <w:ins w:id="14587" w:author="Kem Sereyboth" w:date="2023-07-20T09:31:00Z">
        <w:r w:rsidR="0070519E" w:rsidRPr="008121E8">
          <w:rPr>
            <w:rFonts w:ascii="Khmer MEF1" w:hAnsi="Khmer MEF1" w:cs="Khmer MEF1"/>
            <w:spacing w:val="2"/>
            <w:sz w:val="24"/>
            <w:szCs w:val="24"/>
            <w:cs/>
            <w:rPrChange w:id="14588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4589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590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​របស់​</w:t>
        </w:r>
        <w:del w:id="14591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92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</w:delText>
          </w:r>
        </w:del>
      </w:ins>
      <w:ins w:id="14593" w:author="User" w:date="2022-10-05T12:49:00Z">
        <w:del w:id="14594" w:author="Kem Sereyboth" w:date="2023-06-20T14:31:00Z">
          <w:r w:rsidR="002A1D45"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95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4596" w:author="LENOVO" w:date="2022-10-02T09:19:00Z">
        <w:del w:id="14597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98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14599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600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601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ន.</w:t>
        </w:r>
      </w:ins>
      <w:ins w:id="14602" w:author="Sopheak Phorn" w:date="2023-07-28T14:12:00Z">
        <w:r w:rsidR="008121E8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603" w:author="Sopheak Phorn" w:date="2023-07-28T14:1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14604" w:author="Kem Sereyboth" w:date="2023-06-20T14:31:00Z">
        <w:del w:id="14605" w:author="Sopheak Phorn" w:date="2023-07-28T14:12:00Z">
          <w:r w:rsidR="005C3437" w:rsidRPr="008121E8" w:rsidDel="008121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14606" w:author="Sopheak Phorn" w:date="2023-07-28T14:12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607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.ស. </w:t>
        </w:r>
      </w:ins>
      <w:ins w:id="14608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609" w:author="Sopheak Phorn" w:date="2023-07-28T14:1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​ជា​មុន​សិន។ </w:t>
        </w:r>
      </w:ins>
      <w:ins w:id="14610" w:author="Kem Sereyboth" w:date="2023-07-11T11:33:00Z">
        <w:r w:rsidR="003D59B3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11" w:author="Sopheak Phorn" w:date="2023-07-28T14:1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យោងតាមចំណារឯកភាពដ៏ខ្ពង់ខ្ពស់របស់ </w:t>
        </w:r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612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ឯកឧត្តមអ</w:t>
        </w:r>
      </w:ins>
      <w:ins w:id="14613" w:author="Kem Sereyboth" w:date="2023-07-25T14:51:00Z">
        <w:r w:rsidR="00E279BC" w:rsidRPr="008121E8">
          <w:rPr>
            <w:rFonts w:ascii="Khmer MEF2" w:hAnsi="Khmer MEF2" w:cs="Khmer MEF2"/>
            <w:spacing w:val="2"/>
            <w:sz w:val="24"/>
            <w:szCs w:val="24"/>
            <w:lang w:val="ca-ES"/>
            <w:rPrChange w:id="14614" w:author="Sopheak Phorn" w:date="2023-07-28T14:12:00Z">
              <w:rPr>
                <w:rFonts w:ascii="Khmer MEF2" w:hAnsi="Khmer MEF2" w:cs="Khmer MEF2"/>
                <w:spacing w:val="10"/>
                <w:sz w:val="24"/>
                <w:szCs w:val="24"/>
                <w:lang w:val="ca-ES"/>
              </w:rPr>
            </w:rPrChange>
          </w:rPr>
          <w:t>​​</w:t>
        </w:r>
      </w:ins>
      <w:ins w:id="14615" w:author="Kem Sereyboth" w:date="2023-07-11T11:33:00Z"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616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គ្គ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617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បណ្ឌិតសភាចារ្យ</w:t>
        </w:r>
      </w:ins>
      <w:ins w:id="14618" w:author="Kem Sereyboth" w:date="2023-07-20T09:31:00Z">
        <w:r w:rsidR="0070519E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619" w:author="Kem Sereyboth" w:date="2023-07-25T14:53:00Z">
              <w:rPr>
                <w:rFonts w:ascii="Khmer MEF2" w:hAnsi="Khmer MEF2" w:cs="Khmer MEF2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4620" w:author="Kem Sereyboth" w:date="2023-07-11T11:33:00Z"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621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ឧបនាយករដ្ឋមន្ត្រី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lang w:val="ca-ES"/>
            <w:rPrChange w:id="14622" w:author="Kem Sereyboth" w:date="2023-07-25T14:53:00Z">
              <w:rPr>
                <w:rFonts w:ascii="Khmer MEF2" w:hAnsi="Khmer MEF2" w:cs="Khmer MEF2"/>
                <w:color w:val="FF000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623" w:author="Kem Sereyboth" w:date="2023-07-25T14:53:00Z">
              <w:rPr>
                <w:rFonts w:ascii="Khmer MEF2" w:hAnsi="Khmer MEF2" w:cs="Khmer MEF2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រដ្ឋមន្រ្តី​​ក្រសួង​​​សេដ្ឋកិច្ចនិងហិរញ្ញវត្ថុ 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624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និងជា​ប្រធាន​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14625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626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ក្រុមប្រឹក្សា</w:t>
        </w:r>
        <w:r w:rsidR="003D59B3" w:rsidRPr="00E279B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4627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4628" w:author="Kem Sereyboth" w:date="2023-07-25T15:05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29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លើលិខិតលេខ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30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31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៣៥៨/២២ អ.ស.ផ.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32" w:author="Kem Sereyboth" w:date="2023-07-25T15:05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33" w:author="Kem Sereyboth" w:date="2023-07-25T15:0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34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</w:t>
        </w:r>
      </w:ins>
      <w:ins w:id="14635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36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៣០</w:t>
        </w:r>
      </w:ins>
      <w:ins w:id="14637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38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39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ខែ</w:t>
        </w:r>
      </w:ins>
      <w:ins w:id="14640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41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វិច្ឆិកា</w:t>
        </w:r>
      </w:ins>
      <w:ins w:id="14642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43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​ឆ្នាំ២០២</w:t>
        </w:r>
      </w:ins>
      <w:ins w:id="14644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45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២</w:t>
        </w:r>
      </w:ins>
      <w:ins w:id="14646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47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</w:t>
        </w:r>
      </w:ins>
      <w:ins w:id="14648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49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14650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51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អង្គភាព​សវនកម្ម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52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53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ផ្ទៃក្នុ</w:t>
        </w:r>
      </w:ins>
      <w:ins w:id="14654" w:author="Kem Sereyboth" w:date="2023-07-25T15:05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55" w:author="Kem Sereyboth" w:date="2023-07-25T15:0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4656" w:author="Kem Sereyboth" w:date="2023-07-11T11:33:00Z"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57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ងនៃ </w:t>
        </w:r>
        <w:r w:rsidR="003D59B3" w:rsidRPr="00A54D6D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658" w:author="Kem Sereyboth" w:date="2023-07-25T15:06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</w:ins>
      <w:ins w:id="1465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0" w:author="Kem Sereyboth" w:date="2023-07-25T15:06:00Z">
              <w:rPr>
                <w:rFonts w:ascii="Khmer MEF1" w:hAnsi="Khmer MEF1" w:cs="Khmer MEF1"/>
                <w:spacing w:val="2"/>
                <w:cs/>
                <w:lang w:val="en-GB"/>
              </w:rPr>
            </w:rPrChange>
          </w:rPr>
          <w:t>ស្ដីពីសំណើសុំចុះ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1" w:author="Kem Sereyboth" w:date="2023-07-25T15:06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ដល់ទីកន្លែងដើម្បីសិក្សាស្វែងយល់បរិស្ថានត្រួតពិនិត្យលើ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2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អង្គភា</w:t>
        </w:r>
      </w:ins>
      <w:ins w:id="14663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4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6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6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ព</w:t>
        </w:r>
      </w:ins>
      <w:ins w:id="14667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68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6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70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ក្រោ</w:t>
        </w:r>
      </w:ins>
      <w:ins w:id="14671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72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73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74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75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ឱវាទ</w:t>
        </w:r>
      </w:ins>
      <w:ins w:id="14676" w:author="Kem Sereyboth" w:date="2023-07-11T11:35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77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របស់អាជ្ញាធរសេវាហិរញ្ញវត្ថុមិន</w:t>
        </w:r>
      </w:ins>
      <w:ins w:id="14678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79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មែនធនាគារ</w:t>
        </w:r>
      </w:ins>
      <w:ins w:id="14680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81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14682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83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(</w:t>
        </w:r>
      </w:ins>
      <w:ins w:id="14684" w:author="Kem Sereyboth" w:date="2023-06-20T14:33:00Z">
        <w:r w:rsidR="005C3437" w:rsidRPr="00A54D6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4685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</w:ins>
      <w:ins w:id="14686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87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)</w:t>
        </w:r>
      </w:ins>
      <w:ins w:id="14688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89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6"/>
            <w:sz w:val="24"/>
            <w:szCs w:val="24"/>
            <w:cs/>
            <w:rPrChange w:id="14690" w:author="Kem Sereyboth" w:date="2023-07-25T15:07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ដើម្បីរៀបចំផែនការសវ​ន​​កម្មឆ្នាំ</w:t>
        </w:r>
      </w:ins>
      <w:ins w:id="14691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692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២០</w:t>
        </w:r>
      </w:ins>
      <w:ins w:id="14693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694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95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696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</w:t>
        </w:r>
      </w:ins>
      <w:ins w:id="14697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698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99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700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៣</w:t>
        </w:r>
      </w:ins>
      <w:ins w:id="14701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02" w:author="Kem Sereyboth" w:date="2023-07-19T16:59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703" w:author="Sopheak Phorn" w:date="2023-08-04T11:13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lastRenderedPageBreak/>
          <w:t>ប្រតិភូសវនកម្ម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704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របស់អង្គភាពសវនកម្មផ្ទៃក្នុងនៃ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705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4706" w:author="Sopheak Phorn" w:date="2023-08-04T11:13:00Z">
              <w:rPr>
                <w:rFonts w:ascii="Khmer MEF1" w:hAnsi="Khmer MEF1" w:cs="Khmer MEF1"/>
                <w:b/>
                <w:bCs/>
                <w:spacing w:val="-10"/>
                <w:cs/>
                <w:lang w:val="en-GB"/>
              </w:rPr>
            </w:rPrChange>
          </w:rPr>
          <w:t>អ.ស.ហ.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707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708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បានចុះស្វែងយល់ដល់ទីកន្លែងលើ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709" w:author="Sopheak Phorn" w:date="2023-08-04T11:13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 xml:space="preserve"> </w:t>
        </w:r>
      </w:ins>
      <w:ins w:id="14710" w:author="Kem Sereyboth" w:date="2023-07-11T11:37:00Z"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711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712" w:author="Sopheak Phorn" w:date="2023-07-28T14:16:00Z">
        <w:r w:rsidR="008121E8" w:rsidRPr="00953014">
          <w:rPr>
            <w:rFonts w:ascii="Khmer MEF1" w:hAnsi="Khmer MEF1" w:cs="Khmer MEF1" w:hint="cs"/>
            <w:b/>
            <w:bCs/>
            <w:spacing w:val="8"/>
            <w:sz w:val="24"/>
            <w:szCs w:val="24"/>
            <w:cs/>
          </w:rPr>
          <w:t>គ</w:t>
        </w:r>
      </w:ins>
      <w:ins w:id="14713" w:author="Kem Sereyboth" w:date="2023-07-11T11:37:00Z">
        <w:del w:id="14714" w:author="Sopheak Phorn" w:date="2023-07-28T14:16:00Z">
          <w:r w:rsidR="00520A02" w:rsidRPr="00780F93" w:rsidDel="008121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4715" w:author="Sopheak Phorn" w:date="2023-08-04T11:13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716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717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18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19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កាលពី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20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ថ្ងៃទី</w:t>
        </w:r>
      </w:ins>
      <w:ins w:id="14721" w:author="Sopheak Phorn" w:date="2023-07-28T14:16:00Z">
        <w:r w:rsidR="008121E8">
          <w:rPr>
            <w:rFonts w:ascii="Khmer MEF1" w:hAnsi="Khmer MEF1" w:cs="Khmer MEF1" w:hint="cs"/>
            <w:spacing w:val="-10"/>
            <w:sz w:val="24"/>
            <w:szCs w:val="24"/>
            <w:cs/>
          </w:rPr>
          <w:t>៧</w:t>
        </w:r>
      </w:ins>
      <w:ins w:id="14722" w:author="Kem Sereyboth" w:date="2023-07-11T11:37:00Z">
        <w:del w:id="14723" w:author="Sopheak Phorn" w:date="2023-07-28T14:16:00Z">
          <w:r w:rsidR="00520A02" w:rsidRPr="00A54D6D" w:rsidDel="008121E8">
            <w:rPr>
              <w:rFonts w:ascii="Khmer MEF1" w:hAnsi="Khmer MEF1" w:cs="Khmer MEF1"/>
              <w:spacing w:val="-10"/>
              <w:sz w:val="24"/>
              <w:szCs w:val="24"/>
              <w:cs/>
              <w:rPrChange w:id="14724" w:author="Kem Sereyboth" w:date="2023-07-25T15:08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១៤</w:delText>
          </w:r>
        </w:del>
      </w:ins>
      <w:ins w:id="1472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26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ខែ</w:t>
        </w:r>
      </w:ins>
      <w:ins w:id="14727" w:author="Kem Sereyboth" w:date="2023-07-11T11:37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28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ធ្ន</w:t>
        </w:r>
      </w:ins>
      <w:ins w:id="14729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0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ូ</w:t>
        </w:r>
      </w:ins>
      <w:ins w:id="14731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2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ឆ្នាំ</w:t>
        </w:r>
      </w:ins>
      <w:ins w:id="14733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4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២០២២ </w:t>
        </w:r>
      </w:ins>
      <w:ins w:id="1473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6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ដើម្បី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7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ពិនិត្យមើលលើ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8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ប្រព័ន្ធត្រួ​ត​​​​ពិនិត្យផ្ទៃក្នុង ដោ​យ​ផ្តោត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39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សំខាន់លើបរិ</w:t>
        </w:r>
      </w:ins>
      <w:ins w:id="14740" w:author="Kem Sereyboth" w:date="2023-07-25T15:08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41" w:author="Kem Sereyboth" w:date="2023-07-25T15:08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42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43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ស្ថាន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744" w:author="Kem Sereyboth" w:date="2023-07-25T15:09:00Z">
              <w:rPr>
                <w:rFonts w:ascii="Khmer MEF1" w:hAnsi="Khmer MEF1" w:cs="Khmer MEF1"/>
                <w:cs/>
                <w:lang w:val="en-GB"/>
              </w:rPr>
            </w:rPrChange>
          </w:rPr>
          <w:t>នៃការត្រួតពិនិត្យ ការគ្រប់គ្រងហានិភ័យ ការប្រាស្រ័យទាក់​ទងព័ត៌មាន ការត្រួ​ត​​ពិនិត្យ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745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សកម្មភាពប្រតិបត្តិការ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46" w:author="Kem Sereyboth" w:date="2023-07-19T16:5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47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និងការតាមដានលើដំណើរការនៃការត្រួតពិនិត្យ​។ ក្នុងការ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48" w:author="Kem Sereyboth" w:date="2023-07-25T15:0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ស្វែងយល់ពីបរិស្ថានត្រួតពិនិត្យរបស់</w:t>
        </w:r>
      </w:ins>
      <w:ins w:id="14749" w:author="Kem Sereyboth" w:date="2023-07-11T11:38:00Z">
        <w:r w:rsidR="00520A02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50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751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752" w:author="Sopheak Phorn" w:date="2023-07-28T14:16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គ</w:t>
        </w:r>
      </w:ins>
      <w:ins w:id="14753" w:author="Kem Sereyboth" w:date="2023-07-11T11:38:00Z">
        <w:del w:id="14754" w:author="Sopheak Phorn" w:date="2023-07-28T14:16:00Z">
          <w:r w:rsidR="00520A02" w:rsidRPr="00A54D6D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4755" w:author="Kem Sereyboth" w:date="2023-07-25T15:09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756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757" w:author="Kem Sereyboth" w:date="2023-06-20T14:33:00Z">
        <w:r w:rsidR="005C3437" w:rsidRPr="00A54D6D">
          <w:rPr>
            <w:rFonts w:ascii="Khmer MEF1" w:hAnsi="Khmer MEF1" w:cs="Khmer MEF1"/>
            <w:spacing w:val="-8"/>
            <w:sz w:val="24"/>
            <w:szCs w:val="24"/>
            <w:rPrChange w:id="14758" w:author="Kem Sereyboth" w:date="2023-07-25T15:0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59" w:author="Kem Sereyboth" w:date="2023-07-25T15:0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នេះ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60" w:author="Kem Sereyboth" w:date="2023-07-19T16:5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 xml:space="preserve"> </w:t>
        </w:r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61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ក្រុមសវនករបានសម្ភាស</w:t>
        </w:r>
      </w:ins>
      <w:ins w:id="14762" w:author="S_Chhenglay" w:date="2023-08-04T09:25:00Z">
        <w:r w:rsidR="003F69F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63" w:author="Sopheak Phorn" w:date="2023-08-04T11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ន៍</w:t>
        </w:r>
      </w:ins>
      <w:ins w:id="14764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65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ជាមួយថ្នាក់ដឹកនាំ និងមន្រ្តីបច្ចេកទេសរប​ស់ ​</w:t>
        </w:r>
      </w:ins>
      <w:ins w:id="14766" w:author="Kem Sereyboth" w:date="2023-07-11T11:39:00Z"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67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768" w:author="Sopheak Phorn" w:date="2023-07-28T14:16:00Z">
        <w:r w:rsidR="00BC4126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69" w:author="Sopheak Phorn" w:date="2023-08-04T11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14770" w:author="Kem Sereyboth" w:date="2023-07-11T11:39:00Z">
        <w:del w:id="14771" w:author="Sopheak Phorn" w:date="2023-07-28T14:16:00Z">
          <w:r w:rsidR="00520A02" w:rsidRPr="00257C4D" w:rsidDel="00BC4126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772" w:author="Sopheak Phorn" w:date="2023-08-04T11:13:00Z">
                <w:rPr>
                  <w:rFonts w:ascii="Khmer MEF1" w:hAnsi="Khmer MEF1" w:cs="Khmer MEF1"/>
                  <w:b/>
                  <w:bCs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73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  <w:r w:rsidR="00520A02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74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</w:ins>
      <w:ins w:id="14775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76" w:author="Sopheak Phorn" w:date="2023-08-04T11:13:00Z">
              <w:rPr>
                <w:rFonts w:ascii="Khmer MEF1" w:hAnsi="Khmer MEF1" w:cs="Khmer MEF1"/>
                <w:cs/>
                <w:lang w:val="en-GB"/>
              </w:rPr>
            </w:rPrChange>
          </w:rPr>
          <w:t>ផ្ទាល់ដោយមានការ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777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ចូល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78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រួ</w:t>
        </w:r>
      </w:ins>
      <w:ins w:id="14779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780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81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82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ម</w:t>
        </w:r>
      </w:ins>
      <w:ins w:id="14783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784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85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86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ពី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87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៖</w:t>
        </w:r>
      </w:ins>
      <w:ins w:id="14788" w:author="LENOVO" w:date="2022-10-02T09:19:00Z">
        <w:del w:id="14789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យោងតាមរយៈលិខិតលេខ ០៣៤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79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២១ អ.ស.ផ. ចុះថ្ងៃទី៣ ​ខែធ្នូ ឆ្នាំ២០២១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ស្ដី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ពីសំណើចុះដល់ទីកន្លែង ដើម្បីសិក្សាស្វែ</w:delText>
          </w:r>
        </w:del>
      </w:ins>
      <w:ins w:id="14795" w:author="User" w:date="2022-11-14T06:09:00Z">
        <w:del w:id="14796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4798" w:author="LENOVO" w:date="2022-10-02T09:19:00Z">
        <w:del w:id="14799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យល់ពីសវនដ្ឋាន</w:delText>
          </w:r>
        </w:del>
      </w:ins>
      <w:ins w:id="14801" w:author="User" w:date="2022-10-09T13:13:00Z">
        <w:del w:id="14802" w:author="Kem Sereyboth" w:date="2023-06-20T14:33:00Z">
          <w:r w:rsidR="00F5608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14804" w:author="LENOVO" w:date="2022-10-02T09:19:00Z">
        <w:del w:id="14805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របស់អង្គភាពក្រោមឱវាទ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ដើម្បី​រៀបចំ</w:delText>
          </w:r>
        </w:del>
      </w:ins>
      <w:ins w:id="14809" w:author="User" w:date="2022-11-14T06:10:00Z">
        <w:del w:id="14810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1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812" w:author="LENOVO" w:date="2022-10-02T09:19:00Z">
        <w:del w:id="1481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ផែនការសវនកម្ម​ប្រចាំឆ្នាំ២០២២។ ប្រតិភូសវនកម្ម​បានចុះ​ស្វែងយល់​ដល់ទីកន្លែងនៅ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5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4816" w:author="LENOVO" w:date="2022-10-02T09:20:00Z">
        <w:del w:id="14817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8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819" w:author="LENOVO" w:date="2022-10-02T09:19:00Z">
        <w:del w:id="14820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1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4822" w:author="LENOVO" w:date="2022-10-02T09:20:00Z">
        <w:del w:id="1482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4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825" w:author="LENOVO" w:date="2022-10-02T09:19:00Z">
        <w:del w:id="14826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កាលពីថ្ងៃទី២</w:delText>
          </w:r>
        </w:del>
      </w:ins>
      <w:ins w:id="14829" w:author="LENOVO" w:date="2022-10-02T09:53:00Z">
        <w:del w:id="14830" w:author="Kem Sereyboth" w:date="2023-06-20T14:33:00Z">
          <w:r w:rsidR="008B6A1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4832" w:author="LENOVO" w:date="2022-10-02T09:19:00Z">
        <w:del w:id="1483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ខែធ្នូ ឆ្នាំ២០២១ ដើម្បី​​ពិនិត្យលើប្រព័ន្ធត្រួតពិនិត្យផ្ទៃក្នុងដោយផ្ដោតសំខាន់លើ​បរិស្ថាននៃ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ការត្រួតពិនិត្យ ការគ្រប់គ្រងហានិភ័យ ការប្រាស្រ័យទាក់ទងព័ត៌មាន ការត្រួតពិនិត្យ​សកម្មភាព​ប្រតិបត្តិការ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និងការតាមដានលើដំណើរការនៃការត្រួតពិនិត្យ។ ក្នុងការចុះស្វែងយល់</w:delText>
          </w:r>
        </w:del>
      </w:ins>
      <w:ins w:id="14837" w:author="User" w:date="2022-10-09T23:06:00Z">
        <w:del w:id="14838" w:author="Kem Sereyboth" w:date="2023-06-20T14:33:00Z"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42" w:author="LENOVO" w:date="2022-10-02T09:19:00Z">
        <w:del w:id="1484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ប្រតិភូ​សវនកម្ម​បានសម្ភាសន៍ជាមួយថ្នាក់ដឹកនាំ និងមន្ដ្រីបច្ចេកទេស​របស់សវនដ្ឋាន</w:delText>
          </w:r>
        </w:del>
      </w:ins>
      <w:ins w:id="14845" w:author="User" w:date="2022-10-09T13:13:00Z">
        <w:del w:id="14846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4848" w:author="User" w:date="2022-10-09T13:14:00Z">
        <w:del w:id="14849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51" w:author="LENOVO" w:date="2022-10-02T09:19:00Z">
        <w:del w:id="14852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5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ផ្ទាល់​ដោយមានការចូលរួម​ពី​៖</w:delText>
          </w:r>
        </w:del>
      </w:ins>
      <w:ins w:id="14855" w:author="Sethvannak Sam" w:date="2022-08-20T18:29:00Z">
        <w:del w:id="14856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អនុលោមតាមផែនការសកម្មភាពឆ្នាំ</w:delText>
          </w:r>
        </w:del>
      </w:ins>
      <w:ins w:id="14858" w:author="Voeun Kuyeng" w:date="2022-09-06T17:34:00Z">
        <w:del w:id="14859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61" w:author="socheata.ol@hotmail.com" w:date="2022-09-02T15:29:00Z">
        <w:del w:id="14862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6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4864" w:author="Sethvannak Sam" w:date="2022-08-20T18:29:00Z">
        <w:del w:id="14865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4867" w:author="sakaria fa" w:date="2022-09-30T20:56:00Z">
        <w:del w:id="14868" w:author="Kem Sereyboth" w:date="2023-06-20T14:33:00Z">
          <w:r w:rsidR="00F171DC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70" w:author="socheata.ol@hotmail.com" w:date="2022-09-02T15:29:00Z">
        <w:del w:id="14871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7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4873" w:author="Sethvannak Sam" w:date="2022-08-20T18:29:00Z">
        <w:del w:id="14874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របស់ខ្លួន អង្គភាពសវនកម្មផ្ទៃក្នុងនៃ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បានធ្វើសវនកម្មអនុលោមភាពលើអង្គភាពក្រោមឱវាទ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 ដើម្បីធានាបានប្រសិទ្ធភាព និងស័ក្តិសិទ្ធភាព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ក្នុងការធ្វើសវនកម្មអនុលោមភាព</w:delText>
          </w:r>
        </w:del>
      </w:ins>
      <w:ins w:id="14881" w:author="User" w:date="2022-09-27T22:07:00Z">
        <w:del w:id="14882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អង្គភាពសវនកម្មផ្ទៃក្នុងនៃ</w:delText>
          </w:r>
        </w:del>
      </w:ins>
      <w:ins w:id="14884" w:author="User" w:date="2022-09-27T22:08:00Z">
        <w:del w:id="14885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14887" w:author="User" w:date="2022-09-27T22:09:00Z">
        <w:del w:id="14888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</w:delText>
          </w:r>
        </w:del>
      </w:ins>
      <w:ins w:id="14890" w:author="User" w:date="2022-09-27T22:13:00Z">
        <w:del w:id="14891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្រូវធ្វើការស្វែងយល់ពីបរិស្ថានរបស់សវនដ្ឋាន</w:delText>
          </w:r>
        </w:del>
      </w:ins>
      <w:ins w:id="14893" w:author="User" w:date="2022-09-27T22:14:00Z">
        <w:del w:id="14894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ជាមុនសិន។</w:delText>
          </w:r>
        </w:del>
      </w:ins>
      <w:ins w:id="14896" w:author="User" w:date="2022-09-29T07:25:00Z">
        <w:del w:id="14897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យោងតាម</w:delText>
          </w:r>
        </w:del>
      </w:ins>
      <w:ins w:id="14900" w:author="User" w:date="2022-09-29T10:33:00Z">
        <w:del w:id="14901" w:author="Kem Sereyboth" w:date="2023-06-20T14:33:00Z">
          <w:r w:rsidR="00C27F6F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រយៈ</w:delText>
          </w:r>
        </w:del>
      </w:ins>
      <w:ins w:id="14903" w:author="User" w:date="2022-09-29T07:25:00Z">
        <w:del w:id="14904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លិខិតលេខ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០៣៤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lang w:val="ca-ES"/>
                </w:rPr>
              </w:rPrChange>
            </w:rPr>
            <w:delText>/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២១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អ.ស.ផ. ចុះថ្ងៃទី០៣ ខែធ្នូ ឆ្នាំ២០២១ ស្ដីពីសំណើសុំចុះដល់ទីកន្លែងដើម្បីសិក្សាស្វែងយល់សវនដ្ឋានរបស់អង្គភាពក្រោមឱវាទរបស់អាជ្ញាធរសេវាហិរញ្ញវត្ថុមិនមែនធនាគារ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(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)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ដើម្បីរៀបចំផែនការសវនកម្មឆ្នាំ២០២២ ប្រតិភូសវនកម្ម របស់អង្គភាពសវនកម្មផ្ទៃក្នុងនៃ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បានចុះស្វែងយល់សវនដ្ឋានលើប្រព័ន្ធត្រួតពិនិត្យផ្ទៃក្នុង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នៅថ្ងៃទី០៨ ខែធ្នូ ឆ្នាំ២០២១ ដើម្បីពិនិត្យមើលលើប្រព័ន្ធត្រួតពិនិត្យផ្ទៃក្នុង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7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cyan"/>
                  <w:cs/>
                </w:rPr>
              </w:rPrChange>
            </w:rPr>
            <w:delText>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ត្រួតពិនិត្យ។</w:delText>
          </w:r>
        </w:del>
      </w:ins>
      <w:ins w:id="14919" w:author="Sethvannak Sam" w:date="2022-08-20T18:29:00Z">
        <w:del w:id="14920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តាមរយៈការគាំទ្រ និងចង្អុលបង្ហាញពីប្រធាននាយកដ្ឋាន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2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2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4927" w:author="Windows User" w:date="2022-09-05T21:24:00Z">
        <w:del w:id="14928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4930" w:author="Sethvannak Sam" w:date="2022-08-20T18:29:00Z">
        <w:del w:id="14931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បានធ្វើការស្វែងយល់</w:delText>
          </w:r>
        </w:del>
      </w:ins>
      <w:ins w:id="14933" w:author="Voeun Kuyeng" w:date="2022-08-31T16:40:00Z">
        <w:del w:id="14934" w:author="Kem Sereyboth" w:date="2023-06-20T14:33:00Z">
          <w:r w:rsidR="00A35C6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3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936" w:author="Sethvannak Sam" w:date="2022-08-20T18:29:00Z">
        <w:del w:id="14937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38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9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40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1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 និងចុះស្វែងយល់ដល់ទីកន្លែងតាមរយៈលិខិត ....</w:delText>
          </w:r>
        </w:del>
      </w:ins>
      <w:ins w:id="14942" w:author="Kem Sereiboth" w:date="2022-09-16T12:48:00Z">
        <w:del w:id="14943" w:author="Kem Sereyboth" w:date="2023-06-20T14:33:00Z">
          <w:r w:rsidR="00D71E7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945" w:author="Sethvannak Sam" w:date="2022-08-20T18:29:00Z">
        <w:del w:id="14946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7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និងបានដាក់ចេញនូវបញ្ជីត្រួតពិនិត្យដើម្បីកំណត់ភាពជាក់លាក់។ ដោយឃើញការអនុវត្តរបស់សវនដ្ឋាននៅមិនទាន់ពេញលេញ </w:delText>
          </w:r>
        </w:del>
      </w:ins>
      <w:ins w:id="14948" w:author="Windows User" w:date="2022-09-05T21:24:00Z">
        <w:del w:id="14949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5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51" w:author="Sethvannak Sam" w:date="2022-08-20T18:29:00Z">
        <w:del w:id="14952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53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សវនករទទួលបន្ទុកបានកំណត់ប្រធានបទសវនកម្ម និងលក្ខណៈវិនិច្ឆ័យតាមរយៈការចុះស្វែងយល់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ដើម្បីរៀបចំផែនការសវនកម្មប្រចាំឆ្នាំ។ យោងតាមលិខិតលេខ...</w:delText>
          </w:r>
        </w:del>
      </w:ins>
      <w:ins w:id="14955" w:author="Voeun Kuyeng" w:date="2022-09-06T17:35:00Z">
        <w:del w:id="14956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4958" w:author="Sethvannak Sam" w:date="2022-08-20T18:29:00Z">
        <w:del w:id="14959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... </w:delText>
          </w:r>
        </w:del>
      </w:ins>
      <w:ins w:id="14961" w:author="Windows User" w:date="2022-09-05T21:25:00Z">
        <w:del w:id="14962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64" w:author="Sethvannak Sam" w:date="2022-08-20T18:29:00Z">
        <w:del w:id="14965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ករទទួលបន្ទុកបានចុះស្វែងយល់សវនដ្ឋានលើប្រព័ន្ធត្រួតពិនិត្យផ្ទៃក្នុង នៅថ្ងៃទី....ខែ.....ឆ្នាំ......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ដើម្បីកំណត់ហានិភ័យជាសារវ័ន្តដោយផ្តោតលើបរិស្ថាននៃការត្រួតពិនិត្យ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និងការតាមដានលើដំណើរការនៃការត្រួតពិនិត្យ។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6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ក្នុងការចុះស្វែងយល់សវនដ្ឋាននេះ </w:delText>
          </w:r>
        </w:del>
      </w:ins>
      <w:ins w:id="14970" w:author="Windows User" w:date="2022-09-05T21:25:00Z">
        <w:del w:id="14971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73" w:author="Sethvannak Sam" w:date="2022-08-20T18:29:00Z">
        <w:del w:id="14974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7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សវនករទទួលបន្ទុកបានសម្ភាសន៍ជាមួយថ្នាក់ដឹកនាំ និងមន្ដ្រីបច្ចេកទេស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របស់សវនដ្ឋានផ្ទាល់ដោយមានការចូលរួមពី</w:delText>
          </w:r>
        </w:del>
      </w:ins>
      <w:ins w:id="14977" w:author="User" w:date="2022-09-19T15:47:00Z">
        <w:del w:id="14978" w:author="Kem Sereyboth" w:date="2023-06-20T14:33:00Z">
          <w:r w:rsidR="000A5900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79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4980" w:author="User" w:date="2022-09-09T16:18:00Z">
        <w:del w:id="14981" w:author="Kem Sereyboth" w:date="2023-06-20T14:33:00Z">
          <w:r w:rsidR="005D551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82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ABF30F9" w14:textId="77777777" w:rsidR="005C3437" w:rsidRPr="00E33574" w:rsidRDefault="005C3437">
      <w:pPr>
        <w:spacing w:after="120" w:line="235" w:lineRule="auto"/>
        <w:jc w:val="both"/>
        <w:rPr>
          <w:ins w:id="14983" w:author="Kem Sereyboth" w:date="2023-06-20T14:33:00Z"/>
          <w:rFonts w:ascii="Khmer MEF1" w:hAnsi="Khmer MEF1" w:cs="Khmer MEF1"/>
          <w:spacing w:val="12"/>
          <w:sz w:val="24"/>
          <w:szCs w:val="24"/>
          <w:rPrChange w:id="14984" w:author="Kem Sereyboth" w:date="2023-07-19T16:59:00Z">
            <w:rPr>
              <w:ins w:id="14985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86" w:author="User" w:date="2022-10-03T06:33:00Z">
          <w:pPr>
            <w:spacing w:after="0" w:line="240" w:lineRule="auto"/>
            <w:jc w:val="both"/>
          </w:pPr>
        </w:pPrChange>
      </w:pPr>
    </w:p>
    <w:p w14:paraId="2EBC5CD0" w14:textId="64BF273C" w:rsidR="000A5900" w:rsidRPr="00B314B2" w:rsidDel="005C3437" w:rsidRDefault="000A5900">
      <w:pPr>
        <w:pStyle w:val="ListParagraph"/>
        <w:spacing w:after="0" w:line="235" w:lineRule="auto"/>
        <w:jc w:val="both"/>
        <w:rPr>
          <w:del w:id="14987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988" w:author="Kem Sereyboth" w:date="2023-07-25T15:13:00Z">
            <w:rPr>
              <w:del w:id="14989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90" w:author="Kem Sereyboth" w:date="2023-07-11T11:41:00Z">
          <w:pPr>
            <w:pStyle w:val="ListParagraph"/>
          </w:pPr>
        </w:pPrChange>
      </w:pPr>
    </w:p>
    <w:p w14:paraId="1F2F83EB" w14:textId="1451161F" w:rsidR="007B44BD" w:rsidRPr="00B314B2" w:rsidDel="005C3437" w:rsidRDefault="007B44BD">
      <w:pPr>
        <w:spacing w:after="0" w:line="235" w:lineRule="auto"/>
        <w:jc w:val="both"/>
        <w:rPr>
          <w:ins w:id="14991" w:author="sakaria fa" w:date="2022-09-19T19:48:00Z"/>
          <w:del w:id="14992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993" w:author="Kem Sereyboth" w:date="2023-07-25T15:13:00Z">
            <w:rPr>
              <w:ins w:id="14994" w:author="sakaria fa" w:date="2022-09-19T19:48:00Z"/>
              <w:del w:id="14995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96" w:author="Kem Sereyboth" w:date="2023-07-11T11:41:00Z">
          <w:pPr/>
        </w:pPrChange>
      </w:pPr>
    </w:p>
    <w:p w14:paraId="79125851" w14:textId="45E77A22" w:rsidR="00BC4126" w:rsidRPr="00BC4126" w:rsidRDefault="00BC4126">
      <w:pPr>
        <w:spacing w:after="0" w:line="238" w:lineRule="auto"/>
        <w:ind w:firstLine="567"/>
        <w:jc w:val="both"/>
        <w:rPr>
          <w:ins w:id="14997" w:author="Sopheak Phorn" w:date="2023-07-28T14:18:00Z"/>
          <w:rFonts w:ascii="Khmer MEF1" w:eastAsia="Times New Roman" w:hAnsi="Khmer MEF1" w:cs="Khmer MEF1"/>
          <w:sz w:val="24"/>
          <w:szCs w:val="24"/>
        </w:rPr>
        <w:pPrChange w:id="14998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9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លោកស្រី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នាន បូនី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អគ្គនាយករងនៃនិយ័តករគណនេយ្យនិងសវនកម្ម</w:t>
        </w:r>
        <w:r w:rsidRPr="00BC4126">
          <w:rPr>
            <w:rFonts w:ascii="Khmer MEF1" w:eastAsia="Times New Roman" w:hAnsi="Khmer MEF1" w:cs="Times New Roman"/>
            <w:sz w:val="24"/>
            <w:szCs w:val="24"/>
            <w:rtl/>
            <w:lang w:bidi="he-IL"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 </w:t>
        </w:r>
      </w:ins>
    </w:p>
    <w:p w14:paraId="4FD31ACE" w14:textId="2FB69E9E" w:rsidR="00BC4126" w:rsidRPr="00BC4126" w:rsidRDefault="00BC4126">
      <w:pPr>
        <w:spacing w:after="0" w:line="238" w:lineRule="auto"/>
        <w:ind w:firstLine="567"/>
        <w:jc w:val="both"/>
        <w:rPr>
          <w:ins w:id="15000" w:author="Sopheak Phorn" w:date="2023-07-28T14:18:00Z"/>
          <w:rFonts w:ascii="Khmer MEF1" w:eastAsia="Times New Roman" w:hAnsi="Khmer MEF1" w:cs="Khmer MEF1"/>
          <w:b/>
          <w:bCs/>
          <w:sz w:val="24"/>
          <w:szCs w:val="24"/>
          <w:cs/>
        </w:rPr>
        <w:pPrChange w:id="1500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0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</w:t>
        </w:r>
      </w:ins>
      <w:ins w:id="15003" w:author="Sopheak Phorn" w:date="2023-07-28T14:20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04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ទឹម សត្យា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70B82294" w14:textId="7934FF53" w:rsidR="00BC4126" w:rsidRPr="00BC4126" w:rsidRDefault="00BC4126">
      <w:pPr>
        <w:spacing w:after="0" w:line="238" w:lineRule="auto"/>
        <w:ind w:firstLine="567"/>
        <w:jc w:val="both"/>
        <w:rPr>
          <w:ins w:id="15005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500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0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៣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-លោកស្រី</w:t>
        </w:r>
      </w:ins>
      <w:ins w:id="15008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​ </w:t>
        </w:r>
      </w:ins>
      <w:ins w:id="15009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សៅ ច័ន្ទវ៉ាន់នី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63138E7C" w14:textId="500E07FF" w:rsidR="00BC4126" w:rsidRPr="00BC4126" w:rsidRDefault="00BC4126">
      <w:pPr>
        <w:spacing w:after="0" w:line="238" w:lineRule="auto"/>
        <w:ind w:firstLine="567"/>
        <w:jc w:val="both"/>
        <w:rPr>
          <w:ins w:id="15010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501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1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៤-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លោកស្រី</w:t>
        </w:r>
      </w:ins>
      <w:ins w:id="15013" w:author="Sopheak Phorn" w:date="2023-07-28T14:20:00Z">
        <w:r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 xml:space="preserve"> </w:t>
        </w:r>
      </w:ins>
      <w:ins w:id="15014" w:author="Sopheak Phorn" w:date="2023-07-28T14:18:00Z"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ថោ សេដ្ឋចាន់លីដា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ប្រធាននាយកដ្ឋានកិច្ចការទូទៅ</w:t>
        </w:r>
      </w:ins>
    </w:p>
    <w:p w14:paraId="004E1BAB" w14:textId="25357D39" w:rsidR="00BC4126" w:rsidRPr="00BC4126" w:rsidRDefault="00BC4126">
      <w:pPr>
        <w:spacing w:after="0" w:line="238" w:lineRule="auto"/>
        <w:ind w:firstLine="567"/>
        <w:jc w:val="both"/>
        <w:rPr>
          <w:ins w:id="15015" w:author="Sopheak Phorn" w:date="2023-07-28T14:18:00Z"/>
          <w:rFonts w:ascii="Khmer MEF1" w:eastAsia="Times New Roman" w:hAnsi="Khmer MEF1" w:cs="Khmer MEF1"/>
          <w:sz w:val="24"/>
          <w:szCs w:val="24"/>
        </w:rPr>
        <w:pPrChange w:id="1501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1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៥-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កញ្ញា</w:t>
        </w:r>
      </w:ins>
      <w:ins w:id="15018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 </w:t>
        </w:r>
      </w:ins>
      <w:ins w:id="15019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ពេជ្រ ម៉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ានីឡា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បច្ចេកទេស</w:t>
        </w:r>
      </w:ins>
    </w:p>
    <w:p w14:paraId="4F8822D2" w14:textId="0C994AC3" w:rsidR="00BC4126" w:rsidRPr="00BC4126" w:rsidRDefault="00BC4126">
      <w:pPr>
        <w:spacing w:after="0" w:line="238" w:lineRule="auto"/>
        <w:ind w:firstLine="567"/>
        <w:jc w:val="both"/>
        <w:rPr>
          <w:ins w:id="15020" w:author="Sopheak Phorn" w:date="2023-07-28T14:18:00Z"/>
          <w:rFonts w:ascii="Khmer MEF1" w:eastAsia="Times New Roman" w:hAnsi="Khmer MEF1" w:cs="Khmer MEF1"/>
          <w:spacing w:val="-14"/>
          <w:sz w:val="24"/>
          <w:szCs w:val="24"/>
          <w:rPrChange w:id="15021" w:author="Sopheak Phorn" w:date="2023-07-28T14:18:00Z">
            <w:rPr>
              <w:ins w:id="15022" w:author="Sopheak Phorn" w:date="2023-07-28T14:18:00Z"/>
              <w:rFonts w:ascii="Khmer MEF1" w:eastAsia="Times New Roman" w:hAnsi="Khmer MEF1" w:cs="Khmer MEF1"/>
              <w:sz w:val="24"/>
              <w:szCs w:val="24"/>
            </w:rPr>
          </w:rPrChange>
        </w:rPr>
        <w:pPrChange w:id="15023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24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5025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៦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rPrChange w:id="15026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</w:rPr>
            </w:rPrChange>
          </w:rPr>
          <w:t>-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5027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5028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5029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>អ៊ីន បុត្រា</w:t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5030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5031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5032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bookmarkStart w:id="15033" w:name="_Hlk121227370"/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  <w:bookmarkEnd w:id="15033"/>
      </w:ins>
    </w:p>
    <w:p w14:paraId="34ACB8DE" w14:textId="116BDCEB" w:rsidR="00BC4126" w:rsidRPr="00BC4126" w:rsidRDefault="00BC4126">
      <w:pPr>
        <w:spacing w:after="0" w:line="238" w:lineRule="auto"/>
        <w:ind w:firstLine="567"/>
        <w:jc w:val="both"/>
        <w:rPr>
          <w:ins w:id="15034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35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3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៧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ហាវ ម៉ូលីកា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37" w:author="Sopheak Phorn" w:date="2023-07-28T14:21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38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</w:ins>
    </w:p>
    <w:p w14:paraId="613CF80F" w14:textId="7EA73BDA" w:rsidR="00BC4126" w:rsidRPr="00BC4126" w:rsidRDefault="00BC4126">
      <w:pPr>
        <w:spacing w:after="0" w:line="228" w:lineRule="auto"/>
        <w:ind w:firstLine="567"/>
        <w:jc w:val="both"/>
        <w:rPr>
          <w:ins w:id="15039" w:author="Sopheak Phorn" w:date="2023-07-28T14:18:00Z"/>
          <w:rFonts w:ascii="Khmer MEF1" w:eastAsia="Times New Roman" w:hAnsi="Khmer MEF1" w:cs="Khmer MEF1"/>
          <w:sz w:val="24"/>
          <w:szCs w:val="24"/>
        </w:rPr>
        <w:pPrChange w:id="1504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41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t xml:space="preserve">៨- 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ណុប សម្បត្តិ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  <w:t>អនុប្រធាននាយកដ្ឋានគ្រប់គ្រងវិជ្ជាជីវៈគណនេយ្យនិងសវនកម្ម</w:t>
        </w:r>
      </w:ins>
    </w:p>
    <w:p w14:paraId="7B05485D" w14:textId="4EDF2C4C" w:rsidR="00BC4126" w:rsidRPr="00BC4126" w:rsidRDefault="00BC4126">
      <w:pPr>
        <w:spacing w:after="0" w:line="228" w:lineRule="auto"/>
        <w:ind w:firstLine="567"/>
        <w:jc w:val="both"/>
        <w:rPr>
          <w:ins w:id="15042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43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4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៩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លី កុសល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14B60DBA" w14:textId="7E943D9F" w:rsidR="00BC4126" w:rsidRPr="00BC4126" w:rsidRDefault="00BC4126">
      <w:pPr>
        <w:spacing w:after="0" w:line="228" w:lineRule="auto"/>
        <w:ind w:firstLine="567"/>
        <w:jc w:val="both"/>
        <w:rPr>
          <w:ins w:id="15045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4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4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១០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del w:id="15048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សឿន បូតេ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49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50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27394874" w14:textId="1BAD4777" w:rsidR="00BC4126" w:rsidRPr="00BC4126" w:rsidRDefault="00BC4126">
      <w:pPr>
        <w:spacing w:after="0" w:line="228" w:lineRule="auto"/>
        <w:ind w:firstLine="567"/>
        <w:jc w:val="both"/>
        <w:rPr>
          <w:ins w:id="15051" w:author="Sopheak Phorn" w:date="2023-07-28T14:18:00Z"/>
          <w:rFonts w:ascii="Khmer MEF1" w:eastAsia="Times New Roman" w:hAnsi="Khmer MEF1" w:cs="Khmer MEF1"/>
          <w:sz w:val="24"/>
          <w:szCs w:val="24"/>
        </w:rPr>
        <w:pPrChange w:id="15052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53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t>១១-លោកស្រី</w:t>
        </w:r>
      </w:ins>
      <w:ins w:id="15054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 xml:space="preserve"> </w:t>
        </w:r>
      </w:ins>
      <w:ins w:id="15055" w:author="Sopheak Phorn" w:date="2023-07-28T14:18:00Z">
        <w:del w:id="15056" w:author="Sopheak" w:date="2023-07-28T21:50:00Z">
          <w:r w:rsidRPr="00BC4126" w:rsidDel="009D1B11">
            <w:rPr>
              <w:rFonts w:ascii="Khmer MEF1" w:eastAsia="Times New Roman" w:hAnsi="Khmer MEF1" w:cs="Khmer MEF1"/>
              <w:spacing w:val="-14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ហា សុគន្ធា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</w:ins>
      <w:ins w:id="15057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ab/>
        </w:r>
      </w:ins>
      <w:ins w:id="15058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ការិយាល័យគណនេយ្យនិងហិរញ្ញវត្ថុ</w:t>
        </w:r>
      </w:ins>
    </w:p>
    <w:p w14:paraId="5B9D403D" w14:textId="753586DA" w:rsidR="00BC4126" w:rsidRPr="00BC4126" w:rsidRDefault="00BC4126">
      <w:pPr>
        <w:spacing w:after="0" w:line="228" w:lineRule="auto"/>
        <w:ind w:firstLine="567"/>
        <w:jc w:val="both"/>
        <w:rPr>
          <w:ins w:id="15059" w:author="Sopheak Phorn" w:date="2023-07-28T14:18:00Z"/>
          <w:rFonts w:ascii="Khmer MEF1" w:eastAsia="Times New Roman" w:hAnsi="Khmer MEF1" w:cs="Khmer MEF1"/>
          <w:sz w:val="24"/>
          <w:szCs w:val="24"/>
        </w:rPr>
        <w:pPrChange w:id="1506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6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១២-កញ្ញា</w:t>
        </w:r>
      </w:ins>
      <w:ins w:id="15062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63" w:author="Sopheak Phorn" w:date="2023-07-28T14:18:00Z">
        <w:del w:id="15064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ព្រាប កន្និកា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65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66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ការិយាល័យរដ្ឋបាលនិងបុគ្គលិក</w:t>
        </w:r>
      </w:ins>
    </w:p>
    <w:p w14:paraId="3AB6438B" w14:textId="0ACA7652" w:rsidR="00BC4126" w:rsidRPr="00BC4126" w:rsidRDefault="00BC4126">
      <w:pPr>
        <w:spacing w:after="0" w:line="228" w:lineRule="auto"/>
        <w:ind w:firstLine="567"/>
        <w:jc w:val="both"/>
        <w:rPr>
          <w:ins w:id="15067" w:author="Sopheak Phorn" w:date="2023-07-28T14:18:00Z"/>
          <w:rFonts w:ascii="Khmer MEF1" w:eastAsia="Times New Roman" w:hAnsi="Khmer MEF1" w:cs="Khmer MEF1"/>
          <w:sz w:val="24"/>
          <w:szCs w:val="24"/>
        </w:rPr>
        <w:pPrChange w:id="15068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6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១៣-លោក</w:t>
        </w:r>
      </w:ins>
      <w:ins w:id="15070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71" w:author="Sopheak Phorn" w:date="2023-07-28T14:18:00Z">
        <w:del w:id="15072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ជី ហ៊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73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74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ការិយាល័យព័ត៌មានវិទ្យា</w:t>
        </w:r>
      </w:ins>
    </w:p>
    <w:p w14:paraId="7D4A0E19" w14:textId="392E7E85" w:rsidR="00BC4126" w:rsidRPr="00BC4126" w:rsidRDefault="00BC4126">
      <w:pPr>
        <w:spacing w:after="0" w:line="228" w:lineRule="auto"/>
        <w:ind w:firstLine="567"/>
        <w:jc w:val="both"/>
        <w:rPr>
          <w:ins w:id="15075" w:author="Sopheak Phorn" w:date="2023-07-28T14:18:00Z"/>
          <w:rFonts w:ascii="Khmer MEF1" w:eastAsia="Times New Roman" w:hAnsi="Khmer MEF1" w:cs="Khmer MEF1"/>
          <w:sz w:val="24"/>
          <w:szCs w:val="24"/>
        </w:rPr>
        <w:pPrChange w:id="1507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7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១៤-លោក</w:t>
        </w:r>
      </w:ins>
      <w:ins w:id="15078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79" w:author="Sopheak Phorn" w:date="2023-07-28T14:18:00Z">
        <w:del w:id="15080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ហាង ហេងលី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81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8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ការិយាល័យស្ដង់ដាសវនកម្ម</w:t>
        </w:r>
      </w:ins>
    </w:p>
    <w:p w14:paraId="1D0BD6C9" w14:textId="0F288012" w:rsidR="00BC4126" w:rsidRPr="00BC4126" w:rsidRDefault="00BC4126">
      <w:pPr>
        <w:spacing w:after="0" w:line="228" w:lineRule="auto"/>
        <w:ind w:firstLine="567"/>
        <w:jc w:val="both"/>
        <w:rPr>
          <w:ins w:id="15083" w:author="Sopheak Phorn" w:date="2023-07-28T14:18:00Z"/>
          <w:rFonts w:ascii="Khmer MEF1" w:eastAsia="Times New Roman" w:hAnsi="Khmer MEF1" w:cs="Khmer MEF1"/>
          <w:sz w:val="24"/>
          <w:szCs w:val="24"/>
        </w:rPr>
        <w:pPrChange w:id="1508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8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១៦-លោក</w:t>
        </w:r>
      </w:ins>
      <w:ins w:id="15086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87" w:author="Sopheak Phorn" w:date="2023-07-28T14:18:00Z">
        <w:del w:id="15088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ហេង សំណាង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ការិយាល័យស្ដង់ដាគណនេយ្យសាធារណៈ</w:t>
        </w:r>
      </w:ins>
    </w:p>
    <w:p w14:paraId="6A3BA0AD" w14:textId="00FED6C6" w:rsidR="00BC4126" w:rsidRPr="00BC4126" w:rsidRDefault="00BC4126">
      <w:pPr>
        <w:spacing w:after="0" w:line="228" w:lineRule="auto"/>
        <w:ind w:firstLine="567"/>
        <w:jc w:val="both"/>
        <w:rPr>
          <w:ins w:id="15089" w:author="Sopheak Phorn" w:date="2023-07-28T14:18:00Z"/>
          <w:rFonts w:ascii="Khmer MEF1" w:eastAsia="Times New Roman" w:hAnsi="Khmer MEF1" w:cs="Khmer MEF1"/>
          <w:sz w:val="24"/>
          <w:szCs w:val="24"/>
        </w:rPr>
        <w:pPrChange w:id="1509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9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១៦-កញ្ញា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92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93" w:author="Sopheak Phorn" w:date="2023-07-28T14:19:00Z">
        <w:del w:id="15094" w:author="Sopheak" w:date="2023-07-28T21:51:00Z">
          <w:r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</w:ins>
      <w:ins w:id="15095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ម៉េង សិរ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ី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រតនា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96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97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ការិយាល័យអភិវឌ្ឍវិជ្ជាជីវៈ</w:t>
        </w:r>
      </w:ins>
    </w:p>
    <w:p w14:paraId="0C900DE1" w14:textId="5A27E28A" w:rsidR="00BC4126" w:rsidRPr="00BC4126" w:rsidRDefault="00BC4126">
      <w:pPr>
        <w:spacing w:after="0" w:line="228" w:lineRule="auto"/>
        <w:ind w:firstLine="567"/>
        <w:jc w:val="both"/>
        <w:rPr>
          <w:ins w:id="15098" w:author="Sopheak Phorn" w:date="2023-07-28T14:18:00Z"/>
          <w:rFonts w:ascii="Khmer MEF1" w:eastAsia="Times New Roman" w:hAnsi="Khmer MEF1" w:cs="Khmer MEF1"/>
          <w:sz w:val="24"/>
          <w:szCs w:val="24"/>
        </w:rPr>
        <w:pPrChange w:id="15099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0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១៧-លោក</w:t>
        </w:r>
      </w:ins>
      <w:ins w:id="15101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02" w:author="Sopheak Phorn" w:date="2023-07-28T14:18:00Z">
        <w:del w:id="15103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ហ៊ាង វណ្ណថា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0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05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ការិយាល័យត្រួតពិនិត្យទី១</w:t>
        </w:r>
      </w:ins>
    </w:p>
    <w:p w14:paraId="0D711BFA" w14:textId="0CE2BAA2" w:rsidR="00BC4126" w:rsidRPr="00BC4126" w:rsidRDefault="00BC4126">
      <w:pPr>
        <w:spacing w:after="0" w:line="228" w:lineRule="auto"/>
        <w:ind w:firstLine="567"/>
        <w:jc w:val="both"/>
        <w:rPr>
          <w:ins w:id="15106" w:author="Sopheak Phorn" w:date="2023-07-28T14:18:00Z"/>
          <w:rFonts w:ascii="Khmer MEF1" w:eastAsia="Times New Roman" w:hAnsi="Khmer MEF1" w:cs="Khmer MEF1"/>
          <w:sz w:val="24"/>
          <w:szCs w:val="24"/>
        </w:rPr>
        <w:pPrChange w:id="15107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0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១៨-លោក</w:t>
        </w:r>
      </w:ins>
      <w:ins w:id="1510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10" w:author="Sopheak Phorn" w:date="2023-07-28T14:18:00Z">
        <w:del w:id="15111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ស៊ុន ស៊ឹម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12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13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ការិយាល័យអាជ្ញាបណ្ណ</w:t>
        </w:r>
      </w:ins>
    </w:p>
    <w:p w14:paraId="474AF1E1" w14:textId="29A3FC11" w:rsidR="00BC4126" w:rsidRPr="00BC4126" w:rsidRDefault="00BC4126">
      <w:pPr>
        <w:spacing w:after="0" w:line="228" w:lineRule="auto"/>
        <w:ind w:firstLine="567"/>
        <w:jc w:val="both"/>
        <w:rPr>
          <w:ins w:id="15114" w:author="Sopheak Phorn" w:date="2023-07-28T14:18:00Z"/>
          <w:rFonts w:ascii="Khmer MEF1" w:eastAsia="Times New Roman" w:hAnsi="Khmer MEF1" w:cs="Khmer MEF1"/>
          <w:sz w:val="24"/>
          <w:szCs w:val="24"/>
        </w:rPr>
        <w:pPrChange w:id="1511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1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១៩-កញ្ញា</w:t>
        </w:r>
      </w:ins>
      <w:ins w:id="15117" w:author="Sopheak Phorn" w:date="2023-07-28T14:19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18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19" w:author="Sopheak Phorn" w:date="2023-07-28T14:18:00Z">
        <w:del w:id="15120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សុខ ណាវី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21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2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ការិយាល័យផ្សព្វផ្សាយនិងបណ្ដុះបណ្ដាល</w:t>
        </w:r>
      </w:ins>
    </w:p>
    <w:p w14:paraId="212E1716" w14:textId="1394B59D" w:rsidR="00BC4126" w:rsidRPr="00BC4126" w:rsidRDefault="00BC4126">
      <w:pPr>
        <w:spacing w:after="0" w:line="228" w:lineRule="auto"/>
        <w:ind w:firstLine="567"/>
        <w:jc w:val="both"/>
        <w:rPr>
          <w:ins w:id="15123" w:author="Sopheak Phorn" w:date="2023-07-28T14:18:00Z"/>
          <w:rFonts w:ascii="Khmer MEF1" w:eastAsia="Times New Roman" w:hAnsi="Khmer MEF1" w:cs="Khmer MEF1"/>
          <w:sz w:val="24"/>
          <w:szCs w:val="24"/>
        </w:rPr>
        <w:pPrChange w:id="1512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2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២០-លោក</w:t>
        </w:r>
      </w:ins>
      <w:ins w:id="15126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27" w:author="Sopheak Phorn" w:date="2023-07-28T14:18:00Z">
        <w:del w:id="15128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យាន ផល្លា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2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30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ការិយាល័យអនុលោមភាពទី៣</w:t>
        </w:r>
      </w:ins>
    </w:p>
    <w:p w14:paraId="00387260" w14:textId="3D79170E" w:rsidR="00BC4126" w:rsidRPr="00BC4126" w:rsidRDefault="00BC4126">
      <w:pPr>
        <w:spacing w:after="0" w:line="228" w:lineRule="auto"/>
        <w:ind w:firstLine="567"/>
        <w:jc w:val="both"/>
        <w:rPr>
          <w:ins w:id="15131" w:author="Sopheak Phorn" w:date="2023-07-28T14:18:00Z"/>
          <w:rFonts w:ascii="Khmer MEF1" w:eastAsia="Times New Roman" w:hAnsi="Khmer MEF1" w:cs="Khmer MEF1"/>
          <w:sz w:val="24"/>
          <w:szCs w:val="24"/>
        </w:rPr>
        <w:pPrChange w:id="15132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3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២១-លោក</w:t>
        </w:r>
      </w:ins>
      <w:ins w:id="1513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35" w:author="Sopheak Phorn" w:date="2023-07-28T14:18:00Z">
        <w:del w:id="15136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ប៊ន វាសនា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37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38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អនុប្រធាន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ការិយាល័យអនុលោមភាពទី២</w:t>
        </w:r>
      </w:ins>
    </w:p>
    <w:p w14:paraId="10887604" w14:textId="254183D4" w:rsidR="00BC4126" w:rsidRPr="00BC4126" w:rsidRDefault="00BC4126">
      <w:pPr>
        <w:spacing w:after="0" w:line="228" w:lineRule="auto"/>
        <w:ind w:firstLine="567"/>
        <w:jc w:val="both"/>
        <w:rPr>
          <w:ins w:id="15139" w:author="Sopheak Phorn" w:date="2023-07-28T14:18:00Z"/>
          <w:rFonts w:ascii="Khmer MEF1" w:eastAsia="Times New Roman" w:hAnsi="Khmer MEF1" w:cs="Khmer MEF1"/>
          <w:sz w:val="24"/>
          <w:szCs w:val="24"/>
        </w:rPr>
        <w:pPrChange w:id="1514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4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២២-លោក</w:t>
        </w:r>
        <w:del w:id="15142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វ៉ាត ភិរុណ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43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4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ការិយាល័យអនុលោមភាពទី១</w:t>
        </w:r>
      </w:ins>
    </w:p>
    <w:p w14:paraId="5E242037" w14:textId="61E80900" w:rsidR="00BC4126" w:rsidRPr="00BC4126" w:rsidRDefault="00BC4126">
      <w:pPr>
        <w:spacing w:after="0" w:line="228" w:lineRule="auto"/>
        <w:ind w:firstLine="567"/>
        <w:jc w:val="both"/>
        <w:rPr>
          <w:ins w:id="15145" w:author="Sopheak Phorn" w:date="2023-07-28T14:18:00Z"/>
          <w:rFonts w:ascii="Khmer MEF1" w:eastAsia="Times New Roman" w:hAnsi="Khmer MEF1" w:cs="Khmer MEF1"/>
          <w:sz w:val="24"/>
          <w:szCs w:val="24"/>
        </w:rPr>
        <w:pPrChange w:id="1514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4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២៣-លោក</w:t>
        </w:r>
      </w:ins>
      <w:ins w:id="15148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49" w:author="Sopheak Phorn" w:date="2023-07-28T14:18:00Z">
        <w:del w:id="15150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ម៉ា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ច់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ដារ៉ា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51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5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ការិយាល័យនីតិកម្មនិងដោះស្រាយវិវាទ</w:t>
        </w:r>
      </w:ins>
    </w:p>
    <w:p w14:paraId="2AF4BEFF" w14:textId="1C7402C8" w:rsidR="00BC4126" w:rsidRPr="00BC4126" w:rsidRDefault="00BC4126">
      <w:pPr>
        <w:spacing w:after="0" w:line="228" w:lineRule="auto"/>
        <w:ind w:firstLine="567"/>
        <w:jc w:val="both"/>
        <w:rPr>
          <w:ins w:id="15153" w:author="Sopheak Phorn" w:date="2023-07-28T14:18:00Z"/>
          <w:rFonts w:ascii="Khmer MEF1" w:eastAsia="Times New Roman" w:hAnsi="Khmer MEF1" w:cs="Khmer MEF1"/>
          <w:sz w:val="24"/>
          <w:szCs w:val="24"/>
        </w:rPr>
        <w:pPrChange w:id="1515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5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២៤-លោក</w:t>
        </w:r>
      </w:ins>
      <w:ins w:id="15156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57" w:author="Sopheak Phorn" w:date="2023-07-28T14:18:00Z">
        <w:del w:id="15158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ឃេង សុធី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59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6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A50009A" w14:textId="3A636C40" w:rsidR="00BC4126" w:rsidRDefault="00BC4126">
      <w:pPr>
        <w:spacing w:after="0" w:line="228" w:lineRule="auto"/>
        <w:ind w:firstLine="567"/>
        <w:jc w:val="both"/>
        <w:rPr>
          <w:ins w:id="15161" w:author="Sopheak Phorn" w:date="2023-08-18T09:43:00Z"/>
          <w:rFonts w:ascii="Khmer MEF1" w:eastAsia="Times New Roman" w:hAnsi="Khmer MEF1" w:cs="Khmer MEF1"/>
          <w:sz w:val="24"/>
          <w:szCs w:val="24"/>
        </w:rPr>
        <w:pPrChange w:id="15162" w:author="Sopheak Phorn" w:date="2023-08-25T16:17:00Z">
          <w:pPr>
            <w:spacing w:after="0" w:line="223" w:lineRule="auto"/>
            <w:ind w:firstLine="567"/>
            <w:jc w:val="both"/>
          </w:pPr>
        </w:pPrChange>
      </w:pPr>
      <w:ins w:id="1516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lastRenderedPageBreak/>
          <w:t>២៥-កញ្ញា</w:t>
        </w:r>
      </w:ins>
      <w:ins w:id="15164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65" w:author="Sopheak Phorn" w:date="2023-07-28T14:18:00Z">
        <w:del w:id="15166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អេង រ័ត្នឆដា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67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6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32703511" w14:textId="7E77ECA6" w:rsidR="0065318E" w:rsidRPr="00BC4126" w:rsidRDefault="0065318E">
      <w:pPr>
        <w:spacing w:after="0" w:line="228" w:lineRule="auto"/>
        <w:ind w:firstLine="567"/>
        <w:jc w:val="both"/>
        <w:rPr>
          <w:ins w:id="15169" w:author="Sopheak Phorn" w:date="2023-07-28T14:18:00Z"/>
          <w:rFonts w:ascii="Khmer MEF1" w:eastAsia="Times New Roman" w:hAnsi="Khmer MEF1" w:cs="Khmer MEF1"/>
          <w:sz w:val="24"/>
          <w:szCs w:val="24"/>
          <w:cs/>
        </w:rPr>
        <w:pPrChange w:id="1517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71" w:author="Sopheak Phorn" w:date="2023-08-18T09:43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២៦-លោក </w:t>
        </w:r>
        <w:r w:rsidRPr="0065318E">
          <w:rPr>
            <w:rFonts w:ascii="Khmer MEF1" w:eastAsia="Times New Roman" w:hAnsi="Khmer MEF1" w:cs="Khmer MEF1"/>
            <w:b/>
            <w:bCs/>
            <w:sz w:val="24"/>
            <w:szCs w:val="24"/>
            <w:cs/>
            <w:rPrChange w:id="15172" w:author="Sopheak Phorn" w:date="2023-08-18T09:43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ពេជ សុភាចារ</w:t>
        </w:r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128DE14" w14:textId="59F74677" w:rsidR="00520A02" w:rsidRPr="00B314B2" w:rsidDel="00BC4126" w:rsidRDefault="00520A02">
      <w:pPr>
        <w:spacing w:after="0" w:line="228" w:lineRule="auto"/>
        <w:ind w:firstLine="720"/>
        <w:jc w:val="both"/>
        <w:rPr>
          <w:ins w:id="15173" w:author="Kem Sereyboth" w:date="2023-07-11T11:40:00Z"/>
          <w:del w:id="15174" w:author="Sopheak Phorn" w:date="2023-07-28T14:18:00Z"/>
          <w:rFonts w:ascii="Khmer MEF1" w:hAnsi="Khmer MEF1" w:cs="Khmer MEF1"/>
          <w:sz w:val="24"/>
          <w:szCs w:val="24"/>
        </w:rPr>
        <w:pPrChange w:id="15175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176" w:author="Kem Sereyboth" w:date="2023-07-11T11:40:00Z">
        <w:del w:id="15177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១-លោក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ឡេង សុខឡុង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5178" w:author="Kem Sereyboth" w:date="2023-07-20T09:32:00Z">
        <w:del w:id="15179" w:author="Sopheak Phorn" w:date="2023-07-28T14:18:00Z">
          <w:r w:rsidR="0070519E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អនុប្រធាននាយកដ្ឋានត្រួតពិនិត្យ</w:delText>
          </w:r>
        </w:del>
      </w:ins>
    </w:p>
    <w:p w14:paraId="17DC57FF" w14:textId="4725059E" w:rsidR="00520A02" w:rsidRPr="00B314B2" w:rsidDel="00BC4126" w:rsidRDefault="00520A02">
      <w:pPr>
        <w:spacing w:after="0" w:line="228" w:lineRule="auto"/>
        <w:ind w:firstLine="720"/>
        <w:jc w:val="both"/>
        <w:rPr>
          <w:ins w:id="15180" w:author="Kem Sereyboth" w:date="2023-07-20T09:37:00Z"/>
          <w:del w:id="15181" w:author="Sopheak Phorn" w:date="2023-07-28T14:18:00Z"/>
          <w:rFonts w:ascii="Khmer MEF1" w:hAnsi="Khmer MEF1" w:cs="Khmer MEF1"/>
          <w:sz w:val="24"/>
          <w:szCs w:val="24"/>
          <w:rPrChange w:id="15182" w:author="Kem Sereyboth" w:date="2023-07-25T15:13:00Z">
            <w:rPr>
              <w:ins w:id="15183" w:author="Kem Sereyboth" w:date="2023-07-20T09:37:00Z"/>
              <w:del w:id="15184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85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186" w:author="Kem Sereyboth" w:date="2023-07-11T11:40:00Z">
        <w:del w:id="15187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២-លោក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នួន រ៉ូឌីណា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អនុប្រធាននាយកដ្ឋានកិច្ចការទូទៅ</w:delText>
          </w:r>
        </w:del>
      </w:ins>
    </w:p>
    <w:p w14:paraId="6FCE274A" w14:textId="75334529" w:rsidR="0070519E" w:rsidRPr="00B314B2" w:rsidDel="00BC4126" w:rsidRDefault="0070519E">
      <w:pPr>
        <w:spacing w:after="0" w:line="228" w:lineRule="auto"/>
        <w:ind w:firstLine="720"/>
        <w:jc w:val="both"/>
        <w:rPr>
          <w:ins w:id="15188" w:author="Kem Sereyboth" w:date="2023-07-20T09:37:00Z"/>
          <w:del w:id="15189" w:author="Sopheak Phorn" w:date="2023-07-28T14:18:00Z"/>
          <w:rFonts w:ascii="Khmer MEF1" w:hAnsi="Khmer MEF1" w:cs="Khmer MEF1"/>
          <w:spacing w:val="-14"/>
          <w:sz w:val="24"/>
          <w:szCs w:val="24"/>
          <w:rPrChange w:id="15190" w:author="Kem Sereyboth" w:date="2023-07-25T15:13:00Z">
            <w:rPr>
              <w:ins w:id="15191" w:author="Kem Sereyboth" w:date="2023-07-20T09:37:00Z"/>
              <w:del w:id="15192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93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194" w:author="Kem Sereyboth" w:date="2023-07-20T09:37:00Z">
        <w:del w:id="15195" w:author="Sopheak Phorn" w:date="2023-07-28T14:18:00Z"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196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៣-លោក</w:delText>
          </w:r>
        </w:del>
      </w:ins>
      <w:ins w:id="15197" w:author="Kem Sereyboth" w:date="2023-07-25T15:11:00Z">
        <w:del w:id="15198" w:author="Sopheak Phorn" w:date="2023-07-28T14:18:00Z">
          <w:r w:rsidR="00A54D6D"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199" w:author="Kem Sereyboth" w:date="2023-07-25T15:13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00" w:author="Kem Sereyboth" w:date="2023-07-20T09:37:00Z">
        <w:del w:id="15201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202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ជា ច័ន្ទដាវីត</w:delText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203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204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205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អនុប្រធាននាយកដ្ឋានផ្សះផ្សាវិវាទ និងការពារអ្នកទទួលផល</w:delText>
          </w:r>
        </w:del>
      </w:ins>
    </w:p>
    <w:p w14:paraId="6BE24C39" w14:textId="017D9507" w:rsidR="0070519E" w:rsidRPr="00B314B2" w:rsidDel="00BC4126" w:rsidRDefault="0070519E">
      <w:pPr>
        <w:spacing w:after="0" w:line="228" w:lineRule="auto"/>
        <w:ind w:firstLine="720"/>
        <w:jc w:val="both"/>
        <w:rPr>
          <w:ins w:id="15206" w:author="Kem Sereyboth" w:date="2023-07-20T09:36:00Z"/>
          <w:del w:id="15207" w:author="Sopheak Phorn" w:date="2023-07-28T14:18:00Z"/>
          <w:rFonts w:ascii="Khmer MEF1" w:hAnsi="Khmer MEF1" w:cs="Khmer MEF1"/>
          <w:sz w:val="24"/>
          <w:szCs w:val="24"/>
          <w:rPrChange w:id="15208" w:author="Kem Sereyboth" w:date="2023-07-25T15:13:00Z">
            <w:rPr>
              <w:ins w:id="15209" w:author="Kem Sereyboth" w:date="2023-07-20T09:36:00Z"/>
              <w:del w:id="15210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211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212" w:author="Kem Sereyboth" w:date="2023-07-20T09:38:00Z">
        <w:del w:id="15213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14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15215" w:author="Kem Sereyboth" w:date="2023-07-11T11:40:00Z">
        <w:del w:id="15216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-កញ្ញា</w:delText>
          </w:r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5217" w:author="Kem Sereyboth" w:date="2023-07-25T15:11:00Z">
        <w:del w:id="15218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5219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20" w:author="Kem Sereyboth" w:date="2023-07-20T09:33:00Z">
        <w:del w:id="15221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ឡោ ច័ន្ទលីហ្សា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ប្រធានការិយាល័យនៃនាយកដ្ឋានត្រួតពិនិត្យ</w:delText>
          </w:r>
        </w:del>
      </w:ins>
    </w:p>
    <w:p w14:paraId="7B2883FD" w14:textId="36E5AE5F" w:rsidR="00520A02" w:rsidRPr="00B314B2" w:rsidDel="00BC4126" w:rsidRDefault="0070519E">
      <w:pPr>
        <w:spacing w:after="0" w:line="228" w:lineRule="auto"/>
        <w:ind w:firstLine="720"/>
        <w:jc w:val="both"/>
        <w:rPr>
          <w:ins w:id="15222" w:author="Kem Sereyboth" w:date="2023-07-11T11:40:00Z"/>
          <w:del w:id="15223" w:author="Sopheak Phorn" w:date="2023-07-28T14:18:00Z"/>
          <w:rFonts w:ascii="Khmer MEF1" w:hAnsi="Khmer MEF1" w:cs="Khmer MEF1"/>
          <w:sz w:val="24"/>
          <w:szCs w:val="24"/>
        </w:rPr>
        <w:pPrChange w:id="15224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225" w:author="Kem Sereyboth" w:date="2023-07-20T09:38:00Z">
        <w:del w:id="15226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27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5228" w:author="Kem Sereyboth" w:date="2023-07-20T09:36:00Z">
        <w:del w:id="15229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30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-លោក</w:delText>
          </w:r>
        </w:del>
      </w:ins>
      <w:ins w:id="15231" w:author="Kem Sereyboth" w:date="2023-07-25T15:11:00Z">
        <w:del w:id="15232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5233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34" w:author="Kem Sereyboth" w:date="2023-07-20T09:36:00Z">
        <w:del w:id="15235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5236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សូ សុវីរៈ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37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38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>ប្រធានការិយាល័យនៃនាយកដ្ឋានត្រួតពិនិត្យ</w:delText>
          </w:r>
        </w:del>
      </w:ins>
      <w:ins w:id="15239" w:author="Kem Sereyboth" w:date="2023-07-11T11:40:00Z">
        <w:del w:id="15240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</w:rPr>
            <w:delTex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delText>
          </w:r>
        </w:del>
      </w:ins>
    </w:p>
    <w:p w14:paraId="5C5C68A6" w14:textId="569A4781" w:rsidR="00520A02" w:rsidRPr="00B314B2" w:rsidDel="00BC4126" w:rsidRDefault="0070519E">
      <w:pPr>
        <w:spacing w:after="0" w:line="228" w:lineRule="auto"/>
        <w:ind w:firstLine="720"/>
        <w:jc w:val="both"/>
        <w:rPr>
          <w:ins w:id="15241" w:author="Kem Sereyboth" w:date="2023-07-11T11:40:00Z"/>
          <w:del w:id="15242" w:author="Sopheak Phorn" w:date="2023-07-28T14:18:00Z"/>
          <w:rFonts w:ascii="Khmer MEF1" w:hAnsi="Khmer MEF1" w:cs="Khmer MEF1"/>
          <w:sz w:val="24"/>
          <w:szCs w:val="24"/>
        </w:rPr>
        <w:pPrChange w:id="15243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244" w:author="Kem Sereyboth" w:date="2023-07-20T09:38:00Z">
        <w:del w:id="15245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46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15247" w:author="Kem Sereyboth" w:date="2023-07-11T11:40:00Z">
        <w:del w:id="15248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-កញ្ញា </w:delText>
          </w:r>
        </w:del>
      </w:ins>
      <w:ins w:id="15249" w:author="Kem Sereyboth" w:date="2023-07-20T09:33:00Z">
        <w:del w:id="15250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ចន្ទប្ញទ្ធី ណាតវឌ្ឍនា</w:delText>
          </w:r>
        </w:del>
      </w:ins>
      <w:ins w:id="15251" w:author="Kem Sereyboth" w:date="2023-07-11T11:40:00Z">
        <w:del w:id="15252" w:author="Sopheak Phorn" w:date="2023-07-28T14:18:00Z">
          <w:r w:rsidR="00520A02"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  <w:ins w:id="15253" w:author="Kem Sereyboth" w:date="2023-07-20T09:33:00Z">
        <w:del w:id="15254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មន្រ្តីនាយកដ្ឋានកិច្ចការទូទៅ</w:delText>
          </w:r>
        </w:del>
      </w:ins>
    </w:p>
    <w:p w14:paraId="6056BDCC" w14:textId="3A9B7633" w:rsidR="00520A02" w:rsidRPr="00B314B2" w:rsidDel="00BC4126" w:rsidRDefault="00520A02">
      <w:pPr>
        <w:spacing w:after="0" w:line="228" w:lineRule="auto"/>
        <w:ind w:firstLine="720"/>
        <w:jc w:val="both"/>
        <w:rPr>
          <w:ins w:id="15255" w:author="Kem Sereyboth" w:date="2023-07-11T11:40:00Z"/>
          <w:del w:id="15256" w:author="Sopheak Phorn" w:date="2023-07-28T14:18:00Z"/>
          <w:rFonts w:ascii="Khmer MEF1" w:hAnsi="Khmer MEF1" w:cs="Khmer MEF1"/>
          <w:sz w:val="24"/>
          <w:szCs w:val="24"/>
        </w:rPr>
        <w:pPrChange w:id="15257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258" w:author="Kem Sereyboth" w:date="2023-07-11T11:40:00Z">
        <w:del w:id="15259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៧-លោក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ងួន សេដ្ឋាវីរៈ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មន្រ្តីនាយកដ្ឋានផ្សះផ្សាវិវាទ និងការពារអ្នកទទួលផល</w:delText>
          </w:r>
        </w:del>
      </w:ins>
      <w:ins w:id="15260" w:author="Kem Sereyboth" w:date="2023-07-11T11:41:00Z">
        <w:del w:id="15261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659683BE" w14:textId="00101FEF" w:rsidR="00DC11F6" w:rsidDel="00B314B2" w:rsidRDefault="00520A02">
      <w:pPr>
        <w:spacing w:after="0" w:line="228" w:lineRule="auto"/>
        <w:jc w:val="both"/>
        <w:rPr>
          <w:del w:id="15262" w:author="Kem Sereyboth" w:date="2023-07-11T11:40:00Z"/>
          <w:rFonts w:ascii="Khmer MEF1" w:hAnsi="Khmer MEF1" w:cs="Khmer MEF1"/>
          <w:spacing w:val="12"/>
          <w:sz w:val="24"/>
          <w:szCs w:val="24"/>
        </w:rPr>
        <w:pPrChange w:id="15263" w:author="Sopheak Phorn" w:date="2023-08-25T16:17:00Z">
          <w:pPr>
            <w:spacing w:after="0" w:line="240" w:lineRule="auto"/>
            <w:jc w:val="both"/>
          </w:pPr>
        </w:pPrChange>
      </w:pPr>
      <w:ins w:id="15264" w:author="Kem Sereyboth" w:date="2023-07-11T11:42:00Z">
        <w:r w:rsidRPr="00B314B2">
          <w:rPr>
            <w:rFonts w:ascii="Khmer MEF1" w:hAnsi="Khmer MEF1" w:cs="Khmer MEF1"/>
            <w:spacing w:val="12"/>
            <w:sz w:val="24"/>
            <w:szCs w:val="24"/>
            <w:cs/>
            <w:rPrChange w:id="15265" w:author="Kem Sereyboth" w:date="2023-07-25T15:13:00Z">
              <w:rPr>
                <w:rFonts w:ascii="Khmer MEF1" w:hAnsi="Khmer MEF1" w:cs="Khmer MEF1"/>
                <w:strike/>
                <w:spacing w:val="12"/>
                <w:sz w:val="24"/>
                <w:szCs w:val="24"/>
                <w:cs/>
              </w:rPr>
            </w:rPrChange>
          </w:rPr>
          <w:tab/>
        </w:r>
      </w:ins>
      <w:ins w:id="15266" w:author="sakaria fa" w:date="2022-09-19T19:49:00Z">
        <w:del w:id="15267" w:author="Kem Sereyboth" w:date="2023-07-11T11:40:00Z">
          <w:r w:rsidR="007B44BD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68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269" w:author="User" w:date="2022-09-19T15:48:00Z">
        <w:del w:id="15270" w:author="Kem Sereyboth" w:date="2023-07-11T11:40:00Z">
          <w:r w:rsidR="000A5900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71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 xml:space="preserve">- </w:delText>
          </w:r>
        </w:del>
      </w:ins>
      <w:ins w:id="15272" w:author="User" w:date="2022-09-09T16:18:00Z">
        <w:del w:id="15273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74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15275" w:author="User" w:date="2022-09-09T16:20:00Z">
        <w:del w:id="15276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77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78" w:author="Sethvannak Sam" w:date="2022-08-20T18:29:00Z">
        <w:del w:id="15279" w:author="Kem Sereyboth" w:date="2023-07-11T11:40:00Z"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8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8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អគ្គនាយក អគ្គនាយករង​ ប្រធាននាយកដ្ឋាន អនុប្រធាននាយកដ្ឋាន និងប្រធានការិយាល័យ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8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5285" w:author="User" w:date="2022-09-09T16:18:00Z">
        <w:del w:id="15286" w:author="Kem Sereyboth" w:date="2023-07-11T11:40:00Z">
          <w:r w:rsidR="00AE49E9" w:rsidRPr="00E33574" w:rsidDel="00520A02">
            <w:rPr>
              <w:rFonts w:ascii="Khmer MEF1" w:hAnsi="Khmer MEF1" w:cs="Khmer MEF1"/>
              <w:sz w:val="24"/>
              <w:szCs w:val="24"/>
              <w:cs/>
              <w:rPrChange w:id="15287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ឯកឧ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88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ត្ដម </w:delText>
          </w:r>
          <w:r w:rsidR="005D5515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28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យោគ សាមឌី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90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5291" w:author="LENOVO" w:date="2022-10-02T09:23:00Z">
        <w:del w:id="15292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2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0"/>
                  <w:sz w:val="24"/>
                  <w:szCs w:val="24"/>
                  <w:cs/>
                </w:rPr>
              </w:rPrChange>
            </w:rPr>
            <w:tab/>
          </w:r>
        </w:del>
      </w:ins>
      <w:ins w:id="15294" w:author="Kem Sereiboth" w:date="2022-09-29T13:09:00Z">
        <w:del w:id="15295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tab/>
          </w:r>
        </w:del>
      </w:ins>
      <w:ins w:id="15297" w:author="User" w:date="2022-09-29T08:53:00Z">
        <w:del w:id="15298" w:author="Kem Sereyboth" w:date="2023-07-11T11:40:00Z">
          <w:r w:rsidR="005F5FC6" w:rsidRPr="00E33574" w:rsidDel="00520A02">
            <w:rPr>
              <w:rFonts w:ascii="Khmer MEF1" w:hAnsi="Khmer MEF1" w:cs="Khmer MEF1"/>
              <w:sz w:val="24"/>
              <w:szCs w:val="24"/>
              <w:rPrChange w:id="152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</w:rPr>
              </w:rPrChange>
            </w:rPr>
            <w:tab/>
          </w:r>
        </w:del>
      </w:ins>
      <w:ins w:id="15300" w:author="Kem Sereiboth" w:date="2022-09-29T13:09:00Z">
        <w:del w:id="15301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02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03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304" w:author="User" w:date="2022-09-09T16:18:00Z">
        <w:del w:id="15305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06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ជាអគ្គលេខាធិការ</w:delText>
          </w:r>
        </w:del>
      </w:ins>
      <w:ins w:id="15307" w:author="User" w:date="2022-09-09T16:19:00Z">
        <w:del w:id="15308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0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រង</w:delText>
          </w:r>
        </w:del>
      </w:ins>
      <w:ins w:id="15310" w:author="LENOVO" w:date="2022-10-02T09:21:00Z">
        <w:del w:id="15311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312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313" w:author="User" w:date="2022-09-09T16:19:00Z">
        <w:del w:id="15314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15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តំណាងឱ្យ</w:delText>
          </w:r>
        </w:del>
      </w:ins>
      <w:ins w:id="15316" w:author="LENOVO" w:date="2022-10-02T09:21:00Z">
        <w:del w:id="15317" w:author="Kem Sereyboth" w:date="2023-06-20T14:34:00Z">
          <w:r w:rsidR="006C3887" w:rsidRPr="00E33574" w:rsidDel="005C3437">
            <w:rPr>
              <w:rFonts w:ascii="Khmer MEF1" w:hAnsi="Khmer MEF1" w:cs="Khmer MEF1"/>
              <w:sz w:val="24"/>
              <w:szCs w:val="24"/>
              <w:cs/>
              <w:rPrChange w:id="15318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319" w:author="User" w:date="2022-09-09T16:19:00Z">
        <w:del w:id="15320" w:author="Kem Sereyboth" w:date="2023-06-20T14:34:00Z">
          <w:r w:rsidR="005D5515" w:rsidRPr="00E33574" w:rsidDel="005C3437">
            <w:rPr>
              <w:rFonts w:ascii="Khmer MEF1" w:hAnsi="Khmer MEF1" w:cs="Khmer MEF1"/>
              <w:sz w:val="24"/>
              <w:szCs w:val="24"/>
              <w:cs/>
              <w:rPrChange w:id="15321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ឯកឧត្ដមបណ្ឌិត </w:delText>
          </w:r>
        </w:del>
        <w:del w:id="15322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23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អគ្គលេខាធិការ</w:delText>
          </w:r>
        </w:del>
      </w:ins>
      <w:ins w:id="15324" w:author="Seng Chheanglay" w:date="2022-09-20T14:09:00Z">
        <w:del w:id="15325" w:author="Kem Sereyboth" w:date="2023-07-11T11:40:00Z">
          <w:r w:rsidR="00875256" w:rsidRPr="00E33574" w:rsidDel="00520A02">
            <w:rPr>
              <w:rFonts w:ascii="Khmer MEF1" w:hAnsi="Khmer MEF1" w:cs="Khmer MEF1"/>
              <w:sz w:val="24"/>
              <w:szCs w:val="24"/>
              <w:cs/>
              <w:rPrChange w:id="153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អគ្គនាយក</w:delText>
          </w:r>
        </w:del>
      </w:ins>
      <w:ins w:id="15327" w:author="User" w:date="2022-09-09T16:19:00Z">
        <w:del w:id="15328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2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15330" w:author="LENOVO" w:date="2022-10-02T09:23:00Z">
        <w:del w:id="15331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3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333" w:author="User" w:date="2022-09-09T16:19:00Z">
        <w:del w:id="15334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35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EE8182A" w14:textId="77777777" w:rsidR="00B314B2" w:rsidRPr="00B314B2" w:rsidRDefault="00B314B2">
      <w:pPr>
        <w:pStyle w:val="ListParagraph"/>
        <w:tabs>
          <w:tab w:val="left" w:pos="3600"/>
        </w:tabs>
        <w:spacing w:after="0" w:line="228" w:lineRule="auto"/>
        <w:ind w:left="0"/>
        <w:jc w:val="both"/>
        <w:rPr>
          <w:ins w:id="15336" w:author="Kem Sereyboth" w:date="2023-07-25T15:14:00Z"/>
          <w:rFonts w:ascii="Khmer MEF1" w:hAnsi="Khmer MEF1" w:cs="Khmer MEF1"/>
          <w:sz w:val="10"/>
          <w:szCs w:val="10"/>
          <w:rPrChange w:id="15337" w:author="Kem Sereyboth" w:date="2023-07-25T15:14:00Z">
            <w:rPr>
              <w:ins w:id="15338" w:author="Kem Sereyboth" w:date="2023-07-25T15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39" w:author="Sopheak Phorn" w:date="2023-08-25T16:17:00Z">
          <w:pPr>
            <w:pStyle w:val="ListParagraph"/>
            <w:numPr>
              <w:numId w:val="32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</w:p>
    <w:p w14:paraId="3DE2E0A1" w14:textId="30897F4A" w:rsidR="006C3887" w:rsidRPr="00E33574" w:rsidDel="005C3437" w:rsidRDefault="00B314B2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40" w:author="LENOVO" w:date="2022-10-02T09:24:00Z"/>
          <w:del w:id="15341" w:author="Kem Sereyboth" w:date="2023-06-20T14:34:00Z"/>
          <w:rFonts w:ascii="Khmer MEF1" w:hAnsi="Khmer MEF1" w:cs="Khmer MEF1"/>
          <w:sz w:val="24"/>
          <w:szCs w:val="24"/>
          <w:rPrChange w:id="15342" w:author="Kem Sereyboth" w:date="2023-07-19T16:59:00Z">
            <w:rPr>
              <w:ins w:id="15343" w:author="LENOVO" w:date="2022-10-02T09:24:00Z"/>
              <w:del w:id="15344" w:author="Kem Sereyboth" w:date="2023-06-20T14:34:00Z"/>
            </w:rPr>
          </w:rPrChange>
        </w:rPr>
        <w:pPrChange w:id="15345" w:author="Sopheak Phorn" w:date="2023-08-25T16:17:00Z">
          <w:pPr>
            <w:spacing w:after="0" w:line="240" w:lineRule="auto"/>
            <w:jc w:val="both"/>
          </w:pPr>
        </w:pPrChange>
      </w:pPr>
      <w:ins w:id="15346" w:author="Kem Sereyboth" w:date="2023-07-25T15:14:00Z">
        <w:r>
          <w:rPr>
            <w:rFonts w:ascii="Khmer MEF1" w:hAnsi="Khmer MEF1" w:cs="Khmer MEF1"/>
            <w:sz w:val="24"/>
            <w:szCs w:val="24"/>
            <w:cs/>
          </w:rPr>
          <w:tab/>
        </w:r>
      </w:ins>
    </w:p>
    <w:p w14:paraId="2B175F6D" w14:textId="526D4FDB" w:rsidR="00B27355" w:rsidRPr="00E33574" w:rsidDel="00520A02" w:rsidRDefault="005D5515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347" w:author="Kem Sereyboth" w:date="2023-07-11T11:40:00Z"/>
          <w:rFonts w:ascii="Khmer MEF1" w:hAnsi="Khmer MEF1" w:cs="Khmer MEF1"/>
          <w:b/>
          <w:bCs/>
          <w:sz w:val="24"/>
          <w:szCs w:val="24"/>
          <w:rPrChange w:id="15348" w:author="Kem Sereyboth" w:date="2023-07-19T16:59:00Z">
            <w:rPr>
              <w:del w:id="15349" w:author="Kem Sereyboth" w:date="2023-07-11T11:40:00Z"/>
              <w:highlight w:val="yellow"/>
            </w:rPr>
          </w:rPrChange>
        </w:rPr>
        <w:pPrChange w:id="15350" w:author="Sopheak Phorn" w:date="2023-08-25T16:17:00Z">
          <w:pPr>
            <w:spacing w:after="0" w:line="240" w:lineRule="auto"/>
            <w:jc w:val="both"/>
          </w:pPr>
        </w:pPrChange>
      </w:pPr>
      <w:ins w:id="15351" w:author="User" w:date="2022-09-09T16:19:00Z">
        <w:del w:id="15352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53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106046DB" w14:textId="469D5FAC" w:rsidR="007B44BD" w:rsidRPr="00F55550" w:rsidDel="00520A02" w:rsidRDefault="007B44BD">
      <w:pPr>
        <w:pStyle w:val="ListParagraph"/>
        <w:spacing w:after="0" w:line="228" w:lineRule="auto"/>
        <w:ind w:left="0"/>
        <w:rPr>
          <w:del w:id="15354" w:author="Kem Sereyboth" w:date="2023-07-11T11:40:00Z"/>
        </w:rPr>
        <w:pPrChange w:id="15355" w:author="Sopheak Phorn" w:date="2023-08-25T16:17:00Z">
          <w:pPr>
            <w:spacing w:after="0" w:line="214" w:lineRule="auto"/>
            <w:jc w:val="both"/>
          </w:pPr>
        </w:pPrChange>
      </w:pPr>
    </w:p>
    <w:p w14:paraId="20B3E325" w14:textId="1E6C1E88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56" w:author="LENOVO" w:date="2022-10-02T09:22:00Z"/>
          <w:del w:id="15357" w:author="Kem Sereyboth" w:date="2023-07-11T11:40:00Z"/>
          <w:rPrChange w:id="15358" w:author="Kem Sereyboth" w:date="2023-07-19T16:59:00Z">
            <w:rPr>
              <w:ins w:id="15359" w:author="LENOVO" w:date="2022-10-02T09:22:00Z"/>
              <w:del w:id="1536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361" w:author="Sopheak Phorn" w:date="2023-08-25T16:17:00Z">
          <w:pPr>
            <w:spacing w:after="0" w:line="240" w:lineRule="auto"/>
            <w:jc w:val="both"/>
          </w:pPr>
        </w:pPrChange>
      </w:pPr>
    </w:p>
    <w:p w14:paraId="7B96848C" w14:textId="330927AB" w:rsidR="007B44BD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362" w:author="Kem Sereyboth" w:date="2023-07-11T11:40:00Z"/>
          <w:rFonts w:ascii="Khmer MEF1" w:hAnsi="Khmer MEF1" w:cs="Khmer MEF1"/>
          <w:sz w:val="24"/>
          <w:szCs w:val="24"/>
          <w:rPrChange w:id="15363" w:author="Kem Sereyboth" w:date="2023-07-19T16:59:00Z">
            <w:rPr>
              <w:del w:id="1536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65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3" w:lineRule="auto"/>
            <w:ind w:left="990" w:hanging="270"/>
            <w:jc w:val="both"/>
          </w:pPr>
        </w:pPrChange>
      </w:pPr>
      <w:ins w:id="15366" w:author="sakaria fa" w:date="2022-09-19T19:49:00Z">
        <w:del w:id="1536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3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369" w:author="User" w:date="2022-09-09T16:19:00Z">
        <w:del w:id="15370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7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២. </w:delText>
          </w:r>
        </w:del>
      </w:ins>
      <w:ins w:id="15372" w:author="User" w:date="2022-09-10T13:45:00Z">
        <w:del w:id="15373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3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លោកស្រី </w:delText>
          </w:r>
        </w:del>
      </w:ins>
      <w:ins w:id="15375" w:author="User" w:date="2022-09-10T13:46:00Z">
        <w:del w:id="15376" w:author="Kem Sereyboth" w:date="2023-07-11T11:40:00Z">
          <w:r w:rsidR="0042198B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7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វ៉ាន់ អជីត្តា</w:delText>
          </w:r>
        </w:del>
      </w:ins>
      <w:ins w:id="15378" w:author="LENOVO" w:date="2022-10-02T09:25:00Z">
        <w:del w:id="15379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3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</w:r>
        </w:del>
      </w:ins>
      <w:ins w:id="15381" w:author="Kem Sereiboth" w:date="2022-09-29T13:09:00Z">
        <w:del w:id="15382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83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84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385" w:author="User" w:date="2022-09-29T08:54:00Z">
        <w:del w:id="15386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387" w:author="Kem Sereyboth" w:date="2023-07-19T16:59:00Z">
                <w:rPr/>
              </w:rPrChange>
            </w:rPr>
            <w:tab/>
          </w:r>
        </w:del>
      </w:ins>
      <w:ins w:id="15388" w:author="User" w:date="2022-09-10T13:46:00Z">
        <w:del w:id="15389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39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ប្រធាននាយកដ្ឋានកិច្ចការទូទៅ</w:delText>
          </w:r>
        </w:del>
      </w:ins>
    </w:p>
    <w:p w14:paraId="04365A26" w14:textId="1A786A6A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91" w:author="User" w:date="2022-10-07T08:18:00Z"/>
          <w:del w:id="15392" w:author="Kem Sereyboth" w:date="2023-07-11T11:40:00Z"/>
          <w:rFonts w:ascii="Khmer MEF1" w:hAnsi="Khmer MEF1" w:cs="Khmer MEF1"/>
          <w:sz w:val="24"/>
          <w:szCs w:val="24"/>
          <w:rPrChange w:id="15393" w:author="Kem Sereyboth" w:date="2023-07-19T16:59:00Z">
            <w:rPr>
              <w:ins w:id="15394" w:author="User" w:date="2022-10-07T08:18:00Z"/>
              <w:del w:id="1539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96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397" w:author="User" w:date="2022-10-07T08:18:00Z">
        <w:del w:id="15398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3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</w:del>
      </w:ins>
    </w:p>
    <w:p w14:paraId="4404112D" w14:textId="4FE8C286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00" w:author="User" w:date="2022-10-07T08:18:00Z"/>
          <w:del w:id="15401" w:author="Kem Sereyboth" w:date="2023-07-11T11:40:00Z"/>
          <w:rFonts w:ascii="Khmer MEF1" w:hAnsi="Khmer MEF1" w:cs="Khmer MEF1"/>
          <w:sz w:val="24"/>
          <w:szCs w:val="24"/>
          <w:rPrChange w:id="15402" w:author="Kem Sereyboth" w:date="2023-07-19T16:59:00Z">
            <w:rPr>
              <w:ins w:id="15403" w:author="User" w:date="2022-10-07T08:18:00Z"/>
              <w:del w:id="1540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405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406" w:author="User" w:date="2022-10-07T08:19:00Z">
        <w:del w:id="1540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0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0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410" w:author="User" w:date="2022-10-07T08:18:00Z">
        <w:del w:id="15411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1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ជា បុល្លិកា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  <w:delText>ប្រធាននាយកដ្ឋានផ្សះផ្សាវិវាទ និងការពារអ្នកទទួលផល</w:delText>
          </w:r>
        </w:del>
      </w:ins>
    </w:p>
    <w:p w14:paraId="4BF090A1" w14:textId="2F7B770E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15" w:author="LENOVO" w:date="2022-10-02T09:25:00Z"/>
          <w:del w:id="15416" w:author="Kem Sereyboth" w:date="2023-07-11T11:40:00Z"/>
          <w:rFonts w:ascii="Khmer MEF1" w:hAnsi="Khmer MEF1" w:cs="Khmer MEF1"/>
          <w:sz w:val="24"/>
          <w:szCs w:val="24"/>
          <w:rPrChange w:id="15417" w:author="Kem Sereyboth" w:date="2023-07-19T16:59:00Z">
            <w:rPr>
              <w:ins w:id="15418" w:author="LENOVO" w:date="2022-10-02T09:25:00Z"/>
              <w:del w:id="1541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420" w:author="Sopheak Phorn" w:date="2023-08-25T16:17:00Z">
          <w:pPr>
            <w:spacing w:after="0" w:line="240" w:lineRule="auto"/>
            <w:jc w:val="both"/>
          </w:pPr>
        </w:pPrChange>
      </w:pPr>
    </w:p>
    <w:p w14:paraId="2D805859" w14:textId="5F7B0D16" w:rsidR="005D5515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21" w:author="User" w:date="2022-09-10T13:46:00Z"/>
          <w:del w:id="15422" w:author="Kem Sereyboth" w:date="2023-07-11T11:40:00Z"/>
          <w:rFonts w:ascii="Khmer MEF1" w:hAnsi="Khmer MEF1" w:cs="Khmer MEF1"/>
          <w:sz w:val="24"/>
          <w:szCs w:val="24"/>
          <w:rPrChange w:id="15423" w:author="Kem Sereyboth" w:date="2023-07-19T16:59:00Z">
            <w:rPr>
              <w:ins w:id="15424" w:author="User" w:date="2022-09-10T13:46:00Z"/>
              <w:del w:id="15425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426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427" w:author="sakaria fa" w:date="2022-09-19T19:49:00Z">
        <w:del w:id="15428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4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3B1C76AF" w14:textId="08549EBC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430" w:author="Kem Sereyboth" w:date="2023-07-11T11:40:00Z"/>
          <w:rFonts w:ascii="Khmer MEF1" w:hAnsi="Khmer MEF1" w:cs="Khmer MEF1"/>
          <w:sz w:val="24"/>
          <w:szCs w:val="24"/>
          <w:rPrChange w:id="15431" w:author="Kem Sereyboth" w:date="2023-07-19T16:59:00Z">
            <w:rPr>
              <w:del w:id="15432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433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434" w:author="User" w:date="2022-09-10T13:46:00Z">
        <w:del w:id="15435" w:author="Kem Sereyboth" w:date="2023-07-11T11:40:00Z">
          <w:r w:rsidRPr="00E33574" w:rsidDel="00520A02">
            <w:rPr>
              <w:sz w:val="24"/>
              <w:szCs w:val="24"/>
              <w:cs/>
              <w:rPrChange w:id="154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៣.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3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3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ខូវ វឌ</w:delText>
          </w:r>
        </w:del>
      </w:ins>
      <w:ins w:id="15439" w:author="User" w:date="2022-09-10T13:47:00Z">
        <w:del w:id="15440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4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្ឍនៈ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4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443" w:author="User" w:date="2022-09-29T08:54:00Z">
        <w:del w:id="15444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445" w:author="Kem Sereyboth" w:date="2023-07-19T16:59:00Z">
                <w:rPr/>
              </w:rPrChange>
            </w:rPr>
            <w:tab/>
          </w:r>
        </w:del>
      </w:ins>
      <w:ins w:id="15446" w:author="Kem Sereiboth" w:date="2022-09-29T13:09:00Z">
        <w:del w:id="15447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48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49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450" w:author="User" w:date="2022-09-10T13:47:00Z">
        <w:del w:id="15451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5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អនុប្រធាននាយកដ្ឋានជំនួយសង្គម</w:delText>
          </w:r>
        </w:del>
      </w:ins>
    </w:p>
    <w:p w14:paraId="624639CF" w14:textId="315A3810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53" w:author="LENOVO" w:date="2022-10-02T09:26:00Z"/>
          <w:del w:id="15454" w:author="Kem Sereyboth" w:date="2023-07-11T11:40:00Z"/>
          <w:rFonts w:ascii="Khmer MEF1" w:hAnsi="Khmer MEF1" w:cs="Khmer MEF1"/>
          <w:sz w:val="24"/>
          <w:szCs w:val="24"/>
          <w:rPrChange w:id="15455" w:author="Kem Sereyboth" w:date="2023-07-19T16:59:00Z">
            <w:rPr>
              <w:ins w:id="15456" w:author="LENOVO" w:date="2022-10-02T09:26:00Z"/>
              <w:del w:id="15457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458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47FB181A" w14:textId="4217F383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59" w:author="User" w:date="2022-09-10T13:47:00Z"/>
          <w:del w:id="15460" w:author="Kem Sereyboth" w:date="2023-07-11T11:40:00Z"/>
          <w:rFonts w:ascii="Khmer MEF1" w:hAnsi="Khmer MEF1" w:cs="Khmer MEF1"/>
          <w:sz w:val="24"/>
          <w:szCs w:val="24"/>
          <w:rPrChange w:id="15461" w:author="Kem Sereyboth" w:date="2023-07-19T16:59:00Z">
            <w:rPr>
              <w:ins w:id="15462" w:author="User" w:date="2022-09-10T13:47:00Z"/>
              <w:del w:id="15463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464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465" w:author="sakaria fa" w:date="2022-09-19T19:50:00Z">
        <w:del w:id="15466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4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468" w:author="User" w:date="2022-09-10T13:47:00Z">
        <w:del w:id="15469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47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6B80CC8" w14:textId="665B2580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471" w:author="Kem Sereyboth" w:date="2023-07-11T11:40:00Z"/>
          <w:rFonts w:ascii="Khmer MEF1" w:hAnsi="Khmer MEF1" w:cs="Khmer MEF1"/>
          <w:sz w:val="24"/>
          <w:szCs w:val="24"/>
          <w:rPrChange w:id="15472" w:author="Kem Sereyboth" w:date="2023-07-19T16:59:00Z">
            <w:rPr>
              <w:del w:id="15473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474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475" w:author="User" w:date="2022-09-10T13:47:00Z">
        <w:del w:id="15476" w:author="Kem Sereyboth" w:date="2023-07-11T11:40:00Z">
          <w:r w:rsidRPr="00E33574" w:rsidDel="00520A02">
            <w:rPr>
              <w:sz w:val="24"/>
              <w:szCs w:val="24"/>
              <w:cs/>
              <w:rPrChange w:id="1547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៤.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ហេង លីណា</w:delText>
          </w:r>
        </w:del>
      </w:ins>
      <w:ins w:id="15480" w:author="User" w:date="2022-09-29T08:54:00Z">
        <w:del w:id="15481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482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483" w:author="Kem Sereiboth" w:date="2022-09-29T13:09:00Z">
        <w:del w:id="15484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8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486" w:author="User" w:date="2022-09-10T13:47:00Z">
        <w:del w:id="1548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</w:delText>
          </w:r>
        </w:del>
      </w:ins>
      <w:ins w:id="15489" w:author="User" w:date="2022-09-10T13:48:00Z">
        <w:del w:id="15490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9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ដ្ឋានសន្តិសុខសង្គម</w:delText>
          </w:r>
        </w:del>
      </w:ins>
    </w:p>
    <w:p w14:paraId="13FF5F81" w14:textId="51BA9AD5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92" w:author="LENOVO" w:date="2022-10-02T09:26:00Z"/>
          <w:del w:id="15493" w:author="Kem Sereyboth" w:date="2023-07-11T11:40:00Z"/>
          <w:rFonts w:ascii="Khmer MEF1" w:hAnsi="Khmer MEF1" w:cs="Khmer MEF1"/>
          <w:sz w:val="24"/>
          <w:szCs w:val="24"/>
          <w:rPrChange w:id="15494" w:author="Kem Sereyboth" w:date="2023-07-19T16:59:00Z">
            <w:rPr>
              <w:ins w:id="15495" w:author="LENOVO" w:date="2022-10-02T09:26:00Z"/>
              <w:del w:id="15496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497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07D9786E" w14:textId="74AEF24E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98" w:author="User" w:date="2022-09-10T13:48:00Z"/>
          <w:del w:id="15499" w:author="Kem Sereyboth" w:date="2023-07-11T11:40:00Z"/>
          <w:rFonts w:ascii="Khmer MEF1" w:hAnsi="Khmer MEF1" w:cs="Khmer MEF1"/>
          <w:sz w:val="24"/>
          <w:szCs w:val="24"/>
          <w:rPrChange w:id="15500" w:author="Kem Sereyboth" w:date="2023-07-19T16:59:00Z">
            <w:rPr>
              <w:ins w:id="15501" w:author="User" w:date="2022-09-10T13:48:00Z"/>
              <w:del w:id="15502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03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504" w:author="sakaria fa" w:date="2022-09-19T19:50:00Z">
        <w:del w:id="15505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5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4FD54636" w14:textId="4364A619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507" w:author="Kem Sereyboth" w:date="2023-07-11T11:40:00Z"/>
          <w:rFonts w:ascii="Khmer MEF1" w:hAnsi="Khmer MEF1" w:cs="Khmer MEF1"/>
          <w:sz w:val="24"/>
          <w:szCs w:val="24"/>
          <w:rPrChange w:id="15508" w:author="Kem Sereyboth" w:date="2023-07-19T16:59:00Z">
            <w:rPr>
              <w:del w:id="1550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510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511" w:author="User" w:date="2022-09-10T13:48:00Z">
        <w:del w:id="15512" w:author="Kem Sereyboth" w:date="2023-07-11T11:40:00Z">
          <w:r w:rsidRPr="00E33574" w:rsidDel="00520A02">
            <w:rPr>
              <w:sz w:val="24"/>
              <w:szCs w:val="24"/>
              <w:cs/>
              <w:rPrChange w:id="1551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៥.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51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51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សោម ច័ន្ទតារា</w:delText>
          </w:r>
        </w:del>
      </w:ins>
      <w:ins w:id="15516" w:author="Kem Sereiboth" w:date="2022-09-29T13:09:00Z">
        <w:del w:id="15517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518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519" w:author="User" w:date="2022-09-29T08:54:00Z">
        <w:del w:id="15520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521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522" w:author="User" w:date="2022-09-10T13:48:00Z">
        <w:del w:id="15523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52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</w:delText>
          </w:r>
        </w:del>
      </w:ins>
      <w:ins w:id="15525" w:author="User" w:date="2022-09-10T13:49:00Z">
        <w:del w:id="15526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5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ុប្រធាននាយកដ្ឋានត្រួតពិនិត្យ</w:delText>
          </w:r>
        </w:del>
      </w:ins>
      <w:ins w:id="15528" w:author="User" w:date="2022-10-07T08:17:00Z">
        <w:del w:id="15529" w:author="Kem Sereyboth" w:date="2023-07-11T11:40:00Z">
          <w:r w:rsidR="005C60F6" w:rsidRPr="00E33574" w:rsidDel="00520A02">
            <w:rPr>
              <w:rFonts w:ascii="Khmer MEF1" w:hAnsi="Khmer MEF1" w:cs="Khmer MEF1"/>
              <w:sz w:val="24"/>
              <w:szCs w:val="24"/>
              <w:cs/>
              <w:rPrChange w:id="155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8814C6D" w14:textId="0744DF0F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31" w:author="LENOVO" w:date="2022-10-02T09:26:00Z"/>
          <w:del w:id="15532" w:author="Kem Sereyboth" w:date="2023-07-11T11:40:00Z"/>
          <w:rFonts w:ascii="Khmer MEF1" w:hAnsi="Khmer MEF1" w:cs="Khmer MEF1"/>
          <w:sz w:val="24"/>
          <w:szCs w:val="24"/>
          <w:rPrChange w:id="15533" w:author="Kem Sereyboth" w:date="2023-07-19T16:59:00Z">
            <w:rPr>
              <w:ins w:id="15534" w:author="LENOVO" w:date="2022-10-02T09:26:00Z"/>
              <w:del w:id="1553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536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6B2C4CFE" w14:textId="149CA9A7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37" w:author="User" w:date="2022-09-10T13:49:00Z"/>
          <w:del w:id="15538" w:author="Kem Sereyboth" w:date="2023-07-11T11:40:00Z"/>
          <w:rFonts w:ascii="Khmer MEF1" w:hAnsi="Khmer MEF1" w:cs="Khmer MEF1"/>
          <w:sz w:val="24"/>
          <w:szCs w:val="24"/>
          <w:rPrChange w:id="15539" w:author="Kem Sereyboth" w:date="2023-07-19T16:59:00Z">
            <w:rPr>
              <w:ins w:id="15540" w:author="User" w:date="2022-09-10T13:49:00Z"/>
              <w:del w:id="15541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42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543" w:author="sakaria fa" w:date="2022-09-19T19:50:00Z">
        <w:del w:id="15544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5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22CAB83A" w14:textId="2E6C05D7" w:rsidR="0042198B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46" w:author="User" w:date="2022-10-07T08:18:00Z"/>
          <w:del w:id="15547" w:author="Kem Sereyboth" w:date="2023-07-11T11:40:00Z"/>
          <w:sz w:val="24"/>
          <w:szCs w:val="24"/>
          <w:rPrChange w:id="15548" w:author="Kem Sereyboth" w:date="2023-07-19T16:59:00Z">
            <w:rPr>
              <w:ins w:id="15549" w:author="User" w:date="2022-10-07T08:18:00Z"/>
              <w:del w:id="1555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551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552" w:author="User" w:date="2022-09-10T13:49:00Z">
        <w:del w:id="15553" w:author="Kem Sereyboth" w:date="2023-07-11T11:40:00Z">
          <w:r w:rsidRPr="00E33574" w:rsidDel="00520A02">
            <w:rPr>
              <w:sz w:val="24"/>
              <w:szCs w:val="24"/>
              <w:cs/>
              <w:rPrChange w:id="1555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៦. </w:delText>
          </w:r>
        </w:del>
      </w:ins>
      <w:ins w:id="15555" w:author="Kem Sereiboth" w:date="2022-09-15T11:14:00Z">
        <w:del w:id="15556" w:author="Kem Sereyboth" w:date="2023-07-11T11:40:00Z">
          <w:r w:rsidR="002D544D" w:rsidRPr="00E33574" w:rsidDel="00520A02">
            <w:rPr>
              <w:rFonts w:cs="MoolBoran"/>
              <w:b/>
              <w:bCs/>
              <w:sz w:val="24"/>
              <w:szCs w:val="24"/>
              <w:cs/>
              <w:rPrChange w:id="15557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ុ</w:delText>
          </w:r>
        </w:del>
      </w:ins>
      <w:ins w:id="15558" w:author="sakaria fa" w:date="2022-09-12T22:45:00Z">
        <w:del w:id="15559" w:author="Kem Sereyboth" w:date="2023-07-11T11:40:00Z">
          <w:r w:rsidR="007D6BA0" w:rsidRPr="00E33574" w:rsidDel="00520A02">
            <w:rPr>
              <w:b/>
              <w:bCs/>
              <w:sz w:val="24"/>
              <w:szCs w:val="24"/>
              <w:cs/>
              <w:rPrChange w:id="1556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៉ូ</w:delText>
          </w:r>
        </w:del>
      </w:ins>
      <w:ins w:id="15561" w:author="Kem Sereiboth" w:date="2022-09-29T13:10:00Z">
        <w:del w:id="15562" w:author="Kem Sereyboth" w:date="2023-07-11T11:40:00Z">
          <w:r w:rsidR="00DC11F6" w:rsidRPr="00E33574" w:rsidDel="00520A02">
            <w:rPr>
              <w:rFonts w:cs="MoolBoran"/>
              <w:sz w:val="24"/>
              <w:szCs w:val="24"/>
              <w:cs/>
              <w:rPrChange w:id="15563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cs="MoolBoran"/>
              <w:sz w:val="24"/>
              <w:szCs w:val="24"/>
              <w:cs/>
              <w:rPrChange w:id="15564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</w:p>
    <w:p w14:paraId="775A05A9" w14:textId="32705B56" w:rsidR="005C60F6" w:rsidRPr="00E33574" w:rsidDel="005C60F6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65" w:author="Kem Sereiboth" w:date="2022-09-13T11:29:00Z"/>
          <w:del w:id="15566" w:author="User" w:date="2022-10-07T08:18:00Z"/>
          <w:rFonts w:ascii="Khmer MEF1" w:hAnsi="Khmer MEF1" w:cs="Khmer MEF1"/>
          <w:sz w:val="24"/>
          <w:szCs w:val="24"/>
          <w:rPrChange w:id="15567" w:author="Kem Sereyboth" w:date="2023-07-19T16:59:00Z">
            <w:rPr>
              <w:ins w:id="15568" w:author="Kem Sereiboth" w:date="2022-09-13T11:29:00Z"/>
              <w:del w:id="15569" w:author="User" w:date="2022-10-07T08:18:00Z"/>
            </w:rPr>
          </w:rPrChange>
        </w:rPr>
        <w:pPrChange w:id="15570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07DA558F" w14:textId="1F6A0057" w:rsidR="002C2DF9" w:rsidRPr="00E33574" w:rsidDel="00913214" w:rsidRDefault="002C2DF9">
      <w:pPr>
        <w:spacing w:after="0" w:line="228" w:lineRule="auto"/>
        <w:jc w:val="both"/>
        <w:rPr>
          <w:ins w:id="15571" w:author="Voeun Kuyeng" w:date="2022-08-31T11:25:00Z"/>
          <w:del w:id="15572" w:author="User" w:date="2022-09-16T11:24:00Z"/>
          <w:rFonts w:ascii="Khmer MEF1" w:hAnsi="Khmer MEF1" w:cs="Khmer MEF1"/>
          <w:b/>
          <w:bCs/>
          <w:sz w:val="24"/>
          <w:szCs w:val="24"/>
          <w:rPrChange w:id="15573" w:author="Kem Sereyboth" w:date="2023-07-19T16:59:00Z">
            <w:rPr>
              <w:ins w:id="15574" w:author="Voeun Kuyeng" w:date="2022-08-31T11:25:00Z"/>
              <w:del w:id="15575" w:author="User" w:date="2022-09-16T11:24:00Z"/>
              <w:rFonts w:ascii="Khmer MEF1" w:hAnsi="Khmer MEF1" w:cs="Khmer MEF1"/>
              <w:sz w:val="24"/>
              <w:szCs w:val="24"/>
            </w:rPr>
          </w:rPrChange>
        </w:rPr>
        <w:pPrChange w:id="15576" w:author="Sopheak Phorn" w:date="2023-08-25T16:17:00Z">
          <w:pPr>
            <w:spacing w:after="0" w:line="228" w:lineRule="auto"/>
            <w:ind w:firstLine="720"/>
            <w:jc w:val="both"/>
          </w:pPr>
        </w:pPrChange>
      </w:pPr>
      <w:ins w:id="15577" w:author="Kem Sereiboth" w:date="2022-09-13T11:30:00Z">
        <w:del w:id="15578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7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>ខ-ការកំណត់ហានិភ័យដែលរកឃើញ និងធ្វើការវាយតម្លៃហានិភ័យ</w:delText>
          </w:r>
        </w:del>
      </w:ins>
    </w:p>
    <w:p w14:paraId="444B5FAD" w14:textId="409BCCF7" w:rsidR="00C34129" w:rsidRPr="00E33574" w:rsidDel="00913214" w:rsidRDefault="00C34129">
      <w:pPr>
        <w:spacing w:after="0" w:line="228" w:lineRule="auto"/>
        <w:jc w:val="both"/>
        <w:rPr>
          <w:ins w:id="15580" w:author="Sethvannak Sam" w:date="2022-08-20T18:29:00Z"/>
          <w:del w:id="15581" w:author="User" w:date="2022-09-16T11:24:00Z"/>
          <w:rFonts w:ascii="Khmer MEF1" w:hAnsi="Khmer MEF1" w:cs="Khmer MEF1"/>
          <w:sz w:val="24"/>
          <w:szCs w:val="24"/>
          <w:rPrChange w:id="15582" w:author="Kem Sereyboth" w:date="2023-07-19T16:59:00Z">
            <w:rPr>
              <w:ins w:id="15583" w:author="Sethvannak Sam" w:date="2022-08-20T18:29:00Z"/>
              <w:del w:id="15584" w:author="User" w:date="2022-09-16T11:2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85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3AB4ABD8" w14:textId="301EDFF9" w:rsidR="00B27355" w:rsidRPr="00F55550" w:rsidDel="002C2DF9" w:rsidRDefault="00B27355">
      <w:pPr>
        <w:spacing w:after="0" w:line="228" w:lineRule="auto"/>
        <w:jc w:val="both"/>
        <w:rPr>
          <w:ins w:id="15586" w:author="Sethvannak Sam" w:date="2022-08-20T18:29:00Z"/>
          <w:del w:id="15587" w:author="Kem Sereiboth" w:date="2022-09-13T11:26:00Z"/>
          <w:rFonts w:ascii="Khmer MEF1" w:hAnsi="Khmer MEF1" w:cs="Khmer MEF1"/>
          <w:spacing w:val="-2"/>
          <w:sz w:val="24"/>
          <w:szCs w:val="24"/>
          <w:lang w:val="ca-ES"/>
        </w:rPr>
        <w:pPrChange w:id="15588" w:author="Sopheak Phorn" w:date="2023-08-25T16:17:00Z">
          <w:pPr>
            <w:spacing w:after="0" w:line="228" w:lineRule="auto"/>
            <w:ind w:firstLine="720"/>
          </w:pPr>
        </w:pPrChange>
      </w:pPr>
      <w:ins w:id="15589" w:author="Sethvannak Sam" w:date="2022-08-20T18:29:00Z">
        <w:del w:id="15590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9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5592" w:author="socheata.ol@hotmail.com" w:date="2022-09-02T15:32:00Z">
        <w:del w:id="15593" w:author="Kem Sereiboth" w:date="2022-09-13T11:26:00Z">
          <w:r w:rsidR="0023266A"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9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595" w:author="Sethvannak Sam" w:date="2022-08-20T18:29:00Z">
        <w:del w:id="15596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9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55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559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ត្រូវរៀបរាប់អំពីការកំណត់ហានិភ័យដែលរកឃើញ និងធ្វើការវាយតម្លៃហានិភ័យ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60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ដើម្បីសម្រេចចិត្តកំណត់នូវប្រធានបទសវនកម្មអនុលោមភាព។ សវនករទទួលបន្ទុក អាចរៀបរាប់អំពី</w:delText>
          </w:r>
        </w:del>
      </w:ins>
      <w:ins w:id="15601" w:author="socheata.ol@hotmail.com" w:date="2022-09-02T15:32:00Z">
        <w:del w:id="15602" w:author="Kem Sereiboth" w:date="2022-09-13T11:26:00Z">
          <w:r w:rsidR="0023266A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6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604" w:author="Sethvannak Sam" w:date="2022-08-20T18:29:00Z">
        <w:del w:id="15605" w:author="Kem Sereiboth" w:date="2022-09-13T11:26:00Z">
          <w:r w:rsidRPr="00F55550" w:rsidDel="002C2DF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កថា-ខណ្ឌទី២ នេះ ដូចគំរូខាងក្រោម៖</w:delText>
          </w:r>
        </w:del>
      </w:ins>
    </w:p>
    <w:p w14:paraId="13985EF9" w14:textId="27C0C3E1" w:rsidR="00944A50" w:rsidRPr="00F55550" w:rsidRDefault="005C3437">
      <w:pPr>
        <w:spacing w:after="0" w:line="228" w:lineRule="auto"/>
        <w:jc w:val="both"/>
        <w:rPr>
          <w:ins w:id="15606" w:author="Kem Sereyboth" w:date="2023-06-20T14:35:00Z"/>
          <w:rFonts w:ascii="Khmer MEF1" w:hAnsi="Khmer MEF1" w:cs="Khmer MEF1"/>
          <w:sz w:val="24"/>
          <w:szCs w:val="24"/>
        </w:rPr>
        <w:pPrChange w:id="15607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608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609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បន្ទាប់ពីបញ្ចប់ការចុះស្វែងយល់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10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5611" w:author="Kem Sereyboth" w:date="2023-07-11T11:42:00Z"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612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613" w:author="Sopheak Phorn" w:date="2023-07-28T14:22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en-GB"/>
          </w:rPr>
          <w:t>គ</w:t>
        </w:r>
      </w:ins>
      <w:ins w:id="15614" w:author="Kem Sereyboth" w:date="2023-07-11T11:42:00Z">
        <w:del w:id="15615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en-GB"/>
              <w:rPrChange w:id="15616" w:author="Kem Sereyboth" w:date="2023-07-25T15:1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617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618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lang w:val="ca-ES"/>
            <w:rPrChange w:id="15619" w:author="Kem Sereyboth" w:date="2023-07-25T15:16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620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21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បានធ្វើការវាយ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22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តម្លៃហា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23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និភ័យ និងបូក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24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ស</w:t>
        </w:r>
      </w:ins>
      <w:ins w:id="15625" w:author="Kem Sereyboth" w:date="2023-07-25T15:15:00Z">
        <w:r w:rsidR="004211D8" w:rsidRPr="006E6058">
          <w:rPr>
            <w:rFonts w:ascii="Khmer MEF1" w:hAnsi="Khmer MEF1" w:cs="Khmer MEF1"/>
            <w:spacing w:val="-8"/>
            <w:sz w:val="24"/>
            <w:szCs w:val="24"/>
            <w:lang w:val="ca-ES"/>
            <w:rPrChange w:id="15626" w:author="Sopheak Phorn" w:date="2023-07-28T09:15:00Z">
              <w:rPr>
                <w:rFonts w:ascii="Khmer MEF1" w:hAnsi="Khmer MEF1" w:cs="Khmer MEF1"/>
                <w:spacing w:val="6"/>
                <w:sz w:val="24"/>
                <w:szCs w:val="24"/>
                <w:lang w:val="en-GB"/>
              </w:rPr>
            </w:rPrChange>
          </w:rPr>
          <w:t>​​​</w:t>
        </w:r>
      </w:ins>
      <w:ins w:id="15627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628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រុប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9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លទ្ធផលនៃការ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0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វាយតម្លៃ ដោយឈរ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1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លើការកំណត់អត្តសញ្ញាណហានិភ័យ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2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3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ប្រមូលឯកសារពាក់ព័ន្ធ ហានិភ័</w:t>
        </w:r>
      </w:ins>
      <w:ins w:id="15634" w:author="Kem Sereyboth" w:date="2023-07-25T15:16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5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36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37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38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និងការវាស់វែង កំណត់អាទិភាពហានិភ័យ និងប្រមូលចងក្រងហានិភ័យ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39" w:author="Kem Sereyboth" w:date="2023-07-25T15:1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40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ដោយកំណត់ឃើញហានិភ័យ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41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សមិទ្ធក</w:t>
        </w:r>
      </w:ins>
      <w:ins w:id="15642" w:author="Kem Sereyboth" w:date="2023-07-25T15:16:00Z">
        <w:r w:rsidR="004211D8" w:rsidRPr="004211D8">
          <w:rPr>
            <w:rFonts w:ascii="Khmer MEF1" w:hAnsi="Khmer MEF1" w:cs="Khmer MEF1"/>
            <w:sz w:val="24"/>
            <w:szCs w:val="24"/>
            <w:cs/>
            <w:lang w:val="en-GB"/>
            <w:rPrChange w:id="15643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44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45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ម្មនៃការអនុវត្តការងាររបស់</w:t>
        </w:r>
        <w:r w:rsidRPr="006E6058">
          <w:rPr>
            <w:rFonts w:ascii="Khmer MEF1" w:hAnsi="Khmer MEF1" w:cs="Khmer MEF1"/>
            <w:sz w:val="24"/>
            <w:szCs w:val="24"/>
            <w:lang w:val="ca-ES"/>
            <w:rPrChange w:id="15646" w:author="Sopheak Phorn" w:date="2023-07-28T09:15:00Z">
              <w:rPr>
                <w:rFonts w:ascii="Khmer MEF1" w:hAnsi="Khmer MEF1" w:cs="Khmer MEF1"/>
                <w:spacing w:val="-12"/>
                <w:sz w:val="24"/>
                <w:szCs w:val="24"/>
                <w:lang w:val="en-GB"/>
              </w:rPr>
            </w:rPrChange>
          </w:rPr>
          <w:t xml:space="preserve"> </w:t>
        </w:r>
      </w:ins>
      <w:ins w:id="15647" w:author="Kem Sereyboth" w:date="2023-07-11T11:43:00Z"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648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649" w:author="Sopheak Phorn" w:date="2023-07-28T14:22:00Z">
        <w:r w:rsidR="00BC4126">
          <w:rPr>
            <w:rFonts w:ascii="Khmer MEF1" w:hAnsi="Khmer MEF1" w:cs="Khmer MEF1" w:hint="cs"/>
            <w:b/>
            <w:bCs/>
            <w:sz w:val="24"/>
            <w:szCs w:val="24"/>
            <w:cs/>
            <w:lang w:val="en-GB"/>
          </w:rPr>
          <w:t>គ</w:t>
        </w:r>
      </w:ins>
      <w:ins w:id="15650" w:author="Kem Sereyboth" w:date="2023-07-11T11:43:00Z">
        <w:del w:id="15651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en-GB"/>
              <w:rPrChange w:id="15652" w:author="Kem Sereyboth" w:date="2023-07-25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653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654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55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។</w:t>
        </w:r>
        <w:r w:rsidRPr="004211D8">
          <w:rPr>
            <w:rFonts w:ascii="Khmer MEF1" w:hAnsi="Khmer MEF1" w:cs="Khmer MEF1" w:hint="cs"/>
            <w:sz w:val="24"/>
            <w:szCs w:val="24"/>
            <w:cs/>
            <w:lang w:val="en-GB"/>
          </w:rPr>
          <w:t xml:space="preserve"> ក្រោយពី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56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ប្រតិភូសវនកម្មបានកំណត់នូវហានិភ័យជាសារវ័ន្ត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57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ដែលជាកម្មវត្ថុនៃការកំណត់ប្រធានបទសវនកម្ម និងលក្ខណៈ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58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វិនិច្ឆ័យសម្រាប់វាស់វែងរួចមក</w:t>
        </w:r>
        <w:r w:rsidRPr="004211D8">
          <w:rPr>
            <w:rFonts w:ascii="Khmer MEF1" w:hAnsi="Khmer MEF1" w:cs="Khmer MEF1"/>
            <w:spacing w:val="-4"/>
            <w:sz w:val="24"/>
            <w:szCs w:val="24"/>
            <w:lang w:val="en-GB"/>
            <w:rPrChange w:id="15659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60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</w:t>
        </w:r>
      </w:ins>
      <w:ins w:id="15661" w:author="Kem Sereyboth" w:date="2023-07-25T15:17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62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63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64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ម្ម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65" w:author="Kem Sereyboth" w:date="2023-07-25T15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បានរៀបចំកំណត់នូវប្រធានបទ និង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66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លក្ខណៈវិនិច្ឆ័យ</w:t>
        </w:r>
        <w:r w:rsidRPr="004211D8">
          <w:rPr>
            <w:rFonts w:ascii="Khmer MEF1" w:hAnsi="Khmer MEF1" w:cs="Khmer MEF1"/>
            <w:spacing w:val="-2"/>
            <w:sz w:val="24"/>
            <w:szCs w:val="24"/>
            <w:lang w:val="ca-ES"/>
          </w:rPr>
          <w:t xml:space="preserve"> 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67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ដើម្បីធ្វើការពិភាក្សាកម្រិតផ្ទៃក្នុងការិយាល័យ។ បន្ទា</w:t>
        </w:r>
      </w:ins>
      <w:ins w:id="15668" w:author="Kem Sereyboth" w:date="2023-07-25T15:18:00Z">
        <w:r w:rsidR="004211D8"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69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70" w:author="Kem Sereyboth" w:date="2023-06-20T14:35:00Z"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71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ប់</w:t>
        </w:r>
      </w:ins>
      <w:ins w:id="15672" w:author="Kem Sereyboth" w:date="2023-07-25T15:18:00Z">
        <w:r w:rsidR="004211D8">
          <w:rPr>
            <w:rFonts w:ascii="Khmer MEF1" w:hAnsi="Khmer MEF1" w:cs="Khmer MEF1" w:hint="cs"/>
            <w:spacing w:val="4"/>
            <w:sz w:val="24"/>
            <w:szCs w:val="24"/>
            <w:cs/>
            <w:lang w:val="en-GB"/>
          </w:rPr>
          <w:t>​</w:t>
        </w:r>
      </w:ins>
      <w:ins w:id="15673" w:author="Kem Sereyboth" w:date="2023-06-20T14:35:00Z">
        <w:r w:rsidRPr="004211D8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15674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ពីពិនិត្យ និងពិភាក្សារួចមកប្រតិភូសវនកម្មបានដាក់ប្រធានបទ និងលក្ខណៈវិនិច្ឆ័យដែលបា​ន​កំណត់នោះ 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15675" w:author="Kem Sereyboth" w:date="2023-07-25T15:18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ឆ្លងកិច្ចប្រជុំ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76" w:author="Kem Sereyboth" w:date="2023-07-25T15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កម្រិតនាយ​ក​ដ្ឋាន និង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77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អន្តរនាយកដ្ឋានជាច្រើនលើក ដើម្បីធ្វើការពិនិត្យនិងវាយត​ម្លៃ និងពិភា</w:t>
        </w:r>
      </w:ins>
      <w:ins w:id="15678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679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680" w:author="Kem Sereyboth" w:date="2023-06-20T14:35:00Z"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81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ក្សា</w:t>
        </w:r>
      </w:ins>
      <w:ins w:id="15682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683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684" w:author="Kem Sereyboth" w:date="2023-06-20T14:35:00Z">
        <w:r w:rsidRPr="00C96D79">
          <w:rPr>
            <w:rFonts w:ascii="Khmer MEF1" w:hAnsi="Khmer MEF1" w:cs="Khmer MEF1"/>
            <w:sz w:val="24"/>
            <w:szCs w:val="24"/>
            <w:cs/>
            <w:rPrChange w:id="15685" w:author="Kem Sereyboth" w:date="2023-07-25T15:1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ក្នុងគោលដៅទទួលបា​ន​នូវធាតុ</w:t>
        </w:r>
        <w:r w:rsidRPr="00C96D79">
          <w:rPr>
            <w:rFonts w:ascii="Khmer MEF1" w:hAnsi="Khmer MEF1" w:cs="Khmer MEF1"/>
            <w:sz w:val="24"/>
            <w:szCs w:val="24"/>
            <w:cs/>
            <w:rPrChange w:id="15686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ចូលបន្ថែម។ បន្ទាប់មក </w:t>
        </w:r>
        <w:r w:rsidRPr="00C96D79">
          <w:rPr>
            <w:rFonts w:ascii="Khmer MEF1" w:hAnsi="Khmer MEF1" w:cs="Khmer MEF1"/>
            <w:sz w:val="24"/>
            <w:szCs w:val="24"/>
            <w:cs/>
            <w:lang w:val="en-GB"/>
            <w:rPrChange w:id="15687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ប្រតិភូសវនកម្ម</w:t>
        </w:r>
        <w:r w:rsidRPr="00C96D79">
          <w:rPr>
            <w:rFonts w:ascii="Khmer MEF1" w:hAnsi="Khmer MEF1" w:cs="Khmer MEF1"/>
            <w:sz w:val="24"/>
            <w:szCs w:val="24"/>
            <w:cs/>
            <w:rPrChange w:id="15688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បានរៀបចំប្រធានប​ទ និងលក្ខណៈ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89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វិនិ</w:t>
        </w:r>
      </w:ins>
      <w:ins w:id="15690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691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5692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93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ច្ឆ័យដាក់ឆ្លង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94" w:author="Kem Sereyboth" w:date="2023-07-25T15:19:00Z">
              <w:rPr>
                <w:rFonts w:ascii="Khmer MEF2" w:hAnsi="Khmer MEF2" w:cs="Khmer MEF2"/>
                <w:spacing w:val="-6"/>
                <w:sz w:val="24"/>
                <w:szCs w:val="24"/>
                <w:cs/>
              </w:rPr>
            </w:rPrChange>
          </w:rPr>
          <w:t>ឯកឧត្តម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95" w:author="Kem Sereyboth" w:date="2023-07-25T15:19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ប្រធានអង្គភាព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96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ដើម្បីធ្វើការពិនិត្យនិងវាយតម្លៃ និងពិភាក្សាជាមួយប្រតិភូសវនក</w:t>
        </w:r>
      </w:ins>
      <w:ins w:id="15697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698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699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700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701" w:author="Kem Sereyboth" w:date="2023-07-25T15:19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702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703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រហូតដល់ដំណាក់កា​ល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704" w:author="Kem Sereyboth" w:date="2023-07-25T15:2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សម្រេច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705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ដាក់ចេញនូវប្រធានបទ។ ក្រោយពីទទួ​ល​បានការឯកភាពពី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706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ឯកឧត្តមប្រ</w:t>
        </w:r>
      </w:ins>
      <w:ins w:id="15707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708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709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710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ធា</w:t>
        </w:r>
      </w:ins>
      <w:ins w:id="15711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712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713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714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15715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716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717" w:author="Kem Sereyboth" w:date="2023-06-20T14:35:00Z">
        <w:r w:rsidRPr="00C96D79">
          <w:rPr>
            <w:rFonts w:ascii="Khmer MEF2" w:hAnsi="Khmer MEF2" w:cs="Khmer MEF2"/>
            <w:spacing w:val="-6"/>
            <w:sz w:val="24"/>
            <w:szCs w:val="24"/>
            <w:cs/>
            <w:rPrChange w:id="15718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អង្គភាព</w:t>
        </w:r>
        <w:r w:rsidRPr="00C96D79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5719" w:author="Kem Sereyboth" w:date="2023-07-25T15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0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នាយកដ្ឋានសវនកម្ម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1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ទី</w:t>
        </w:r>
      </w:ins>
      <w:ins w:id="15722" w:author="Kem Sereyboth" w:date="2023-07-11T11:44:00Z">
        <w:r w:rsidR="00520A02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3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១</w:t>
        </w:r>
      </w:ins>
      <w:ins w:id="15724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5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បានដាក់ចេញនូវប្រធានបទ</w:t>
        </w:r>
      </w:ins>
      <w:ins w:id="15726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7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rPrChange w:id="15728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29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730" w:author="Sopheak" w:date="2023-08-03T07:16:00Z">
        <w:r w:rsidR="008A7EC7">
          <w:rPr>
            <w:rFonts w:ascii="Khmer MEF1" w:hAnsi="Khmer MEF1" w:cs="Khmer MEF1" w:hint="cs"/>
            <w:spacing w:val="-6"/>
            <w:sz w:val="24"/>
            <w:szCs w:val="24"/>
            <w:cs/>
          </w:rPr>
          <w:t>ចំនួន ៣</w:t>
        </w:r>
      </w:ins>
      <w:ins w:id="15731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32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</w:t>
        </w:r>
      </w:ins>
      <w:ins w:id="15733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34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សវ​ន</w:t>
        </w:r>
        <w:r w:rsidRPr="00C96D79">
          <w:rPr>
            <w:rFonts w:ascii="Khmer MEF1" w:hAnsi="Khmer MEF1" w:cs="Khmer MEF1"/>
            <w:spacing w:val="-6"/>
            <w:sz w:val="24"/>
            <w:szCs w:val="24"/>
            <w:rPrChange w:id="15735" w:author="Kem Sereyboth" w:date="2023-07-25T15:20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36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កម្មសមិទ្ធក</w:t>
        </w:r>
      </w:ins>
      <w:ins w:id="15737" w:author="Kem Sereyboth" w:date="2023-07-25T15:20:00Z">
        <w:r w:rsidR="00C96D79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38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739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40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741" w:author="Kem Sereyboth" w:date="2023-07-25T15:20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742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ចំនួន </w:t>
        </w:r>
      </w:ins>
      <w:ins w:id="15743" w:author="Sopheak" w:date="2023-08-03T07:16:00Z">
        <w:r w:rsidR="009D703C">
          <w:rPr>
            <w:rFonts w:ascii="Khmer MEF1" w:hAnsi="Khmer MEF1" w:cs="Khmer MEF1" w:hint="cs"/>
            <w:sz w:val="24"/>
            <w:szCs w:val="24"/>
            <w:cs/>
          </w:rPr>
          <w:t>៥</w:t>
        </w:r>
      </w:ins>
      <w:ins w:id="15744" w:author="Kem Sereyboth" w:date="2023-07-11T11:46:00Z">
        <w:del w:id="15745" w:author="Sopheak" w:date="2023-08-03T07:16:00Z">
          <w:r w:rsidR="00B77CC6" w:rsidRPr="00E33574" w:rsidDel="009D703C">
            <w:rPr>
              <w:rFonts w:ascii="Khmer MEF1" w:hAnsi="Khmer MEF1" w:cs="Khmer MEF1"/>
              <w:sz w:val="24"/>
              <w:szCs w:val="24"/>
              <w:cs/>
              <w:rPrChange w:id="1574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5747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រួមមានដូចខាងក្រោម៖</w:t>
        </w:r>
      </w:ins>
    </w:p>
    <w:p w14:paraId="40314FBE" w14:textId="2FBE8C07" w:rsidR="00B27355" w:rsidRPr="00C532AE" w:rsidDel="00944A50" w:rsidRDefault="00944A50">
      <w:pPr>
        <w:spacing w:after="0" w:line="230" w:lineRule="auto"/>
        <w:ind w:firstLine="720"/>
        <w:rPr>
          <w:del w:id="15748" w:author="Kem Sereyboth" w:date="2023-06-20T14:35:00Z"/>
          <w:rFonts w:ascii="Khmer MEF1" w:hAnsi="Khmer MEF1" w:cs="Khmer MEF1"/>
          <w:b/>
          <w:bCs/>
          <w:sz w:val="24"/>
          <w:szCs w:val="24"/>
          <w:rPrChange w:id="15749" w:author="Kem Sereyboth" w:date="2023-07-26T16:26:00Z">
            <w:rPr>
              <w:del w:id="15750" w:author="Kem Sereyboth" w:date="2023-06-20T14:35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751" w:author="Sopheak Phorn" w:date="2023-08-25T14:34:00Z">
          <w:pPr>
            <w:spacing w:after="0"/>
            <w:ind w:left="2127" w:hanging="1560"/>
          </w:pPr>
        </w:pPrChange>
      </w:pPr>
      <w:ins w:id="15752" w:author="Kem Sereyboth" w:date="2023-07-19T15:04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53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54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Pr="00C532AE">
          <w:rPr>
            <w:rFonts w:ascii="Khmer MEF1" w:hAnsi="Khmer MEF1" w:cs="Khmer MEF1"/>
            <w:b/>
            <w:bCs/>
            <w:sz w:val="24"/>
            <w:szCs w:val="24"/>
            <w:rPrChange w:id="15755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56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757" w:author="LENOVO" w:date="2022-10-02T09:29:00Z">
        <w:del w:id="15758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9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បន្ទាប់ពីបញ្ចប់ការចុះស្វែងយល់សវនដ្ឋាន</w:delText>
          </w:r>
        </w:del>
      </w:ins>
      <w:ins w:id="15760" w:author="User" w:date="2022-10-09T13:14:00Z">
        <w:del w:id="15761" w:author="Kem Sereyboth" w:date="2023-06-20T14:35:00Z">
          <w:r w:rsidR="002E6E6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2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5763" w:author="LENOVO" w:date="2022-10-02T09:29:00Z">
        <w:del w:id="15764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5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ប្រតិភូសវនកម្មបានធ្វើការវាយតម្លៃហានិភ័យ និងបូកសរុប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6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7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លទ្ធផលនៃការវាយតម្លៃ ដោយឈរលើការកំណត់អត្តសញ្ញាណហានិភ័យ ប្រមូលឯកសារ​ពាក់ព័ន្ធ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68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9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70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1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និង​ការវាស់វែង កំណត់អាទិភាពហានិភ័យ និងប្រមូលចងក្រងហានិភ័យ ដោយកំណត់ឃើញ​ហានិភ័យ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72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3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អនុលោមភាព​នៃការគ្រប់គ្រងផ្ទៃក្នុងរបស់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74" w:author="Kem Sereyboth" w:date="2023-07-26T16:26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75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6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ប្រតិភូសវនកម្មបានកំណត់នូវ​ហានិភ័យជាសារវ័ន្ត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7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ដែលជា​កម្មវត្ថុ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78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9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នៃការកំណត់ប្រធានបទសវនកម្ម និងលក្ខណៈវិនិច្ឆ័យសម្រាប់​ការ​វាស់​វែង​​អនុលោមភាព​រួចមក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1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ប្រតិភូសវនកម្ម​បានរៀបចំកំណត់នូវប្រធានបទ និងលក្ខណៈវិនិច្ឆ័យ​ដើម្បីធ្វើការ​ពិភាក្សា​កម្រិត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82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3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ផ្ទៃក្នុង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4" w:author="Kem Sereyboth" w:date="2023-07-26T16:26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ការិយាល័យ។ បន្ទាប់​ពីពិនិត្យ និងពិភាក្សារួចមក ប្រតិភូសវនកម្មបានដាក់ប្រធានបទ និងលក្ខណៈ​វិនិច្ឆ័យ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​ដែល​បានកំណត់នោះ ឆ្លងកិច្ច​ប្រជុំកម្រិតនាយកដ្ឋាន និងអន្តរនាយកដ្ឋានជាច្រើនលើក ដើម្បីធ្វើការពិនិត្យ​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6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វាយតម្លៃ និងពិភាក្សាក្នុងគោលដៅទទួលបាននូវធាតុចូលបន្ថែម។ បន្ទាប់មក​ ប្រតិភូសវនកម្ម​បានរៀបចំ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ប្រធានបទ និងលក្ខណៈវិនិច្ឆ័យដាក់ឆ្លង</w:delText>
          </w:r>
        </w:del>
      </w:ins>
      <w:ins w:id="15789" w:author="User" w:date="2022-10-03T12:38:00Z">
        <w:del w:id="15790" w:author="Kem Sereyboth" w:date="2023-06-20T14:35:00Z"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92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793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</w:del>
      </w:ins>
      <w:ins w:id="15794" w:author="LENOVO" w:date="2022-10-02T09:29:00Z">
        <w:del w:id="15795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7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0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វាយ​តម្លៃ និង​ពិភាក្សាជាមួយប្រតិភូសវនកម្មរហូត​ដល់ដំណាក់កាលសម្រេចដាក់ចេញនូវប្រធានបទ។ </w:delText>
          </w:r>
        </w:del>
      </w:ins>
      <w:ins w:id="15801" w:author="LENOVO" w:date="2022-10-06T11:31:00Z">
        <w:del w:id="15802" w:author="Kem Sereyboth" w:date="2023-06-20T14:35:00Z"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ក្រោយពី​ទទួលបាន​ការឯកភាពពី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4" w:author="Kem Sereyboth" w:date="2023-07-26T16:26:00Z">
                <w:rPr>
                  <w:rFonts w:ascii="Khmer MEF2" w:hAnsi="Khmer MEF2" w:cs="Khmer MEF2"/>
                  <w:spacing w:val="6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5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នាយកដ្ឋាន​សវនកម្មទី១ បានដាក់ចេញនូវ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7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ប្រធានបទសវនកម្មអនុលោមភាពចំនួន ៥ ដើម្បីចុះធ្វើសវនកម្មនៅ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8" w:author="Kem Sereyboth" w:date="2023-07-26T16:2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រួមមានដូចខាងក្រោម៖</w:delText>
          </w:r>
        </w:del>
      </w:ins>
      <w:ins w:id="15810" w:author="Sethvannak Sam" w:date="2022-08-20T18:29:00Z">
        <w:del w:id="1581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បន្ទាប់ពីបញ្ចប់ការចុះស្វែងយល់សវនដ្ឋាន </w:delText>
          </w:r>
        </w:del>
      </w:ins>
      <w:ins w:id="15813" w:author="Windows User" w:date="2022-09-04T23:57:00Z">
        <w:del w:id="15814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816" w:author="User" w:date="2022-09-27T22:46:00Z">
        <w:del w:id="15817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8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5819" w:author="Sethvannak Sam" w:date="2022-08-20T18:29:00Z">
        <w:del w:id="1582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822" w:author="User" w:date="2022-09-27T22:46:00Z">
        <w:del w:id="15823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4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ម្ម</w:delText>
          </w:r>
        </w:del>
      </w:ins>
      <w:ins w:id="15825" w:author="Sethvannak Sam" w:date="2022-08-20T18:29:00Z">
        <w:del w:id="1582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រទទួលបន្ទុកបានធ្វើការវាយតម្លៃហានិភ័យ និងបូកសរុបលទ្ធផលនៃការវាយតម្លៃ ដោយឈរលើការកំណត់អត្តសញ្ញាណហានិភ័យ ប្រមូលឯកសារពាក់ព័ន្ធហានិភ័យ</w:delText>
          </w:r>
        </w:del>
      </w:ins>
      <w:ins w:id="15828" w:author="User" w:date="2022-09-29T10:35:00Z">
        <w:del w:id="15829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0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831" w:author="Sethvannak Sam" w:date="2022-08-20T18:29:00Z">
        <w:del w:id="1583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3" w:author="Kem Sereyboth" w:date="2023-07-26T16:2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និងការវាស់វែង កំណត់អាទិភាពហានិភ័យ និងប្រមូលចងក្រងហានិភ័យ ដោយកំណត់ឃើញហា-និ</w:delText>
          </w:r>
        </w:del>
      </w:ins>
      <w:ins w:id="15834" w:author="Windows User" w:date="2022-09-05T00:01:00Z">
        <w:del w:id="15835" w:author="Kem Sereyboth" w:date="2023-06-20T14:35:00Z">
          <w:r w:rsidR="00EF6D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36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5837" w:author="Sethvannak Sam" w:date="2022-08-20T18:29:00Z">
        <w:del w:id="1583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ភ័យអនុលោមភាពនៃ</w:delText>
          </w:r>
        </w:del>
      </w:ins>
      <w:ins w:id="15840" w:author="socheata.ol@hotmail.com" w:date="2022-09-02T15:34:00Z">
        <w:del w:id="15841" w:author="Kem Sereyboth" w:date="2023-06-20T14:35:00Z">
          <w:r w:rsidR="00A97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42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ការគ្រប់គ្រង</w:delText>
          </w:r>
        </w:del>
      </w:ins>
      <w:ins w:id="15843" w:author="Sethvannak Sam" w:date="2022-08-20T18:29:00Z">
        <w:del w:id="1584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4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ប្រព័ន្ធត្រួតពិនិត្យផ្ទៃក្នុងរបស់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46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4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48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5849" w:author="User" w:date="2022-09-10T14:19:00Z">
        <w:del w:id="15850" w:author="Kem Sereyboth" w:date="2023-06-20T14:35:00Z">
          <w:r w:rsidR="002724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5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5852" w:author="Sethvannak Sam" w:date="2022-08-20T18:29:00Z">
        <w:del w:id="1585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5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</w:del>
      </w:ins>
      <w:ins w:id="15855" w:author="Windows User" w:date="2022-09-04T23:58:00Z">
        <w:del w:id="15856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5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858" w:author="User" w:date="2022-09-29T07:31:00Z">
        <w:del w:id="15859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60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861" w:author="Windows User" w:date="2022-09-04T23:58:00Z">
        <w:del w:id="15862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63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864" w:author="User" w:date="2022-09-29T07:31:00Z">
        <w:del w:id="15865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6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867" w:author="Windows User" w:date="2022-09-04T23:58:00Z">
        <w:del w:id="15868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6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870" w:author="Sethvannak Sam" w:date="2022-08-20T18:29:00Z">
        <w:del w:id="1587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7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បានកំណត់នូវហានិភ័យជាសារវ័ន្ត ដែលជាកម្មវត្ថុនៃការកំណត់ប្រធានបទសវនកម្ម និងលក្ខណៈវិនិច្ឆ័យសម្រាប់</w:delText>
          </w:r>
        </w:del>
      </w:ins>
      <w:ins w:id="15874" w:author="User" w:date="2022-09-27T22:49:00Z">
        <w:del w:id="15875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6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វាស់វែងអនុលោមភាព</w:delText>
          </w:r>
        </w:del>
      </w:ins>
      <w:ins w:id="15877" w:author="User" w:date="2022-09-29T07:34:00Z">
        <w:del w:id="15878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9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5880" w:author="Sethvannak Sam" w:date="2022-08-20T18:29:00Z">
        <w:del w:id="1588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8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ការធ្វើសវនកម្មអនុ</w:delText>
          </w:r>
        </w:del>
      </w:ins>
      <w:ins w:id="15883" w:author="Voeun Kuyeng" w:date="2022-09-06T17:37:00Z">
        <w:del w:id="15884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8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5886" w:author="Sethvannak Sam" w:date="2022-08-20T18:29:00Z">
        <w:del w:id="1588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8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លោមភាព សម្រាប់ការិយបរិច្ឆេទឆ្នាំ</w:delText>
          </w:r>
        </w:del>
      </w:ins>
      <w:ins w:id="15889" w:author="Voeun Kuyeng" w:date="2022-09-06T17:37:00Z">
        <w:del w:id="15890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9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892" w:author="socheata.ol@hotmail.com" w:date="2022-09-02T15:35:00Z">
        <w:del w:id="15893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15894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5895" w:author="Sethvannak Sam" w:date="2022-08-20T18:29:00Z">
        <w:del w:id="1589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9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5898" w:author="socheata.ol@hotmail.com" w:date="2022-09-02T15:34:00Z">
        <w:del w:id="15899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900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5901" w:author="Voeun Kuyeng" w:date="2022-09-06T17:37:00Z">
        <w:del w:id="15902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903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5904" w:author="Sethvannak Sam" w:date="2022-08-20T18:29:00Z">
        <w:del w:id="1590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0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រួចមក  </w:delText>
          </w:r>
        </w:del>
      </w:ins>
      <w:ins w:id="15907" w:author="User" w:date="2022-09-27T22:55:00Z">
        <w:del w:id="15908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09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910" w:author="Windows User" w:date="2022-09-04T23:58:00Z">
        <w:del w:id="15911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913" w:author="Sethvannak Sam" w:date="2022-08-20T18:29:00Z">
        <w:del w:id="1591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សវនករទទួលបន្ទុកបានរៀបចំកំណត់នូវប្រធានបទ និងលក្ខណៈវិនិច្ឆ័យដើម្បីធ្វើការពិភាក្សាកម្រិតផ្ទៃក្នុងការិយាល័យ។</w:delText>
          </w:r>
        </w:del>
      </w:ins>
      <w:ins w:id="15916" w:author="User" w:date="2022-09-27T22:56:00Z">
        <w:del w:id="15917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5919" w:author="Sethvannak Sam" w:date="2022-08-20T18:29:00Z">
        <w:del w:id="1592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បន្ទាប់ពីពិនិត្យ និងពិភាក្សារួចមក </w:delText>
          </w:r>
        </w:del>
      </w:ins>
      <w:ins w:id="15922" w:author="User" w:date="2022-09-27T22:57:00Z">
        <w:del w:id="15923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4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925" w:author="Windows User" w:date="2022-09-05T21:26:00Z">
        <w:del w:id="15926" w:author="Kem Sereyboth" w:date="2023-06-20T14:35:00Z">
          <w:r w:rsidR="00B1037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7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5928" w:author="Sethvannak Sam" w:date="2022-08-20T18:29:00Z">
        <w:del w:id="1592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ការិយាល័យបានដាក់ប្រធានបទ និងលក្ខណៈវិនិច្ឆ័យដែលបានកំណត់នោះ </w:delText>
          </w:r>
        </w:del>
      </w:ins>
      <w:ins w:id="15931" w:author="Windows User" w:date="2022-09-04T23:38:00Z">
        <w:del w:id="15932" w:author="Kem Sereyboth" w:date="2023-06-20T14:35:00Z">
          <w:r w:rsidR="0013450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ឆ្លងកិច្ច</w:delText>
          </w:r>
        </w:del>
      </w:ins>
      <w:ins w:id="15934" w:author="Sethvannak Sam" w:date="2022-08-20T18:29:00Z">
        <w:del w:id="1593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ប្រជុំ</w:delText>
          </w:r>
        </w:del>
      </w:ins>
      <w:ins w:id="15937" w:author="Windows User" w:date="2022-09-04T23:39:00Z">
        <w:del w:id="15938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9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40" w:author="Sethvannak Sam" w:date="2022-08-20T18:29:00Z">
        <w:del w:id="1594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ពិភាក្សាកម្រិតនាយកដ្ឋាន</w:delText>
          </w:r>
        </w:del>
      </w:ins>
      <w:ins w:id="15943" w:author="Windows User" w:date="2022-09-04T23:41:00Z">
        <w:del w:id="15944" w:author="Kem Sereyboth" w:date="2023-06-20T14:35:00Z">
          <w:r w:rsidR="00C042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និងអន្តរនាយកដ្ឋាន</w:delText>
          </w:r>
        </w:del>
      </w:ins>
      <w:ins w:id="15946" w:author="Sethvannak Sam" w:date="2022-08-20T18:29:00Z">
        <w:del w:id="1594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49" w:author="Windows User" w:date="2022-09-04T23:47:00Z">
        <w:del w:id="15950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5952" w:author="Windows User" w:date="2022-09-04T23:48:00Z">
        <w:del w:id="15953" w:author="Kem Sereyboth" w:date="2023-06-20T14:35:00Z">
          <w:r w:rsidR="003E1EF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ច្រើនលើក</w:delText>
          </w:r>
        </w:del>
      </w:ins>
      <w:ins w:id="15955" w:author="Windows User" w:date="2022-09-04T23:47:00Z">
        <w:del w:id="15956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58" w:author="Windows User" w:date="2022-09-04T23:39:00Z">
        <w:del w:id="15959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</w:delText>
          </w:r>
        </w:del>
      </w:ins>
      <w:ins w:id="15961" w:author="Sethvannak Sam" w:date="2022-08-20T18:29:00Z">
        <w:del w:id="1596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3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ធ្វើការពិនិត្យ</w:delText>
          </w:r>
        </w:del>
      </w:ins>
      <w:ins w:id="15964" w:author="Windows User" w:date="2022-09-04T23:36:00Z">
        <w:del w:id="15965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67" w:author="Sethvannak Sam" w:date="2022-08-20T18:29:00Z">
        <w:del w:id="1596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9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និងវាយ</w:delText>
          </w:r>
        </w:del>
      </w:ins>
      <w:ins w:id="15970" w:author="Windows User" w:date="2022-09-04T23:28:00Z">
        <w:del w:id="15971" w:author="Kem Sereyboth" w:date="2023-06-20T14:35:00Z">
          <w:r w:rsidR="00321C4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តម្លៃ</w:delText>
          </w:r>
        </w:del>
      </w:ins>
      <w:ins w:id="15973" w:author="Windows User" w:date="2022-09-04T23:36:00Z">
        <w:del w:id="15974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និងពិភាក្សា</w:delText>
          </w:r>
        </w:del>
      </w:ins>
      <w:ins w:id="15976" w:author="Sethvannak Sam" w:date="2022-08-20T18:29:00Z">
        <w:del w:id="1597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8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តម្លៃមានការកែសម្រួលលើប្រធានបទជាបន្តបន្ទាប់ឈានដល់ប្រជុំកម្រិតអន្តរនាយកដ្ឋាន ដើម្បី</w:delText>
          </w:r>
        </w:del>
      </w:ins>
      <w:ins w:id="15979" w:author="Windows User" w:date="2022-09-04T23:39:00Z">
        <w:del w:id="15980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ក្នុងគោលដៅ</w:delText>
          </w:r>
        </w:del>
      </w:ins>
      <w:ins w:id="15982" w:author="Sethvannak Sam" w:date="2022-08-20T18:29:00Z">
        <w:del w:id="1598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4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ទទួលបាននូវធាតុចូលបន្ថែម។ ជាកិច្ចបន្ទាប់</w:delText>
          </w:r>
        </w:del>
      </w:ins>
      <w:ins w:id="15985" w:author="User" w:date="2022-09-27T22:58:00Z">
        <w:del w:id="15986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មកប្រតិភូសវនកម្ម</w:delText>
          </w:r>
        </w:del>
      </w:ins>
      <w:ins w:id="15988" w:author="Windows User" w:date="2022-09-04T23:58:00Z">
        <w:del w:id="15989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991" w:author="Sethvannak Sam" w:date="2022-08-20T18:29:00Z">
        <w:del w:id="1599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994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99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បានរៀបចំប្រធានបទ និងលក្ខណៈវិនិច្ឆ័យ</w:delText>
          </w:r>
        </w:del>
      </w:ins>
      <w:ins w:id="15998" w:author="User" w:date="2022-09-29T07:36:00Z">
        <w:del w:id="15999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00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6001" w:author="Sethvannak Sam" w:date="2022-08-20T18:29:00Z">
        <w:del w:id="1600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ដាក់ឆ្លង</w:delText>
          </w:r>
        </w:del>
      </w:ins>
      <w:ins w:id="16004" w:author="User" w:date="2022-09-29T07:36:00Z">
        <w:del w:id="16005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06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7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8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009" w:author="Sethvannak Sam" w:date="2022-08-20T18:29:00Z">
        <w:del w:id="1601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2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 និងវាយតម្លៃ </w:delText>
          </w:r>
        </w:del>
      </w:ins>
      <w:ins w:id="16014" w:author="Windows User" w:date="2022-09-04T23:30:00Z">
        <w:del w:id="16015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6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16017" w:author="Sethvannak Sam" w:date="2022-08-20T18:29:00Z">
        <w:del w:id="1601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9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សួរនាំដល់</w:delText>
          </w:r>
        </w:del>
      </w:ins>
      <w:ins w:id="16020" w:author="Windows User" w:date="2022-09-04T23:30:00Z">
        <w:del w:id="16021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2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</w:del>
      </w:ins>
      <w:ins w:id="16023" w:author="Windows User" w:date="2022-09-04T23:59:00Z">
        <w:del w:id="16024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6026" w:author="Sethvannak Sam" w:date="2022-08-20T18:29:00Z">
        <w:del w:id="1602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8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សវនករទទួលបន្ទុករហូតដល់ដំណាក់កាលសម្រេចដាក់ចេញនូវប្រធានបទ។ ក្រោយពីទទួលបានការឯកភាពពី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9" w:author="Kem Sereyboth" w:date="2023-07-26T16:26:00Z">
                <w:rPr>
                  <w:rFonts w:ascii="Khmer MEF2" w:hAnsi="Khmer MEF2" w:cs="Khmer MEF2"/>
                  <w:color w:val="FF0000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6030" w:author="Windows User" w:date="2022-09-04T23:31:00Z">
        <w:del w:id="16031" w:author="Kem Sereyboth" w:date="2023-06-20T14:35:00Z">
          <w:r w:rsidR="006A752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2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6033" w:author="Sethvannak Sam" w:date="2022-08-20T18:29:00Z">
        <w:del w:id="1603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603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6037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8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9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6040" w:author="Voeun Kuyeng" w:date="2022-08-31T16:39:00Z">
        <w:del w:id="16041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42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6043" w:author="Sethvannak Sam" w:date="2022-08-20T18:29:00Z">
        <w:del w:id="1604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4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4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</w:delText>
          </w:r>
        </w:del>
      </w:ins>
      <w:ins w:id="16047" w:author="Voeun Kuyeng" w:date="2022-08-31T16:39:00Z">
        <w:del w:id="16048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49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</w:delText>
          </w:r>
        </w:del>
      </w:ins>
      <w:ins w:id="16050" w:author="Voeun Kuyeng" w:date="2022-09-06T17:38:00Z">
        <w:del w:id="16051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52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6053" w:author="Sethvannak Sam" w:date="2022-08-20T18:29:00Z">
        <w:del w:id="1605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5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5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</w:del>
      </w:ins>
      <w:ins w:id="16057" w:author="User" w:date="2022-09-10T14:33:00Z">
        <w:del w:id="16058" w:author="Kem Sereyboth" w:date="2023-06-20T14:35:00Z">
          <w:r w:rsidR="00847C62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59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6060" w:author="Sethvannak Sam" w:date="2022-08-20T18:29:00Z">
        <w:del w:id="1606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6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បានដាក់ចេញនូវប្រធានបទសវនកម្មអនុលោមភាព</w:delText>
          </w:r>
        </w:del>
      </w:ins>
      <w:ins w:id="16063" w:author="User" w:date="2022-09-10T14:34:00Z">
        <w:del w:id="16064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6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066" w:author="Sethvannak Sam" w:date="2022-08-20T18:29:00Z">
        <w:del w:id="1606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6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6069" w:author="sakaria fa" w:date="2022-09-12T22:32:00Z">
        <w:del w:id="16070" w:author="Kem Sereyboth" w:date="2023-06-20T14:35:00Z">
          <w:r w:rsidR="00E542C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71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6072" w:author="User" w:date="2022-09-10T14:34:00Z">
        <w:del w:id="16073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7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6075" w:author="User" w:date="2022-09-29T10:38:00Z">
        <w:del w:id="16076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77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ដើម្បីចុះធ្វើសវនកម្មនៅ ន.ស.ស.</w:delText>
          </w:r>
        </w:del>
      </w:ins>
      <w:ins w:id="16078" w:author="User" w:date="2022-09-10T14:34:00Z">
        <w:del w:id="16079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8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081" w:author="Sethvannak Sam" w:date="2022-08-20T18:29:00Z">
        <w:del w:id="1608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8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..... រួមមានដូចខាងក្រោម៖</w:delText>
          </w:r>
        </w:del>
      </w:ins>
      <w:ins w:id="16084" w:author="User" w:date="2022-09-27T22:57:00Z">
        <w:del w:id="16085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8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5069A7D7" w14:textId="77777777" w:rsidR="004E7F71" w:rsidRDefault="004E7F71">
      <w:pPr>
        <w:spacing w:after="0" w:line="230" w:lineRule="auto"/>
        <w:ind w:firstLine="720"/>
        <w:rPr>
          <w:ins w:id="16087" w:author="Kem Sereyboth" w:date="2023-07-25T15:21:00Z"/>
          <w:rFonts w:ascii="Khmer MEF2" w:hAnsi="Khmer MEF2" w:cs="Khmer MEF2"/>
          <w:sz w:val="24"/>
          <w:szCs w:val="24"/>
        </w:rPr>
        <w:pPrChange w:id="16088" w:author="Sopheak Phorn" w:date="2023-08-25T14:34:00Z">
          <w:pPr>
            <w:spacing w:after="0"/>
          </w:pPr>
        </w:pPrChange>
      </w:pPr>
    </w:p>
    <w:p w14:paraId="5A7CC238" w14:textId="184FC913" w:rsidR="00BC4126" w:rsidRPr="009D703C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6089" w:author="Sopheak Phorn" w:date="2023-07-28T14:26:00Z"/>
          <w:rFonts w:ascii="Khmer MEF1" w:hAnsi="Khmer MEF1" w:cs="Khmer MEF1"/>
          <w:sz w:val="24"/>
          <w:szCs w:val="24"/>
          <w:lang w:val="ca-ES"/>
          <w:rPrChange w:id="16090" w:author="Sopheak" w:date="2023-08-03T07:17:00Z">
            <w:rPr>
              <w:ins w:id="16091" w:author="Sopheak Phorn" w:date="2023-07-28T14:26:00Z"/>
              <w:lang w:val="ca-ES"/>
            </w:rPr>
          </w:rPrChange>
        </w:rPr>
        <w:pPrChange w:id="16092" w:author="Sopheak Phorn" w:date="2023-08-25T13:03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93" w:author="Sopheak Phorn" w:date="2023-07-28T14:26:00Z"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94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6095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បទ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96" w:author="Sopheak Phorn" w:date="2023-08-04T11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97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</w:t>
        </w:r>
        <w:r w:rsidRPr="00B04B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6098" w:author="Sopheak Phorn" w:date="2023-08-04T11:17:00Z">
              <w:rPr>
                <w:cs/>
                <w:lang w:val="ca-ES"/>
              </w:rPr>
            </w:rPrChange>
          </w:rPr>
          <w:t>៖ ការអនុវត្តបទបញ្ជាផ្ទៃក្នុងសម្រាប់គ្រប់គ្រងមន្ត្រីរបស់អាជ្ញាធរសេវាហិរញ្ញវត្ថុ</w:t>
        </w:r>
      </w:ins>
      <w:ins w:id="16099" w:author="Sopheak Phorn" w:date="2023-08-04T11:17:00Z">
        <w:r w:rsidR="00B04B3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100" w:author="Sopheak Phorn" w:date="2023-07-28T14:26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01" w:author="Sopheak" w:date="2023-08-03T07:17:00Z">
              <w:rPr>
                <w:cs/>
                <w:lang w:val="ca-ES"/>
              </w:rPr>
            </w:rPrChange>
          </w:rPr>
          <w:t>មិនមែនធនាគារ</w:t>
        </w:r>
      </w:ins>
    </w:p>
    <w:p w14:paraId="7F33BA0D" w14:textId="3C30DF7B" w:rsidR="00BC4126" w:rsidRPr="00BC4126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6102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6103" w:author="Sopheak Phorn" w:date="2023-08-25T13:02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04" w:author="Sopheak Phorn" w:date="2023-07-28T14:26:00Z"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610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6106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ភ័យ</w:t>
        </w:r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107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</w:t>
        </w:r>
        <w:del w:id="16108" w:author="Sopheak" w:date="2023-07-28T21:53:00Z">
          <w:r w:rsidRPr="00B04B36" w:rsidDel="00075494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109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11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</w:t>
        </w:r>
      </w:ins>
      <w:ins w:id="16111" w:author="S_Chhenglay" w:date="2023-08-04T09:26:00Z">
        <w:del w:id="16112" w:author="Sopheak Phorn" w:date="2023-08-04T11:16:00Z">
          <w:r w:rsidR="003F69F7" w:rsidRPr="00B04B36" w:rsidDel="0095301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6113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លក្ខន្តិកៈ</w:delText>
          </w:r>
        </w:del>
      </w:ins>
      <w:ins w:id="16114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11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6116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16117" w:author="Sopheak" w:date="2023-07-28T21:53:00Z">
        <w:r w:rsidR="00075494" w:rsidRPr="00B04B36">
          <w:rPr>
            <w:rFonts w:ascii="Khmer MEF1" w:hAnsi="Khmer MEF1" w:cs="Khmer MEF1"/>
            <w:b/>
            <w:bCs/>
            <w:spacing w:val="6"/>
            <w:sz w:val="24"/>
            <w:szCs w:val="24"/>
            <w:lang w:val="ca-ES"/>
            <w:rPrChange w:id="16118" w:author="Sopheak Phorn" w:date="2023-08-04T11:16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 xml:space="preserve"> </w:t>
        </w:r>
      </w:ins>
      <w:ins w:id="16119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12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ដែលបម្រើ</w:t>
        </w:r>
        <w:r w:rsidRPr="00B04B3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6121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</w:t>
        </w:r>
      </w:ins>
      <w:ins w:id="16122" w:author="Sopheak Phorn" w:date="2023-08-04T11:16:00Z">
        <w:r w:rsidR="00B04B36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ងារ</w:t>
        </w:r>
      </w:ins>
      <w:ins w:id="16123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នៅ </w:t>
        </w:r>
        <w:r w:rsidRPr="00BC4126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24" w:author="Sopheak Phorn" w:date="2023-07-28T14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អាចពុំទាន់អនុវត្តស្របតាមបទប្បញ្ញត្តិ</w:t>
        </w:r>
      </w:ins>
    </w:p>
    <w:p w14:paraId="7E759182" w14:textId="4F9B8D1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25" w:author="Sopheak Phorn" w:date="2023-07-28T14:26:00Z"/>
          <w:rFonts w:ascii="Khmer MEF1" w:hAnsi="Khmer MEF1" w:cs="Khmer MEF1"/>
          <w:sz w:val="24"/>
          <w:szCs w:val="24"/>
          <w:lang w:val="ca-ES"/>
          <w:rPrChange w:id="16126" w:author="Sopheak" w:date="2023-08-03T07:17:00Z">
            <w:rPr>
              <w:ins w:id="16127" w:author="Sopheak Phorn" w:date="2023-07-28T14:26:00Z"/>
              <w:lang w:val="ca-ES"/>
            </w:rPr>
          </w:rPrChange>
        </w:rPr>
        <w:pPrChange w:id="16128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29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0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1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2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33" w:author="Sopheak" w:date="2023-08-03T07:17:00Z">
              <w:rPr>
                <w:cs/>
                <w:lang w:val="ca-ES"/>
              </w:rPr>
            </w:rPrChange>
          </w:rPr>
          <w:t>៖ការអនុវត្តស្របតាមលក្ខន្តិកៈនៃមន្ត្រីលក្ខន្តិកៈរបស់អាជ្ញាធរសេវាហិរញ្ញវត្ថុមិនមែនធនាគារ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F5C341D" w14:textId="1CEB07F4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34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6135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36" w:author="Sopheak Phorn" w:date="2023-07-28T14:26:00Z"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37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38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ការអនុវត្តលក្ខន្តិកៈនៃមន្ត្រីលក្ខន្តិកៈ </w:t>
        </w:r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39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40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ដែលបម្រើការនៅ </w:t>
        </w:r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41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42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អាច</w:t>
        </w:r>
      </w:ins>
      <w:ins w:id="16143" w:author="Sopheak Phorn" w:date="2023-08-04T11:17:00Z">
        <w:r w:rsidR="00E9226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144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ពុំទាន់អនុលោមស្របតាមបទប្បញ្ញត្តិជាធរមាន</w:t>
        </w:r>
      </w:ins>
    </w:p>
    <w:p w14:paraId="0F484189" w14:textId="3DFFFF4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45" w:author="Sopheak Phorn" w:date="2023-07-28T14:26:00Z"/>
          <w:rFonts w:ascii="Khmer MEF1" w:hAnsi="Khmer MEF1" w:cs="Khmer MEF1"/>
          <w:sz w:val="24"/>
          <w:szCs w:val="24"/>
          <w:lang w:val="ca-ES"/>
          <w:rPrChange w:id="16146" w:author="Sopheak" w:date="2023-08-03T07:17:00Z">
            <w:rPr>
              <w:ins w:id="16147" w:author="Sopheak Phorn" w:date="2023-07-28T14:26:00Z"/>
              <w:lang w:val="ca-ES"/>
            </w:rPr>
          </w:rPrChange>
        </w:rPr>
        <w:pPrChange w:id="16148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49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50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51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52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៣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53" w:author="Sopheak" w:date="2023-08-03T07:17:00Z">
              <w:rPr>
                <w:cs/>
                <w:lang w:val="ca-ES"/>
              </w:rPr>
            </w:rPrChange>
          </w:rPr>
          <w:t>៖ ការៀបចំបទប្បញ្ញត្តិពាក់ព័ន្ធការគ្រប់គ្រងគុណភាពសវនកម្ម</w:t>
        </w:r>
      </w:ins>
    </w:p>
    <w:p w14:paraId="42217FF5" w14:textId="45D57015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54" w:author="Sopheak Phorn" w:date="2023-07-28T14:26:00Z"/>
          <w:rFonts w:ascii="Khmer MEF1" w:hAnsi="Khmer MEF1" w:cs="Khmer MEF1"/>
          <w:sz w:val="24"/>
          <w:szCs w:val="24"/>
          <w:lang w:val="ca-ES"/>
          <w:rPrChange w:id="16155" w:author="Sopheak Phorn" w:date="2023-07-28T14:26:00Z">
            <w:rPr>
              <w:ins w:id="16156" w:author="Sopheak Phorn" w:date="2023-07-28T14:26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6157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58" w:author="Sopheak Phorn" w:date="2023-07-28T14:26:00Z">
        <w:r w:rsidRPr="00BC41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6159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BC4126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6160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ការគ្រប់គ្រងគុណភាពសវនកម្ម អាចពុំទាន់មានគោលការណ៍ បែបបទ យន្តការ</w:t>
        </w:r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និងនីតិវិធីសម្រាប់អនុវត្ត</w:t>
        </w:r>
      </w:ins>
    </w:p>
    <w:p w14:paraId="5A205FE7" w14:textId="6CC82C7B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61" w:author="Kem Sereyboth" w:date="2023-07-11T11:47:00Z"/>
          <w:del w:id="16162" w:author="Sopheak Phorn" w:date="2023-07-28T14:26:00Z"/>
          <w:rFonts w:ascii="Khmer MEF1" w:hAnsi="Khmer MEF1" w:cs="Khmer MEF1"/>
          <w:sz w:val="24"/>
          <w:szCs w:val="24"/>
          <w:lang w:val="ca-ES"/>
          <w:rPrChange w:id="16163" w:author="Kem Sereyboth" w:date="2023-07-19T16:59:00Z">
            <w:rPr>
              <w:ins w:id="16164" w:author="Kem Sereyboth" w:date="2023-07-11T11:47:00Z"/>
              <w:del w:id="16165" w:author="Sopheak Phorn" w:date="2023-07-28T14:26:00Z"/>
              <w:rFonts w:ascii="Khmer MEF1" w:hAnsi="Khmer MEF1" w:cs="Khmer MEF1"/>
              <w:color w:val="000000"/>
              <w:szCs w:val="22"/>
              <w:lang w:val="ca-ES"/>
            </w:rPr>
          </w:rPrChange>
        </w:rPr>
        <w:pPrChange w:id="16166" w:author="Sopheak Phorn" w:date="2023-07-28T14:23:00Z">
          <w:pPr>
            <w:pStyle w:val="ListParagraph"/>
            <w:tabs>
              <w:tab w:val="left" w:pos="2880"/>
            </w:tabs>
            <w:spacing w:after="0" w:line="228" w:lineRule="auto"/>
            <w:ind w:firstLine="273"/>
          </w:pPr>
        </w:pPrChange>
      </w:pPr>
      <w:ins w:id="16167" w:author="Kem Sereyboth" w:date="2023-07-11T11:47:00Z">
        <w:del w:id="16168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169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</w:rPr>
              </w:rPrChange>
            </w:rPr>
            <w:delText>ប្រធានបទ</w:delText>
          </w:r>
        </w:del>
      </w:ins>
      <w:ins w:id="16170" w:author="Kem Sereyboth" w:date="2023-07-11T11:50:00Z">
        <w:del w:id="16171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172" w:author="Kem Sereyboth" w:date="2023-07-25T15:21:00Z">
                <w:rPr>
                  <w:rFonts w:cs="MoolBoran"/>
                  <w:b/>
                  <w:bCs/>
                  <w:color w:val="000000"/>
                  <w:cs/>
                </w:rPr>
              </w:rPrChange>
            </w:rPr>
            <w:delText>ទី</w:delText>
          </w:r>
        </w:del>
      </w:ins>
      <w:ins w:id="16173" w:author="Kem Sereyboth" w:date="2023-07-11T11:47:00Z">
        <w:del w:id="16174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6175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១៖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  <w:rPrChange w:id="16176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lang w:val="ca-ES"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77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6178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79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ដែលប</w:delText>
          </w:r>
        </w:del>
      </w:ins>
      <w:ins w:id="16180" w:author="Kem Sereyboth" w:date="2023-07-11T11:58:00Z">
        <w:del w:id="16181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82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83" w:author="Kem Sereyboth" w:date="2023-07-11T11:47:00Z">
        <w:del w:id="16184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85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ម្រើ</w:delText>
          </w:r>
        </w:del>
      </w:ins>
      <w:ins w:id="16186" w:author="Kem Sereyboth" w:date="2023-07-11T11:58:00Z">
        <w:del w:id="16187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88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89" w:author="Kem Sereyboth" w:date="2023-07-11T11:47:00Z">
        <w:del w:id="16190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91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ការនៅ</w:delText>
          </w:r>
        </w:del>
      </w:ins>
      <w:ins w:id="16192" w:author="Kem Sereyboth" w:date="2023-07-11T12:57:00Z">
        <w:del w:id="16193" w:author="Sopheak Phorn" w:date="2023-07-28T14:26:00Z">
          <w:r w:rsidR="00A00CD6" w:rsidRPr="00FE7555" w:rsidDel="00BC412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6194" w:author="Kem Sereyboth" w:date="2023-07-25T15:21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</w:del>
      </w:ins>
      <w:ins w:id="16195" w:author="Kem Sereyboth" w:date="2023-07-11T11:47:00Z">
        <w:del w:id="16196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97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19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ន.ស.ស.</w:delText>
          </w:r>
          <w:r w:rsidRPr="00E33574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99" w:author="Kem Sereyboth" w:date="2023-07-19T16:59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70BF8F6" w14:textId="5E710787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00" w:author="Kem Sereyboth" w:date="2023-07-11T11:47:00Z"/>
          <w:del w:id="16201" w:author="Sopheak Phorn" w:date="2023-07-28T14:26:00Z"/>
          <w:rFonts w:ascii="Khmer MEF1" w:hAnsi="Khmer MEF1" w:cs="Khmer MEF1"/>
          <w:sz w:val="24"/>
          <w:szCs w:val="24"/>
          <w:lang w:val="ca-ES"/>
          <w:rPrChange w:id="16202" w:author="Kem Sereyboth" w:date="2023-07-25T15:23:00Z">
            <w:rPr>
              <w:ins w:id="16203" w:author="Kem Sereyboth" w:date="2023-07-11T11:47:00Z"/>
              <w:del w:id="16204" w:author="Sopheak Phorn" w:date="2023-07-28T14:26:00Z"/>
              <w:rFonts w:ascii="Khmer MEF1" w:hAnsi="Khmer MEF1" w:cs="Khmer MEF1"/>
              <w:color w:val="000000"/>
              <w:spacing w:val="-8"/>
              <w:szCs w:val="22"/>
              <w:lang w:val="ca-ES"/>
            </w:rPr>
          </w:rPrChange>
        </w:rPr>
        <w:pPrChange w:id="16205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6206" w:author="Kem Sereyboth" w:date="2023-07-11T11:47:00Z">
        <w:del w:id="16207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08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09" w:author="Kem Sereyboth" w:date="2023-07-25T15:23:00Z">
                <w:rPr>
                  <w:rFonts w:ascii="Khmer MEF1" w:hAnsi="Khmer MEF1" w:cs="Khmer MEF1"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10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11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12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13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ន.ស.ស.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14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អាចពុំទាន់អនុលោមស្របតាមបទប្បញ្ញត្តិជាធរមាន</w:delText>
          </w:r>
        </w:del>
      </w:ins>
    </w:p>
    <w:p w14:paraId="115AB941" w14:textId="5AC107BA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15" w:author="Kem Sereyboth" w:date="2023-07-11T11:47:00Z"/>
          <w:del w:id="16216" w:author="Sopheak Phorn" w:date="2023-07-28T14:26:00Z"/>
          <w:rFonts w:ascii="Khmer MEF1" w:hAnsi="Khmer MEF1" w:cs="Khmer MEF1"/>
          <w:spacing w:val="-6"/>
          <w:sz w:val="24"/>
          <w:szCs w:val="24"/>
          <w:rPrChange w:id="16217" w:author="Kem Sereyboth" w:date="2023-07-19T16:59:00Z">
            <w:rPr>
              <w:ins w:id="16218" w:author="Kem Sereyboth" w:date="2023-07-11T11:47:00Z"/>
              <w:del w:id="16219" w:author="Sopheak Phorn" w:date="2023-07-28T14:26:00Z"/>
              <w:rFonts w:ascii="Khmer MEF1" w:hAnsi="Khmer MEF1" w:cs="Khmer MEF1"/>
              <w:spacing w:val="2"/>
              <w:szCs w:val="22"/>
            </w:rPr>
          </w:rPrChange>
        </w:rPr>
        <w:pPrChange w:id="16220" w:author="Sopheak Phorn" w:date="2023-07-28T14:23:00Z">
          <w:pPr>
            <w:pStyle w:val="ListParagraph"/>
            <w:spacing w:after="0" w:line="228" w:lineRule="auto"/>
            <w:ind w:left="2880" w:hanging="1890"/>
          </w:pPr>
        </w:pPrChange>
      </w:pPr>
      <w:ins w:id="16221" w:author="Kem Sereyboth" w:date="2023-07-11T11:47:00Z">
        <w:del w:id="16222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622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6225" w:author="Kem Sereyboth" w:date="2023-07-11T11:52:00Z">
        <w:del w:id="16226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6228" w:author="Kem Sereyboth" w:date="2023-07-11T11:47:00Z">
        <w:del w:id="16229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3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 xml:space="preserve">២៖ 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6231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623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6233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ដែលបម្រើការនៅ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623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ន.ស.ស.</w:delText>
          </w:r>
        </w:del>
      </w:ins>
    </w:p>
    <w:p w14:paraId="6081BBD1" w14:textId="08989BEA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35" w:author="Kem Sereyboth" w:date="2023-07-11T11:47:00Z"/>
          <w:del w:id="16236" w:author="Sopheak Phorn" w:date="2023-07-28T14:26:00Z"/>
          <w:rFonts w:ascii="Khmer MEF1" w:hAnsi="Khmer MEF1" w:cs="Khmer MEF1"/>
          <w:b/>
          <w:bCs/>
          <w:sz w:val="24"/>
          <w:szCs w:val="24"/>
          <w:lang w:val="ca-ES"/>
          <w:rPrChange w:id="16237" w:author="Kem Sereyboth" w:date="2023-07-25T15:23:00Z">
            <w:rPr>
              <w:ins w:id="16238" w:author="Kem Sereyboth" w:date="2023-07-11T11:47:00Z"/>
              <w:del w:id="16239" w:author="Sopheak Phorn" w:date="2023-07-28T14:26:00Z"/>
              <w:rFonts w:ascii="Khmer MEF1" w:hAnsi="Khmer MEF1" w:cs="Khmer MEF1"/>
              <w:szCs w:val="22"/>
            </w:rPr>
          </w:rPrChange>
        </w:rPr>
        <w:pPrChange w:id="16240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6241" w:author="Kem Sereyboth" w:date="2023-07-11T11:47:00Z">
        <w:del w:id="16242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43" w:author="Kem Sereyboth" w:date="2023-07-25T15:28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44" w:author="Kem Sereyboth" w:date="2023-07-25T15:28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45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ការអនុវត្តលក្ខន្តិកៈនៃមន្ត្រីលក្ខន្តិកៈរបស់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46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47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48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49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ដែលបម្រើការនៅ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50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51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</w:delText>
          </w:r>
        </w:del>
      </w:ins>
      <w:ins w:id="16252" w:author="Kem Sereyboth" w:date="2023-07-11T11:59:00Z">
        <w:del w:id="16253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54" w:author="Kem Sereyboth" w:date="2023-07-25T15:2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255" w:author="Kem Sereyboth" w:date="2023-07-11T11:47:00Z">
        <w:del w:id="16256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57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.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58" w:author="Kem Sereyboth" w:date="2023-07-25T15:23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59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60" w:author="Kem Sereyboth" w:date="2023-07-25T15:2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អនុលោម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61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0E762520" w14:textId="342DD66A" w:rsidR="00944A50" w:rsidRPr="006E6058" w:rsidRDefault="00944A50">
      <w:pPr>
        <w:spacing w:after="0"/>
        <w:ind w:firstLine="567"/>
        <w:rPr>
          <w:ins w:id="16262" w:author="Kem Sereyboth" w:date="2023-07-19T15:05:00Z"/>
          <w:rFonts w:ascii="Khmer MEF1" w:hAnsi="Khmer MEF1" w:cs="Khmer MEF1"/>
          <w:b/>
          <w:bCs/>
          <w:sz w:val="24"/>
          <w:szCs w:val="24"/>
          <w:lang w:val="ca-ES"/>
          <w:rPrChange w:id="16263" w:author="Sopheak Phorn" w:date="2023-07-28T09:15:00Z">
            <w:rPr>
              <w:ins w:id="16264" w:author="Kem Sereyboth" w:date="2023-07-19T15:05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6265" w:author="Sopheak Phorn" w:date="2023-07-28T14:24:00Z">
          <w:pPr>
            <w:spacing w:after="0"/>
            <w:ind w:left="2127" w:hanging="1560"/>
          </w:pPr>
        </w:pPrChange>
      </w:pPr>
      <w:ins w:id="16266" w:author="Kem Sereyboth" w:date="2023-07-19T15:05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267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6268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269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63BA6670" w14:textId="521D19CF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70" w:author="Sopheak Phorn" w:date="2023-07-28T14:31:00Z"/>
          <w:rFonts w:ascii="Khmer MEF1" w:hAnsi="Khmer MEF1" w:cs="Khmer MEF1"/>
          <w:sz w:val="24"/>
          <w:szCs w:val="24"/>
          <w:lang w:val="ca-ES"/>
          <w:rPrChange w:id="16271" w:author="Sopheak" w:date="2023-08-03T07:18:00Z">
            <w:rPr>
              <w:ins w:id="16272" w:author="Sopheak Phorn" w:date="2023-07-28T14:31:00Z"/>
              <w:lang w:val="ca-ES"/>
            </w:rPr>
          </w:rPrChange>
        </w:rPr>
        <w:pPrChange w:id="16273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74" w:author="Sopheak Phorn" w:date="2023-07-28T14:31:00Z">
        <w:r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275" w:author="Sopheak Phorn" w:date="2023-08-04T11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276" w:author="Sopheak" w:date="2023-08-03T07:18:00Z">
        <w:r w:rsidR="009D703C"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277" w:author="Sopheak Phorn" w:date="2023-08-04T11:1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16278" w:author="Sopheak Phorn" w:date="2023-07-28T14:31:00Z">
        <w:del w:id="16279" w:author="Sopheak" w:date="2023-08-03T07:18:00Z">
          <w:r w:rsidRPr="00C76160" w:rsidDel="009D703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6280" w:author="Sopheak Phorn" w:date="2023-08-04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81" w:author="Sopheak Phorn" w:date="2023-08-04T11:18:00Z">
              <w:rPr>
                <w:cs/>
                <w:lang w:val="ca-ES"/>
              </w:rPr>
            </w:rPrChange>
          </w:rPr>
          <w:t>៖</w:t>
        </w:r>
      </w:ins>
      <w:ins w:id="16282" w:author="Sopheak Phorn" w:date="2023-07-28T14:32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83" w:author="Sopheak Phorn" w:date="2023-08-04T11:18:00Z">
              <w:rPr>
                <w:cs/>
                <w:lang w:val="ca-ES"/>
              </w:rPr>
            </w:rPrChange>
          </w:rPr>
          <w:t xml:space="preserve"> </w:t>
        </w:r>
      </w:ins>
      <w:ins w:id="16284" w:author="Sopheak Phorn" w:date="2023-07-28T14:31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85" w:author="Sopheak Phorn" w:date="2023-08-04T11:18:00Z">
              <w:rPr>
                <w:cs/>
                <w:lang w:val="ca-ES"/>
              </w:rPr>
            </w:rPrChange>
          </w:rPr>
          <w:t>ការរៀបចំសេចក្ដី</w:t>
        </w:r>
        <w:r w:rsidRPr="0089403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286" w:author="Sopheak Phorn" w:date="2023-08-04T11:18:00Z">
              <w:rPr>
                <w:cs/>
                <w:lang w:val="ca-ES"/>
              </w:rPr>
            </w:rPrChange>
          </w:rPr>
          <w:t>ព្រាងប្រកាសស្ដីពីការដាក់ឱ្យអនុវត្តស្ដង់ដាគណនេយ្យ</w:t>
        </w:r>
        <w:r w:rsidRPr="00C76160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287" w:author="Sopheak Phorn" w:date="2023-08-04T11:17:00Z">
              <w:rPr>
                <w:cs/>
                <w:lang w:val="ca-ES"/>
              </w:rPr>
            </w:rPrChange>
          </w:rPr>
          <w:t>សម្រាប់</w:t>
        </w:r>
      </w:ins>
      <w:ins w:id="16288" w:author="Sopheak Phorn" w:date="2023-08-04T11:18:00Z">
        <w:r w:rsidR="00C7616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289" w:author="Sopheak Phorn" w:date="2023-07-28T14:31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290" w:author="Sopheak" w:date="2023-08-03T07:18:00Z">
              <w:rPr>
                <w:cs/>
                <w:lang w:val="ca-ES"/>
              </w:rPr>
            </w:rPrChange>
          </w:rPr>
          <w:t>គ្រឹះស្ថានសាធារណៈរដ្ឋបាល</w:t>
        </w:r>
      </w:ins>
    </w:p>
    <w:p w14:paraId="00F8CAAE" w14:textId="3960D86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91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292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9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94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lastRenderedPageBreak/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295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96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3842F94" w14:textId="56CEC095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97" w:author="Sopheak Phorn" w:date="2023-07-28T14:31:00Z"/>
          <w:rFonts w:ascii="Khmer MEF1" w:hAnsi="Khmer MEF1" w:cs="Khmer MEF1"/>
          <w:sz w:val="24"/>
          <w:szCs w:val="24"/>
          <w:lang w:val="ca-ES"/>
          <w:rPrChange w:id="16298" w:author="Sopheak" w:date="2023-08-03T07:18:00Z">
            <w:rPr>
              <w:ins w:id="16299" w:author="Sopheak Phorn" w:date="2023-07-28T14:31:00Z"/>
              <w:lang w:val="ca-ES"/>
            </w:rPr>
          </w:rPrChange>
        </w:rPr>
        <w:pPrChange w:id="16300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01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02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303" w:author="Sopheak" w:date="2023-08-03T07:18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16304" w:author="Sopheak Phorn" w:date="2023-07-28T14:31:00Z">
        <w:del w:id="16305" w:author="Sopheak" w:date="2023-08-03T07:18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06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07" w:author="Sopheak" w:date="2023-08-03T07:18:00Z">
              <w:rPr>
                <w:cs/>
                <w:lang w:val="ca-ES"/>
              </w:rPr>
            </w:rPrChange>
          </w:rPr>
          <w:t>៖ 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61222DB6" w14:textId="2D4A0982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08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309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10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11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312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13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និងដាក់ឱ្យអនុវត្ត</w:t>
        </w:r>
      </w:ins>
    </w:p>
    <w:p w14:paraId="77408877" w14:textId="7776484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14" w:author="Sopheak Phorn" w:date="2023-07-28T14:31:00Z"/>
          <w:rFonts w:ascii="Khmer MEF1" w:hAnsi="Khmer MEF1" w:cs="Khmer MEF1"/>
          <w:sz w:val="24"/>
          <w:szCs w:val="24"/>
          <w:lang w:val="ca-ES"/>
          <w:rPrChange w:id="16315" w:author="Sopheak" w:date="2023-08-03T07:18:00Z">
            <w:rPr>
              <w:ins w:id="16316" w:author="Sopheak Phorn" w:date="2023-07-28T14:31:00Z"/>
              <w:lang w:val="ca-ES"/>
            </w:rPr>
          </w:rPrChange>
        </w:rPr>
        <w:pPrChange w:id="16317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18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19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320" w:author="Sopheak" w:date="2023-08-03T07:19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16321" w:author="Sopheak Phorn" w:date="2023-07-28T14:31:00Z">
        <w:del w:id="16322" w:author="Sopheak" w:date="2023-08-03T07:19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23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24" w:author="Sopheak" w:date="2023-08-03T07:18:00Z">
              <w:rPr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</w:p>
    <w:p w14:paraId="01C025E9" w14:textId="2457C028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25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326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27" w:author="Sopheak Phorn" w:date="2023-07-28T14:31:00Z">
        <w:r w:rsidRPr="006010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328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29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  <w:ins w:id="16330" w:author="Sopheak Phorn" w:date="2023-07-28T14:48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31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6332" w:author="Sopheak Phorn" w:date="2023-07-28T14:31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33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អាច</w:t>
        </w:r>
      </w:ins>
      <w:ins w:id="16334" w:author="Sopheak Phorn" w:date="2023-07-28T14:40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35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ពុំទាន់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បានដាក់ទៅក្រុមប្រឹក្សា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</w:ins>
    </w:p>
    <w:p w14:paraId="437B05AE" w14:textId="5692DE0A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36" w:author="Sopheak Phorn" w:date="2023-07-28T14:31:00Z"/>
          <w:rFonts w:ascii="Khmer MEF1" w:hAnsi="Khmer MEF1" w:cs="Khmer MEF1"/>
          <w:sz w:val="24"/>
          <w:szCs w:val="24"/>
          <w:lang w:val="ca-ES"/>
          <w:rPrChange w:id="16337" w:author="Sopheak" w:date="2023-08-03T07:19:00Z">
            <w:rPr>
              <w:ins w:id="16338" w:author="Sopheak Phorn" w:date="2023-07-28T14:31:00Z"/>
              <w:lang w:val="ca-ES"/>
            </w:rPr>
          </w:rPrChange>
        </w:rPr>
        <w:pPrChange w:id="16339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40" w:author="Sopheak Phorn" w:date="2023-07-28T14:31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41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</w:ins>
      <w:ins w:id="16342" w:author="Sopheak Phorn" w:date="2023-07-28T14:32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43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344" w:author="Sopheak" w:date="2023-08-03T07:19:00Z">
        <w:r w:rsidR="009D703C">
          <w:rPr>
            <w:rFonts w:ascii="Khmer MEF1" w:hAnsi="Khmer MEF1" w:cs="Khmer MEF1" w:hint="cs"/>
            <w:b/>
            <w:bCs/>
            <w:spacing w:val="-12"/>
            <w:sz w:val="24"/>
            <w:szCs w:val="24"/>
            <w:cs/>
            <w:lang w:val="ca-ES"/>
          </w:rPr>
          <w:t>៤</w:t>
        </w:r>
      </w:ins>
      <w:ins w:id="16345" w:author="Sopheak Phorn" w:date="2023-07-28T14:31:00Z">
        <w:del w:id="16346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lang w:val="ca-ES"/>
              <w:rPrChange w:id="16347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  <w:r w:rsidRPr="009D703C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348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ការពិនិត្យ ឬការធ្វើអធិការកិច្ចគុណភាពសវនកម្មដល់ទីកន្លែងសម្រាប់ក្រុមហ៊ុន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49" w:author="Sopheak" w:date="2023-08-03T07:19:00Z">
              <w:rPr>
                <w:cs/>
                <w:lang w:val="ca-ES"/>
              </w:rPr>
            </w:rPrChange>
          </w:rPr>
          <w:t xml:space="preserve">សវនកម្មដែលទទួលអាជ្ញាបណ្ណពី 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50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</w:ins>
    </w:p>
    <w:p w14:paraId="6195BA3B" w14:textId="5168D4C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51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352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5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54" w:author="Sopheak Phorn" w:date="2023-07-28T14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អាចពុំទាន់បានធ្វើការពិនិត្យ ឬអធិការកិច្ចគុណភាពសវនកម្មក្រុមហ៊ុនសវនកម្មដែលទទួលអាជ្ញាបណ្ណពី </w:t>
        </w:r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55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481647FE" w14:textId="1AD20CD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56" w:author="Sopheak Phorn" w:date="2023-07-28T14:31:00Z"/>
          <w:rFonts w:ascii="Khmer MEF1" w:hAnsi="Khmer MEF1" w:cs="Khmer MEF1"/>
          <w:sz w:val="24"/>
          <w:szCs w:val="24"/>
          <w:lang w:val="ca-ES"/>
          <w:rPrChange w:id="16357" w:author="Sopheak" w:date="2023-08-03T07:19:00Z">
            <w:rPr>
              <w:ins w:id="16358" w:author="Sopheak Phorn" w:date="2023-07-28T14:31:00Z"/>
              <w:lang w:val="ca-ES"/>
            </w:rPr>
          </w:rPrChange>
        </w:rPr>
        <w:pPrChange w:id="16359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60" w:author="Sopheak Phorn" w:date="2023-07-28T14:31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361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</w:ins>
      <w:ins w:id="16362" w:author="Sopheak Phorn" w:date="2023-07-28T14:32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363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364" w:author="Sopheak" w:date="2023-08-03T07:19:00Z">
        <w:r w:rsidR="009D703C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៥</w:t>
        </w:r>
      </w:ins>
      <w:ins w:id="16365" w:author="Sopheak Phorn" w:date="2023-07-28T14:31:00Z">
        <w:del w:id="16366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6367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៨</w:delText>
          </w:r>
        </w:del>
        <w:r w:rsidRPr="009D703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68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ការរៀបចំសេចក្ដីព្រាងប្រកាសស្ដីពីវិធាននិងនីតិវិធីនៃការដោះស្រាយបណ្ដឹង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69" w:author="Sopheak" w:date="2023-08-03T07:19:00Z">
              <w:rPr>
                <w:cs/>
                <w:lang w:val="ca-ES"/>
              </w:rPr>
            </w:rPrChange>
          </w:rPr>
          <w:t>តវ៉ា</w:t>
        </w:r>
      </w:ins>
    </w:p>
    <w:p w14:paraId="41133F50" w14:textId="438EE890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70" w:author="Sopheak Phorn" w:date="2023-07-28T14:31:00Z"/>
          <w:rFonts w:ascii="Khmer MEF1" w:hAnsi="Khmer MEF1" w:cs="Khmer MEF1"/>
          <w:sz w:val="24"/>
          <w:szCs w:val="24"/>
          <w:lang w:val="ca-ES"/>
          <w:rPrChange w:id="16371" w:author="Sopheak Phorn" w:date="2023-07-28T14:31:00Z">
            <w:rPr>
              <w:ins w:id="16372" w:author="Sopheak Phorn" w:date="2023-07-28T14:31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6373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74" w:author="Sopheak Phorn" w:date="2023-07-28T14:31:00Z">
        <w:r w:rsidRPr="000172E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75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376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ការរៀបចំសេចក្ដីសម្រេចប្រកាសស្ដីពីវិធាននិងនីតិវិធីនៃការដោះស្រាយបណ្ដឹងតវ៉ា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អាចពុំទាន់បានដាក់</w:t>
        </w:r>
      </w:ins>
      <w:ins w:id="16377" w:author="Sopheak Phorn" w:date="2023-07-28T14:35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ឆ្លងកម្រិតបច្ចេកទេស</w:t>
        </w:r>
      </w:ins>
      <w:ins w:id="16378" w:author="Sopheak Phorn" w:date="2023-07-28T14:31:00Z"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  <w:ins w:id="16379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ន</w:t>
        </w:r>
      </w:ins>
      <w:ins w:id="16380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81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16382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គ</w:t>
        </w:r>
      </w:ins>
      <w:ins w:id="1638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84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16385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ស</w:t>
        </w:r>
      </w:ins>
      <w:ins w:id="16386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87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6C0F2C85" w14:textId="02FFE2A4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88" w:author="Kem Sereyboth" w:date="2023-07-11T11:47:00Z"/>
          <w:del w:id="16389" w:author="Sopheak Phorn" w:date="2023-07-28T14:33:00Z"/>
          <w:rFonts w:ascii="Khmer MEF1" w:hAnsi="Khmer MEF1" w:cs="Khmer MEF1"/>
          <w:sz w:val="24"/>
          <w:szCs w:val="24"/>
          <w:lang w:val="ca-ES"/>
          <w:rPrChange w:id="16390" w:author="Sopheak Phorn" w:date="2023-07-28T09:15:00Z">
            <w:rPr>
              <w:ins w:id="16391" w:author="Kem Sereyboth" w:date="2023-07-11T11:47:00Z"/>
              <w:del w:id="16392" w:author="Sopheak Phorn" w:date="2023-07-28T14:33:00Z"/>
              <w:rFonts w:ascii="Khmer MEF1" w:hAnsi="Khmer MEF1" w:cs="Khmer MEF1"/>
              <w:szCs w:val="22"/>
            </w:rPr>
          </w:rPrChange>
        </w:rPr>
        <w:pPrChange w:id="16393" w:author="Sopheak Phorn" w:date="2023-07-28T14:24:00Z">
          <w:pPr>
            <w:pStyle w:val="ListParagraph"/>
            <w:spacing w:after="0" w:line="228" w:lineRule="auto"/>
            <w:ind w:left="2880" w:hanging="1890"/>
          </w:pPr>
        </w:pPrChange>
      </w:pPr>
      <w:ins w:id="16394" w:author="Kem Sereyboth" w:date="2023-07-11T11:47:00Z">
        <w:del w:id="16395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39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397" w:author="Kem Sereyboth" w:date="2023-07-11T11:54:00Z">
        <w:del w:id="16398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39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6400" w:author="Kem Sereyboth" w:date="2023-07-11T11:47:00Z">
        <w:del w:id="16401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0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៣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0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04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05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សវនកម្មឯករាជ្យផ្តល់សេវាសវនកម្មក្នុងប្រព័ន្ធសន្តិសុខសង្គម</w:delText>
          </w:r>
        </w:del>
      </w:ins>
    </w:p>
    <w:p w14:paraId="37DF4CED" w14:textId="2EE7927A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06" w:author="Kem Sereyboth" w:date="2023-07-11T11:47:00Z"/>
          <w:del w:id="16407" w:author="Sopheak Phorn" w:date="2023-07-28T14:33:00Z"/>
          <w:rFonts w:ascii="Khmer MEF1" w:hAnsi="Khmer MEF1" w:cs="Khmer MEF1"/>
          <w:spacing w:val="-6"/>
          <w:sz w:val="24"/>
          <w:szCs w:val="24"/>
          <w:lang w:val="ca-ES"/>
          <w:rPrChange w:id="16408" w:author="Kem Sereyboth" w:date="2023-07-25T15:29:00Z">
            <w:rPr>
              <w:ins w:id="16409" w:author="Kem Sereyboth" w:date="2023-07-11T11:47:00Z"/>
              <w:del w:id="16410" w:author="Sopheak Phorn" w:date="2023-07-28T14:33:00Z"/>
              <w:rFonts w:ascii="Khmer MEF1" w:hAnsi="Khmer MEF1" w:cs="Khmer MEF1"/>
              <w:spacing w:val="4"/>
              <w:szCs w:val="22"/>
            </w:rPr>
          </w:rPrChange>
        </w:rPr>
        <w:pPrChange w:id="16411" w:author="Kem Sereyboth" w:date="2023-07-25T15:29:00Z">
          <w:pPr>
            <w:pStyle w:val="ListParagraph"/>
            <w:spacing w:after="0" w:line="228" w:lineRule="auto"/>
            <w:ind w:left="2880" w:firstLine="239"/>
          </w:pPr>
        </w:pPrChange>
      </w:pPr>
      <w:ins w:id="16412" w:author="Kem Sereyboth" w:date="2023-07-11T11:47:00Z">
        <w:del w:id="16413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414" w:author="Kem Sereyboth" w:date="2023-07-25T15:2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415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16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17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សេចក្ដីសម្រេចស្ដីពី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18" w:author="Kem Sereyboth" w:date="2023-07-25T15:2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លក្ខខណ្ឌក្នុងការជ្រើសរើសក្រុមហ៊ុន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19" w:author="Kem Sereyboth" w:date="2023-07-25T15:2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</w:delText>
          </w:r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0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</w:delText>
          </w:r>
        </w:del>
      </w:ins>
      <w:ins w:id="16421" w:author="Kem Sereyboth" w:date="2023-07-25T15:29:00Z">
        <w:del w:id="16422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3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24" w:author="Kem Sereyboth" w:date="2023-07-11T11:47:00Z">
        <w:del w:id="16425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6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</w:delText>
          </w:r>
        </w:del>
      </w:ins>
      <w:ins w:id="16427" w:author="Kem Sereyboth" w:date="2023-07-25T15:29:00Z">
        <w:del w:id="16428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9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30" w:author="Kem Sereyboth" w:date="2023-07-11T11:47:00Z">
        <w:del w:id="16431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2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រា</w:delText>
          </w:r>
        </w:del>
      </w:ins>
      <w:ins w:id="16433" w:author="Kem Sereyboth" w:date="2023-07-25T15:29:00Z">
        <w:del w:id="16434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5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36" w:author="Kem Sereyboth" w:date="2023-07-11T11:47:00Z">
        <w:del w:id="16437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8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ជ្យផ្តល់សេវាសវនកម្មក្នុងប្រព័ន្ធសន្តិសុខសង្គម</w:delText>
          </w:r>
        </w:del>
      </w:ins>
      <w:ins w:id="16439" w:author="Kem Sereyboth" w:date="2023-07-25T15:30:00Z">
        <w:del w:id="16440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41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442" w:author="Kem Sereyboth" w:date="2023-07-11T11:47:00Z">
        <w:del w:id="16443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44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អា​ចពុំទាន់រៀបចំ និងដាក់ឱ្យអនុវត្តស្រ</w:delText>
          </w:r>
        </w:del>
      </w:ins>
      <w:ins w:id="16445" w:author="Kem Sereyboth" w:date="2023-07-25T15:30:00Z">
        <w:del w:id="16446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47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48" w:author="Kem Sereyboth" w:date="2023-07-11T11:47:00Z">
        <w:del w:id="16449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50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ប</w:delText>
          </w:r>
        </w:del>
      </w:ins>
      <w:ins w:id="16451" w:author="Kem Sereyboth" w:date="2023-07-25T15:30:00Z">
        <w:del w:id="16452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53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54" w:author="Kem Sereyboth" w:date="2023-07-11T11:47:00Z">
        <w:del w:id="16455" w:author="Sopheak Phorn" w:date="2023-07-28T14:33:00Z"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56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57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6458" w:author="Kem Sereyboth" w:date="2023-07-25T15:29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59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C97015C" w14:textId="4902ED28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60" w:author="Kem Sereyboth" w:date="2023-07-11T11:47:00Z"/>
          <w:del w:id="16461" w:author="Sopheak Phorn" w:date="2023-07-28T14:33:00Z"/>
          <w:rFonts w:ascii="Khmer MEF1" w:hAnsi="Khmer MEF1" w:cs="Khmer MEF1"/>
          <w:sz w:val="24"/>
          <w:szCs w:val="24"/>
          <w:lang w:val="ca-ES"/>
          <w:rPrChange w:id="16462" w:author="Sopheak Phorn" w:date="2023-07-28T09:15:00Z">
            <w:rPr>
              <w:ins w:id="16463" w:author="Kem Sereyboth" w:date="2023-07-11T11:47:00Z"/>
              <w:del w:id="16464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465" w:author="Sopheak Phorn" w:date="2023-07-28T14:24:00Z">
          <w:pPr>
            <w:spacing w:after="0" w:line="240" w:lineRule="auto"/>
            <w:ind w:left="2880" w:hanging="1898"/>
            <w:jc w:val="both"/>
          </w:pPr>
        </w:pPrChange>
      </w:pPr>
      <w:ins w:id="16466" w:author="Kem Sereyboth" w:date="2023-07-11T11:47:00Z">
        <w:del w:id="16467" w:author="Sopheak Phorn" w:date="2023-07-28T14:33:00Z">
          <w:r w:rsidRPr="00BC412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468" w:author="Sopheak Phorn" w:date="2023-07-28T14:24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69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6470" w:author="Kem Sereyboth" w:date="2023-07-11T12:01:00Z">
        <w:del w:id="16471" w:author="Sopheak Phorn" w:date="2023-07-28T14:33:00Z">
          <w:r w:rsidR="00B0494F"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2" w:author="Kem Sereyboth" w:date="2023-07-25T15:3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473" w:author="Kem Sereyboth" w:date="2023-07-11T11:47:00Z">
        <w:del w:id="16474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5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៤</w:delText>
          </w:r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7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78" w:author="Kem Sereyboth" w:date="2023-07-19T16:59:00Z">
                <w:rPr>
                  <w:rFonts w:ascii="Khmer MEF1" w:hAnsi="Khmer MEF1" w:cs="Khmer MEF1"/>
                  <w:spacing w:val="10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79" w:author="Kem Sereyboth" w:date="2023-07-19T16:59:00Z">
                <w:rPr>
                  <w:rFonts w:ascii="Khmer MEF1" w:hAnsi="Khmer MEF1" w:cs="Khmer MEF1"/>
                  <w:spacing w:val="-8"/>
                  <w:szCs w:val="22"/>
                  <w:cs/>
                </w:rPr>
              </w:rPrChange>
            </w:rPr>
            <w:delText>របស់ប្រតិបត្តិករសន្តិសុខសង្គម និងតួអង្គពាក់ព័ន្ធ</w:delText>
          </w:r>
        </w:del>
      </w:ins>
    </w:p>
    <w:p w14:paraId="7E2FED7C" w14:textId="734C838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80" w:author="Kem Sereyboth" w:date="2023-07-11T11:47:00Z"/>
          <w:del w:id="16481" w:author="Sopheak Phorn" w:date="2023-07-28T14:33:00Z"/>
          <w:rFonts w:ascii="Khmer MEF1" w:hAnsi="Khmer MEF1" w:cs="Khmer MEF1"/>
          <w:spacing w:val="6"/>
          <w:sz w:val="24"/>
          <w:szCs w:val="24"/>
          <w:lang w:val="ca-ES"/>
          <w:rPrChange w:id="16482" w:author="Kem Sereyboth" w:date="2023-07-25T15:32:00Z">
            <w:rPr>
              <w:ins w:id="16483" w:author="Kem Sereyboth" w:date="2023-07-11T11:47:00Z"/>
              <w:del w:id="16484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485" w:author="Kem Sereyboth" w:date="2023-07-25T15:32:00Z">
          <w:pPr>
            <w:spacing w:after="0" w:line="240" w:lineRule="auto"/>
            <w:ind w:left="2880" w:firstLine="239"/>
            <w:jc w:val="both"/>
          </w:pPr>
        </w:pPrChange>
      </w:pPr>
      <w:ins w:id="16486" w:author="Kem Sereyboth" w:date="2023-07-11T11:47:00Z">
        <w:del w:id="16487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488" w:author="Kem Sereyboth" w:date="2023-07-25T15:33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489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90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91" w:author="Kem Sereyboth" w:date="2023-07-25T15:33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សេចក្ដីណែនាំស្ដីពីការកំណត់ប្រភេទ និងទម្រង់នៃរបាយការណ៍រប</w:delText>
          </w:r>
        </w:del>
      </w:ins>
      <w:ins w:id="16492" w:author="Kem Sereyboth" w:date="2023-07-25T15:33:00Z">
        <w:del w:id="16493" w:author="Sopheak Phorn" w:date="2023-07-28T14:33:00Z">
          <w:r w:rsidR="00402C66" w:rsidDel="000172E8">
            <w:rPr>
              <w:rFonts w:ascii="Khmer MEF1" w:hAnsi="Khmer MEF1" w:cs="Khmer MEF1" w:hint="cs"/>
              <w:spacing w:val="6"/>
              <w:sz w:val="24"/>
              <w:szCs w:val="24"/>
              <w:cs/>
              <w:lang w:val="ca-ES"/>
            </w:rPr>
            <w:delText>​</w:delText>
          </w:r>
        </w:del>
      </w:ins>
      <w:ins w:id="16494" w:author="Kem Sereyboth" w:date="2023-07-11T11:47:00Z">
        <w:del w:id="16495" w:author="Sopheak Phorn" w:date="2023-07-28T14:33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96" w:author="Kem Sereyboth" w:date="2023-07-25T15:32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7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8" w:author="Kem Sereyboth" w:date="2023-07-25T15:34:00Z">
                <w:rPr>
                  <w:rFonts w:ascii="Khmer MEF1" w:hAnsi="Khmer MEF1" w:cs="Khmer MEF1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អាចពុំទាន់រៀបចំ</w:delText>
          </w:r>
        </w:del>
      </w:ins>
      <w:ins w:id="16500" w:author="Kem Sereyboth" w:date="2023-07-25T15:33:00Z">
        <w:del w:id="16501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2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503" w:author="Kem Sereyboth" w:date="2023-07-11T11:47:00Z">
        <w:del w:id="16504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និ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506" w:author="Kem Sereyboth" w:date="2023-07-25T15:34:00Z">
                <w:rPr>
                  <w:rFonts w:ascii="Khmer MEF1" w:hAnsi="Khmer MEF1" w:cs="Khmer MEF1"/>
                  <w:szCs w:val="22"/>
                </w:rPr>
              </w:rPrChange>
            </w:rPr>
            <w:delText>​​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7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ងដាក់ឱ្យអនុវ</w:delText>
          </w:r>
        </w:del>
      </w:ins>
      <w:ins w:id="16508" w:author="Kem Sereyboth" w:date="2023-07-25T15:32:00Z">
        <w:del w:id="16509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10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11" w:author="Kem Sereyboth" w:date="2023-07-11T11:47:00Z">
        <w:del w:id="16512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13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ត្ត</w:delText>
          </w:r>
        </w:del>
      </w:ins>
      <w:ins w:id="16514" w:author="Kem Sereyboth" w:date="2023-07-25T15:32:00Z">
        <w:del w:id="16515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516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6517" w:author="Kem Sereyboth" w:date="2023-07-11T11:47:00Z">
        <w:del w:id="16518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1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</w:delText>
          </w:r>
        </w:del>
      </w:ins>
      <w:ins w:id="16520" w:author="Kem Sereyboth" w:date="2023-07-25T15:33:00Z">
        <w:del w:id="16521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22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23" w:author="Kem Sereyboth" w:date="2023-07-11T11:47:00Z">
        <w:del w:id="16524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2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</w:delText>
          </w:r>
        </w:del>
      </w:ins>
      <w:ins w:id="16526" w:author="Kem Sereyboth" w:date="2023-07-25T15:33:00Z">
        <w:del w:id="16527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28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29" w:author="Kem Sereyboth" w:date="2023-07-11T11:47:00Z">
        <w:del w:id="16530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3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32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533" w:author="Kem Sereyboth" w:date="2023-07-25T15:32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34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FB6A15D" w14:textId="6AE975FC" w:rsidR="00B77CC6" w:rsidRPr="006E6058" w:rsidDel="000172E8" w:rsidRDefault="00B77CC6">
      <w:pPr>
        <w:spacing w:after="0"/>
        <w:ind w:firstLine="567"/>
        <w:rPr>
          <w:ins w:id="16535" w:author="Kem Sereyboth" w:date="2023-07-11T11:47:00Z"/>
          <w:del w:id="16536" w:author="Sopheak Phorn" w:date="2023-07-28T14:33:00Z"/>
          <w:rFonts w:ascii="Khmer MEF1" w:hAnsi="Khmer MEF1" w:cs="Khmer MEF1"/>
          <w:sz w:val="24"/>
          <w:szCs w:val="24"/>
          <w:lang w:val="ca-ES"/>
          <w:rPrChange w:id="16537" w:author="Sopheak Phorn" w:date="2023-07-28T09:15:00Z">
            <w:rPr>
              <w:ins w:id="16538" w:author="Kem Sereyboth" w:date="2023-07-11T11:47:00Z"/>
              <w:del w:id="16539" w:author="Sopheak Phorn" w:date="2023-07-28T14:33:00Z"/>
              <w:rFonts w:ascii="Khmer MEF1" w:hAnsi="Khmer MEF1" w:cs="Khmer MEF1"/>
              <w:szCs w:val="22"/>
            </w:rPr>
          </w:rPrChange>
        </w:rPr>
        <w:pPrChange w:id="16540" w:author="Kem Sereyboth" w:date="2023-07-11T12:51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541" w:author="Kem Sereyboth" w:date="2023-07-11T11:47:00Z">
        <w:del w:id="16542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4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544" w:author="Kem Sereyboth" w:date="2023-07-11T12:02:00Z">
        <w:del w:id="16545" w:author="Sopheak Phorn" w:date="2023-07-28T14:33:00Z">
          <w:r w:rsidR="00B0494F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4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547" w:author="Kem Sereyboth" w:date="2023-07-11T11:47:00Z">
        <w:del w:id="16548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4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៥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5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5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52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</w:delText>
          </w:r>
        </w:del>
      </w:ins>
    </w:p>
    <w:p w14:paraId="6C59353D" w14:textId="32EF309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553" w:author="Kem Sereyboth" w:date="2023-07-11T11:47:00Z"/>
          <w:del w:id="16554" w:author="Sopheak Phorn" w:date="2023-07-28T14:33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555" w:author="Kem Sereyboth" w:date="2023-07-25T15:32:00Z">
            <w:rPr>
              <w:ins w:id="16556" w:author="Kem Sereyboth" w:date="2023-07-11T11:47:00Z"/>
              <w:del w:id="16557" w:author="Sopheak Phorn" w:date="2023-07-28T14:33:00Z"/>
              <w:rFonts w:ascii="Khmer MEF1" w:hAnsi="Khmer MEF1" w:cs="Khmer MEF1"/>
              <w:szCs w:val="22"/>
            </w:rPr>
          </w:rPrChange>
        </w:rPr>
        <w:pPrChange w:id="16558" w:author="Kem Sereyboth" w:date="2023-07-25T15:32:00Z">
          <w:pPr>
            <w:tabs>
              <w:tab w:val="left" w:pos="2880"/>
            </w:tabs>
            <w:spacing w:after="0" w:line="240" w:lineRule="auto"/>
            <w:ind w:left="3119" w:hanging="2126"/>
            <w:jc w:val="both"/>
          </w:pPr>
        </w:pPrChange>
      </w:pPr>
      <w:ins w:id="16559" w:author="Kem Sereyboth" w:date="2023-07-11T11:47:00Z">
        <w:del w:id="16560" w:author="Sopheak Phorn" w:date="2023-07-28T14:33:00Z"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561" w:author="Kem Sereyboth" w:date="2023-07-25T15:34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562" w:author="Kem Sereyboth" w:date="2023-07-25T15:34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63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64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 អាចពុំទា</w:delText>
          </w:r>
        </w:del>
      </w:ins>
      <w:ins w:id="16565" w:author="Kem Sereyboth" w:date="2023-07-25T15:34:00Z">
        <w:del w:id="16566" w:author="Sopheak Phorn" w:date="2023-07-28T14:33:00Z">
          <w:r w:rsidR="00B428F6"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67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68" w:author="Kem Sereyboth" w:date="2023-07-11T11:47:00Z">
        <w:del w:id="16569" w:author="Sopheak Phorn" w:date="2023-07-28T14:33:00Z"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70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ន់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7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រៀបចំ និងដាក់ឱ្យអនុវត្តស្របទៅតាម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72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</w:delText>
          </w:r>
        </w:del>
      </w:ins>
      <w:ins w:id="16573" w:author="Kem Sereyboth" w:date="2023-07-25T15:34:00Z">
        <w:del w:id="16574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75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76" w:author="Kem Sereyboth" w:date="2023-07-11T11:47:00Z">
        <w:del w:id="16577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78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6579" w:author="Kem Sereyboth" w:date="2023-07-25T15:34:00Z">
        <w:del w:id="16580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81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82" w:author="Kem Sereyboth" w:date="2023-07-11T11:47:00Z">
        <w:del w:id="16583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84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85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 xml:space="preserve">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586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87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355C57CD" w14:textId="2E5587D0" w:rsidR="00B77CC6" w:rsidRPr="006E6058" w:rsidDel="000172E8" w:rsidRDefault="00B77CC6">
      <w:pPr>
        <w:spacing w:after="0"/>
        <w:ind w:left="851" w:hanging="284"/>
        <w:rPr>
          <w:ins w:id="16588" w:author="Kem Sereyboth" w:date="2023-07-11T11:47:00Z"/>
          <w:del w:id="16589" w:author="Sopheak Phorn" w:date="2023-07-28T14:34:00Z"/>
          <w:rFonts w:ascii="Khmer MEF1" w:hAnsi="Khmer MEF1" w:cs="Khmer MEF1"/>
          <w:spacing w:val="-4"/>
          <w:sz w:val="24"/>
          <w:szCs w:val="24"/>
          <w:lang w:val="ca-ES"/>
          <w:rPrChange w:id="16590" w:author="Sopheak Phorn" w:date="2023-07-28T09:15:00Z">
            <w:rPr>
              <w:ins w:id="16591" w:author="Kem Sereyboth" w:date="2023-07-11T11:47:00Z"/>
              <w:del w:id="16592" w:author="Sopheak Phorn" w:date="2023-07-28T14:34:00Z"/>
              <w:rFonts w:ascii="Khmer MEF1" w:hAnsi="Khmer MEF1" w:cs="Khmer MEF1"/>
              <w:spacing w:val="-6"/>
              <w:szCs w:val="22"/>
            </w:rPr>
          </w:rPrChange>
        </w:rPr>
        <w:pPrChange w:id="16593" w:author="Kem Sereyboth" w:date="2023-07-11T12:51:00Z">
          <w:pPr>
            <w:tabs>
              <w:tab w:val="left" w:pos="2880"/>
            </w:tabs>
            <w:spacing w:after="0" w:line="240" w:lineRule="auto"/>
            <w:ind w:left="709" w:firstLine="273"/>
            <w:jc w:val="both"/>
          </w:pPr>
        </w:pPrChange>
      </w:pPr>
      <w:ins w:id="16594" w:author="Kem Sereyboth" w:date="2023-07-11T11:47:00Z">
        <w:del w:id="16595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59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597" w:author="Kem Sereyboth" w:date="2023-07-11T12:49:00Z">
        <w:del w:id="16598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59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600" w:author="Kem Sereyboth" w:date="2023-07-11T11:47:00Z">
        <w:del w:id="16601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60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៦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60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60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605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6606" w:author="Kem Sereyboth" w:date="2023-07-11T12:49:00Z">
        <w:del w:id="16607" w:author="Sopheak Phorn" w:date="2023-07-28T14:34:00Z">
          <w:r w:rsidR="00A00CD6"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60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09" w:author="Kem Sereyboth" w:date="2023-07-11T11:47:00Z">
        <w:del w:id="16610" w:author="Sopheak Phorn" w:date="2023-07-28T14:34:00Z"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611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យ</w:delText>
          </w:r>
        </w:del>
      </w:ins>
    </w:p>
    <w:p w14:paraId="5E040EDB" w14:textId="2A1488CC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612" w:author="Kem Sereyboth" w:date="2023-07-11T11:55:00Z"/>
          <w:del w:id="16613" w:author="Sopheak Phorn" w:date="2023-07-28T14:34:00Z"/>
          <w:rFonts w:ascii="Khmer MEF1" w:hAnsi="Khmer MEF1" w:cs="Khmer MEF1"/>
          <w:spacing w:val="6"/>
          <w:sz w:val="24"/>
          <w:szCs w:val="24"/>
          <w:lang w:val="ca-ES"/>
          <w:rPrChange w:id="16614" w:author="Kem Sereyboth" w:date="2023-07-25T15:33:00Z">
            <w:rPr>
              <w:ins w:id="16615" w:author="Kem Sereyboth" w:date="2023-07-11T11:55:00Z"/>
              <w:del w:id="16616" w:author="Sopheak Phorn" w:date="2023-07-28T14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6617" w:author="Kem Sereyboth" w:date="2023-07-25T15:32:00Z">
          <w:pPr>
            <w:tabs>
              <w:tab w:val="left" w:pos="2880"/>
            </w:tabs>
            <w:spacing w:after="0" w:line="240" w:lineRule="auto"/>
            <w:ind w:left="709" w:hanging="294"/>
            <w:jc w:val="both"/>
          </w:pPr>
        </w:pPrChange>
      </w:pPr>
      <w:ins w:id="16618" w:author="Kem Sereyboth" w:date="2023-07-11T11:47:00Z">
        <w:del w:id="16619" w:author="Sopheak Phorn" w:date="2023-07-28T14:34:00Z"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620" w:author="Kem Sereyboth" w:date="2023-07-25T15:35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621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622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623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4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ហា</w:delText>
          </w:r>
        </w:del>
      </w:ins>
      <w:ins w:id="16625" w:author="Kem Sereyboth" w:date="2023-07-25T15:34:00Z">
        <w:del w:id="16626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7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628" w:author="Kem Sereyboth" w:date="2023-07-11T11:47:00Z">
        <w:del w:id="16629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0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និ</w:delText>
          </w:r>
        </w:del>
      </w:ins>
      <w:ins w:id="16631" w:author="Kem Sereyboth" w:date="2023-07-25T15:35:00Z">
        <w:del w:id="16632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3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634" w:author="Kem Sereyboth" w:date="2023-07-11T11:47:00Z">
        <w:del w:id="16635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6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ភ័</w:delText>
          </w:r>
        </w:del>
      </w:ins>
      <w:ins w:id="16637" w:author="Kem Sereyboth" w:date="2023-07-11T13:01:00Z">
        <w:del w:id="16638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9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40" w:author="Kem Sereyboth" w:date="2023-07-11T11:47:00Z">
        <w:del w:id="16641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42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យ</w:delText>
          </w:r>
        </w:del>
      </w:ins>
      <w:ins w:id="16643" w:author="Kem Sereyboth" w:date="2023-07-11T13:01:00Z">
        <w:del w:id="16644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45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46" w:author="Kem Sereyboth" w:date="2023-07-11T11:47:00Z">
        <w:del w:id="16647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48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 xml:space="preserve"> អាចពុំទាន់រៀបចំ និងដាក់ឱ្យអនុវត្តស្របតាម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49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</w:rPr>
              </w:rPrChange>
            </w:rPr>
            <w:delText>ផែនការអភិវឌ្ឍន៍ស្ថាប័ន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50" w:author="Kem Sereyboth" w:date="2023-07-25T15:35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របស់និយ័តករ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51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652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53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7F6AFD7E" w14:textId="0F95BE63" w:rsidR="00B77CC6" w:rsidRPr="006E6058" w:rsidDel="000172E8" w:rsidRDefault="00B77CC6">
      <w:pPr>
        <w:spacing w:after="0"/>
        <w:ind w:left="2127" w:hanging="1560"/>
        <w:rPr>
          <w:ins w:id="16654" w:author="Kem Sereyboth" w:date="2023-07-11T11:47:00Z"/>
          <w:del w:id="16655" w:author="Sopheak Phorn" w:date="2023-07-28T14:34:00Z"/>
          <w:rFonts w:ascii="Khmer MEF1" w:hAnsi="Khmer MEF1" w:cs="Khmer MEF1"/>
          <w:sz w:val="24"/>
          <w:szCs w:val="24"/>
          <w:lang w:val="ca-ES"/>
          <w:rPrChange w:id="16656" w:author="Sopheak Phorn" w:date="2023-07-28T09:15:00Z">
            <w:rPr>
              <w:ins w:id="16657" w:author="Kem Sereyboth" w:date="2023-07-11T11:47:00Z"/>
              <w:del w:id="16658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659" w:author="Kem Sereyboth" w:date="2023-07-11T12:59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660" w:author="Kem Sereyboth" w:date="2023-07-11T11:47:00Z">
        <w:del w:id="16661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62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663" w:author="Kem Sereyboth" w:date="2023-07-11T12:54:00Z">
        <w:del w:id="16664" w:author="Sopheak Phorn" w:date="2023-07-28T14:34:00Z">
          <w:r w:rsidR="00A00CD6"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65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666" w:author="Kem Sereyboth" w:date="2023-07-11T11:47:00Z">
        <w:del w:id="16667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68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៧</w:delText>
          </w:r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69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៖</w:delText>
          </w:r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70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 xml:space="preserve"> ការអនុវត្តការត្រួតពិនិត្យ តាមដាន និងការវាយតម្លៃការអនុវត្តការងាររប​​ស់​ប្រតិ</w:delText>
          </w:r>
        </w:del>
      </w:ins>
      <w:ins w:id="16671" w:author="Kem Sereyboth" w:date="2023-07-11T13:02:00Z">
        <w:del w:id="16672" w:author="Sopheak Phorn" w:date="2023-07-28T14:34:00Z">
          <w:r w:rsidR="00D97FF2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73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74" w:author="Kem Sereyboth" w:date="2023-07-11T11:47:00Z">
        <w:del w:id="16675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76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បត្តិ</w:delText>
          </w:r>
        </w:del>
      </w:ins>
      <w:ins w:id="16677" w:author="Kem Sereyboth" w:date="2023-07-11T13:02:00Z">
        <w:del w:id="16678" w:author="Sopheak Phorn" w:date="2023-07-28T14:34:00Z">
          <w:r w:rsidR="00D97FF2" w:rsidRPr="006E6058" w:rsidDel="000172E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6679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</w:del>
      </w:ins>
      <w:ins w:id="16680" w:author="Kem Sereyboth" w:date="2023-07-25T15:36:00Z">
        <w:del w:id="16681" w:author="Sopheak Phorn" w:date="2023-07-28T14:34:00Z">
          <w:r w:rsidR="00732457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82" w:author="Kem Sereyboth" w:date="2023-07-25T15:3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83" w:author="Kem Sereyboth" w:date="2023-07-11T11:47:00Z">
        <w:del w:id="16684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85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ករ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686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សន្តិសុខសង្គម</w:delText>
          </w:r>
        </w:del>
      </w:ins>
    </w:p>
    <w:p w14:paraId="468BD551" w14:textId="4500E2E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687" w:author="Kem Sereyboth" w:date="2023-07-11T11:47:00Z"/>
          <w:del w:id="16688" w:author="Sopheak Phorn" w:date="2023-07-28T14:3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689" w:author="Kem Sereyboth" w:date="2023-07-25T15:32:00Z">
            <w:rPr>
              <w:ins w:id="16690" w:author="Kem Sereyboth" w:date="2023-07-11T11:47:00Z"/>
              <w:del w:id="16691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692" w:author="Kem Sereyboth" w:date="2023-07-25T15:32:00Z">
          <w:pPr>
            <w:tabs>
              <w:tab w:val="left" w:pos="2880"/>
            </w:tabs>
            <w:spacing w:after="0" w:line="240" w:lineRule="auto"/>
            <w:ind w:left="3150" w:hanging="2157"/>
            <w:jc w:val="both"/>
          </w:pPr>
        </w:pPrChange>
      </w:pPr>
      <w:ins w:id="16693" w:author="Kem Sereyboth" w:date="2023-07-11T11:47:00Z">
        <w:del w:id="16694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695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696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732457" w:rsidDel="000172E8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6697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98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​ប្រតិ</w:delText>
          </w:r>
        </w:del>
      </w:ins>
      <w:ins w:id="16699" w:author="Kem Sereyboth" w:date="2023-07-11T13:01:00Z">
        <w:del w:id="16700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01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02" w:author="Kem Sereyboth" w:date="2023-07-11T11:47:00Z">
        <w:del w:id="1670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04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បត្តិ</w:delText>
          </w:r>
        </w:del>
      </w:ins>
      <w:ins w:id="16705" w:author="Kem Sereyboth" w:date="2023-07-11T13:01:00Z">
        <w:del w:id="16706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07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08" w:author="Kem Sereyboth" w:date="2023-07-11T11:47:00Z">
        <w:del w:id="16709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10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ករសន្តិសុខសង្គម អាចមិនទាន់រៀបចំយន្តការ និងនីតិវិធីក្នុងការអនុវត្តការងារ</w:delText>
          </w:r>
        </w:del>
      </w:ins>
    </w:p>
    <w:p w14:paraId="7D8358B7" w14:textId="2CF42FA7" w:rsidR="00B77CC6" w:rsidRPr="00E33574" w:rsidDel="000172E8" w:rsidRDefault="00B77CC6">
      <w:pPr>
        <w:spacing w:after="0"/>
        <w:ind w:firstLine="567"/>
        <w:rPr>
          <w:ins w:id="16711" w:author="Kem Sereyboth" w:date="2023-07-11T11:47:00Z"/>
          <w:del w:id="16712" w:author="Sopheak Phorn" w:date="2023-07-28T14:34:00Z"/>
          <w:rFonts w:ascii="Khmer MEF1" w:hAnsi="Khmer MEF1" w:cs="Khmer MEF1"/>
          <w:sz w:val="24"/>
          <w:szCs w:val="24"/>
          <w:lang w:val="ca-ES"/>
          <w:rPrChange w:id="16713" w:author="Kem Sereyboth" w:date="2023-07-19T16:59:00Z">
            <w:rPr>
              <w:ins w:id="16714" w:author="Kem Sereyboth" w:date="2023-07-11T11:47:00Z"/>
              <w:del w:id="16715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716" w:author="Kem Sereyboth" w:date="2023-07-11T12:55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717" w:author="Kem Sereyboth" w:date="2023-07-11T11:47:00Z">
        <w:del w:id="16718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1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720" w:author="Kem Sereyboth" w:date="2023-07-11T12:54:00Z">
        <w:del w:id="16721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2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</w:delText>
          </w:r>
        </w:del>
      </w:ins>
      <w:ins w:id="16723" w:author="Kem Sereyboth" w:date="2023-07-11T12:55:00Z">
        <w:del w:id="16724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726" w:author="Kem Sereyboth" w:date="2023-07-11T11:47:00Z">
        <w:del w:id="16727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2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៨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72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73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3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</w:p>
    <w:p w14:paraId="32EF71F2" w14:textId="1737CE4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732" w:author="Kem Sereyboth" w:date="2023-07-11T11:47:00Z"/>
          <w:del w:id="16733" w:author="Sopheak Phorn" w:date="2023-07-28T14:34:00Z"/>
          <w:rFonts w:ascii="Khmer MEF1" w:hAnsi="Khmer MEF1" w:cs="Khmer MEF1"/>
          <w:spacing w:val="6"/>
          <w:sz w:val="24"/>
          <w:szCs w:val="24"/>
          <w:cs/>
          <w:lang w:val="ca-ES"/>
          <w:rPrChange w:id="16734" w:author="Kem Sereyboth" w:date="2023-07-25T15:32:00Z">
            <w:rPr>
              <w:ins w:id="16735" w:author="Kem Sereyboth" w:date="2023-07-11T11:47:00Z"/>
              <w:del w:id="16736" w:author="Sopheak Phorn" w:date="2023-07-28T14:34:00Z"/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pPrChange w:id="16737" w:author="Kem Sereyboth" w:date="2023-07-25T15:32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738" w:author="Kem Sereyboth" w:date="2023-07-11T11:47:00Z">
        <w:del w:id="16739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740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41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 ការអនុវត្តនីតិវិធីពាក់ព័ន្ធនឹងការដោះស្រាយវិវាទ និងការការពារអ្នកទទួលផ</w:delText>
          </w:r>
        </w:del>
      </w:ins>
      <w:ins w:id="16742" w:author="Kem Sereyboth" w:date="2023-07-25T15:37:00Z">
        <w:del w:id="16743" w:author="Sopheak Phorn" w:date="2023-07-28T14:34:00Z">
          <w:r w:rsidR="00732457"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44" w:author="Kem Sereyboth" w:date="2023-07-25T15:3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745" w:author="Kem Sereyboth" w:date="2023-07-11T11:47:00Z">
        <w:del w:id="16746" w:author="Sopheak Phorn" w:date="2023-07-28T14:34:00Z"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47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48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អា</w:delText>
          </w:r>
        </w:del>
      </w:ins>
      <w:ins w:id="16749" w:author="Kem Sereyboth" w:date="2023-07-11T13:00:00Z">
        <w:del w:id="16750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51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52" w:author="Kem Sereyboth" w:date="2023-07-11T11:47:00Z">
        <w:del w:id="1675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54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ច</w:delText>
          </w:r>
        </w:del>
      </w:ins>
      <w:ins w:id="16755" w:author="Kem Sereyboth" w:date="2023-07-11T13:00:00Z">
        <w:del w:id="16756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57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58" w:author="Kem Sereyboth" w:date="2023-07-11T11:47:00Z">
        <w:del w:id="16759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60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មិនទាន់រៀបចំយន្តការ និងនីតិវិធីក្នុងការអនុវត្ត។</w:delText>
          </w:r>
        </w:del>
      </w:ins>
    </w:p>
    <w:p w14:paraId="3ECCF06F" w14:textId="59931EE3" w:rsidR="00B27355" w:rsidRPr="00E33574" w:rsidDel="00B77CC6" w:rsidRDefault="000C64CB">
      <w:pPr>
        <w:spacing w:after="0" w:line="250" w:lineRule="auto"/>
        <w:jc w:val="both"/>
        <w:rPr>
          <w:ins w:id="16761" w:author="Sethvannak Sam" w:date="2022-08-20T18:29:00Z"/>
          <w:del w:id="16762" w:author="Kem Sereyboth" w:date="2023-07-11T11:47:00Z"/>
          <w:rFonts w:ascii="Khmer MEF1" w:hAnsi="Khmer MEF1" w:cs="Khmer MEF1"/>
          <w:strike/>
          <w:sz w:val="24"/>
          <w:szCs w:val="24"/>
          <w:highlight w:val="yellow"/>
          <w:rPrChange w:id="16763" w:author="Kem Sereyboth" w:date="2023-07-19T16:59:00Z">
            <w:rPr>
              <w:ins w:id="16764" w:author="Sethvannak Sam" w:date="2022-08-20T18:29:00Z"/>
              <w:del w:id="16765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766" w:author="User" w:date="2022-10-09T23:09:00Z">
          <w:pPr>
            <w:spacing w:after="0" w:line="228" w:lineRule="auto"/>
            <w:jc w:val="both"/>
          </w:pPr>
        </w:pPrChange>
      </w:pPr>
      <w:ins w:id="16767" w:author="User" w:date="2022-10-05T18:32:00Z">
        <w:del w:id="1676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6770" w:author="Sethvannak Sam" w:date="2022-08-20T18:29:00Z">
        <w:del w:id="16771" w:author="Kem Sereyboth" w:date="2023-07-11T11:47:00Z">
          <w:r w:rsidR="00B27355" w:rsidRPr="00E33574" w:rsidDel="00B77CC6">
            <w:rPr>
              <w:rFonts w:ascii="Khmer MEF1" w:hAnsi="Khmer MEF1" w:cs="Khmer MEF1"/>
              <w:b/>
              <w:bCs/>
              <w:strike/>
              <w:sz w:val="24"/>
              <w:szCs w:val="24"/>
              <w:highlight w:val="yellow"/>
              <w:u w:val="single"/>
              <w:cs/>
              <w:rPrChange w:id="1677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="00B27355" w:rsidRPr="00E33574" w:rsidDel="00B77CC6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rPrChange w:id="167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39D88B45" w14:textId="2392DDE9" w:rsidR="002C2DF9" w:rsidRPr="00E33574" w:rsidDel="00B77CC6" w:rsidRDefault="007F4ADE">
      <w:pPr>
        <w:spacing w:after="0" w:line="250" w:lineRule="auto"/>
        <w:ind w:firstLine="720"/>
        <w:jc w:val="both"/>
        <w:rPr>
          <w:ins w:id="16774" w:author="Kem Sereiboth" w:date="2022-09-13T11:30:00Z"/>
          <w:del w:id="16775" w:author="Kem Sereyboth" w:date="2023-07-11T11:47:00Z"/>
          <w:rFonts w:ascii="Khmer MEF1" w:hAnsi="Khmer MEF1" w:cs="Khmer MEF1"/>
          <w:b/>
          <w:bCs/>
          <w:sz w:val="24"/>
          <w:szCs w:val="24"/>
          <w:highlight w:val="yellow"/>
        </w:rPr>
        <w:pPrChange w:id="16776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777" w:author="User" w:date="2022-09-27T23:01:00Z">
        <w:del w:id="1677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6780" w:author="Kem Sereiboth" w:date="2022-09-13T11:30:00Z">
        <w:del w:id="16781" w:author="Kem Sereyboth" w:date="2023-07-11T11:47:00Z"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 xml:space="preserve">ប្រធានបទទី១៖ 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រចនាសម្ព័ន្ធនៃការគ្រប់គ្រង</w:delText>
          </w:r>
        </w:del>
      </w:ins>
      <w:ins w:id="16782" w:author="LENOVO" w:date="2022-10-06T11:31:00Z">
        <w:del w:id="16783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6C014B7" w14:textId="22A1E403" w:rsidR="000A5900" w:rsidRPr="00E33574" w:rsidDel="00B77CC6" w:rsidRDefault="00575835">
      <w:pPr>
        <w:spacing w:after="0" w:line="250" w:lineRule="auto"/>
        <w:ind w:left="2250" w:hanging="1260"/>
        <w:jc w:val="both"/>
        <w:rPr>
          <w:del w:id="16785" w:author="Kem Sereyboth" w:date="2023-07-11T11:47:00Z"/>
          <w:rFonts w:ascii="Khmer MEF1" w:hAnsi="Khmer MEF1" w:cs="Khmer MEF1"/>
          <w:sz w:val="24"/>
          <w:szCs w:val="24"/>
          <w:highlight w:val="yellow"/>
          <w:rPrChange w:id="16786" w:author="Kem Sereyboth" w:date="2023-07-19T16:59:00Z">
            <w:rPr>
              <w:del w:id="16787" w:author="Kem Sereyboth" w:date="2023-07-11T11:47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6788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  <w:ins w:id="16789" w:author="Kem Sereiboth" w:date="2022-09-13T11:30:00Z">
        <w:del w:id="16790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792" w:author="User" w:date="2022-09-27T23:01:00Z">
        <w:del w:id="16793" w:author="Kem Sereyboth" w:date="2023-07-11T11:47:00Z">
          <w:r w:rsidR="007F4AD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79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16795" w:author="Kem Sereiboth" w:date="2022-09-13T11:30:00Z">
        <w:del w:id="16796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៖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798" w:author="sakaria fa" w:date="2022-09-19T19:54:00Z">
        <w:del w:id="16799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0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ដើម្បីធានាដល់ការតែងតាំង</w:delText>
          </w:r>
        </w:del>
      </w:ins>
      <w:ins w:id="16801" w:author="User" w:date="2022-10-08T19:01:00Z">
        <w:del w:id="16802" w:author="Kem Sereyboth" w:date="2023-07-11T11:47:00Z">
          <w:r w:rsidR="008602A6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រចនាសម្ព័ន្ធគ្រប់គ្រងអាចពុំទាន់បានបំពេញស្របតាមបទប្បញ្ញត្តិ</w:delText>
          </w:r>
        </w:del>
      </w:ins>
      <w:ins w:id="16804" w:author="User" w:date="2022-10-08T19:02:00Z">
        <w:del w:id="16805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807" w:author="sakaria fa" w:date="2022-09-19T19:54:00Z">
        <w:del w:id="16808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0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រចនាសម្ព័ន្ធមន្ត្រីបម្រើការស្របតាមបទប្បញ្ញត្តិ</w:delText>
          </w:r>
        </w:del>
      </w:ins>
      <w:ins w:id="16810" w:author="LENOVO" w:date="2022-10-06T11:31:00Z">
        <w:del w:id="16811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813" w:author="sakaria fa" w:date="2022-09-19T19:54:00Z">
        <w:del w:id="16814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1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 xml:space="preserve"> និងមានចំនួនមន្ត្រីគ្រប់គ្រាន់ឆ្លើយតបទៅនឹងទំហំ និងប្រសិទ្ធភាពការងារជាក់ស្ដែង។ </w:delText>
          </w:r>
        </w:del>
      </w:ins>
      <w:ins w:id="16816" w:author="User" w:date="2022-09-19T15:53:00Z">
        <w:del w:id="16817" w:author="Kem Sereyboth" w:date="2023-07-11T11:47:00Z">
          <w:r w:rsidR="000A590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ដើម្បីធានា</w:delText>
          </w:r>
        </w:del>
      </w:ins>
    </w:p>
    <w:p w14:paraId="6A23820C" w14:textId="37B50C8D" w:rsidR="00FE115E" w:rsidRPr="00E33574" w:rsidDel="00B77CC6" w:rsidRDefault="00FE115E">
      <w:pPr>
        <w:spacing w:after="0" w:line="250" w:lineRule="auto"/>
        <w:ind w:left="2250" w:hanging="1260"/>
        <w:jc w:val="both"/>
        <w:rPr>
          <w:ins w:id="16818" w:author="sakaria fa" w:date="2022-09-19T19:54:00Z"/>
          <w:del w:id="16819" w:author="Kem Sereyboth" w:date="2023-07-11T11:47:00Z"/>
          <w:rFonts w:ascii="Khmer MEF1" w:hAnsi="Khmer MEF1" w:cs="Khmer MEF1"/>
          <w:sz w:val="24"/>
          <w:szCs w:val="24"/>
          <w:highlight w:val="yellow"/>
        </w:rPr>
        <w:pPrChange w:id="16820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</w:p>
    <w:p w14:paraId="4363ADBC" w14:textId="2FC3638D" w:rsidR="002C2DF9" w:rsidRPr="00E33574" w:rsidDel="00B77CC6" w:rsidRDefault="002C2DF9">
      <w:pPr>
        <w:spacing w:after="0" w:line="250" w:lineRule="auto"/>
        <w:ind w:left="2070" w:hanging="1350"/>
        <w:jc w:val="both"/>
        <w:rPr>
          <w:ins w:id="16821" w:author="Kem Sereiboth" w:date="2022-09-13T11:30:00Z"/>
          <w:del w:id="16822" w:author="Kem Sereyboth" w:date="2023-07-11T11:47:00Z"/>
          <w:rFonts w:ascii="Khmer MEF1" w:hAnsi="Khmer MEF1" w:cs="Khmer MEF1"/>
          <w:sz w:val="24"/>
          <w:szCs w:val="24"/>
          <w:highlight w:val="yellow"/>
          <w:rPrChange w:id="16823" w:author="Kem Sereyboth" w:date="2023-07-19T16:59:00Z">
            <w:rPr>
              <w:ins w:id="16824" w:author="Kem Sereiboth" w:date="2022-09-13T11:30:00Z"/>
              <w:del w:id="16825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826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827" w:author="Kem Sereiboth" w:date="2022-09-13T11:30:00Z">
        <w:del w:id="1682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រចនាសម្ព័ន្ធគ្រប់គ្រងមួយចំនួនមិនទាន់បានបំពេញតាមបទប្បញ្ញត្តិ</w:delText>
          </w:r>
        </w:del>
      </w:ins>
      <w:ins w:id="16830" w:author="Kem Sereiboth" w:date="2022-09-15T11:15:00Z">
        <w:del w:id="16831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833" w:author="Kem Sereiboth" w:date="2022-09-15T11:17:00Z">
        <w:del w:id="16834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ហើយ</w:delText>
          </w:r>
        </w:del>
      </w:ins>
      <w:ins w:id="16836" w:author="Kem Sereiboth" w:date="2022-09-15T12:42:00Z">
        <w:del w:id="16837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</w:del>
      </w:ins>
      <w:ins w:id="16839" w:author="Kem Sereiboth" w:date="2022-09-15T12:43:00Z">
        <w:del w:id="16840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បានកំណត់</w:delText>
          </w:r>
        </w:del>
      </w:ins>
      <w:ins w:id="16842" w:author="Kem Sereiboth" w:date="2022-09-15T12:42:00Z">
        <w:del w:id="16843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</w:delText>
          </w:r>
        </w:del>
      </w:ins>
      <w:ins w:id="16845" w:author="Kem Sereiboth" w:date="2022-09-15T12:43:00Z">
        <w:del w:id="16846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ថា</w:delText>
          </w:r>
        </w:del>
      </w:ins>
      <w:ins w:id="16848" w:author="Kem Sereiboth" w:date="2022-09-15T11:17:00Z">
        <w:del w:id="16849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</w:delText>
          </w:r>
        </w:del>
      </w:ins>
      <w:ins w:id="16851" w:author="Kem Sereiboth" w:date="2022-09-15T12:43:00Z">
        <w:del w:id="16852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854" w:author="Kem Sereiboth" w:date="2022-09-15T12:44:00Z">
        <w:del w:id="16855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16857" w:author="Kem Sereiboth" w:date="2022-09-15T11:17:00Z">
        <w:del w:id="16858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D544D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8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6861" w:author="Kem Sereiboth" w:date="2022-09-15T12:44:00Z">
        <w:del w:id="16862" w:author="Kem Sereyboth" w:date="2023-07-11T11:47:00Z">
          <w:r w:rsidR="00661B03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86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មានចំនួនប៉ុន្មាននាក់</w:delText>
          </w:r>
        </w:del>
      </w:ins>
      <w:ins w:id="16865" w:author="Kem Sereiboth" w:date="2022-09-13T11:30:00Z">
        <w:del w:id="16866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868" w:author="User" w:date="2022-09-16T14:38:00Z">
        <w:del w:id="16869" w:author="Kem Sereyboth" w:date="2023-07-11T11:47:00Z">
          <w:r w:rsidR="00B8598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8598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ទាំងមន្រ្តីមុខងារសាធារណៈ និងមន្រ្តីជាប់កិច្ចសន្យា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7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គម្រោង</w:delText>
          </w:r>
        </w:del>
      </w:ins>
      <w:ins w:id="16873" w:author="Kem Sereiboth" w:date="2022-09-19T11:07:00Z">
        <w:del w:id="16874" w:author="Kem Sereyboth" w:date="2023-07-11T11:47:00Z">
          <w:r w:rsidR="000F5B99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7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876" w:author="User" w:date="2022-09-16T14:38:00Z">
        <w:del w:id="16877" w:author="Kem Sereyboth" w:date="2023-07-11T11:47:00Z"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7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មិនមែនជាមន្រ្តីរបស់ </w:delText>
          </w:r>
          <w:r w:rsidR="00B85980" w:rsidRPr="00E33574" w:rsidDel="00B77CC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1687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</w:delText>
          </w:r>
          <w:r w:rsidR="00B85980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68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ក្រុម</w:delText>
          </w:r>
          <w:r w:rsidR="00B85980" w:rsidRPr="00E33574" w:rsidDel="00B77CC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688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ប្រឹក្សាជាតិគាំពារសង្គម។</w:delText>
          </w:r>
        </w:del>
      </w:ins>
    </w:p>
    <w:p w14:paraId="051FD541" w14:textId="598AEC3D" w:rsidR="002C2DF9" w:rsidRPr="00E33574" w:rsidDel="00B77CC6" w:rsidRDefault="007F4ADE">
      <w:pPr>
        <w:spacing w:after="0" w:line="235" w:lineRule="auto"/>
        <w:ind w:left="2070" w:hanging="1350"/>
        <w:jc w:val="both"/>
        <w:rPr>
          <w:ins w:id="16883" w:author="Kem Sereiboth" w:date="2022-09-13T11:30:00Z"/>
          <w:del w:id="16884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885" w:author="Kem Sereyboth" w:date="2023-07-19T16:59:00Z">
            <w:rPr>
              <w:ins w:id="16886" w:author="Kem Sereiboth" w:date="2022-09-13T11:30:00Z"/>
              <w:del w:id="16887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888" w:author="User" w:date="2022-11-14T06:29:00Z">
          <w:pPr>
            <w:spacing w:after="0" w:line="240" w:lineRule="auto"/>
            <w:ind w:firstLine="720"/>
          </w:pPr>
        </w:pPrChange>
      </w:pPr>
      <w:ins w:id="16889" w:author="User" w:date="2022-09-27T23:01:00Z">
        <w:del w:id="16890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6892" w:author="Kem Sereiboth" w:date="2022-09-13T11:30:00Z">
        <w:del w:id="16893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8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6895" w:author="Kem Sereiboth" w:date="2022-09-13T16:48:00Z">
        <w:del w:id="1689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២</w:delText>
          </w:r>
        </w:del>
      </w:ins>
      <w:ins w:id="16897" w:author="Kem Sereiboth" w:date="2022-09-13T11:30:00Z">
        <w:del w:id="16898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8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16901" w:author="LENOVO" w:date="2022-10-06T11:31:00Z">
        <w:del w:id="1690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C700CCD" w14:textId="78120C16" w:rsidR="00FE115E" w:rsidRPr="00E33574" w:rsidDel="00B77CC6" w:rsidRDefault="007F4ADE">
      <w:pPr>
        <w:spacing w:after="0" w:line="235" w:lineRule="auto"/>
        <w:ind w:left="1080"/>
        <w:jc w:val="both"/>
        <w:rPr>
          <w:del w:id="16904" w:author="Kem Sereyboth" w:date="2023-07-11T11:47:00Z"/>
          <w:rFonts w:ascii="Khmer MEF1" w:hAnsi="Khmer MEF1" w:cs="Khmer MEF1"/>
          <w:sz w:val="24"/>
          <w:szCs w:val="24"/>
          <w:highlight w:val="yellow"/>
          <w:rPrChange w:id="16905" w:author="Kem Sereyboth" w:date="2023-07-19T16:59:00Z">
            <w:rPr>
              <w:del w:id="16906" w:author="Kem Sereyboth" w:date="2023-07-11T11:47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6907" w:author="User" w:date="2022-11-14T06:29:00Z">
          <w:pPr>
            <w:spacing w:after="0" w:line="240" w:lineRule="auto"/>
            <w:ind w:left="720"/>
            <w:jc w:val="both"/>
          </w:pPr>
        </w:pPrChange>
      </w:pPr>
      <w:ins w:id="16908" w:author="User" w:date="2022-09-27T23:02:00Z">
        <w:del w:id="16909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9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16911" w:author="Kem Sereiboth" w:date="2022-09-13T11:30:00Z">
        <w:del w:id="16912" w:author="Kem Sereyboth" w:date="2023-07-11T11:47:00Z">
          <w:r w:rsidR="00D940B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13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highlight w:val="yellow"/>
                  <w:cs/>
                </w:rPr>
              </w:rPrChange>
            </w:rPr>
            <w:delText xml:space="preserve">   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914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15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6916" w:author="Kem Sereiboth" w:date="2022-09-16T12:51:00Z">
        <w:del w:id="16917" w:author="Kem Sereyboth" w:date="2023-07-11T11:47:00Z">
          <w:r w:rsidR="00096FB5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18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919" w:author="User" w:date="2022-10-08T19:02:00Z">
        <w:del w:id="16920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ចំណូលអាចពុំទាន់ប្រមូលបានស្របតាមបទប្បញ្ញត្តិ</w:delText>
          </w:r>
        </w:del>
      </w:ins>
      <w:ins w:id="16922" w:author="User" w:date="2022-10-08T19:03:00Z">
        <w:del w:id="16923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25" w:author="LENOVO" w:date="2022-10-06T11:31:00Z">
        <w:del w:id="16926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2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28" w:author="sakaria fa" w:date="2022-09-19T19:54:00Z">
        <w:del w:id="16929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3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ដើម្បីផ្ទៀងផ្ទាត់ចំណូលជាមួយការបង់ភាគទាន១០% នៃចំណូលរបស់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3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ន.គ.ស.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3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3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3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3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3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ដែលបានកំណត់។</w:delText>
          </w:r>
        </w:del>
      </w:ins>
    </w:p>
    <w:p w14:paraId="537B202C" w14:textId="6766AFAF" w:rsidR="001E62DF" w:rsidRPr="00E33574" w:rsidDel="00B77CC6" w:rsidRDefault="001E62DF">
      <w:pPr>
        <w:spacing w:after="0" w:line="235" w:lineRule="auto"/>
        <w:ind w:left="1080"/>
        <w:rPr>
          <w:ins w:id="16937" w:author="User" w:date="2022-10-08T19:02:00Z"/>
          <w:del w:id="16938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939" w:author="Kem Sereyboth" w:date="2023-07-19T16:59:00Z">
            <w:rPr>
              <w:ins w:id="16940" w:author="User" w:date="2022-10-08T19:02:00Z"/>
              <w:del w:id="16941" w:author="Kem Sereyboth" w:date="2023-07-11T11:47:00Z"/>
              <w:rFonts w:ascii="Khmer MEF1" w:hAnsi="Khmer MEF1" w:cs="Khmer MEF1"/>
              <w:spacing w:val="-4"/>
              <w:sz w:val="24"/>
              <w:szCs w:val="24"/>
              <w:highlight w:val="green"/>
            </w:rPr>
          </w:rPrChange>
        </w:rPr>
        <w:pPrChange w:id="16942" w:author="User" w:date="2022-11-14T06:29:00Z">
          <w:pPr>
            <w:spacing w:after="0" w:line="240" w:lineRule="auto"/>
            <w:ind w:firstLine="720"/>
          </w:pPr>
        </w:pPrChange>
      </w:pPr>
    </w:p>
    <w:p w14:paraId="3144DD68" w14:textId="3FE152BF" w:rsidR="002C2DF9" w:rsidRPr="00E33574" w:rsidDel="00B77CC6" w:rsidRDefault="002C2DF9">
      <w:pPr>
        <w:spacing w:after="0" w:line="235" w:lineRule="auto"/>
        <w:ind w:left="720"/>
        <w:jc w:val="both"/>
        <w:rPr>
          <w:ins w:id="16943" w:author="Kem Sereiboth" w:date="2022-09-13T11:30:00Z"/>
          <w:del w:id="16944" w:author="Kem Sereyboth" w:date="2023-07-11T11:47:00Z"/>
          <w:rFonts w:ascii="Khmer MEF2" w:hAnsi="Khmer MEF2" w:cs="Khmer MEF2"/>
          <w:spacing w:val="-18"/>
          <w:sz w:val="24"/>
          <w:szCs w:val="24"/>
          <w:highlight w:val="yellow"/>
          <w:rPrChange w:id="16945" w:author="Kem Sereyboth" w:date="2023-07-19T16:59:00Z">
            <w:rPr>
              <w:ins w:id="16946" w:author="Kem Sereiboth" w:date="2022-09-13T11:30:00Z"/>
              <w:del w:id="16947" w:author="Kem Sereyboth" w:date="2023-07-11T11:47:00Z"/>
              <w:rFonts w:ascii="Khmer MEF2" w:hAnsi="Khmer MEF2" w:cs="Khmer MEF2"/>
              <w:spacing w:val="-18"/>
              <w:sz w:val="24"/>
              <w:szCs w:val="24"/>
            </w:rPr>
          </w:rPrChange>
        </w:rPr>
        <w:pPrChange w:id="16948" w:author="User" w:date="2022-11-14T06:29:00Z">
          <w:pPr>
            <w:spacing w:after="0" w:line="240" w:lineRule="auto"/>
            <w:ind w:firstLine="720"/>
          </w:pPr>
        </w:pPrChange>
      </w:pPr>
      <w:ins w:id="16949" w:author="Kem Sereiboth" w:date="2022-09-13T11:30:00Z">
        <w:del w:id="16950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ការកត់ត្រាចំណូលមិនមានភាពត្រឹមត្រូវ ។</w:delText>
          </w:r>
        </w:del>
      </w:ins>
    </w:p>
    <w:p w14:paraId="39EE9A80" w14:textId="007D2181" w:rsidR="002C2DF9" w:rsidRPr="00E33574" w:rsidDel="00B77CC6" w:rsidRDefault="007F4ADE">
      <w:pPr>
        <w:spacing w:after="0" w:line="235" w:lineRule="auto"/>
        <w:ind w:left="720"/>
        <w:jc w:val="both"/>
        <w:rPr>
          <w:ins w:id="16952" w:author="Kem Sereiboth" w:date="2022-09-13T11:30:00Z"/>
          <w:del w:id="16953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954" w:author="Kem Sereyboth" w:date="2023-07-19T16:59:00Z">
            <w:rPr>
              <w:ins w:id="16955" w:author="Kem Sereiboth" w:date="2022-09-13T11:30:00Z"/>
              <w:del w:id="16956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957" w:author="User" w:date="2022-11-14T06:29:00Z">
          <w:pPr>
            <w:spacing w:after="0" w:line="240" w:lineRule="auto"/>
            <w:ind w:firstLine="720"/>
          </w:pPr>
        </w:pPrChange>
      </w:pPr>
      <w:ins w:id="16958" w:author="User" w:date="2022-09-27T23:02:00Z">
        <w:del w:id="16959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16961" w:author="Kem Sereiboth" w:date="2022-09-13T11:30:00Z">
        <w:del w:id="16962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9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6965" w:author="Kem Sereiboth" w:date="2022-09-13T16:48:00Z">
        <w:del w:id="1696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៣</w:delText>
          </w:r>
        </w:del>
      </w:ins>
      <w:ins w:id="16967" w:author="Kem Sereiboth" w:date="2022-09-13T11:30:00Z">
        <w:del w:id="16968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ការបង់ភាគទាន ១០%</w:delText>
          </w:r>
        </w:del>
      </w:ins>
      <w:ins w:id="16971" w:author="LENOVO" w:date="2022-10-06T11:31:00Z">
        <w:del w:id="1697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74" w:author="User" w:date="2022-10-08T19:25:00Z">
        <w:del w:id="16975" w:author="Kem Sereyboth" w:date="2023-07-11T11:47:00Z">
          <w:r w:rsidR="00445237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7050C9D0" w14:textId="4A499DEF" w:rsidR="00B55ACF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6977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978" w:author="Kem Sereyboth" w:date="2023-07-19T16:59:00Z">
            <w:rPr>
              <w:del w:id="16979" w:author="Kem Sereyboth" w:date="2023-07-11T11:4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6980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260"/>
            <w:jc w:val="both"/>
          </w:pPr>
        </w:pPrChange>
      </w:pPr>
      <w:ins w:id="16981" w:author="User" w:date="2022-09-27T23:02:00Z">
        <w:del w:id="16982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rPrChange w:id="1698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8"/>
                  <w:sz w:val="24"/>
                  <w:szCs w:val="24"/>
                </w:rPr>
              </w:rPrChange>
            </w:rPr>
            <w:delText>-</w:delText>
          </w:r>
        </w:del>
      </w:ins>
      <w:ins w:id="16984" w:author="Kem Sereiboth" w:date="2022-09-13T11:30:00Z">
        <w:del w:id="16985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  <w:rPrChange w:id="16986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</w:rPr>
            <w:delText xml:space="preserve"> 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87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88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  <w:ins w:id="16989" w:author="User" w:date="2022-10-08T19:03:00Z">
        <w:del w:id="16990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ការបង់ភាគទាន ១០% ជូនអគ្គលេខាធិការដ្ឋាន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អាចពុំទាន់បានអនុវត្ត</w:delText>
          </w:r>
        </w:del>
      </w:ins>
      <w:ins w:id="16994" w:author="User" w:date="2022-10-08T19:04:00Z">
        <w:del w:id="16995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97" w:author="LENOVO" w:date="2022-10-06T11:31:00Z">
        <w:del w:id="16998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9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7000" w:author="sakaria fa" w:date="2022-09-19T19:54:00Z">
        <w:del w:id="17001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700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តាមដានការអនុវត្តកាតព្វកិច្ចរបស់និយ័តករដែលត្រូវបង់ភាគទាន ១០% នៃចំណូល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700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700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ស្របតាមប្រកាសស្ដីពីការកំណត់ប្រភពធនធាននិងការប្រើប្រាស់ធនធានរបស់អគ្គលេខាធិការដ្ឋាននៃ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700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700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។</w:delText>
          </w:r>
        </w:del>
      </w:ins>
      <w:ins w:id="17007" w:author="Kem Sereiboth" w:date="2022-09-13T14:01:00Z">
        <w:del w:id="17008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ដើម្បីធានាថាថវិកាទាំង​អស់នោះត្រូវបានប្រើប្រាស់ត្រឹមត្រូវ និងមិន​មាន​​ការ​បាត់​ប</w:delText>
          </w:r>
        </w:del>
      </w:ins>
      <w:ins w:id="17010" w:author="Kem Sereiboth" w:date="2022-09-15T11:21:00Z">
        <w:del w:id="17011" w:author="Kem Sereyboth" w:date="2023-07-11T11:47:00Z">
          <w:r w:rsidR="00B30602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013" w:author="Kem Sereiboth" w:date="2022-09-13T14:01:00Z">
        <w:del w:id="17014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ង់</w:delText>
          </w:r>
        </w:del>
      </w:ins>
      <w:ins w:id="17016" w:author="Kem Sereiboth" w:date="2022-09-15T11:21:00Z">
        <w:del w:id="17017" w:author="Kem Sereyboth" w:date="2023-07-11T11:47:00Z">
          <w:r w:rsidR="00B30602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70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019" w:author="Kem Sereiboth" w:date="2022-09-13T14:01:00Z">
        <w:del w:id="17020" w:author="Kem Sereyboth" w:date="2023-07-11T11:47:00Z">
          <w:r w:rsidR="00B55AC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70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នោះទេ។</w:delText>
          </w:r>
        </w:del>
      </w:ins>
    </w:p>
    <w:p w14:paraId="743E3726" w14:textId="053CC0A1" w:rsidR="001E62DF" w:rsidRPr="00E33574" w:rsidDel="00B77CC6" w:rsidRDefault="001E62DF">
      <w:pPr>
        <w:spacing w:after="0" w:line="235" w:lineRule="auto"/>
        <w:ind w:left="720" w:firstLine="360"/>
        <w:rPr>
          <w:ins w:id="17022" w:author="User" w:date="2022-10-08T19:03:00Z"/>
          <w:del w:id="17023" w:author="Kem Sereyboth" w:date="2023-07-11T11:47:00Z"/>
          <w:rFonts w:ascii="Khmer MEF1" w:hAnsi="Khmer MEF1" w:cs="Khmer MEF1"/>
          <w:spacing w:val="-12"/>
          <w:sz w:val="24"/>
          <w:szCs w:val="24"/>
          <w:highlight w:val="yellow"/>
          <w:rPrChange w:id="17024" w:author="Kem Sereyboth" w:date="2023-07-19T16:59:00Z">
            <w:rPr>
              <w:ins w:id="17025" w:author="User" w:date="2022-10-08T19:03:00Z"/>
              <w:del w:id="17026" w:author="Kem Sereyboth" w:date="2023-07-11T11:47:00Z"/>
              <w:rFonts w:ascii="Khmer MEF1" w:hAnsi="Khmer MEF1" w:cs="Khmer MEF1"/>
              <w:color w:val="FF0000"/>
              <w:spacing w:val="-12"/>
              <w:sz w:val="24"/>
              <w:szCs w:val="24"/>
            </w:rPr>
          </w:rPrChange>
        </w:rPr>
        <w:pPrChange w:id="17027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</w:p>
    <w:p w14:paraId="1C7A720A" w14:textId="06B69C0F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028" w:author="sakaria fa" w:date="2022-09-19T19:55:00Z"/>
          <w:del w:id="17029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7030" w:author="Kem Sereyboth" w:date="2023-07-19T16:59:00Z">
            <w:rPr>
              <w:ins w:id="17031" w:author="sakaria fa" w:date="2022-09-19T19:55:00Z"/>
              <w:del w:id="17032" w:author="Kem Sereyboth" w:date="2023-07-11T11:4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7033" w:author="User" w:date="2022-11-14T06:29:00Z">
          <w:pPr>
            <w:tabs>
              <w:tab w:val="left" w:pos="2977"/>
              <w:tab w:val="left" w:pos="4320"/>
            </w:tabs>
            <w:ind w:left="810" w:hanging="90"/>
            <w:jc w:val="both"/>
          </w:pPr>
        </w:pPrChange>
      </w:pPr>
    </w:p>
    <w:p w14:paraId="42900D83" w14:textId="3155E095" w:rsidR="00D940BD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7034" w:author="Kem Sereyboth" w:date="2023-07-11T11:47:00Z"/>
          <w:rFonts w:ascii="Khmer MEF1" w:hAnsi="Khmer MEF1" w:cs="Khmer MEF1"/>
          <w:spacing w:val="-18"/>
          <w:sz w:val="24"/>
          <w:szCs w:val="24"/>
          <w:highlight w:val="yellow"/>
          <w:rPrChange w:id="17035" w:author="Kem Sereyboth" w:date="2023-07-19T16:59:00Z">
            <w:rPr>
              <w:del w:id="17036" w:author="Kem Sereyboth" w:date="2023-07-11T11:47:00Z"/>
              <w:rFonts w:ascii="Khmer MEF1" w:hAnsi="Khmer MEF1" w:cs="Khmer MEF1"/>
              <w:spacing w:val="-18"/>
              <w:sz w:val="24"/>
              <w:szCs w:val="24"/>
            </w:rPr>
          </w:rPrChange>
        </w:rPr>
        <w:pPrChange w:id="17037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7038" w:author="User" w:date="2022-09-27T23:02:00Z">
        <w:del w:id="17039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7041" w:author="Kem Sereiboth" w:date="2022-09-13T16:47:00Z">
        <w:del w:id="17042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7043" w:author="Kem Sereiboth" w:date="2022-09-13T16:48:00Z">
        <w:del w:id="17044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៤</w:delText>
          </w:r>
        </w:del>
      </w:ins>
      <w:ins w:id="17045" w:author="Kem Sereiboth" w:date="2022-09-13T16:47:00Z">
        <w:del w:id="1704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 xml:space="preserve">៖ </w:delText>
          </w:r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</w:rPr>
            <w:delText>ប្រព័ន្ធលើកទឹកចិត្តមន្រ្តី</w:delText>
          </w:r>
        </w:del>
      </w:ins>
      <w:ins w:id="17047" w:author="LENOVO" w:date="2022-10-06T11:32:00Z">
        <w:del w:id="17048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0E2BBBD" w14:textId="46958A12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050" w:author="sakaria fa" w:date="2022-09-19T19:55:00Z"/>
          <w:del w:id="17051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</w:rPr>
        <w:pPrChange w:id="17052" w:author="User" w:date="2022-11-14T06:29:00Z">
          <w:pPr>
            <w:spacing w:after="0" w:line="240" w:lineRule="auto"/>
            <w:ind w:firstLine="720"/>
          </w:pPr>
        </w:pPrChange>
      </w:pPr>
    </w:p>
    <w:p w14:paraId="0B1FB912" w14:textId="38D9F1C6" w:rsidR="001E62DF" w:rsidRPr="00E33574" w:rsidDel="00B77CC6" w:rsidRDefault="007F4ADE">
      <w:pPr>
        <w:pStyle w:val="NormalWeb"/>
        <w:spacing w:before="0" w:beforeAutospacing="0" w:after="0" w:afterAutospacing="0" w:line="235" w:lineRule="auto"/>
        <w:ind w:left="720" w:firstLine="360"/>
        <w:jc w:val="both"/>
        <w:rPr>
          <w:ins w:id="17053" w:author="User" w:date="2022-10-08T19:04:00Z"/>
          <w:del w:id="17054" w:author="Kem Sereyboth" w:date="2023-07-11T11:47:00Z"/>
          <w:rFonts w:ascii="Khmer MEF1" w:hAnsi="Khmer MEF1" w:cs="Khmer MEF1"/>
          <w:spacing w:val="-2"/>
          <w:highlight w:val="yellow"/>
          <w:lang w:val="ca-ES"/>
          <w:rPrChange w:id="17055" w:author="Kem Sereyboth" w:date="2023-07-19T16:59:00Z">
            <w:rPr>
              <w:ins w:id="17056" w:author="User" w:date="2022-10-08T19:04:00Z"/>
              <w:del w:id="17057" w:author="Kem Sereyboth" w:date="2023-07-11T11:47:00Z"/>
              <w:rFonts w:ascii="Khmer MEF1" w:hAnsi="Khmer MEF1" w:cs="Khmer MEF1"/>
              <w:spacing w:val="-2"/>
              <w:lang w:val="ca-ES"/>
            </w:rPr>
          </w:rPrChange>
        </w:rPr>
        <w:pPrChange w:id="17058" w:author="User" w:date="2022-11-14T06:29:00Z">
          <w:pPr>
            <w:pStyle w:val="NormalWeb"/>
            <w:numPr>
              <w:numId w:val="24"/>
            </w:numPr>
            <w:spacing w:before="0" w:beforeAutospacing="0" w:after="0" w:afterAutospacing="0"/>
            <w:ind w:left="720" w:hanging="360"/>
            <w:jc w:val="both"/>
          </w:pPr>
        </w:pPrChange>
      </w:pPr>
      <w:ins w:id="17059" w:author="User" w:date="2022-09-27T23:02:00Z">
        <w:del w:id="17060" w:author="Kem Sereyboth" w:date="2023-07-11T11:47:00Z">
          <w:r w:rsidRPr="00E33574" w:rsidDel="00B77CC6">
            <w:rPr>
              <w:rFonts w:ascii="Khmer MEF1" w:hAnsi="Khmer MEF1" w:cs="Khmer MEF1"/>
              <w:spacing w:val="-10"/>
              <w:highlight w:val="yellow"/>
              <w:rPrChange w:id="170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8"/>
                </w:rPr>
              </w:rPrChange>
            </w:rPr>
            <w:delText>-</w:delText>
          </w:r>
        </w:del>
      </w:ins>
      <w:ins w:id="17062" w:author="Kem Sereiboth" w:date="2022-09-13T16:47:00Z">
        <w:del w:id="17063" w:author="Kem Sereyboth" w:date="2023-07-11T11:47:00Z">
          <w:r w:rsidR="00D940BD" w:rsidRPr="00E33574" w:rsidDel="00B77CC6">
            <w:rPr>
              <w:rFonts w:ascii="Khmer MEF1" w:hAnsi="Khmer MEF1" w:cs="Khmer MEF1"/>
              <w:spacing w:val="-10"/>
              <w:highlight w:val="yellow"/>
              <w:cs/>
              <w:rPrChange w:id="17064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 </w:delText>
          </w:r>
          <w:r w:rsidR="00D940BD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rPrChange w:id="17065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ហានិភ័យ</w:delText>
          </w:r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7066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៖</w:delText>
          </w:r>
        </w:del>
      </w:ins>
      <w:ins w:id="17067" w:author="Kem Sereiboth" w:date="2022-09-13T16:49:00Z">
        <w:del w:id="17068" w:author="Kem Sereyboth" w:date="2023-07-11T11:47:00Z"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7069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7070" w:author="User" w:date="2022-10-08T19:04:00Z">
        <w:del w:id="17071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72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ប្រព័ន្ធលើកទឹកចិត្តមន្ត្រីអាចមានការអនុវត្តផ្សេងគ្នាក្រោម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lang w:val="ca-ES"/>
              <w:rPrChange w:id="1707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7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តែមួយ</w:delText>
          </w:r>
        </w:del>
      </w:ins>
      <w:ins w:id="17075" w:author="User" w:date="2022-10-08T19:25:00Z">
        <w:del w:id="17076" w:author="Kem Sereyboth" w:date="2023-07-11T11:47:00Z">
          <w:r w:rsidR="00445237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7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</w:del>
      </w:ins>
      <w:ins w:id="17078" w:author="User" w:date="2022-10-08T19:04:00Z">
        <w:del w:id="17079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8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4459CF" w14:textId="204699AF" w:rsidR="00E012E7" w:rsidRPr="00E33574" w:rsidDel="00B77CC6" w:rsidRDefault="00D43DD9">
      <w:pPr>
        <w:pStyle w:val="NormalWeb"/>
        <w:spacing w:before="0" w:beforeAutospacing="0" w:after="0" w:afterAutospacing="0" w:line="235" w:lineRule="auto"/>
        <w:ind w:left="1080"/>
        <w:jc w:val="both"/>
        <w:rPr>
          <w:del w:id="17081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7082" w:author="Kem Sereyboth" w:date="2023-07-19T16:59:00Z">
            <w:rPr>
              <w:del w:id="17083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pacing w:val="-8"/>
            </w:rPr>
          </w:rPrChange>
        </w:rPr>
        <w:pPrChange w:id="17084" w:author="User" w:date="2022-11-14T06:29:00Z">
          <w:pPr>
            <w:spacing w:after="0" w:line="240" w:lineRule="auto"/>
            <w:jc w:val="both"/>
          </w:pPr>
        </w:pPrChange>
      </w:pPr>
      <w:ins w:id="17085" w:author="LENOVO" w:date="2022-10-06T11:32:00Z">
        <w:del w:id="17086" w:author="Kem Sereyboth" w:date="2023-07-11T11:47:00Z">
          <w:r w:rsidRPr="00E33574" w:rsidDel="00B77CC6">
            <w:rPr>
              <w:rFonts w:ascii="Khmer MEF1" w:hAnsi="Khmer MEF1" w:cs="Khmer MEF1"/>
              <w:spacing w:val="-8"/>
              <w:highlight w:val="yellow"/>
              <w:cs/>
              <w:lang w:val="ca-ES"/>
              <w:rPrChange w:id="1708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។</w:delText>
          </w:r>
        </w:del>
      </w:ins>
    </w:p>
    <w:p w14:paraId="78EAD4DB" w14:textId="4F828D37" w:rsidR="00DC11F6" w:rsidRPr="00E33574" w:rsidDel="00B77CC6" w:rsidRDefault="00DC11F6">
      <w:pPr>
        <w:pStyle w:val="NormalWeb"/>
        <w:spacing w:line="235" w:lineRule="auto"/>
        <w:rPr>
          <w:ins w:id="17088" w:author="Kem Sereiboth" w:date="2022-09-29T13:17:00Z"/>
          <w:del w:id="17089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7090" w:author="Kem Sereyboth" w:date="2023-07-19T16:59:00Z">
            <w:rPr>
              <w:ins w:id="17091" w:author="Kem Sereiboth" w:date="2022-09-29T13:17:00Z"/>
              <w:del w:id="17092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7093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080"/>
            <w:jc w:val="both"/>
          </w:pPr>
        </w:pPrChange>
      </w:pPr>
    </w:p>
    <w:p w14:paraId="629D2B39" w14:textId="7D338B58" w:rsidR="00D940BD" w:rsidRPr="00E33574" w:rsidDel="00B77CC6" w:rsidRDefault="00FE115E">
      <w:pPr>
        <w:pStyle w:val="NormalWeb"/>
        <w:spacing w:line="235" w:lineRule="auto"/>
        <w:rPr>
          <w:ins w:id="17094" w:author="Kem Sereiboth" w:date="2022-09-13T14:01:00Z"/>
          <w:del w:id="17095" w:author="Kem Sereyboth" w:date="2023-07-11T11:47:00Z"/>
          <w:rFonts w:ascii="Khmer MEF1" w:hAnsi="Khmer MEF1" w:cs="Khmer MEF1"/>
          <w:highlight w:val="yellow"/>
          <w:rPrChange w:id="17096" w:author="Kem Sereyboth" w:date="2023-07-19T16:59:00Z">
            <w:rPr>
              <w:ins w:id="17097" w:author="Kem Sereiboth" w:date="2022-09-13T14:01:00Z"/>
              <w:del w:id="17098" w:author="Kem Sereyboth" w:date="2023-07-11T11:47:00Z"/>
              <w:rFonts w:ascii="Khmer MEF1" w:hAnsi="Khmer MEF1" w:cs="Khmer MEF1"/>
              <w:color w:val="171717" w:themeColor="background2" w:themeShade="1A"/>
            </w:rPr>
          </w:rPrChange>
        </w:rPr>
        <w:pPrChange w:id="17099" w:author="User" w:date="2022-11-14T06:29:00Z">
          <w:pPr>
            <w:tabs>
              <w:tab w:val="left" w:pos="2977"/>
              <w:tab w:val="left" w:pos="4320"/>
            </w:tabs>
            <w:ind w:firstLine="720"/>
            <w:jc w:val="both"/>
          </w:pPr>
        </w:pPrChange>
      </w:pPr>
      <w:ins w:id="17100" w:author="sakaria fa" w:date="2022-09-19T19:55:00Z">
        <w:del w:id="17101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0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គោលបំណងដើម្បីកាត់បន្ថយគម្លាតគ្នារវាងអង្គភាពមានលទ្ធភាព និងអង្គភាពមិនមា</w:delText>
          </w:r>
        </w:del>
      </w:ins>
      <w:ins w:id="17103" w:author="Kem Sereiboth" w:date="2022-09-20T10:23:00Z">
        <w:del w:id="17104" w:author="Kem Sereyboth" w:date="2023-07-11T11:47:00Z">
          <w:r w:rsidR="00594B1C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106" w:author="sakaria fa" w:date="2022-09-19T19:55:00Z">
        <w:del w:id="17107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0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</w:delText>
          </w:r>
        </w:del>
      </w:ins>
      <w:ins w:id="17109" w:author="Kem Sereiboth" w:date="2022-09-20T10:23:00Z">
        <w:del w:id="17110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7112" w:author="sakaria fa" w:date="2022-09-19T19:55:00Z">
        <w:del w:id="17113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1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ល</w:delText>
          </w:r>
        </w:del>
      </w:ins>
      <w:ins w:id="17115" w:author="Kem Sereiboth" w:date="2022-09-20T10:23:00Z">
        <w:del w:id="17116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118" w:author="sakaria fa" w:date="2022-09-19T19:55:00Z">
        <w:del w:id="1711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2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ទ្ធ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21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ភាពនៅក្រោមឱវាទ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12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23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ព្រោះអង្គភាពមានលទ្ធភាពបានដាក់ចេញ និងអនុវត្ត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12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នូ</w:delText>
          </w:r>
        </w:del>
      </w:ins>
      <w:ins w:id="17125" w:author="Kem Sereiboth" w:date="2022-09-20T10:23:00Z">
        <w:del w:id="17126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128" w:author="sakaria fa" w:date="2022-09-19T19:55:00Z">
        <w:del w:id="1712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3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វកម្មវិធីលើកទឹកចិត្តជាច្រើន ដែលអាចប៉ះពាល់ដល់សតិអារម្មណ៍មន្ត្រីដែលកំពុងប</w:delText>
          </w:r>
        </w:del>
      </w:ins>
      <w:ins w:id="17131" w:author="Kem Sereiboth" w:date="2022-09-20T10:24:00Z">
        <w:del w:id="17132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7134" w:author="sakaria fa" w:date="2022-09-19T19:55:00Z">
        <w:del w:id="17135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3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ម្រើ</w:delText>
          </w:r>
        </w:del>
      </w:ins>
      <w:ins w:id="17137" w:author="Kem Sereiboth" w:date="2022-09-20T10:24:00Z">
        <w:del w:id="17138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rPrChange w:id="17139" w:author="Kem Sereyboth" w:date="2023-07-19T16:59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​​</w:delText>
          </w:r>
        </w:del>
      </w:ins>
      <w:ins w:id="17140" w:author="sakaria fa" w:date="2022-09-19T19:55:00Z">
        <w:del w:id="17141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4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ការងារនៅអង្គភាពមិនមានលទ្ធភាព។​ ដូចនេះ អង្គភាពសវនកម្មផ្ទៃក្នុងនៃ </w:delText>
          </w:r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43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4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នឹងខិតខំធានាឱ្យបាននូវសមធម៌ជូនមន្ត្រីទាំងអស់ដែលបម្រើការងារនៅគ្រប់អង្គភាពក្រោមឱវាទ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14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អ.ស.ហ. 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4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  <w:ins w:id="17147" w:author="Kem Sereiboth" w:date="2022-09-13T16:47:00Z">
        <w:del w:id="17148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highlight w:val="yellow"/>
                  <w:cs/>
                </w:rPr>
              </w:rPrChange>
            </w:rPr>
            <w:delText>គោលបំណងចង់ជំរុញឱ្យមានការតបស្នងមួយដែលមានលក្ខណៈសមធម៌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71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ឡើងសមស្របជាមួយការងាររបស់មន្រ្តីក្រោមឱវាទ </w:delText>
          </w:r>
          <w:r w:rsidR="00D940BD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5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highlight w:val="yellow"/>
                  <w:cs/>
                </w:rPr>
              </w:rPrChange>
            </w:rPr>
            <w:delText>អ.ស.ហ.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71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ទាំងអស់កុំឱ្យមានគម្លាតខ្លាំងពេកដើម្បីកុំឱ្យមានការបាក់ទឹកចិត្ត។</w:delText>
          </w:r>
        </w:del>
      </w:ins>
    </w:p>
    <w:p w14:paraId="5730A5F1" w14:textId="72E9E252" w:rsidR="00B27355" w:rsidRPr="00E33574" w:rsidDel="00B77CC6" w:rsidRDefault="00C25F21">
      <w:pPr>
        <w:pStyle w:val="NormalWeb"/>
        <w:spacing w:line="235" w:lineRule="auto"/>
        <w:rPr>
          <w:del w:id="17153" w:author="Kem Sereyboth" w:date="2023-07-11T11:47:00Z"/>
          <w:rFonts w:ascii="Khmer MEF1" w:hAnsi="Khmer MEF1" w:cs="Khmer MEF1"/>
          <w:b/>
          <w:bCs/>
          <w:highlight w:val="yellow"/>
          <w:rPrChange w:id="17154" w:author="Kem Sereyboth" w:date="2023-07-19T16:59:00Z">
            <w:rPr>
              <w:del w:id="17155" w:author="Kem Sereyboth" w:date="2023-07-11T11:47:00Z"/>
              <w:rFonts w:ascii="Khmer MEF1" w:hAnsi="Khmer MEF1" w:cs="Khmer MEF1"/>
              <w:b/>
              <w:bCs/>
            </w:rPr>
          </w:rPrChange>
        </w:rPr>
        <w:pPrChange w:id="17156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7157" w:author="sakaria fa" w:date="2022-09-13T22:24:00Z">
        <w:del w:id="17158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59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tab/>
          </w:r>
        </w:del>
      </w:ins>
      <w:ins w:id="17160" w:author="Voeun Kuyeng" w:date="2022-09-06T17:39:00Z">
        <w:del w:id="17161" w:author="Kem Sereyboth" w:date="2023-07-11T11:47:00Z">
          <w:r w:rsidR="00D376E3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62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ខ១</w:delText>
          </w:r>
        </w:del>
      </w:ins>
      <w:ins w:id="17163" w:author="socheata.ol@hotmail.com" w:date="2022-09-02T15:37:00Z">
        <w:del w:id="17164" w:author="Kem Sereyboth" w:date="2023-07-11T11:47:00Z">
          <w:r w:rsidR="00D64530" w:rsidRPr="00E33574" w:rsidDel="00B77CC6">
            <w:rPr>
              <w:rFonts w:ascii="Khmer MEF1" w:hAnsi="Khmer MEF1" w:cs="Khmer MEF1"/>
              <w:highlight w:val="yellow"/>
              <w:rPrChange w:id="17165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17166" w:author="Sethvannak Sam" w:date="2022-08-20T18:29:00Z">
        <w:del w:id="17167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rPrChange w:id="17168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716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ប្រធានបទទី១</w:delText>
          </w:r>
        </w:del>
      </w:ins>
      <w:ins w:id="17170" w:author="Voeun Kuyeng" w:date="2022-09-06T17:39:00Z">
        <w:del w:id="17171" w:author="Kem Sereyboth" w:date="2023-07-11T11:47:00Z">
          <w:r w:rsidR="00D376E3" w:rsidRPr="00E33574" w:rsidDel="00B77CC6">
            <w:rPr>
              <w:rFonts w:ascii="Khmer MEF1" w:hAnsi="Khmer MEF1" w:cs="Khmer MEF1"/>
              <w:highlight w:val="yellow"/>
              <w:cs/>
              <w:rPrChange w:id="1717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៖</w:delText>
          </w:r>
        </w:del>
      </w:ins>
      <w:ins w:id="17173" w:author="Sethvannak Sam" w:date="2022-08-20T18:29:00Z">
        <w:del w:id="17174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717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រចនាសម្ព័ន្ធនៃការគ្រប់គ្រង៖ ដោយសារការកំណត់អត្តសញ្ញាណ និងការវាស់វែងហានិភ័យជាអាទិភាពលើរចនាសម្ព័ន្ធគ្រប់គ្រងមួយចំនួនមិនទាន់បានបំពេញតាមបទប្បញ្ញត្តិ។</w:delText>
          </w:r>
        </w:del>
      </w:ins>
    </w:p>
    <w:p w14:paraId="25C9A4D8" w14:textId="119C4D24" w:rsidR="00FE115E" w:rsidRPr="00E33574" w:rsidDel="00B77CC6" w:rsidRDefault="00FE115E">
      <w:pPr>
        <w:pStyle w:val="NormalWeb"/>
        <w:spacing w:line="235" w:lineRule="auto"/>
        <w:rPr>
          <w:ins w:id="17176" w:author="sakaria fa" w:date="2022-09-19T19:56:00Z"/>
          <w:del w:id="17177" w:author="Kem Sereyboth" w:date="2023-07-11T11:47:00Z"/>
          <w:rFonts w:ascii="Khmer MEF1" w:hAnsi="Khmer MEF1" w:cs="Khmer MEF1"/>
          <w:spacing w:val="-18"/>
          <w:highlight w:val="yellow"/>
          <w:rPrChange w:id="17178" w:author="Kem Sereyboth" w:date="2023-07-19T16:59:00Z">
            <w:rPr>
              <w:ins w:id="17179" w:author="sakaria fa" w:date="2022-09-19T19:56:00Z"/>
              <w:del w:id="17180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7181" w:author="User" w:date="2022-11-14T06:29:00Z">
          <w:pPr>
            <w:spacing w:after="0" w:line="228" w:lineRule="auto"/>
            <w:ind w:firstLine="720"/>
            <w:jc w:val="both"/>
          </w:pPr>
        </w:pPrChange>
      </w:pPr>
    </w:p>
    <w:p w14:paraId="6CB4B03A" w14:textId="3D60C2C1" w:rsidR="00B77450" w:rsidRPr="00E33574" w:rsidDel="00B77CC6" w:rsidRDefault="00D376E3">
      <w:pPr>
        <w:pStyle w:val="NormalWeb"/>
        <w:spacing w:line="235" w:lineRule="auto"/>
        <w:rPr>
          <w:ins w:id="17182" w:author="Sethvannak Sam" w:date="2022-08-20T18:29:00Z"/>
          <w:del w:id="17183" w:author="Kem Sereyboth" w:date="2023-07-11T11:47:00Z"/>
          <w:rFonts w:ascii="Khmer MEF1" w:hAnsi="Khmer MEF1" w:cs="Khmer MEF1"/>
          <w:highlight w:val="yellow"/>
          <w:cs/>
          <w:rPrChange w:id="17184" w:author="Kem Sereyboth" w:date="2023-07-19T16:59:00Z">
            <w:rPr>
              <w:ins w:id="17185" w:author="Sethvannak Sam" w:date="2022-08-20T18:29:00Z"/>
              <w:del w:id="17186" w:author="Kem Sereyboth" w:date="2023-07-11T11:47:00Z"/>
              <w:rFonts w:ascii="Khmer MEF1" w:hAnsi="Khmer MEF1" w:cs="Khmer MEF1"/>
              <w:cs/>
            </w:rPr>
          </w:rPrChange>
        </w:rPr>
        <w:pPrChange w:id="17187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7188" w:author="Voeun Kuyeng" w:date="2022-09-06T17:39:00Z">
        <w:del w:id="1718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9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   </w:delText>
          </w:r>
        </w:del>
      </w:ins>
      <w:ins w:id="17191" w:author="Windows User" w:date="2022-09-05T22:57:00Z">
        <w:del w:id="17192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rPrChange w:id="17193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719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ហានិភ័យ</w:delText>
          </w:r>
        </w:del>
      </w:ins>
      <w:ins w:id="17195" w:author="Voeun Kuyeng" w:date="2022-09-06T17:39:00Z">
        <w:del w:id="17196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9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៖ </w:delText>
          </w:r>
        </w:del>
      </w:ins>
      <w:ins w:id="17198" w:author="Windows User" w:date="2022-09-05T22:58:00Z">
        <w:del w:id="17199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720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ៈរចនាសម្ព័ន្ធគ្រប់គ្រងមួយចំនួនមិនទាន់បានបំពេញតាមបទប្បញ្ញត្តិ។</w:delText>
          </w:r>
        </w:del>
      </w:ins>
    </w:p>
    <w:p w14:paraId="34E8A88C" w14:textId="756B34DE" w:rsidR="007B044D" w:rsidRPr="00E33574" w:rsidDel="00B77CC6" w:rsidRDefault="00D376E3">
      <w:pPr>
        <w:pStyle w:val="NormalWeb"/>
        <w:spacing w:line="235" w:lineRule="auto"/>
        <w:rPr>
          <w:ins w:id="17201" w:author="Windows User" w:date="2022-09-05T22:58:00Z"/>
          <w:del w:id="17202" w:author="Kem Sereyboth" w:date="2023-07-11T11:47:00Z"/>
          <w:rFonts w:ascii="Khmer MEF1" w:hAnsi="Khmer MEF1" w:cs="Khmer MEF1"/>
          <w:i/>
          <w:iCs/>
          <w:spacing w:val="-6"/>
          <w:highlight w:val="yellow"/>
          <w:rPrChange w:id="17203" w:author="Kem Sereyboth" w:date="2023-07-19T16:59:00Z">
            <w:rPr>
              <w:ins w:id="17204" w:author="Windows User" w:date="2022-09-05T22:58:00Z"/>
              <w:del w:id="17205" w:author="Kem Sereyboth" w:date="2023-07-11T11:4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17206" w:author="User" w:date="2022-11-14T06:29:00Z">
          <w:pPr>
            <w:spacing w:after="0" w:line="273" w:lineRule="auto"/>
            <w:ind w:firstLine="720"/>
          </w:pPr>
        </w:pPrChange>
      </w:pPr>
      <w:ins w:id="17207" w:author="Voeun Kuyeng" w:date="2022-09-06T17:39:00Z">
        <w:del w:id="17208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highlight w:val="yellow"/>
              <w:cs/>
              <w:rPrChange w:id="1720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</w:rPr>
              </w:rPrChange>
            </w:rPr>
            <w:delText xml:space="preserve">         ខ២</w:delText>
          </w:r>
        </w:del>
      </w:ins>
      <w:ins w:id="17210" w:author="Sethvannak Sam" w:date="2022-08-20T18:29:00Z">
        <w:del w:id="17211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rPrChange w:id="17212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213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ប្រធានបទទី២</w:delText>
          </w:r>
        </w:del>
      </w:ins>
      <w:ins w:id="17214" w:author="User" w:date="2022-09-10T15:08:00Z">
        <w:del w:id="17215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21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៖ ប្រភពចំណូល</w:delText>
          </w:r>
        </w:del>
      </w:ins>
      <w:ins w:id="17217" w:author="Sethvannak Sam" w:date="2022-08-20T18:29:00Z">
        <w:del w:id="17218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21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ប្រព័ន្ធលើកទឹកចិត្តមន្រ្តី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cs/>
              <w:rPrChange w:id="172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 ដោយសារការកំណត់អត្តសញ្ញាណ និងការវាស់វែងហានិ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rPrChange w:id="172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6"/>
              <w:highlight w:val="yellow"/>
              <w:cs/>
              <w:rPrChange w:id="1722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ភ័យជាអាទិភាពលើ</w:delText>
          </w:r>
        </w:del>
      </w:ins>
    </w:p>
    <w:p w14:paraId="05D2FF61" w14:textId="444F085A" w:rsidR="00064363" w:rsidRPr="00E53909" w:rsidDel="00B77CC6" w:rsidRDefault="00D376E3">
      <w:pPr>
        <w:pStyle w:val="NormalWeb"/>
        <w:spacing w:line="235" w:lineRule="auto"/>
        <w:rPr>
          <w:ins w:id="17223" w:author="User" w:date="2022-09-10T15:13:00Z"/>
          <w:del w:id="17224" w:author="Kem Sereyboth" w:date="2023-07-11T11:47:00Z"/>
          <w:rFonts w:ascii="Khmer MEF1" w:hAnsi="Khmer MEF1" w:cs="Khmer MEF1"/>
          <w:spacing w:val="-12"/>
          <w:highlight w:val="yellow"/>
        </w:rPr>
        <w:pPrChange w:id="17225" w:author="User" w:date="2022-11-14T06:29:00Z">
          <w:pPr>
            <w:spacing w:after="0" w:line="240" w:lineRule="auto"/>
            <w:ind w:firstLine="720"/>
          </w:pPr>
        </w:pPrChange>
      </w:pPr>
      <w:ins w:id="17226" w:author="Voeun Kuyeng" w:date="2022-09-06T17:39:00Z">
        <w:del w:id="17227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2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   </w:delText>
          </w:r>
        </w:del>
      </w:ins>
      <w:ins w:id="17229" w:author="Windows User" w:date="2022-09-05T22:58:00Z">
        <w:del w:id="17230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rPrChange w:id="172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-</w:delText>
          </w:r>
        </w:del>
      </w:ins>
      <w:ins w:id="17232" w:author="Windows User" w:date="2022-09-05T22:59:00Z">
        <w:del w:id="17233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  <w:ins w:id="17235" w:author="Voeun Kuyeng" w:date="2022-09-06T17:40:00Z">
        <w:del w:id="17236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5D67BC95" w14:textId="2F96F8E1" w:rsidR="00E015E8" w:rsidRPr="00E33574" w:rsidDel="00B77CC6" w:rsidRDefault="007B044D">
      <w:pPr>
        <w:pStyle w:val="NormalWeb"/>
        <w:spacing w:line="235" w:lineRule="auto"/>
        <w:rPr>
          <w:del w:id="17238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7239" w:author="Kem Sereyboth" w:date="2023-07-19T16:59:00Z">
            <w:rPr>
              <w:del w:id="17240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7241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242" w:author="Windows User" w:date="2022-09-05T22:59:00Z">
        <w:del w:id="17243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17245" w:author="User" w:date="2022-09-10T15:13:00Z">
        <w:del w:id="17246" w:author="Kem Sereyboth" w:date="2023-07-11T11:47:00Z">
          <w:r w:rsidR="00064363"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</w:delText>
          </w:r>
        </w:del>
      </w:ins>
      <w:ins w:id="17247" w:author="Sethvannak Sam" w:date="2022-08-20T18:29:00Z">
        <w:del w:id="17248" w:author="Kem Sereyboth" w:date="2023-07-11T11:47:00Z"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4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ការរៀបចំនូវប្រព័ន្ធនៃការលើទឹកចិត្តមានវិសមភាពរវាងអង្គភាពក្រោមឱវាទ </w:delText>
          </w:r>
          <w:r w:rsidR="00B27355"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25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7252" w:author="socheata.ol@hotmail.com" w:date="2022-09-02T15:37:00Z">
        <w:del w:id="17253" w:author="Kem Sereyboth" w:date="2023-07-11T11:47:00Z">
          <w:r w:rsidR="00D64530" w:rsidRPr="00E33574" w:rsidDel="00B77CC6">
            <w:rPr>
              <w:rFonts w:ascii="Khmer MEF1" w:hAnsi="Khmer MEF1" w:cs="Khmer MEF1"/>
              <w:spacing w:val="-12"/>
              <w:highlight w:val="yellow"/>
              <w:rPrChange w:id="1725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16E70D8D" w14:textId="4DD68D07" w:rsidR="00AA5B9A" w:rsidRPr="00E33574" w:rsidDel="00B77CC6" w:rsidRDefault="00AA5B9A">
      <w:pPr>
        <w:pStyle w:val="NormalWeb"/>
        <w:spacing w:line="235" w:lineRule="auto"/>
        <w:rPr>
          <w:ins w:id="17255" w:author="User" w:date="2022-09-10T14:48:00Z"/>
          <w:del w:id="17256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7257" w:author="Kem Sereyboth" w:date="2023-07-19T16:59:00Z">
            <w:rPr>
              <w:ins w:id="17258" w:author="User" w:date="2022-09-10T14:48:00Z"/>
              <w:del w:id="17259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7260" w:author="User" w:date="2022-11-14T06:29:00Z">
          <w:pPr>
            <w:spacing w:after="0" w:line="240" w:lineRule="auto"/>
            <w:ind w:firstLine="720"/>
          </w:pPr>
        </w:pPrChange>
      </w:pPr>
    </w:p>
    <w:p w14:paraId="75A0479B" w14:textId="0B93DCDB" w:rsidR="001312A3" w:rsidRPr="00E53909" w:rsidDel="00B77CC6" w:rsidRDefault="00AA5B9A">
      <w:pPr>
        <w:pStyle w:val="NormalWeb"/>
        <w:spacing w:line="235" w:lineRule="auto"/>
        <w:rPr>
          <w:ins w:id="17261" w:author="User" w:date="2022-09-10T15:13:00Z"/>
          <w:del w:id="17262" w:author="Kem Sereyboth" w:date="2023-07-11T11:47:00Z"/>
          <w:rFonts w:ascii="Khmer MEF1" w:hAnsi="Khmer MEF1" w:cs="Khmer MEF1"/>
          <w:highlight w:val="yellow"/>
        </w:rPr>
        <w:pPrChange w:id="17263" w:author="User" w:date="2022-11-14T06:29:00Z">
          <w:pPr>
            <w:tabs>
              <w:tab w:val="left" w:pos="5580"/>
            </w:tabs>
            <w:spacing w:after="0" w:line="240" w:lineRule="auto"/>
            <w:ind w:firstLine="720"/>
            <w:jc w:val="both"/>
          </w:pPr>
        </w:pPrChange>
      </w:pPr>
      <w:ins w:id="17264" w:author="User" w:date="2022-09-10T14:49:00Z">
        <w:del w:id="17265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266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ខ៣</w:delText>
          </w:r>
          <w:r w:rsidRPr="00E33574" w:rsidDel="00B77CC6">
            <w:rPr>
              <w:rFonts w:ascii="Khmer MEF1" w:hAnsi="Khmer MEF1" w:cs="Khmer MEF1"/>
              <w:highlight w:val="yellow"/>
              <w:rPrChange w:id="17267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26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ប្រធានបទទី៣៖</w:delText>
          </w:r>
        </w:del>
      </w:ins>
      <w:ins w:id="17269" w:author="User" w:date="2022-09-10T15:10:00Z">
        <w:del w:id="17270" w:author="Kem Sereyboth" w:date="2023-07-11T11:47:00Z">
          <w:r w:rsidR="00064363" w:rsidRPr="00E53909" w:rsidDel="00B77CC6">
            <w:rPr>
              <w:rFonts w:ascii="Khmer MEF1" w:hAnsi="Khmer MEF1" w:cs="Khmer MEF1"/>
              <w:highlight w:val="yellow"/>
              <w:cs/>
            </w:rPr>
            <w:delText>ការបង់ភាគទាន ១០</w:delText>
          </w:r>
          <w:r w:rsidR="00064363" w:rsidRPr="00E53909" w:rsidDel="00B77CC6">
            <w:rPr>
              <w:rFonts w:ascii="Khmer MEF1" w:hAnsi="Khmer MEF1" w:cs="Khmer MEF1"/>
              <w:highlight w:val="yellow"/>
            </w:rPr>
            <w:delText>%</w:delText>
          </w:r>
        </w:del>
      </w:ins>
    </w:p>
    <w:p w14:paraId="51944F4C" w14:textId="311ADD33" w:rsidR="00064363" w:rsidRPr="00E53909" w:rsidDel="00B77CC6" w:rsidRDefault="00064363">
      <w:pPr>
        <w:pStyle w:val="NormalWeb"/>
        <w:spacing w:line="235" w:lineRule="auto"/>
        <w:rPr>
          <w:ins w:id="17271" w:author="User" w:date="2022-09-10T15:13:00Z"/>
          <w:del w:id="17272" w:author="Kem Sereyboth" w:date="2023-07-11T11:47:00Z"/>
          <w:rFonts w:ascii="Khmer MEF1" w:hAnsi="Khmer MEF1" w:cs="Khmer MEF1"/>
          <w:spacing w:val="-12"/>
          <w:highlight w:val="yellow"/>
        </w:rPr>
        <w:pPrChange w:id="17273" w:author="User" w:date="2022-11-14T06:29:00Z">
          <w:pPr>
            <w:spacing w:after="0" w:line="240" w:lineRule="auto"/>
            <w:ind w:firstLine="720"/>
          </w:pPr>
        </w:pPrChange>
      </w:pPr>
      <w:ins w:id="17274" w:author="User" w:date="2022-09-10T15:13:00Z">
        <w:del w:id="17275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5071ACCB" w14:textId="6EA4CBDC" w:rsidR="00064363" w:rsidRPr="00E33574" w:rsidDel="00B77CC6" w:rsidRDefault="00064363">
      <w:pPr>
        <w:pStyle w:val="NormalWeb"/>
        <w:spacing w:line="235" w:lineRule="auto"/>
        <w:rPr>
          <w:ins w:id="17276" w:author="User" w:date="2022-09-10T14:49:00Z"/>
          <w:del w:id="17277" w:author="Kem Sereyboth" w:date="2023-07-11T11:47:00Z"/>
          <w:rFonts w:ascii="Khmer MEF1" w:hAnsi="Khmer MEF1" w:cs="Khmer MEF1"/>
          <w:highlight w:val="yellow"/>
          <w:rPrChange w:id="17278" w:author="Kem Sereyboth" w:date="2023-07-19T16:59:00Z">
            <w:rPr>
              <w:ins w:id="17279" w:author="User" w:date="2022-09-10T14:49:00Z"/>
              <w:del w:id="17280" w:author="Kem Sereyboth" w:date="2023-07-11T11:47:00Z"/>
              <w:rFonts w:ascii="Khmer MEF1" w:hAnsi="Khmer MEF1" w:cs="Khmer MEF1"/>
            </w:rPr>
          </w:rPrChange>
        </w:rPr>
        <w:pPrChange w:id="17281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14214F27" w14:textId="2CC5DDD2" w:rsidR="00AA5B9A" w:rsidRPr="00E53909" w:rsidDel="00B77CC6" w:rsidRDefault="00AA5B9A">
      <w:pPr>
        <w:pStyle w:val="NormalWeb"/>
        <w:spacing w:line="235" w:lineRule="auto"/>
        <w:rPr>
          <w:ins w:id="17282" w:author="User" w:date="2022-09-10T15:14:00Z"/>
          <w:del w:id="17283" w:author="Kem Sereyboth" w:date="2023-07-11T11:47:00Z"/>
          <w:rFonts w:ascii="Khmer MEF1" w:hAnsi="Khmer MEF1" w:cs="Khmer MEF1"/>
          <w:spacing w:val="-4"/>
          <w:highlight w:val="yellow"/>
        </w:rPr>
        <w:pPrChange w:id="17284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285" w:author="User" w:date="2022-09-10T14:49:00Z">
        <w:del w:id="17286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287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ខ៤</w:delText>
          </w:r>
          <w:r w:rsidRPr="00E33574" w:rsidDel="00B77CC6">
            <w:rPr>
              <w:rFonts w:ascii="Khmer MEF1" w:hAnsi="Khmer MEF1" w:cs="Khmer MEF1"/>
              <w:highlight w:val="yellow"/>
              <w:rPrChange w:id="17288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28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ប្រធានបទទី៤៖ </w:delText>
          </w:r>
        </w:del>
      </w:ins>
      <w:ins w:id="17290" w:author="User" w:date="2022-09-10T15:10:00Z">
        <w:del w:id="17291" w:author="Kem Sereyboth" w:date="2023-07-11T11:47:00Z">
          <w:r w:rsidR="00064363" w:rsidRPr="00E53909" w:rsidDel="00B77CC6">
            <w:rPr>
              <w:rFonts w:ascii="Khmer MEF1" w:hAnsi="Khmer MEF1" w:cs="Khmer MEF1"/>
              <w:spacing w:val="-4"/>
              <w:highlight w:val="yellow"/>
              <w:cs/>
            </w:rPr>
            <w:delText>ប្រព័ន្ធលើកទឹកចិត្តមន្រ្តី</w:delText>
          </w:r>
        </w:del>
      </w:ins>
    </w:p>
    <w:p w14:paraId="4E9BF5F5" w14:textId="0E20C3F3" w:rsidR="00064363" w:rsidRPr="00E53909" w:rsidDel="00B77CC6" w:rsidRDefault="00064363">
      <w:pPr>
        <w:pStyle w:val="NormalWeb"/>
        <w:spacing w:line="235" w:lineRule="auto"/>
        <w:rPr>
          <w:ins w:id="17292" w:author="User" w:date="2022-09-10T15:14:00Z"/>
          <w:del w:id="17293" w:author="Kem Sereyboth" w:date="2023-07-11T11:47:00Z"/>
          <w:rFonts w:ascii="Khmer MEF1" w:hAnsi="Khmer MEF1" w:cs="Khmer MEF1"/>
          <w:spacing w:val="-12"/>
          <w:highlight w:val="yellow"/>
        </w:rPr>
        <w:pPrChange w:id="17294" w:author="User" w:date="2022-11-14T06:29:00Z">
          <w:pPr>
            <w:spacing w:after="0" w:line="240" w:lineRule="auto"/>
            <w:ind w:firstLine="720"/>
          </w:pPr>
        </w:pPrChange>
      </w:pPr>
      <w:ins w:id="17295" w:author="User" w:date="2022-09-10T15:14:00Z">
        <w:del w:id="17296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0BA4DC16" w14:textId="1A09F25C" w:rsidR="00064363" w:rsidRPr="00E33574" w:rsidDel="00B77CC6" w:rsidRDefault="00064363">
      <w:pPr>
        <w:pStyle w:val="NormalWeb"/>
        <w:spacing w:line="235" w:lineRule="auto"/>
        <w:rPr>
          <w:ins w:id="17297" w:author="User" w:date="2022-09-10T14:49:00Z"/>
          <w:del w:id="17298" w:author="Kem Sereyboth" w:date="2023-07-11T11:47:00Z"/>
          <w:rFonts w:ascii="Khmer MEF1" w:hAnsi="Khmer MEF1" w:cs="Khmer MEF1"/>
          <w:highlight w:val="yellow"/>
          <w:rPrChange w:id="17299" w:author="Kem Sereyboth" w:date="2023-07-19T16:59:00Z">
            <w:rPr>
              <w:ins w:id="17300" w:author="User" w:date="2022-09-10T14:49:00Z"/>
              <w:del w:id="17301" w:author="Kem Sereyboth" w:date="2023-07-11T11:47:00Z"/>
              <w:rFonts w:ascii="Khmer MEF1" w:hAnsi="Khmer MEF1" w:cs="Khmer MEF1"/>
            </w:rPr>
          </w:rPrChange>
        </w:rPr>
        <w:pPrChange w:id="17302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07763CC" w14:textId="299F03B5" w:rsidR="00887CD2" w:rsidRPr="00E33574" w:rsidDel="00B77CC6" w:rsidRDefault="00AA5B9A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303" w:author="User" w:date="2022-10-04T11:03:00Z"/>
          <w:del w:id="17304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7305" w:author="Kem Sereyboth" w:date="2023-07-19T16:59:00Z">
            <w:rPr>
              <w:ins w:id="17306" w:author="User" w:date="2022-10-04T11:03:00Z"/>
              <w:del w:id="17307" w:author="Kem Sereyboth" w:date="2023-07-11T11:47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7308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7309" w:author="User" w:date="2022-09-10T14:49:00Z">
        <w:del w:id="17310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7311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ខ៥</w:delText>
          </w:r>
        </w:del>
      </w:ins>
      <w:ins w:id="17312" w:author="User" w:date="2022-09-27T23:02:00Z">
        <w:del w:id="17313" w:author="Kem Sereyboth" w:date="2023-07-11T11:47:00Z">
          <w:r w:rsidR="007F4ADE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7315" w:author="Kem Sereiboth" w:date="2022-09-29T13:15:00Z">
        <w:del w:id="17316" w:author="Kem Sereyboth" w:date="2023-07-11T11:47:00Z">
          <w:r w:rsidR="00DC11F6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7318" w:author="User" w:date="2022-09-10T14:49:00Z">
        <w:del w:id="17319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732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ប្រធានបទទី៥៖</w:delText>
          </w:r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2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17322" w:author="User" w:date="2022-09-10T15:13:00Z">
        <w:del w:id="17323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2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វិធាន និងយន្តការត្រួតព</w:delText>
          </w:r>
        </w:del>
      </w:ins>
      <w:ins w:id="17325" w:author="User" w:date="2022-09-19T15:54:00Z">
        <w:del w:id="17326" w:author="Kem Sereyboth" w:date="2023-07-11T11:47:00Z">
          <w:r w:rsidR="000A590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2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17328" w:author="User" w:date="2022-09-10T15:13:00Z">
        <w:del w:id="17329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3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និត្យប្រតិបត្តិការរបស់ប្រតិបត្តិករសន្តិសុខសង្គម</w:delText>
          </w:r>
        </w:del>
      </w:ins>
      <w:ins w:id="17331" w:author="LENOVO" w:date="2022-10-06T11:32:00Z">
        <w:del w:id="1733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023C263" w14:textId="490895D0" w:rsidR="001F63AE" w:rsidRPr="00E33574" w:rsidDel="00B77CC6" w:rsidRDefault="00064363">
      <w:pPr>
        <w:spacing w:line="235" w:lineRule="auto"/>
        <w:rPr>
          <w:del w:id="17334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335" w:author="User" w:date="2022-11-14T06:29:00Z">
          <w:pPr/>
        </w:pPrChange>
      </w:pPr>
      <w:ins w:id="17336" w:author="User" w:date="2022-09-10T15:14:00Z">
        <w:del w:id="17337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33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</w:del>
      </w:ins>
      <w:ins w:id="17339" w:author="User" w:date="2022-09-27T23:02:00Z">
        <w:del w:id="17340" w:author="Kem Sereyboth" w:date="2023-07-11T11:47:00Z">
          <w:r w:rsidR="007F4ADE"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34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-</w:delText>
          </w:r>
        </w:del>
      </w:ins>
      <w:ins w:id="17342" w:author="User" w:date="2022-09-10T15:14:00Z">
        <w:del w:id="17343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34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34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34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ហានិភ័យ</w:delText>
          </w:r>
          <w:r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4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17348" w:author="Kem Sereiboth" w:date="2022-09-13T11:31:00Z">
        <w:del w:id="17349" w:author="Kem Sereyboth" w:date="2023-07-11T11:47:00Z">
          <w:r w:rsidR="002C2DF9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5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7351" w:author="User" w:date="2022-10-08T19:05:00Z">
        <w:del w:id="17352" w:author="Kem Sereyboth" w:date="2023-07-11T11:47:00Z"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បទប្បញ្ញត្តិសម្រាប់គាំទ្រដល់ដំណើរការរបស់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3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អាចពុំទាន់បានរៀបចំរួចរាល់។</w:delText>
          </w:r>
        </w:del>
      </w:ins>
      <w:ins w:id="17356" w:author="Kem Sereiboth" w:date="2022-09-29T13:17:00Z">
        <w:del w:id="17357" w:author="Kem Sereyboth" w:date="2023-07-11T11:47:00Z">
          <w:r w:rsidR="00DC11F6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5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38357475" w14:textId="69681CA9" w:rsidR="001E62DF" w:rsidRPr="00E33574" w:rsidDel="00B77CC6" w:rsidRDefault="001E62DF">
      <w:pPr>
        <w:spacing w:after="0" w:line="235" w:lineRule="auto"/>
        <w:ind w:left="1080"/>
        <w:jc w:val="both"/>
        <w:rPr>
          <w:ins w:id="17359" w:author="User" w:date="2022-10-08T19:05:00Z"/>
          <w:del w:id="17360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361" w:author="User" w:date="2022-11-14T06:29:00Z">
          <w:pPr>
            <w:spacing w:after="0" w:line="240" w:lineRule="auto"/>
            <w:ind w:left="2340" w:hanging="1350"/>
            <w:jc w:val="both"/>
          </w:pPr>
        </w:pPrChange>
      </w:pPr>
    </w:p>
    <w:p w14:paraId="16145A4C" w14:textId="28573744" w:rsidR="00C7329F" w:rsidRPr="00E33574" w:rsidDel="00064363" w:rsidRDefault="002C2DF9">
      <w:pPr>
        <w:spacing w:line="235" w:lineRule="auto"/>
        <w:rPr>
          <w:ins w:id="17362" w:author="Voeun Kuyeng" w:date="2022-08-31T16:39:00Z"/>
          <w:del w:id="17363" w:author="User" w:date="2022-09-10T15:14:00Z"/>
          <w:rFonts w:ascii="Khmer MEF2" w:hAnsi="Khmer MEF2" w:cs="Khmer MEF2"/>
          <w:spacing w:val="4"/>
          <w:sz w:val="24"/>
          <w:szCs w:val="24"/>
          <w:rPrChange w:id="17364" w:author="Kem Sereyboth" w:date="2023-07-19T16:59:00Z">
            <w:rPr>
              <w:ins w:id="17365" w:author="Voeun Kuyeng" w:date="2022-08-31T16:39:00Z"/>
              <w:del w:id="17366" w:author="User" w:date="2022-09-10T15:14:00Z"/>
              <w:rFonts w:ascii="Khmer MEF2" w:hAnsi="Khmer MEF2" w:cs="Khmer MEF2"/>
              <w:spacing w:val="-2"/>
              <w:sz w:val="24"/>
              <w:szCs w:val="24"/>
            </w:rPr>
          </w:rPrChange>
        </w:rPr>
        <w:pPrChange w:id="17367" w:author="User" w:date="2022-11-14T06:29:00Z">
          <w:pPr>
            <w:spacing w:after="0" w:line="273" w:lineRule="auto"/>
            <w:ind w:firstLine="720"/>
          </w:pPr>
        </w:pPrChange>
      </w:pPr>
      <w:ins w:id="17368" w:author="Kem Sereiboth" w:date="2022-09-13T11:31:00Z">
        <w:del w:id="17369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ភាពខ្វះចន្លោះក្នុងការអនុវត្តការងារ</w:delText>
          </w:r>
        </w:del>
      </w:ins>
      <w:ins w:id="17371" w:author="Kem Sereiboth" w:date="2022-09-19T13:18:00Z">
        <w:del w:id="17372" w:author="User" w:date="2022-09-19T15:57:00Z"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17375" w:author="Kem Sereiboth" w:date="2022-09-13T11:31:00Z">
        <w:del w:id="17376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F50D51" w14:textId="40669712" w:rsidR="00E015E8" w:rsidRPr="00E33574" w:rsidDel="005E3E09" w:rsidRDefault="006D566C">
      <w:pPr>
        <w:spacing w:line="235" w:lineRule="auto"/>
        <w:rPr>
          <w:ins w:id="17378" w:author="Sethvannak Sam" w:date="2022-07-26T14:31:00Z"/>
          <w:del w:id="17379" w:author="sakaria fa" w:date="2022-09-19T19:57:00Z"/>
          <w:rFonts w:ascii="Khmer MEF1" w:hAnsi="Khmer MEF1" w:cs="Khmer MEF1"/>
          <w:spacing w:val="4"/>
          <w:sz w:val="24"/>
          <w:szCs w:val="24"/>
          <w:lang w:val="ca-ES"/>
          <w:rPrChange w:id="17380" w:author="Kem Sereyboth" w:date="2023-07-19T16:59:00Z">
            <w:rPr>
              <w:ins w:id="17381" w:author="Sethvannak Sam" w:date="2022-07-26T14:31:00Z"/>
              <w:del w:id="17382" w:author="sakaria fa" w:date="2022-09-19T19:5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383" w:author="User" w:date="2022-11-14T06:29:00Z">
          <w:pPr>
            <w:spacing w:after="0" w:line="273" w:lineRule="auto"/>
            <w:ind w:firstLine="720"/>
          </w:pPr>
        </w:pPrChange>
      </w:pPr>
      <w:ins w:id="17384" w:author="Voeun Kuyeng" w:date="2022-07-28T11:30:00Z">
        <w:del w:id="1738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គឺជាផ្នែកមួយដែលអាចឱ្យអ្នកអានដឹងពី</w:delText>
          </w:r>
        </w:del>
      </w:ins>
      <w:ins w:id="17387" w:author="Voeun Kuyeng" w:date="2022-07-28T11:31:00Z">
        <w:del w:id="17388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ចំនួន</w:delText>
          </w:r>
        </w:del>
      </w:ins>
      <w:ins w:id="17390" w:author="Windows User" w:date="2022-07-29T02:12:00Z">
        <w:del w:id="17391" w:author="Sethvannak Sam" w:date="2022-08-20T18:29:00Z">
          <w:r w:rsidR="007075E1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</w:delText>
          </w:r>
        </w:del>
      </w:ins>
      <w:ins w:id="17393" w:author="Voeun Kuyeng" w:date="2022-07-28T11:53:00Z">
        <w:del w:id="17394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73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7396" w:author="Voeun Kuyeng" w:date="2022-07-28T11:31:00Z">
        <w:del w:id="17397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7399" w:author="Voeun Kuyeng" w:date="2022-07-28T11:30:00Z">
        <w:del w:id="17400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ដំណើរការនៃការក</w:delText>
          </w:r>
        </w:del>
      </w:ins>
      <w:ins w:id="17402" w:author="Voeun Kuyeng" w:date="2022-07-28T11:31:00Z">
        <w:del w:id="17403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ំណត់ប្រធាន</w:delText>
          </w:r>
        </w:del>
      </w:ins>
      <w:ins w:id="17405" w:author="Windows User" w:date="2022-07-29T02:13:00Z">
        <w:del w:id="17406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</w:delText>
          </w:r>
        </w:del>
      </w:ins>
      <w:ins w:id="17408" w:author="Voeun Kuyeng" w:date="2022-07-28T11:31:00Z">
        <w:del w:id="17409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17411" w:author="Windows User" w:date="2022-07-29T02:13:00Z">
        <w:del w:id="17412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ជាក់លាក់</w:delText>
          </w:r>
        </w:del>
      </w:ins>
      <w:ins w:id="17414" w:author="Voeun Kuyeng" w:date="2022-07-28T11:31:00Z">
        <w:del w:id="1741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ដូចនេះប្រធានប</w:delText>
          </w:r>
        </w:del>
      </w:ins>
      <w:ins w:id="17417" w:author="Voeun Kuyeng" w:date="2022-07-28T11:32:00Z">
        <w:del w:id="17418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ទសវនកម្ម 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7421" w:author="Voeun Kuyeng" w:date="2022-08-08T10:36:00Z">
        <w:del w:id="17422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ឡើងដោយបែងចែក</w:delText>
          </w:r>
        </w:del>
      </w:ins>
      <w:ins w:id="17424" w:author="Voeun Kuyeng" w:date="2022-07-28T11:32:00Z">
        <w:del w:id="1742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 ២ កថាខណ្ឌ ដូចមានរៀបរាប់ខាងក្រោម៖</w:delText>
          </w:r>
        </w:del>
      </w:ins>
      <w:ins w:id="17427" w:author="Voeun Kuyeng" w:date="2022-08-05T16:12:00Z">
        <w:del w:id="17428" w:author="Sethvannak Sam" w:date="2022-08-20T18:29:00Z"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rPrChange w:id="174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7431" w:author="Voeun Kuyeng" w:date="2022-07-28T11:58:00Z">
        <w:del w:id="17432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rPrChange w:id="1743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</w:p>
    <w:p w14:paraId="0A165D12" w14:textId="77777777" w:rsidR="005E3E09" w:rsidRPr="00E33574" w:rsidDel="00445B0A" w:rsidRDefault="005E3E09">
      <w:pPr>
        <w:spacing w:line="235" w:lineRule="auto"/>
        <w:rPr>
          <w:ins w:id="17434" w:author="sakaria fa" w:date="2022-09-19T19:57:00Z"/>
          <w:del w:id="17435" w:author="User" w:date="2022-09-23T00:44:00Z"/>
          <w:rFonts w:ascii="Khmer MEF2" w:eastAsiaTheme="majorEastAsia" w:hAnsi="Khmer MEF2" w:cs="Khmer MEF2"/>
          <w:spacing w:val="4"/>
          <w:sz w:val="24"/>
          <w:szCs w:val="24"/>
          <w:lang w:val="ca-ES"/>
          <w:rPrChange w:id="17436" w:author="Kem Sereyboth" w:date="2023-07-19T16:59:00Z">
            <w:rPr>
              <w:ins w:id="17437" w:author="sakaria fa" w:date="2022-09-19T19:57:00Z"/>
              <w:del w:id="17438" w:author="User" w:date="2022-09-23T00:4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439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FD55219" w14:textId="739A65A2" w:rsidR="005E3E09" w:rsidRPr="00E33574" w:rsidDel="00B11EA7" w:rsidRDefault="00737D8F">
      <w:pPr>
        <w:spacing w:line="235" w:lineRule="auto"/>
        <w:rPr>
          <w:ins w:id="17440" w:author="sakaria fa" w:date="2022-09-19T20:00:00Z"/>
          <w:del w:id="17441" w:author="User" w:date="2022-10-05T18:34:00Z"/>
          <w:rFonts w:ascii="Khmer MEF2" w:eastAsiaTheme="majorEastAsia" w:hAnsi="Khmer MEF2" w:cs="Khmer MEF2"/>
          <w:spacing w:val="4"/>
          <w:sz w:val="2"/>
          <w:szCs w:val="2"/>
          <w:lang w:val="ca-ES"/>
          <w:rPrChange w:id="17442" w:author="Kem Sereyboth" w:date="2023-07-19T16:59:00Z">
            <w:rPr>
              <w:ins w:id="17443" w:author="sakaria fa" w:date="2022-09-19T20:00:00Z"/>
              <w:del w:id="17444" w:author="User" w:date="2022-10-05T18:3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445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446" w:author="Un Seakamey" w:date="2022-10-03T17:38:00Z">
        <w:del w:id="17447" w:author="User" w:date="2022-10-05T18:34:00Z">
          <w:r w:rsidRPr="00E33574" w:rsidDel="00B11EA7">
            <w:rPr>
              <w:rFonts w:ascii="Khmer MEF2" w:eastAsiaTheme="majorEastAsia" w:hAnsi="Khmer MEF2" w:cs="Khmer MEF2"/>
              <w:spacing w:val="4"/>
              <w:sz w:val="10"/>
              <w:szCs w:val="10"/>
              <w:cs/>
              <w:lang w:val="ca-ES"/>
            </w:rPr>
            <w:tab/>
          </w:r>
        </w:del>
      </w:ins>
    </w:p>
    <w:p w14:paraId="3EF71AB5" w14:textId="5BF39C27" w:rsidR="00B45DE8" w:rsidRPr="00E33574" w:rsidRDefault="00B45DE8">
      <w:pPr>
        <w:pStyle w:val="Heading1"/>
        <w:spacing w:before="0" w:line="233" w:lineRule="auto"/>
        <w:ind w:left="720"/>
        <w:rPr>
          <w:ins w:id="17448" w:author="Sethvannak Sam" w:date="2022-08-22T09:33:00Z"/>
          <w:rFonts w:ascii="Khmer MEF2" w:hAnsi="Khmer MEF2" w:cs="Khmer MEF2"/>
          <w:sz w:val="24"/>
          <w:szCs w:val="24"/>
          <w:lang w:val="ca-ES"/>
          <w:rPrChange w:id="17449" w:author="Kem Sereyboth" w:date="2023-07-19T16:59:00Z">
            <w:rPr>
              <w:ins w:id="17450" w:author="Sethvannak Sam" w:date="2022-08-22T09:33:00Z"/>
              <w:lang w:val="ca-ES"/>
            </w:rPr>
          </w:rPrChange>
        </w:rPr>
        <w:pPrChange w:id="17451" w:author="Sopheak Phorn" w:date="2023-08-25T13:07:00Z">
          <w:pPr>
            <w:spacing w:after="0" w:line="228" w:lineRule="auto"/>
            <w:ind w:firstLine="720"/>
          </w:pPr>
        </w:pPrChange>
      </w:pPr>
      <w:bookmarkStart w:id="17452" w:name="_Toc143872982"/>
      <w:ins w:id="17453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7454" w:author="Kem Sereyboth" w:date="2023-07-19T16:59:00Z">
              <w:rPr>
                <w:rFonts w:cs="MoolBoran"/>
                <w:cs/>
                <w:lang w:val="ca-ES"/>
              </w:rPr>
            </w:rPrChange>
          </w:rPr>
          <w:t>៦.លក្ខណៈវិនិច្ឆ័យ</w:t>
        </w:r>
        <w:bookmarkEnd w:id="17452"/>
      </w:ins>
    </w:p>
    <w:p w14:paraId="28C874BC" w14:textId="35D9F015" w:rsidR="00B45DE8" w:rsidRPr="00E33574" w:rsidDel="002C2DF9" w:rsidRDefault="0072341B">
      <w:pPr>
        <w:spacing w:after="120" w:line="233" w:lineRule="auto"/>
        <w:ind w:firstLine="720"/>
        <w:jc w:val="both"/>
        <w:rPr>
          <w:ins w:id="17455" w:author="Voeun Kuyeng" w:date="2022-08-31T16:38:00Z"/>
          <w:del w:id="17456" w:author="Kem Sereiboth" w:date="2022-09-13T11:31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7457" w:author="Kem Sereyboth" w:date="2023-07-19T16:59:00Z">
            <w:rPr>
              <w:ins w:id="17458" w:author="Voeun Kuyeng" w:date="2022-08-31T16:38:00Z"/>
              <w:del w:id="17459" w:author="Kem Sereiboth" w:date="2022-09-13T11:3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460" w:author="Sopheak Phorn" w:date="2023-08-25T13:07:00Z">
          <w:pPr>
            <w:spacing w:after="0" w:line="228" w:lineRule="auto"/>
          </w:pPr>
        </w:pPrChange>
      </w:pPr>
      <w:ins w:id="17461" w:author="Kem Sereiboth" w:date="2022-09-15T13:00:00Z">
        <w:del w:id="17462" w:author="Kem Sereyboth" w:date="2023-06-20T14:36:00Z">
          <w:r w:rsidRPr="00F55550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tab/>
          </w:r>
        </w:del>
      </w:ins>
      <w:ins w:id="17463" w:author="Sethvannak Sam" w:date="2022-08-22T09:33:00Z">
        <w:del w:id="17464" w:author="Kem Sereiboth" w:date="2022-09-13T11:31:00Z">
          <w:r w:rsidR="00B45DE8" w:rsidRPr="00E33574" w:rsidDel="002C2DF9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17465" w:author="Kem Sereyboth" w:date="2023-07-19T16:59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17466" w:author="Kem Sereiboth" w:date="2022-09-13T11:31:00Z">
        <w:del w:id="17467" w:author="User" w:date="2022-09-16T11:24:00Z">
          <w:r w:rsidR="002C2DF9" w:rsidRPr="00E33574" w:rsidDel="0091321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6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ក- នីតិវិធីនៃការកំណត់លក្ខណៈវិនិច្ឆ័យ</w:delText>
          </w:r>
        </w:del>
      </w:ins>
      <w:ins w:id="17469" w:author="Sethvannak Sam" w:date="2022-08-22T09:33:00Z">
        <w:del w:id="17470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7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គឺជាផ្នែកមួយដែលបង្ហាញដល់អ្នក</w:delText>
          </w:r>
        </w:del>
      </w:ins>
      <w:ins w:id="17474" w:author="socheata.ol@hotmail.com" w:date="2022-09-02T15:38:00Z">
        <w:del w:id="17475" w:author="Kem Sereiboth" w:date="2022-09-13T11:31:00Z">
          <w:r w:rsidR="00D64530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7477" w:author="Sethvannak Sam" w:date="2022-08-22T09:33:00Z">
        <w:del w:id="17478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អានអំពីនីតិវិធីនៃការកំណត់លក្ខណៈវិនិច្ឆ័យរបស់សវនករទទួលបន្ទុកលើប្រធានបទសវនកម្មនីមួយៗ និងលក្ខណៈវិនិច្ឆ័យនៃប្រធានបទសវនកម្មនីមួយៗ។ ដូចនេះ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ត្រូវរៀបចំឡើងដោយបែងចែកជា ២ </w:delText>
          </w:r>
        </w:del>
      </w:ins>
      <w:ins w:id="17483" w:author="socheata.ol@hotmail.com" w:date="2022-09-02T15:38:00Z">
        <w:del w:id="17484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ចំណុច </w:delText>
          </w:r>
        </w:del>
      </w:ins>
      <w:ins w:id="17486" w:author="Sethvannak Sam" w:date="2022-08-22T09:33:00Z">
        <w:del w:id="17487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កថាខណ្ឌដូចមានរៀបរាប់ខាងក្រោម៖</w:delText>
          </w:r>
        </w:del>
      </w:ins>
    </w:p>
    <w:p w14:paraId="356CEABA" w14:textId="419E7400" w:rsidR="00CF7A7B" w:rsidRPr="00E33574" w:rsidDel="002C2DF9" w:rsidRDefault="00CF7A7B">
      <w:pPr>
        <w:spacing w:after="120" w:line="233" w:lineRule="auto"/>
        <w:jc w:val="both"/>
        <w:rPr>
          <w:ins w:id="17489" w:author="Sethvannak Sam" w:date="2022-08-22T09:33:00Z"/>
          <w:del w:id="17490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491" w:author="Kem Sereyboth" w:date="2023-07-19T16:59:00Z">
            <w:rPr>
              <w:ins w:id="17492" w:author="Sethvannak Sam" w:date="2022-08-22T09:33:00Z"/>
              <w:del w:id="17493" w:author="Kem Sereiboth" w:date="2022-09-13T11:3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7494" w:author="Sopheak Phorn" w:date="2023-08-25T13:07:00Z">
          <w:pPr>
            <w:spacing w:after="0" w:line="228" w:lineRule="auto"/>
          </w:pPr>
        </w:pPrChange>
      </w:pPr>
    </w:p>
    <w:p w14:paraId="2D33281D" w14:textId="5CB3EC52" w:rsidR="00B45DE8" w:rsidRPr="00E33574" w:rsidDel="002C2DF9" w:rsidRDefault="00B45DE8">
      <w:pPr>
        <w:spacing w:after="120" w:line="233" w:lineRule="auto"/>
        <w:jc w:val="both"/>
        <w:rPr>
          <w:ins w:id="17495" w:author="Sethvannak Sam" w:date="2022-08-22T09:33:00Z"/>
          <w:del w:id="17496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497" w:author="Kem Sereyboth" w:date="2023-07-19T16:59:00Z">
            <w:rPr>
              <w:ins w:id="17498" w:author="Sethvannak Sam" w:date="2022-08-22T09:33:00Z"/>
              <w:del w:id="17499" w:author="Kem Sereiboth" w:date="2022-09-13T11:31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500" w:author="Sopheak Phorn" w:date="2023-08-25T13:07:00Z">
          <w:pPr>
            <w:spacing w:after="0" w:line="228" w:lineRule="auto"/>
            <w:ind w:firstLine="720"/>
          </w:pPr>
        </w:pPrChange>
      </w:pPr>
      <w:ins w:id="17501" w:author="Sethvannak Sam" w:date="2022-08-22T09:33:00Z">
        <w:del w:id="17502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50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7504" w:author="socheata.ol@hotmail.com" w:date="2022-09-02T15:38:00Z">
        <w:del w:id="17505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50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507" w:author="socheata.ol@hotmail.com" w:date="2022-09-02T15:39:00Z">
        <w:del w:id="17508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50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ំណុច</w:delText>
          </w:r>
        </w:del>
      </w:ins>
      <w:ins w:id="17510" w:author="Sethvannak Sam" w:date="2022-08-22T09:33:00Z">
        <w:del w:id="17511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51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5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: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1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ត្រូវរៀបរាប់ពីនីតិវិធីនៃការកំណត់លក្ខណៈវិនិច្ឆ័យដោយ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5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គិតចាប់តាំងពីដំណាក់កាលបន្ទាប់ពីបានកំណត់ប្រធានបទ និងកិច្ចប្រជុំពិភាក្សាលើឯកសារពាក់ព័ន្ធនឹងលក្ខណៈវិនិច្ឆ័យកម្រិតការិយាល័យរហូតដល់ទទួលបានការណែនាំ និងការឯកភាពពី</w:delText>
          </w:r>
        </w:del>
      </w:ins>
      <w:ins w:id="17516" w:author="Voeun Kuyeng" w:date="2022-08-31T16:34:00Z">
        <w:del w:id="17517" w:author="Kem Sereiboth" w:date="2022-09-13T11:31:00Z">
          <w:r w:rsidR="00CF7A7B"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5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7519" w:author="Sethvannak Sam" w:date="2022-08-22T09:33:00Z">
        <w:del w:id="17520" w:author="Kem Sereiboth" w:date="2022-09-13T11:31:00Z">
          <w:r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5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7522" w:author="Windows User" w:date="2022-09-05T21:28:00Z">
        <w:del w:id="17523" w:author="Kem Sereiboth" w:date="2022-09-13T11:31:00Z">
          <w:r w:rsidR="00075A23"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524" w:author="Kem Sereyboth" w:date="2023-07-19T16:59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7525" w:author="Sethvannak Sam" w:date="2022-08-22T09:33:00Z">
        <w:del w:id="17526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5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17529" w:author="socheata.ol@hotmail.com" w:date="2022-09-02T15:39:00Z">
        <w:del w:id="17530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7532" w:author="Sethvannak Sam" w:date="2022-08-22T09:33:00Z">
        <w:del w:id="17533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1E96B5E1" w14:textId="2ADF7A12" w:rsidR="00B45DE8" w:rsidRPr="00E33574" w:rsidDel="00913214" w:rsidRDefault="00B45DE8">
      <w:pPr>
        <w:spacing w:after="120" w:line="233" w:lineRule="auto"/>
        <w:jc w:val="both"/>
        <w:rPr>
          <w:ins w:id="17535" w:author="Sethvannak Sam" w:date="2022-08-22T09:33:00Z"/>
          <w:del w:id="17536" w:author="User" w:date="2022-09-16T11:24:00Z"/>
          <w:rFonts w:ascii="Khmer MEF1" w:hAnsi="Khmer MEF1" w:cs="Khmer MEF1"/>
          <w:spacing w:val="6"/>
          <w:sz w:val="24"/>
          <w:szCs w:val="24"/>
          <w:lang w:val="ca-ES"/>
          <w:rPrChange w:id="17537" w:author="Kem Sereyboth" w:date="2023-07-19T16:59:00Z">
            <w:rPr>
              <w:ins w:id="17538" w:author="Sethvannak Sam" w:date="2022-08-22T09:33:00Z"/>
              <w:del w:id="17539" w:author="User" w:date="2022-09-16T11:24:00Z"/>
              <w:rFonts w:ascii="Khmer MEF1" w:hAnsi="Khmer MEF1" w:cs="Khmer MEF1"/>
              <w:spacing w:val="-6"/>
              <w:sz w:val="16"/>
              <w:szCs w:val="24"/>
              <w:lang w:val="ca-ES"/>
            </w:rPr>
          </w:rPrChange>
        </w:rPr>
        <w:pPrChange w:id="17540" w:author="Sopheak Phorn" w:date="2023-08-25T13:07:00Z">
          <w:pPr>
            <w:spacing w:after="0" w:line="228" w:lineRule="auto"/>
            <w:ind w:firstLine="720"/>
            <w:jc w:val="both"/>
          </w:pPr>
        </w:pPrChange>
      </w:pPr>
    </w:p>
    <w:p w14:paraId="3869AB50" w14:textId="7862F85D" w:rsidR="005C3437" w:rsidRPr="00F55550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17541" w:author="Kem Sereyboth" w:date="2023-06-20T14:36:00Z"/>
          <w:rFonts w:ascii="Khmer MEF1" w:hAnsi="Khmer MEF1" w:cs="Khmer MEF1"/>
          <w:lang w:val="ca-ES"/>
        </w:rPr>
        <w:pPrChange w:id="17542" w:author="Sopheak Phorn" w:date="2023-08-25T13:07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7543" w:author="Kem Sereyboth" w:date="2023-06-20T14:36:00Z">
        <w:r w:rsidRPr="007723F5">
          <w:rPr>
            <w:rFonts w:ascii="Khmer MEF1" w:hAnsi="Khmer MEF1" w:cs="Khmer MEF1"/>
            <w:spacing w:val="-4"/>
            <w:cs/>
            <w:lang w:val="ca-ES"/>
            <w:rPrChange w:id="17544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ដើម្បីធានាបាននូវការវាយតម្លៃប្រកបដោយភាពត្រឹមត្រូវនិងច្បាស់លាស់ អង្គ</w:t>
        </w:r>
        <w:r w:rsidRPr="007723F5">
          <w:rPr>
            <w:rFonts w:ascii="Khmer MEF1" w:hAnsi="Khmer MEF1" w:cs="Khmer MEF1"/>
            <w:spacing w:val="-4"/>
            <w:lang w:val="ca-ES"/>
            <w:rPrChange w:id="17545" w:author="Sopheak Phorn" w:date="2023-07-28T14:52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46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ភា​ព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47" w:author="Sopheak Phorn" w:date="2023-07-28T14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Pr="007723F5">
          <w:rPr>
            <w:rFonts w:ascii="Khmer MEF1" w:hAnsi="Khmer MEF1" w:cs="Khmer MEF1"/>
            <w:spacing w:val="-4"/>
            <w:cs/>
            <w:lang w:val="ca-ES"/>
          </w:rPr>
          <w:t>សវនកម្មផ្ទៃក្នុង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48" w:author="Sopheak Phorn" w:date="2023-07-28T14:5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នៃ</w:t>
        </w:r>
        <w:r w:rsidRPr="00F55550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49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7723F5">
          <w:rPr>
            <w:rFonts w:ascii="Khmer MEF1" w:hAnsi="Khmer MEF1" w:cs="Khmer MEF1"/>
            <w:b/>
            <w:bCs/>
            <w:lang w:val="ca-ES"/>
            <w:rPrChange w:id="17550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51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7723F5">
          <w:rPr>
            <w:rFonts w:ascii="Khmer MEF1" w:hAnsi="Khmer MEF1" w:cs="Khmer MEF1"/>
            <w:b/>
            <w:bCs/>
            <w:lang w:val="ca-ES"/>
            <w:rPrChange w:id="17552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53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7723F5">
          <w:rPr>
            <w:rFonts w:ascii="Khmer MEF1" w:hAnsi="Khmer MEF1" w:cs="Khmer MEF1"/>
            <w:b/>
            <w:bCs/>
            <w:lang w:val="ca-ES"/>
            <w:rPrChange w:id="17554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cs/>
            <w:lang w:val="ca-ES"/>
            <w:rPrChange w:id="17555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បានធ្វើការពិភាក្សា</w:t>
        </w:r>
      </w:ins>
      <w:ins w:id="17556" w:author="Sopheak Phorn" w:date="2023-07-28T14:53:00Z">
        <w:r w:rsidR="007723F5" w:rsidRPr="007723F5">
          <w:rPr>
            <w:rFonts w:ascii="Khmer MEF1" w:hAnsi="Khmer MEF1" w:cs="Khmer MEF1"/>
            <w:cs/>
            <w:lang w:val="ca-ES"/>
            <w:rPrChange w:id="17557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17558" w:author="Kem Sereyboth" w:date="2023-06-20T14:36:00Z">
        <w:r w:rsidRPr="007723F5">
          <w:rPr>
            <w:rFonts w:ascii="Khmer MEF1" w:hAnsi="Khmer MEF1" w:cs="Khmer MEF1"/>
            <w:cs/>
            <w:lang w:val="ca-ES"/>
            <w:rPrChange w:id="17559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និងពិនិត្យយ៉ាងល្អិតល្អន់ក្នុងការកំណត់យកលក្ខណៈ</w:t>
        </w:r>
        <w:r w:rsidRPr="007723F5">
          <w:rPr>
            <w:rFonts w:ascii="Khmer MEF1" w:hAnsi="Khmer MEF1" w:cs="Khmer MEF1"/>
            <w:lang w:val="ca-ES"/>
            <w:rPrChange w:id="17560" w:author="Sopheak Phorn" w:date="2023-07-28T14:5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  <w:r w:rsidRPr="007723F5">
          <w:rPr>
            <w:rFonts w:ascii="Khmer MEF1" w:hAnsi="Khmer MEF1" w:cs="Khmer MEF1"/>
            <w:cs/>
            <w:lang w:val="ca-ES"/>
            <w:rPrChange w:id="17561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វិនិ​ច្ឆ័​យប្រកបដោយភាព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562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ពេញលេញ និងត្រឹមត្រូវស្របទៅតាមបទដ្ឋានបច្ចេកទេសសវនកម្មដែលបានកំ​ណ</w:t>
        </w:r>
        <w:r w:rsidRPr="007723F5">
          <w:rPr>
            <w:rFonts w:ascii="Khmer MEF1" w:hAnsi="Khmer MEF1" w:cs="Khmer MEF1"/>
            <w:spacing w:val="6"/>
            <w:lang w:val="ca-ES"/>
            <w:rPrChange w:id="17563" w:author="Sopheak Phorn" w:date="2023-07-28T14:5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564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ត់។ សម្រាប់</w:t>
        </w:r>
      </w:ins>
      <w:ins w:id="17565" w:author="Kem Sereyboth" w:date="2023-07-19T13:57:00Z">
        <w:r w:rsidR="00C3103D" w:rsidRPr="007723F5">
          <w:rPr>
            <w:rFonts w:ascii="Khmer MEF1" w:hAnsi="Khmer MEF1" w:cs="Khmer MEF1"/>
            <w:spacing w:val="6"/>
            <w:cs/>
            <w:lang w:val="ca-ES"/>
            <w:rPrChange w:id="17566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F55550">
          <w:rPr>
            <w:rFonts w:ascii="Khmer MEF1" w:hAnsi="Khmer MEF1" w:cs="Khmer MEF1" w:hint="cs"/>
            <w:spacing w:val="4"/>
            <w:cs/>
            <w:lang w:val="ca-ES"/>
          </w:rPr>
          <w:t>អនុលោមភាព និង</w:t>
        </w:r>
      </w:ins>
      <w:ins w:id="17567" w:author="Kem Sereyboth" w:date="2023-06-20T14:36:00Z">
        <w:r w:rsidRPr="00F55550">
          <w:rPr>
            <w:rFonts w:ascii="Khmer MEF1" w:hAnsi="Khmer MEF1" w:cs="Khmer MEF1"/>
            <w:spacing w:val="4"/>
            <w:cs/>
            <w:lang w:val="ca-ES"/>
          </w:rPr>
          <w:t>សវនកម្ម</w:t>
        </w:r>
        <w:r w:rsidRPr="00F55550">
          <w:rPr>
            <w:rFonts w:ascii="Khmer MEF1" w:hAnsi="Khmer MEF1" w:cs="Khmer MEF1"/>
            <w:spacing w:val="-6"/>
            <w:cs/>
            <w:lang w:val="ca-ES"/>
          </w:rPr>
          <w:t>សមិទ្ធកម្មនេះ សវនករទទួលបន្ទុកនឹងប្រើប្រាស់លក្ខណៈវិនិច្ឆ័យ ដែលនឹងត្រូវ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68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ប្រើប្រាស់ដើម្បីវាយ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69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តម្លៃ</w:t>
        </w:r>
      </w:ins>
      <w:ins w:id="17570" w:author="Sopheak" w:date="2023-08-03T07:21:00Z">
        <w:r w:rsidR="00345193"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71" w:author="Sopheak Phorn" w:date="2023-08-03T14:19:00Z">
              <w:rPr>
                <w:rFonts w:ascii="Khmer MEF1" w:hAnsi="Khmer MEF1" w:cs="Khmer MEF1"/>
                <w:cs/>
                <w:lang w:val="ca-ES"/>
              </w:rPr>
            </w:rPrChange>
          </w:rPr>
          <w:t>ភាពមិនអនុលោម និង</w:t>
        </w:r>
      </w:ins>
      <w:ins w:id="17572" w:author="Kem Sereyboth" w:date="2023-06-20T14:36:00Z"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73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ស្វែង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74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រកគម្លាតប្រតិបត្តិការ</w:t>
        </w:r>
        <w:r w:rsidRPr="00660D99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7575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ក្រោ</w:t>
        </w:r>
        <w:r w:rsidRPr="00345193">
          <w:rPr>
            <w:rFonts w:ascii="Khmer MEF1" w:hAnsi="Khmer MEF1" w:cs="Khmer MEF1"/>
            <w:spacing w:val="4"/>
            <w:cs/>
            <w:lang w:val="ca-ES"/>
            <w:rPrChange w:id="17576" w:author="Sopheak" w:date="2023-08-03T07:2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​​​​​​​​យពីកំណត់ប្រធានបទរួច</w:t>
        </w:r>
        <w:r w:rsidRPr="001750B3">
          <w:rPr>
            <w:rFonts w:ascii="Khmer MEF1" w:hAnsi="Khmer MEF1" w:cs="Khmer MEF1"/>
            <w:lang w:val="ca-ES"/>
            <w:rPrChange w:id="17577" w:author="Kem Sereyboth" w:date="2023-07-25T15:38:00Z">
              <w:rPr>
                <w:rFonts w:ascii="Khmer MEF1" w:hAnsi="Khmer MEF1" w:cs="Khmer MEF1"/>
                <w:spacing w:val="-4"/>
                <w:lang w:val="ca-ES"/>
              </w:rPr>
            </w:rPrChange>
          </w:rPr>
          <w:t xml:space="preserve"> </w:t>
        </w:r>
        <w:r w:rsidRPr="001750B3">
          <w:rPr>
            <w:rFonts w:ascii="Khmer MEF1" w:hAnsi="Khmer MEF1" w:cs="Khmer MEF1"/>
            <w:cs/>
            <w:lang w:val="ca-ES"/>
            <w:rPrChange w:id="17578" w:author="Kem Sereyboth" w:date="2023-07-25T15:38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សវ​ន​ករទទួលបន្ទុកបាន</w:t>
        </w:r>
        <w:r w:rsidRPr="00F55550">
          <w:rPr>
            <w:rFonts w:ascii="Khmer MEF1" w:hAnsi="Khmer MEF1" w:cs="Khmer MEF1"/>
            <w:spacing w:val="-4"/>
            <w:cs/>
            <w:lang w:val="ca-ES"/>
          </w:rPr>
          <w:t>រៀបចំឡើងនូវបញ្ជីត្រួតពិនិត្យ</w:t>
        </w:r>
        <w:r w:rsidRPr="00F55550">
          <w:rPr>
            <w:rFonts w:ascii="Khmer MEF1" w:hAnsi="Khmer MEF1" w:cs="Khmer MEF1"/>
            <w:spacing w:val="4"/>
            <w:cs/>
            <w:lang w:val="ca-ES"/>
          </w:rPr>
          <w:t>ដោយមានបញ្ជាក់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79" w:author="Sopheak" w:date="2023-08-03T07:2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ពី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80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លក្ខណៈ​វិនិច្ឆ័យ</w:t>
        </w:r>
        <w:r w:rsidRPr="00345193">
          <w:rPr>
            <w:rFonts w:ascii="Khmer MEF1" w:hAnsi="Khmer MEF1" w:cs="Khmer MEF1"/>
            <w:spacing w:val="2"/>
            <w:lang w:val="ca-ES"/>
            <w:rPrChange w:id="17581" w:author="Sopheak" w:date="2023-08-03T07:23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82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ឬឯកសារដែល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83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ត្រូវស្នើសុំពិនិត្យរួមមាន៖</w:t>
        </w:r>
        <w:r w:rsidRPr="00345193">
          <w:rPr>
            <w:rFonts w:ascii="Khmer MEF1" w:hAnsi="Khmer MEF1" w:cs="Khmer MEF1"/>
            <w:spacing w:val="6"/>
            <w:lang w:val="ca-ES"/>
            <w:rPrChange w:id="17584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85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បទប្បញ្ញត្តិ</w:t>
        </w:r>
        <w:r w:rsidRPr="00345193">
          <w:rPr>
            <w:rFonts w:ascii="Khmer MEF1" w:hAnsi="Khmer MEF1" w:cs="Khmer MEF1"/>
            <w:spacing w:val="6"/>
            <w:lang w:val="ca-ES"/>
            <w:rPrChange w:id="17586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87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និងឯកសារពាក់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88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ព័ន្ធទៅតាមប្រធានបទនីមួយៗ សម្រាប់</w:t>
        </w:r>
      </w:ins>
      <w:ins w:id="17589" w:author="Kem Sereyboth" w:date="2023-07-19T13:58:00Z">
        <w:r w:rsidR="00C3103D" w:rsidRPr="00345193">
          <w:rPr>
            <w:rFonts w:ascii="Khmer MEF1" w:hAnsi="Khmer MEF1" w:cs="Khmer MEF1"/>
            <w:spacing w:val="6"/>
            <w:cs/>
            <w:lang w:val="ca-ES"/>
            <w:rPrChange w:id="17590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591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</w:t>
        </w:r>
      </w:ins>
      <w:ins w:id="17592" w:author="Kem Sereyboth" w:date="2023-07-19T13:59:00Z"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593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នុលោមភាព និង</w:t>
        </w:r>
      </w:ins>
      <w:ins w:id="17594" w:author="Kem Sereyboth" w:date="2023-06-20T14:36:00Z">
        <w:r w:rsidRPr="00345193">
          <w:rPr>
            <w:rFonts w:ascii="Khmer MEF1" w:hAnsi="Khmer MEF1" w:cs="Khmer MEF1"/>
            <w:spacing w:val="-10"/>
            <w:cs/>
            <w:lang w:val="ca-ES"/>
            <w:rPrChange w:id="17595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សវនកម្មសមិទ្ធកម្ម បញ្ជីត្រួតពិនិត្យ​នេះបានដាក់ឆ្លងកិច្ចប្រជុំកម្រិត</w:t>
        </w:r>
        <w:r w:rsidRPr="00345193">
          <w:rPr>
            <w:rFonts w:ascii="Khmer MEF1" w:hAnsi="Khmer MEF1" w:cs="Khmer MEF1"/>
            <w:spacing w:val="-10"/>
            <w:cs/>
            <w:lang w:val="ca-ES"/>
            <w:rPrChange w:id="17596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ការិយាល័យ នាយកដ្ឋាន</w:t>
        </w:r>
        <w:r w:rsidRPr="001750B3">
          <w:rPr>
            <w:rFonts w:ascii="Khmer MEF1" w:hAnsi="Khmer MEF1" w:cs="Khmer MEF1"/>
            <w:spacing w:val="-8"/>
            <w:cs/>
            <w:lang w:val="ca-ES"/>
            <w:rPrChange w:id="17597" w:author="Kem Sereyboth" w:date="2023-07-25T15:3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598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និងអន្តរនាយកដ្ឋាន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599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</w:t>
        </w:r>
      </w:ins>
      <w:ins w:id="17600" w:author="Kem Sereyboth" w:date="2023-07-25T15:38:00Z">
        <w:r w:rsidR="001750B3" w:rsidRPr="00345193">
          <w:rPr>
            <w:rFonts w:ascii="Khmer MEF1" w:hAnsi="Khmer MEF1" w:cs="Khmer MEF1"/>
            <w:spacing w:val="-2"/>
            <w:cs/>
            <w:lang w:val="ca-ES"/>
            <w:rPrChange w:id="17601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​</w:t>
        </w:r>
      </w:ins>
      <w:ins w:id="17602" w:author="Kem Sereyboth" w:date="2023-06-20T14:36:00Z">
        <w:r w:rsidRPr="00345193">
          <w:rPr>
            <w:rFonts w:ascii="Khmer MEF1" w:hAnsi="Khmer MEF1" w:cs="Khmer MEF1"/>
            <w:spacing w:val="-2"/>
            <w:cs/>
            <w:lang w:val="ca-ES"/>
            <w:rPrChange w:id="17603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យបានធ្វើការពិភាក្សាគ្នាជាច្រើនលើក និងពិនិត្យយ៉ាង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604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ល្អិតល្អន់ដើម្បីទទួលបានធាតុ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605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ចូ​លមុននឹងស្នើសុំការប្រជុំជាមួយ </w:t>
        </w:r>
        <w:r w:rsidRPr="00345193">
          <w:rPr>
            <w:rFonts w:ascii="Khmer MEF2" w:hAnsi="Khmer MEF2" w:cs="Khmer MEF2"/>
            <w:spacing w:val="6"/>
            <w:cs/>
            <w:lang w:val="ca-ES"/>
            <w:rPrChange w:id="17606" w:author="Sopheak" w:date="2023-08-03T07:2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ឯកឧត្តមប្រធានអង្គភាព</w:t>
        </w:r>
        <w:r w:rsidRPr="00345193">
          <w:rPr>
            <w:rFonts w:ascii="Khmer MEF1" w:hAnsi="Khmer MEF1" w:cs="Khmer MEF1"/>
            <w:b/>
            <w:bCs/>
            <w:spacing w:val="6"/>
            <w:cs/>
            <w:lang w:val="ca-ES"/>
            <w:rPrChange w:id="17607" w:author="Sopheak" w:date="2023-08-03T07:2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608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ធ្វើការពិនិត្យ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609" w:author="Sopheak" w:date="2023-08-03T07:25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និងសម្រេច។ បន្ទាប់ពីទទួល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610" w:author="Sopheak" w:date="2023-08-03T07:26:00Z">
              <w:rPr>
                <w:rFonts w:ascii="Khmer MEF1" w:hAnsi="Khmer MEF1" w:cs="Khmer MEF1"/>
                <w:cs/>
                <w:lang w:val="ca-ES"/>
              </w:rPr>
            </w:rPrChange>
          </w:rPr>
          <w:t>បានការឯកភាព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611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ពី </w:t>
        </w:r>
        <w:r w:rsidRPr="00345193">
          <w:rPr>
            <w:rFonts w:ascii="Khmer MEF2" w:hAnsi="Khmer MEF2" w:cs="Khmer MEF2"/>
            <w:spacing w:val="-6"/>
            <w:cs/>
            <w:lang w:val="ca-ES"/>
            <w:rPrChange w:id="17612" w:author="Sopheak" w:date="2023-08-03T07:26:00Z">
              <w:rPr>
                <w:rFonts w:ascii="Khmer MEF2" w:hAnsi="Khmer MEF2" w:cs="Khmer MEF2"/>
                <w:spacing w:val="2"/>
                <w:cs/>
                <w:lang w:val="ca-ES"/>
              </w:rPr>
            </w:rPrChange>
          </w:rPr>
          <w:t>ឯកឧត្តមប្រធា​ន​អង្គភាព</w:t>
        </w:r>
        <w:r w:rsidRPr="00345193">
          <w:rPr>
            <w:rFonts w:ascii="Khmer MEF1" w:hAnsi="Khmer MEF1" w:cs="Khmer MEF1"/>
            <w:b/>
            <w:bCs/>
            <w:spacing w:val="-6"/>
            <w:cs/>
            <w:lang w:val="ca-ES"/>
            <w:rPrChange w:id="17613" w:author="Sopheak" w:date="2023-08-03T07:26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614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សវនករទទួលបន្ទុកបានផ្ញើបញ្ជីត្រួតពិនិត្យទៅកាន់បុគ្គលទទួល</w:t>
        </w:r>
      </w:ins>
      <w:ins w:id="17615" w:author="Sopheak" w:date="2023-08-03T07:26:00Z">
        <w:r w:rsidR="00345193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17616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17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បន្ទុករបស់</w:t>
        </w:r>
        <w:r w:rsidRPr="009B6889">
          <w:rPr>
            <w:rFonts w:ascii="Khmer MEF1" w:hAnsi="Khmer MEF1" w:cs="Khmer MEF1"/>
            <w:spacing w:val="-2"/>
            <w:lang w:val="ca-ES"/>
            <w:rPrChange w:id="17618" w:author="Kem Sereyboth" w:date="2023-07-25T15:39:00Z">
              <w:rPr>
                <w:rFonts w:ascii="Khmer MEF1" w:hAnsi="Khmer MEF1" w:cs="Khmer MEF1"/>
                <w:spacing w:val="2"/>
                <w:lang w:val="ca-ES"/>
              </w:rPr>
            </w:rPrChange>
          </w:rPr>
          <w:t xml:space="preserve"> </w:t>
        </w:r>
      </w:ins>
      <w:ins w:id="17619" w:author="Kem Sereyboth" w:date="2023-07-11T13:03:00Z"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620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ន.</w:t>
        </w:r>
      </w:ins>
      <w:ins w:id="17621" w:author="Sopheak Phorn" w:date="2023-07-28T14:55:00Z">
        <w:r w:rsidR="007723F5">
          <w:rPr>
            <w:rFonts w:ascii="Khmer MEF1" w:hAnsi="Khmer MEF1" w:cs="Khmer MEF1" w:hint="cs"/>
            <w:b/>
            <w:bCs/>
            <w:spacing w:val="-2"/>
            <w:cs/>
            <w:lang w:val="ca-ES"/>
          </w:rPr>
          <w:t>គ</w:t>
        </w:r>
      </w:ins>
      <w:ins w:id="17622" w:author="Kem Sereyboth" w:date="2023-07-11T13:03:00Z">
        <w:del w:id="17623" w:author="Sopheak Phorn" w:date="2023-07-28T14:55:00Z">
          <w:r w:rsidR="00400DB4" w:rsidRPr="009B6889" w:rsidDel="007723F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7624" w:author="Kem Sereyboth" w:date="2023-07-25T15:39:00Z">
                <w:rPr>
                  <w:rFonts w:ascii="Khmer MEF1" w:hAnsi="Khmer MEF1" w:cs="Khmer MEF1"/>
                  <w:color w:val="FF0000"/>
                  <w:spacing w:val="-2"/>
                  <w:cs/>
                  <w:lang w:val="ca-ES"/>
                </w:rPr>
              </w:rPrChange>
            </w:rPr>
            <w:delText>ស</w:delText>
          </w:r>
        </w:del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625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.ស.</w:t>
        </w:r>
        <w:r w:rsidR="00400DB4" w:rsidRPr="009B6889">
          <w:rPr>
            <w:rFonts w:ascii="Khmer MEF1" w:hAnsi="Khmer MEF1" w:cs="Khmer MEF1"/>
            <w:spacing w:val="-2"/>
            <w:cs/>
            <w:lang w:val="ca-ES"/>
            <w:rPrChange w:id="17626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17627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28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ដើ</w:t>
        </w:r>
      </w:ins>
      <w:ins w:id="17629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630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631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32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ម្បី</w:t>
        </w:r>
      </w:ins>
      <w:ins w:id="17633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634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635" w:author="Kem Sereyboth" w:date="2023-06-20T14:36:00Z">
        <w:r w:rsidRPr="00F55550">
          <w:rPr>
            <w:rFonts w:ascii="Khmer MEF1" w:hAnsi="Khmer MEF1" w:cs="Khmer MEF1" w:hint="cs"/>
            <w:spacing w:val="2"/>
            <w:cs/>
            <w:lang w:val="ca-ES"/>
          </w:rPr>
          <w:t>សហការឆ្លើយតប</w:t>
        </w:r>
        <w:r w:rsidRPr="00F55550">
          <w:rPr>
            <w:rFonts w:ascii="Khmer MEF1" w:hAnsi="Khmer MEF1" w:cs="Khmer MEF1"/>
            <w:spacing w:val="2"/>
            <w:cs/>
            <w:lang w:val="ca-ES"/>
          </w:rPr>
          <w:t>។</w:t>
        </w:r>
      </w:ins>
    </w:p>
    <w:p w14:paraId="64A806BA" w14:textId="63E73859" w:rsidR="000537CF" w:rsidRPr="00E33574" w:rsidDel="005C3437" w:rsidRDefault="003F2222">
      <w:pPr>
        <w:spacing w:after="0" w:line="233" w:lineRule="auto"/>
        <w:jc w:val="both"/>
        <w:rPr>
          <w:ins w:id="17636" w:author="Windows User" w:date="2022-09-05T23:26:00Z"/>
          <w:del w:id="17637" w:author="Kem Sereyboth" w:date="2023-06-20T14:36:00Z"/>
          <w:rFonts w:ascii="Khmer MEF1" w:hAnsi="Khmer MEF1" w:cs="Khmer MEF1"/>
          <w:spacing w:val="-8"/>
          <w:sz w:val="24"/>
          <w:szCs w:val="24"/>
          <w:lang w:val="ca-ES"/>
          <w:rPrChange w:id="17638" w:author="Kem Sereyboth" w:date="2023-07-19T16:59:00Z">
            <w:rPr>
              <w:ins w:id="17639" w:author="Windows User" w:date="2022-09-05T23:26:00Z"/>
              <w:del w:id="17640" w:author="Kem Sereyboth" w:date="2023-06-20T14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641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642" w:author="LENOVO" w:date="2022-10-02T09:37:00Z">
        <w:del w:id="17643" w:author="Kem Sereyboth" w:date="2023-06-20T14:36:00Z"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lastRenderedPageBreak/>
            <w:delText>ដើម្បីធានាបាននូវការ​វាយ​តម្លៃ​អនុលោមភាព ប្រកបដោយភាពត្រឹមត្រូវ និងច្បាស់លាស់ អង្គភាព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ហ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បានធ្វើការពិភាក្សា និងពិនិត្យ​យ៉ាងល្អិតល្អន់​ក្នុងការកំណត់​យកលក្ខណៈ​វិនិច្ឆ័យ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​​​</w:delText>
          </w:r>
          <w:r w:rsidRPr="00F55550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ប្រកប​ដោយភាពពេញលេញ និងត្រឹមត្រូវស្របទៅតាមបទដ្ឋានបច្ចេកទេសសវនកម្មដែលបានកំណត់។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4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764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4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លក្ខណៈ​វិនិច្ឆ័យគឺជាដំណាក់កាលបន្ទាប់ពីការកំណត់ប្រធានបទសវនកម្ម។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764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7648" w:author="LENOVO" w:date="2022-10-06T11:33:00Z">
        <w:del w:id="17649" w:author="Kem Sereyboth" w:date="2023-06-20T14:36:00Z">
          <w:r w:rsidR="00F34BF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5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651" w:author="LENOVO" w:date="2022-10-02T09:37:00Z">
        <w:del w:id="17652" w:author="Kem Sereyboth" w:date="2023-06-20T14:36:00Z"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ចាប់ផ្ដើមកំណត់​ប្រធានបទសវនកម្មតាមរយៈលទ្ធផលដែលទទួលបា​នមកពីការចុះស្វែងយល់សវនដ្ឋាន និង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លក្ខណៈវិនិច្ឆ័យ​ដែល​នឹង​ត្រូវ​ប្រើប្រាស់​ដើម្បី​វាយតម្លៃ​អនុលោមភាព។ ក្រោយពីកំណត់ប្រធានបទរួច សវនករ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ទទួលបន្ទុក​បានរៀបចំ​នូវ​បញ្ជី​ត្រួតពិនិត្យដោយមានបញ្ជាក់ពីលក្ខណៈវិនិច្ឆ័យ ឬឯកសារដែលត្រូវស្នើសុំពិនិត្យ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មាន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ដូចជា បទប្បញ្ញត្តិ និង​ឯកសារពាក់ព័ន្ធទៅតាមប្រធានបទនីមួយៗ។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​ 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បញ្ជីត្រួតពិនិត្យនេះបានដាក់ឆ្លង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កិច្ចប្រជុំកម្រិតការិយាល័យ នាយកដ្ឋាន និងអន្តរនាយកដ្ឋានដោយបានធ្វើការពិភាក្សាគ្នាជាច្រើនលើក និង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ពិនិត្យ​យ៉ាងល្អិតល្អន់​ដើម្បី​ទទួល​បាន​ធាតុចូលមុននឹងស្នើសុំការប្រជុំជាមួយ </w:delText>
          </w:r>
          <w:r w:rsidRPr="00F55550" w:rsidDel="005C3437">
            <w:rPr>
              <w:rFonts w:ascii="Khmer MEF2" w:hAnsi="Khmer MEF2" w:cs="Khmer MEF2"/>
              <w:spacing w:val="2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ធ្វើ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ការពិនិត្យ និងសម្រេចឯកភាព។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5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17656" w:author="User" w:date="2022-10-03T13:04:00Z">
        <w:del w:id="17657" w:author="Kem Sereyboth" w:date="2023-06-20T14:36:00Z">
          <w:r w:rsidR="00256EC7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659" w:author="LENOVO" w:date="2022-10-02T09:37:00Z">
        <w:del w:id="17660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ត្រូវ​ផ្ញើបញ្ជី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6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ត្រួតពិនិត្យ​ទៅកាន់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6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បុគ្គលទទួលបន្ទុកសម្របសម្រួលការងារសវនកម្មរបស់​សវនដ្ឋាន</w:delText>
          </w:r>
        </w:del>
      </w:ins>
      <w:ins w:id="17666" w:author="User" w:date="2022-10-09T13:14:00Z">
        <w:del w:id="17667" w:author="Kem Sereyboth" w:date="2023-06-20T14:36:00Z">
          <w:r w:rsidR="002E6E68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6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7669" w:author="User" w:date="2022-10-09T13:15:00Z">
        <w:del w:id="17670" w:author="Kem Sereyboth" w:date="2023-06-20T14:36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6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17672" w:author="LENOVO" w:date="2022-10-02T09:37:00Z">
        <w:del w:id="17673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7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​​ដើម្បី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7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សហការឆ្លើយតប។</w:delText>
          </w:r>
        </w:del>
      </w:ins>
      <w:ins w:id="17676" w:author="Windows User" w:date="2022-09-05T23:27:00Z">
        <w:del w:id="17677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</w:ins>
      <w:ins w:id="17679" w:author="User" w:date="2022-09-27T23:04:00Z">
        <w:del w:id="17680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វាយតម្លៃអនុលោមភាព</w:delText>
          </w:r>
        </w:del>
      </w:ins>
      <w:ins w:id="17682" w:author="User" w:date="2022-09-29T10:42:00Z">
        <w:del w:id="17683" w:author="Kem Sereyboth" w:date="2023-06-20T14:36:00Z">
          <w:r w:rsidR="00AC0B89" w:rsidRPr="00F55550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684" w:author="Windows User" w:date="2022-09-05T23:27:00Z">
        <w:del w:id="17685" w:author="Kem Sereyboth" w:date="2023-06-20T14:36:00Z">
          <w:r w:rsidR="0014673B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76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កំណត់ប្រធានបទសវនកម្ម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ប្រកបដោយភាពត្រឹមត្រូវ និងច្បាស់លាស់ អង្គភាព</w:delText>
          </w:r>
          <w:r w:rsidR="0014673B" w:rsidRPr="00F55550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8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8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9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9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9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9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769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និងពិនិត្យយ៉ាងល្អិតល្អន់ក្នុងការកំណត់យកលក្ខណៈវិនិច្ឆ័យ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ប្រកបដោយភាពពេញលេញ និងត្រឹមត្រូវ ស្របទៅតាមបទដ្ឋានបច្ចេកទេសសវនកម្មដែលបានកំណត់។ 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69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កំណត់លក្ខណៈវិនិច្ឆ័យ គឺជាដំណាក់កាលបន្ទាប់ពីការកំណត់ហានិភ័យនៃប្រព័ន្ធត្រួតពិនិត្យផ្ទៃក្នុង</w:delText>
          </w:r>
        </w:del>
      </w:ins>
      <w:ins w:id="17698" w:author="User" w:date="2022-09-29T10:44:00Z">
        <w:del w:id="17699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ប្រធានបទសវនកម្ម</w:delText>
          </w:r>
        </w:del>
      </w:ins>
      <w:ins w:id="17700" w:author="Windows User" w:date="2022-09-05T23:28:00Z">
        <w:del w:id="17701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។</w:delText>
          </w:r>
        </w:del>
      </w:ins>
      <w:ins w:id="17702" w:author="User" w:date="2022-09-29T10:44:00Z">
        <w:del w:id="17703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704" w:author="Windows User" w:date="2022-09-05T23:27:00Z">
        <w:del w:id="17705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បន្ទាប់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0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17707" w:author="Voeun Kuyeng" w:date="2022-09-06T17:42:00Z">
        <w:del w:id="17708" w:author="Kem Sereyboth" w:date="2023-06-20T14:36:00Z">
          <w:r w:rsidR="003C2B2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0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10" w:author="Windows User" w:date="2022-09-05T23:27:00Z">
        <w:del w:id="17711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1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ក្រុមសវនករ</w:delText>
          </w:r>
        </w:del>
      </w:ins>
      <w:ins w:id="17713" w:author="User" w:date="2022-09-27T23:06:00Z">
        <w:del w:id="17714" w:author="Kem Sereyboth" w:date="2023-06-20T14:36:00Z">
          <w:r w:rsidR="007F4ADE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ប្រតិភូសវនកម្ម</w:delText>
          </w:r>
        </w:del>
      </w:ins>
      <w:ins w:id="17715" w:author="Windows User" w:date="2022-09-05T23:27:00Z">
        <w:del w:id="17716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1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នីមួយៗចាប់ផ្ដើមកំណត់ប្រធានបទសវនកម្មតាមរយៈលទ្ធផលដែល</w:delText>
          </w:r>
        </w:del>
      </w:ins>
      <w:ins w:id="17718" w:author="User" w:date="2022-09-27T23:06:00Z">
        <w:del w:id="17719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</w:delText>
          </w:r>
        </w:del>
      </w:ins>
      <w:ins w:id="17720" w:author="Windows User" w:date="2022-09-05T23:27:00Z">
        <w:del w:id="17721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2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</w:delText>
          </w:r>
        </w:del>
      </w:ins>
      <w:ins w:id="17723" w:author="User" w:date="2022-09-27T23:07:00Z">
        <w:del w:id="17724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</w:delText>
          </w:r>
        </w:del>
      </w:ins>
      <w:ins w:id="17725" w:author="Windows User" w:date="2022-09-05T23:27:00Z">
        <w:del w:id="17726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2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ពីការចុះស្វែង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72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7730" w:author="User" w:date="2022-09-27T23:09:00Z">
        <w:del w:id="17731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និងលក្ខណៈវិនិច្ឆ័យដែលនឹងត្រូវ</w:delText>
          </w:r>
        </w:del>
      </w:ins>
      <w:ins w:id="17733" w:author="User" w:date="2022-09-27T23:10:00Z">
        <w:del w:id="17734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ប្រើប្រាស់ដើម្បី</w:delText>
          </w:r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17737" w:author="User" w:date="2022-09-27T23:11:00Z">
        <w:del w:id="17738" w:author="Kem Sereyboth" w:date="2023-06-20T14:36:00Z"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ពីអនុលោមភាព</w:delText>
          </w:r>
        </w:del>
      </w:ins>
      <w:ins w:id="17740" w:author="Windows User" w:date="2022-09-06T03:33:00Z">
        <w:del w:id="17741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ស្រប</w:delText>
          </w:r>
        </w:del>
      </w:ins>
      <w:ins w:id="17743" w:author="Windows User" w:date="2022-09-05T23:27:00Z">
        <w:del w:id="17744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17746" w:author="Windows User" w:date="2022-09-06T03:33:00Z">
        <w:del w:id="17747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17749" w:author="Windows User" w:date="2022-09-05T23:27:00Z">
        <w:del w:id="17750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លក្ខណៈវិនិច្ឆ័យ។</w:delText>
          </w:r>
        </w:del>
      </w:ins>
      <w:ins w:id="17752" w:author="Windows User" w:date="2022-09-05T23:26:00Z">
        <w:del w:id="17753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55" w:author="Windows User" w:date="2022-09-05T23:31:00Z">
        <w:del w:id="17756" w:author="Kem Sereyboth" w:date="2023-06-20T14:36:00Z">
          <w:r w:rsidR="00851DE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</w:delText>
          </w:r>
        </w:del>
      </w:ins>
      <w:ins w:id="17758" w:author="Windows User" w:date="2022-09-05T23:26:00Z">
        <w:del w:id="17759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6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ពីកំណត់</w:delText>
          </w:r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6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ប្រធានបទរួច </w:delText>
          </w:r>
        </w:del>
      </w:ins>
      <w:ins w:id="17762" w:author="Windows User" w:date="2022-09-05T23:41:00Z">
        <w:del w:id="17763" w:author="Kem Sereyboth" w:date="2023-06-20T14:36:00Z">
          <w:r w:rsidR="00052151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6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17765" w:author="Windows User" w:date="2022-09-05T23:26:00Z">
        <w:del w:id="17766" w:author="Kem Sereyboth" w:date="2023-06-20T14:36:00Z"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</w:delText>
          </w:r>
          <w:r w:rsidR="000537CF"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ដែលត្រូវស្នើសុំពិនិត្យដែល</w:delText>
          </w:r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មានដូចជា </w:delText>
          </w:r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បទប្បញ្ញត្តិ</w:delText>
          </w:r>
        </w:del>
      </w:ins>
      <w:ins w:id="17768" w:author="Windows User" w:date="2022-09-05T23:38:00Z">
        <w:del w:id="17769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និងឯកសារពាក</w:delText>
          </w:r>
        </w:del>
      </w:ins>
      <w:ins w:id="17770" w:author="Windows User" w:date="2022-09-05T23:39:00Z">
        <w:del w:id="17771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់ព័ន្ធ</w:delText>
          </w:r>
        </w:del>
      </w:ins>
      <w:ins w:id="17772" w:author="Windows User" w:date="2022-09-05T23:26:00Z">
        <w:del w:id="17773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ទៅតាមប្រធានបទនីមួយៗ។</w:delText>
          </w:r>
        </w:del>
      </w:ins>
      <w:ins w:id="17774" w:author="Windows User" w:date="2022-09-05T23:34:00Z">
        <w:del w:id="17775" w:author="Kem Sereyboth" w:date="2023-06-20T14:36:00Z">
          <w:r w:rsidR="007C151A" w:rsidRPr="00F55550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</w:del>
      </w:ins>
      <w:ins w:id="17776" w:author="Windows User" w:date="2022-09-05T23:26:00Z">
        <w:del w:id="17777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បញ្ជីត្រួតពិនិត្យនេះបានដាក់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="000537CF" w:rsidRPr="00F55550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ពិភាក្សាគ្នាជាច្រើនលើក ពិនិត្យយ៉ាងល្អិតល្អន់ដើម្បីទទួលបានធាតុចូល មុន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</w:delText>
          </w:r>
          <w:r w:rsidR="000537CF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ស្នើសុំការប្រជុំជាមួយ </w:delText>
          </w:r>
          <w:r w:rsidR="000537CF" w:rsidRPr="00E33574" w:rsidDel="005C3437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777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17779" w:author="Windows User" w:date="2022-09-05T23:37:00Z">
        <w:del w:id="17780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78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17782" w:author="Windows User" w:date="2022-09-05T23:26:00Z">
        <w:del w:id="17783" w:author="Kem Sereyboth" w:date="2023-06-20T14:36:00Z">
          <w:r w:rsidR="000537CF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78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8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ធ្វើការពិនិត្យ និងសម្រេចឯកភាព។ បន្ទាប់ពីទទួលបានការឯកភាពពី </w:delText>
          </w:r>
        </w:del>
      </w:ins>
      <w:ins w:id="17786" w:author="Windows User" w:date="2022-09-05T23:38:00Z">
        <w:del w:id="17787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788" w:author="Kem Sereyboth" w:date="2023-07-19T16:59:00Z">
                <w:rPr>
                  <w:rFonts w:ascii="Khmer MEF2" w:hAnsi="Khmer MEF2" w:cs="Khmer MEF2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697A4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78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90" w:author="Windows User" w:date="2022-09-05T23:28:00Z">
        <w:del w:id="17791" w:author="Kem Sereyboth" w:date="2023-06-20T14:36:00Z">
          <w:r w:rsidR="00BC2297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9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</w:delText>
          </w:r>
        </w:del>
      </w:ins>
      <w:ins w:id="17793" w:author="Windows User" w:date="2022-09-05T23:40:00Z">
        <w:del w:id="17794" w:author="Kem Sereyboth" w:date="2023-06-20T14:36:00Z">
          <w:r w:rsidR="00052151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9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17796" w:author="Windows User" w:date="2022-09-05T23:26:00Z">
        <w:del w:id="17797" w:author="Kem Sereyboth" w:date="2023-06-20T14:36:00Z"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ត្រូវផ្ញើបញ្ជីត្រួតពិនិត្យទៅកាន់បុគ្គលទទួលបន្ទុកសម្របសម្រួលការងារសវនកម្ម</w:delText>
          </w:r>
        </w:del>
      </w:ins>
      <w:ins w:id="17799" w:author="User" w:date="2022-09-27T23:19:00Z">
        <w:del w:id="17800" w:author="Kem Sereyboth" w:date="2023-06-20T14:36:00Z">
          <w:r w:rsidR="008E5F95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8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  <w:r w:rsidR="008E5F95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សវនដ្ឋានដើម្បីសហការឆ្លើយតប។</w:delText>
          </w:r>
        </w:del>
      </w:ins>
      <w:ins w:id="17802" w:author="Windows User" w:date="2022-09-05T23:26:00Z">
        <w:del w:id="17803" w:author="Kem Sereyboth" w:date="2023-06-20T14:36:00Z"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D16F5CC" w14:textId="3C55C148" w:rsidR="000537CF" w:rsidRPr="00E33574" w:rsidDel="00913214" w:rsidRDefault="00913214">
      <w:pPr>
        <w:spacing w:after="0" w:line="233" w:lineRule="auto"/>
        <w:ind w:firstLine="720"/>
        <w:jc w:val="both"/>
        <w:rPr>
          <w:ins w:id="17804" w:author="Windows User" w:date="2022-09-05T23:26:00Z"/>
          <w:del w:id="17805" w:author="User" w:date="2022-09-16T11:25:00Z"/>
          <w:rFonts w:ascii="Khmer MEF1" w:hAnsi="Khmer MEF1" w:cs="Khmer MEF1"/>
          <w:spacing w:val="2"/>
          <w:sz w:val="24"/>
          <w:szCs w:val="24"/>
          <w:lang w:val="ca-ES"/>
          <w:rPrChange w:id="17806" w:author="Kem Sereyboth" w:date="2023-07-19T16:59:00Z">
            <w:rPr>
              <w:ins w:id="17807" w:author="Windows User" w:date="2022-09-05T23:26:00Z"/>
              <w:del w:id="17808" w:author="User" w:date="2022-09-16T11:25:00Z"/>
              <w:rFonts w:ascii="Khmer MEF1" w:hAnsi="Khmer MEF1" w:cs="Khmer MEF1"/>
              <w:spacing w:val="4"/>
              <w:sz w:val="6"/>
              <w:szCs w:val="6"/>
              <w:lang w:val="ca-ES"/>
            </w:rPr>
          </w:rPrChange>
        </w:rPr>
        <w:pPrChange w:id="17809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810" w:author="User" w:date="2022-09-16T11:25:00Z"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ab/>
        </w:r>
      </w:ins>
      <w:ins w:id="17811" w:author="sakaria fa" w:date="2022-09-30T20:58:00Z">
        <w:r w:rsidR="00F171DC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12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</w:p>
    <w:p w14:paraId="79063D0C" w14:textId="468B5ED4" w:rsidR="002C2DF9" w:rsidRPr="00E33574" w:rsidDel="00913214" w:rsidRDefault="002C2DF9">
      <w:pPr>
        <w:spacing w:after="0" w:line="233" w:lineRule="auto"/>
        <w:ind w:firstLine="720"/>
        <w:jc w:val="both"/>
        <w:rPr>
          <w:ins w:id="17813" w:author="Kem Sereiboth" w:date="2022-09-13T11:32:00Z"/>
          <w:del w:id="17814" w:author="User" w:date="2022-09-16T11:24:00Z"/>
          <w:rFonts w:ascii="Khmer MEF2" w:hAnsi="Khmer MEF2" w:cs="Khmer MEF2"/>
          <w:b/>
          <w:bCs/>
          <w:spacing w:val="2"/>
          <w:sz w:val="24"/>
          <w:szCs w:val="24"/>
          <w:rPrChange w:id="17815" w:author="Kem Sereyboth" w:date="2023-07-19T16:59:00Z">
            <w:rPr>
              <w:ins w:id="17816" w:author="Kem Sereiboth" w:date="2022-09-13T11:32:00Z"/>
              <w:del w:id="17817" w:author="User" w:date="2022-09-16T11:24:00Z"/>
              <w:rFonts w:ascii="Khmer MEF2" w:hAnsi="Khmer MEF2" w:cs="Khmer MEF2"/>
              <w:b/>
              <w:bCs/>
              <w:szCs w:val="22"/>
            </w:rPr>
          </w:rPrChange>
        </w:rPr>
        <w:pPrChange w:id="17818" w:author="Sopheak Phorn" w:date="2023-08-25T13:07:00Z">
          <w:pPr>
            <w:ind w:firstLine="720"/>
          </w:pPr>
        </w:pPrChange>
      </w:pPr>
      <w:ins w:id="17819" w:author="Kem Sereiboth" w:date="2022-09-13T11:32:00Z">
        <w:del w:id="17820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82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ខ-លក្ខណៈវិនិច្ឆ័យសម្រាប់ប្រធានបទនីមួយៗ</w:delText>
          </w:r>
        </w:del>
      </w:ins>
    </w:p>
    <w:p w14:paraId="14E05FFD" w14:textId="6A5925A6" w:rsidR="000537CF" w:rsidRPr="00E33574" w:rsidDel="002C2DF9" w:rsidRDefault="000537CF">
      <w:pPr>
        <w:spacing w:after="0" w:line="233" w:lineRule="auto"/>
        <w:ind w:firstLine="720"/>
        <w:jc w:val="both"/>
        <w:rPr>
          <w:ins w:id="17822" w:author="Windows User" w:date="2022-09-05T23:26:00Z"/>
          <w:del w:id="17823" w:author="Kem Sereiboth" w:date="2022-09-13T11:32:00Z"/>
          <w:rFonts w:ascii="Khmer MEF1" w:hAnsi="Khmer MEF1" w:cs="Khmer MEF1"/>
          <w:spacing w:val="2"/>
          <w:sz w:val="24"/>
          <w:szCs w:val="24"/>
          <w:lang w:val="ca-ES"/>
          <w:rPrChange w:id="17824" w:author="Kem Sereyboth" w:date="2023-07-19T16:59:00Z">
            <w:rPr>
              <w:ins w:id="17825" w:author="Windows User" w:date="2022-09-05T23:26:00Z"/>
              <w:del w:id="17826" w:author="Kem Sereiboth" w:date="2022-09-13T11:32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827" w:author="Sopheak Phorn" w:date="2023-08-25T13:07:00Z">
          <w:pPr>
            <w:spacing w:after="0" w:line="240" w:lineRule="auto"/>
            <w:ind w:firstLine="720"/>
          </w:pPr>
        </w:pPrChange>
      </w:pPr>
      <w:ins w:id="17828" w:author="Windows User" w:date="2022-09-05T23:26:00Z">
        <w:del w:id="17829" w:author="Kem Sereiboth" w:date="2022-09-13T11:32:00Z">
          <w:r w:rsidRPr="00E33574" w:rsidDel="002C2DF9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83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3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ត្រូវរៀបរាប់ពីលក្ខណៈវិនិច្ឆ័យសម្រាប់ប្រធានបទនីមួយៗដែលបានកំណត់។ សវនករទទួលបន្ទុក អាចរៀបរាប់ពីចំណុ</w:delText>
          </w:r>
        </w:del>
      </w:ins>
      <w:ins w:id="17833" w:author="Voeun Kuyeng" w:date="2022-09-06T17:43:00Z">
        <w:del w:id="17834" w:author="Kem Sereiboth" w:date="2022-09-13T11:32:00Z">
          <w:r w:rsidR="00CC614C"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836" w:author="Windows User" w:date="2022-09-05T23:26:00Z">
        <w:del w:id="17837" w:author="Kem Sereiboth" w:date="2022-09-13T11:32:00Z"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ននេះ ដូចគំរូខាងក្រោម៖</w:delText>
          </w:r>
        </w:del>
      </w:ins>
    </w:p>
    <w:p w14:paraId="7ECF2E52" w14:textId="5271247E" w:rsidR="000537CF" w:rsidRPr="00E33574" w:rsidRDefault="000537CF">
      <w:pPr>
        <w:spacing w:after="0" w:line="233" w:lineRule="auto"/>
        <w:jc w:val="both"/>
        <w:rPr>
          <w:ins w:id="17839" w:author="Kem Sereyboth" w:date="2023-07-19T15:06:00Z"/>
          <w:rFonts w:ascii="Khmer MEF1" w:hAnsi="Khmer MEF1" w:cs="Khmer MEF1"/>
          <w:sz w:val="24"/>
          <w:szCs w:val="24"/>
          <w:lang w:val="ca-ES"/>
          <w:rPrChange w:id="17840" w:author="Kem Sereyboth" w:date="2023-07-19T16:59:00Z">
            <w:rPr>
              <w:ins w:id="17841" w:author="Kem Sereyboth" w:date="2023-07-19T15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7842" w:author="Sopheak Phorn" w:date="2023-08-25T13:07:00Z">
          <w:pPr>
            <w:spacing w:after="0" w:line="235" w:lineRule="auto"/>
            <w:jc w:val="both"/>
          </w:pPr>
        </w:pPrChange>
      </w:pPr>
      <w:ins w:id="17843" w:author="Windows User" w:date="2022-09-05T23:26:00Z">
        <w:del w:id="17844" w:author="User" w:date="2022-09-16T11:24:00Z">
          <w:r w:rsidRPr="00E33574" w:rsidDel="0091321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46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លទ្ធផល អង្គភាព</w:t>
        </w:r>
      </w:ins>
      <w:ins w:id="17847" w:author="Kem Sereyboth" w:date="2023-07-25T15:39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ស</w:t>
        </w:r>
      </w:ins>
      <w:ins w:id="17848" w:author="Kem Sereyboth" w:date="2023-07-25T15:40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វនកម្មផ្ទៃក្នុងនៃ </w:t>
        </w:r>
        <w:r w:rsidR="006B38F8" w:rsidRPr="006B38F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7849" w:author="Kem Sereyboth" w:date="2023-07-25T15:4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</w:t>
        </w:r>
      </w:ins>
      <w:ins w:id="17850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5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បានសម្រេចជ្រើសយកលក្ខណៈវិនិច្ឆ័យចំនួន</w:t>
        </w:r>
        <w:del w:id="17852" w:author="sakaria fa" w:date="2022-09-15T21:43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</w:delText>
          </w:r>
        </w:del>
        <w:del w:id="17854" w:author="sakaria fa" w:date="2022-09-15T21:44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5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....</w:delText>
          </w:r>
        </w:del>
      </w:ins>
      <w:ins w:id="17856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57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858" w:author="Sopheak Phorn" w:date="2023-07-28T16:04:00Z">
        <w:r w:rsidR="00A014C3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៨</w:t>
        </w:r>
      </w:ins>
      <w:ins w:id="17859" w:author="Kem Sereyboth" w:date="2023-07-11T13:23:00Z">
        <w:del w:id="17860" w:author="Sopheak Phorn" w:date="2023-07-28T16:04:00Z">
          <w:r w:rsidR="00557052" w:rsidRPr="00E33574" w:rsidDel="00A014C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17862" w:author="sakaria fa" w:date="2022-09-15T21:44:00Z">
        <w:del w:id="17863" w:author="Kem Sereiboth" w:date="2022-09-19T11:21:00Z">
          <w:r w:rsidR="00876272" w:rsidRPr="00E33574" w:rsidDel="003917FA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៥</w:delText>
          </w:r>
        </w:del>
      </w:ins>
      <w:ins w:id="17865" w:author="Kem Sereiboth" w:date="2022-09-19T11:21:00Z">
        <w:del w:id="17866" w:author="Kem Sereyboth" w:date="2023-07-11T13:04:00Z">
          <w:r w:rsidR="003917FA" w:rsidRPr="00E33574" w:rsidDel="00400DB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</w:ins>
      <w:ins w:id="17868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69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870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7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ដោយបានបែងចែកទៅតាម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បទសវនកម្ម ដូចមានរៀបរាប់ខាងក្រោម៖</w:t>
        </w:r>
      </w:ins>
    </w:p>
    <w:p w14:paraId="4092C280" w14:textId="4C5321CC" w:rsidR="00944A50" w:rsidRPr="00C532AE" w:rsidRDefault="00944A50">
      <w:pPr>
        <w:spacing w:after="0" w:line="233" w:lineRule="auto"/>
        <w:ind w:firstLine="720"/>
        <w:jc w:val="both"/>
        <w:rPr>
          <w:ins w:id="17872" w:author="Windows User" w:date="2022-09-05T23:26:00Z"/>
          <w:rFonts w:ascii="Khmer MEF1" w:hAnsi="Khmer MEF1" w:cs="Khmer MEF1"/>
          <w:b/>
          <w:bCs/>
          <w:sz w:val="24"/>
          <w:szCs w:val="24"/>
          <w:lang w:val="ca-ES"/>
          <w:rPrChange w:id="17873" w:author="Kem Sereyboth" w:date="2023-07-26T16:26:00Z">
            <w:rPr>
              <w:ins w:id="17874" w:author="Windows User" w:date="2022-09-05T23:2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875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876" w:author="Kem Sereyboth" w:date="2023-07-19T15:06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877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7878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879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</w:p>
    <w:p w14:paraId="4752DC5D" w14:textId="5A69A3D6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880" w:author="Sopheak Phorn" w:date="2023-07-28T14:56:00Z"/>
          <w:rFonts w:ascii="Khmer MEF1" w:hAnsi="Khmer MEF1" w:cs="Khmer MEF1"/>
          <w:color w:val="000000" w:themeColor="text1"/>
          <w:sz w:val="24"/>
          <w:szCs w:val="24"/>
          <w:lang w:val="ca-ES"/>
          <w:rPrChange w:id="17881" w:author="Sopheak Phorn" w:date="2023-07-28T14:57:00Z">
            <w:rPr>
              <w:ins w:id="17882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883" w:author="Sopheak Phorn" w:date="2023-08-25T13:07:00Z">
          <w:pPr>
            <w:spacing w:after="0" w:line="245" w:lineRule="auto"/>
            <w:jc w:val="both"/>
          </w:pPr>
        </w:pPrChange>
      </w:pPr>
      <w:ins w:id="17884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17885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86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ធាន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lang w:val="ca-ES"/>
            <w:rPrChange w:id="17887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បទ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88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ទី១</w:t>
        </w:r>
      </w:ins>
      <w:ins w:id="17889" w:author="Sopheak" w:date="2023-07-28T21:58:00Z">
        <w:r w:rsidR="001773F6"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90" w:author="Sopheak" w:date="2023-07-28T21:59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៖​</w:t>
        </w:r>
      </w:ins>
      <w:ins w:id="17891" w:author="Sopheak" w:date="2023-07-28T21:59:00Z">
        <w:r w:rsidR="00790616" w:rsidRPr="008922FA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lang w:val="ca-ES"/>
            <w:rPrChange w:id="17892" w:author="Sopheak Phorn" w:date="2023-08-03T08:38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</w:rPr>
            </w:rPrChange>
          </w:rPr>
          <w:t xml:space="preserve"> </w:t>
        </w:r>
      </w:ins>
      <w:ins w:id="17893" w:author="Sopheak Phorn" w:date="2023-07-28T14:56:00Z">
        <w:del w:id="17894" w:author="Sopheak" w:date="2023-07-28T21:58:00Z">
          <w:r w:rsidRPr="00790616" w:rsidDel="001773F6">
            <w:rPr>
              <w:rFonts w:ascii="Khmer MEF1" w:hAnsi="Khmer MEF1" w:cs="Khmer MEF1"/>
              <w:b/>
              <w:bCs/>
              <w:color w:val="000000" w:themeColor="text1"/>
              <w:spacing w:val="-2"/>
              <w:sz w:val="24"/>
              <w:szCs w:val="24"/>
              <w:cs/>
              <w:rPrChange w:id="17895" w:author="Sopheak" w:date="2023-07-28T21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r w:rsidRPr="00790616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17896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897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មិនមែនធនាគារ</w:t>
        </w:r>
      </w:ins>
    </w:p>
    <w:p w14:paraId="3D713565" w14:textId="5E70995A" w:rsid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898" w:author="Sopheak Phorn" w:date="2023-07-28T14:58:00Z"/>
          <w:rFonts w:ascii="Khmer MEF1" w:hAnsi="Khmer MEF1" w:cs="Khmer MEF1"/>
          <w:color w:val="000000" w:themeColor="text1"/>
          <w:spacing w:val="-4"/>
          <w:szCs w:val="22"/>
          <w:lang w:val="en-GB"/>
        </w:rPr>
        <w:pPrChange w:id="17899" w:author="Sopheak Phorn" w:date="2023-08-25T13:07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17900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01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17902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វិនិច្ឆ័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03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យ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04" w:author="Sopheak Phorn" w:date="2023-07-28T14:5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905" w:author="Sopheak Phorn" w:date="2023-07-28T14:57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906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Cs w:val="22"/>
            <w:cs/>
            <w:lang w:val="en-GB"/>
            <w:rPrChange w:id="17907" w:author="Sopheak Phorn" w:date="2023-07-28T14:57:00Z">
              <w:rPr>
                <w:rFonts w:ascii="Khmer MEF1" w:hAnsi="Khmer MEF1" w:cs="Khmer MEF1"/>
                <w:color w:val="FF0000"/>
                <w:spacing w:val="-4"/>
                <w:szCs w:val="22"/>
                <w:cs/>
                <w:lang w:val="en-GB"/>
              </w:rPr>
            </w:rPrChange>
          </w:rPr>
          <w:t>ប្រកាសលេខ ០៤៧ អ.ស.ហ.ប្រក ចុះថ្ងៃទី១៤ ខែតុលា ឆ្នាំ២០២២ ស្ដីពីការ ដាក់ឱ្យអនុវត្តបទបញ្ជាផ្ទៃក្នុងសម្រាប់គ្រប់គ្រងមន្ត្រីរបស់អាជ្ញាធរសេវាហិរញ្ញវត្ថុមិនមែនធនាគ</w:t>
        </w:r>
      </w:ins>
      <w:ins w:id="17908" w:author="Sopheak Phorn" w:date="2023-08-04T11:20:00Z">
        <w:r w:rsidR="00C43CEC">
          <w:rPr>
            <w:rFonts w:ascii="Khmer MEF1" w:hAnsi="Khmer MEF1" w:cs="Khmer MEF1" w:hint="cs"/>
            <w:color w:val="000000" w:themeColor="text1"/>
            <w:spacing w:val="-4"/>
            <w:szCs w:val="22"/>
            <w:cs/>
            <w:lang w:val="en-GB"/>
          </w:rPr>
          <w:t>ារ</w:t>
        </w:r>
      </w:ins>
    </w:p>
    <w:p w14:paraId="04D8531A" w14:textId="161EFA33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09" w:author="Sopheak Phorn" w:date="2023-07-28T14:56:00Z"/>
          <w:rFonts w:ascii="Khmer MEF1" w:hAnsi="Khmer MEF1" w:cs="Khmer MEF1"/>
          <w:color w:val="000000" w:themeColor="text1"/>
          <w:spacing w:val="-4"/>
          <w:szCs w:val="22"/>
          <w:lang w:val="en-GB"/>
          <w:rPrChange w:id="17910" w:author="Sopheak Phorn" w:date="2023-07-28T14:58:00Z">
            <w:rPr>
              <w:ins w:id="17911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912" w:author="Sopheak Phorn" w:date="2023-08-25T13:07:00Z">
          <w:pPr>
            <w:spacing w:after="0" w:line="245" w:lineRule="auto"/>
            <w:jc w:val="both"/>
          </w:pPr>
        </w:pPrChange>
      </w:pPr>
      <w:ins w:id="17913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14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ប្រធានបទទី២៖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15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4DBCCE2C" w14:textId="3B9350AE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16" w:author="Sopheak Phorn" w:date="2023-07-28T14:56:00Z"/>
          <w:rFonts w:ascii="Khmer MEF1" w:hAnsi="Khmer MEF1" w:cs="Khmer MEF1"/>
          <w:color w:val="000000" w:themeColor="text1"/>
          <w:sz w:val="24"/>
          <w:szCs w:val="24"/>
          <w:rPrChange w:id="17917" w:author="Sopheak Phorn" w:date="2023-07-28T14:58:00Z">
            <w:rPr>
              <w:ins w:id="17918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919" w:author="Sopheak Phorn" w:date="2023-08-25T13:07:00Z">
          <w:pPr>
            <w:pStyle w:val="ListParagraph"/>
            <w:numPr>
              <w:numId w:val="94"/>
            </w:numPr>
            <w:spacing w:after="0" w:line="252" w:lineRule="auto"/>
            <w:ind w:left="1134" w:hanging="425"/>
            <w:jc w:val="both"/>
          </w:pPr>
        </w:pPrChange>
      </w:pPr>
      <w:ins w:id="17920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21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22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923" w:author="Sopheak Phorn" w:date="2023-07-28T14:59:00Z">
        <w:r w:rsidR="00D75AFA"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924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7925" w:author="Sopheak Phorn" w:date="2023-07-28T14:58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ប្រកាស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26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លេខ ០១០ 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t>
        </w:r>
      </w:ins>
    </w:p>
    <w:p w14:paraId="5F3E3BE9" w14:textId="062CFBD3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27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928" w:author="Sopheak Phorn" w:date="2023-07-28T14:57:00Z">
            <w:rPr>
              <w:ins w:id="17929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930" w:author="Sopheak Phorn" w:date="2023-08-25T13:07:00Z">
          <w:pPr>
            <w:spacing w:after="0" w:line="245" w:lineRule="auto"/>
            <w:ind w:left="709"/>
            <w:jc w:val="both"/>
          </w:pPr>
        </w:pPrChange>
      </w:pPr>
      <w:ins w:id="17931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32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ប្រធានបទទី៣៖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33" w:author="Sopheak Phorn" w:date="2023-07-28T14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</w:p>
    <w:p w14:paraId="718D2FE2" w14:textId="77777777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34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935" w:author="Sopheak Phorn" w:date="2023-07-28T14:59:00Z">
            <w:rPr>
              <w:ins w:id="17936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937" w:author="Sopheak Phorn" w:date="2023-08-25T13:07:00Z">
          <w:pPr>
            <w:spacing w:after="0" w:line="252" w:lineRule="auto"/>
            <w:ind w:firstLine="720"/>
            <w:jc w:val="both"/>
          </w:pPr>
        </w:pPrChange>
      </w:pPr>
      <w:ins w:id="17938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39" w:author="Sopheak Phorn" w:date="2023-07-28T14:59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លក្ខណៈវិនិច្ឆ័យ៖ </w:t>
        </w:r>
      </w:ins>
    </w:p>
    <w:p w14:paraId="5072F3ED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940" w:author="Sopheak Phorn" w:date="2023-07-28T14:56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7941" w:author="Sopheak Phorn" w:date="2023-07-28T15:00:00Z">
            <w:rPr>
              <w:ins w:id="17942" w:author="Sopheak Phorn" w:date="2023-07-28T14:56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7943" w:author="Sopheak Phorn" w:date="2023-08-25T13:07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17944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45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អនុក្រឹត្យលេខ ១១៣អនក្រ.បក ចុះថ្ងៃទី១៤ ខែកក្កដា ឆ្នាំ២០២១ ស្ដីពីការរៀបចំនិង​ការ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en-GB"/>
            <w:rPrChange w:id="17946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47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6504AAA1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948" w:author="Sopheak Phorn" w:date="2023-07-28T15:02:00Z"/>
          <w:rFonts w:ascii="Khmer MEF1" w:hAnsi="Khmer MEF1" w:cs="Khmer MEF1"/>
          <w:color w:val="000000" w:themeColor="text1"/>
          <w:sz w:val="24"/>
          <w:szCs w:val="24"/>
          <w:rPrChange w:id="17949" w:author="Sopheak Phorn" w:date="2023-07-28T15:02:00Z">
            <w:rPr>
              <w:ins w:id="17950" w:author="Sopheak Phorn" w:date="2023-07-28T15:02:00Z"/>
              <w:rFonts w:ascii="Khmer MEF1" w:hAnsi="Khmer MEF1" w:cs="Khmer MEF1"/>
              <w:color w:val="000000" w:themeColor="text1"/>
              <w:spacing w:val="-4"/>
              <w:sz w:val="24"/>
              <w:szCs w:val="24"/>
              <w:lang w:val="en-GB"/>
            </w:rPr>
          </w:rPrChange>
        </w:rPr>
        <w:pPrChange w:id="17951" w:author="Sopheak Phorn" w:date="2023-08-25T13:07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17952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53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ប្រកាសលេខ ០០៧ អ.ស.ហ.ប្រក ចុះថ្ងៃទី១ ខែតុលា ឆ្នាំ ២០២១ ស្ដីពី​ការរៀបចំ​និង​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954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en-GB"/>
            <w:rPrChange w:id="17955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956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ទៅនៃនាយ​កដ្ឋាន និងអង្គភាពក្រោមឱវាទរបស់និយ័តករគណនេយ្យ​និងសវនកម្ម</w:t>
        </w:r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57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​</w:t>
        </w:r>
      </w:ins>
    </w:p>
    <w:p w14:paraId="35914267" w14:textId="0466FF12" w:rsidR="00343981" w:rsidRPr="00E33574" w:rsidDel="007723F5" w:rsidRDefault="00D75AFA">
      <w:pPr>
        <w:spacing w:after="0" w:line="233" w:lineRule="auto"/>
        <w:jc w:val="both"/>
        <w:rPr>
          <w:ins w:id="17958" w:author="User" w:date="2022-09-16T11:35:00Z"/>
          <w:del w:id="17959" w:author="Sopheak Phorn" w:date="2023-07-28T14:56:00Z"/>
          <w:rFonts w:ascii="Khmer MEF1" w:hAnsi="Khmer MEF1" w:cs="Khmer MEF1"/>
          <w:sz w:val="24"/>
          <w:szCs w:val="24"/>
          <w:lang w:val="ca-ES"/>
          <w:rPrChange w:id="17960" w:author="Kem Sereyboth" w:date="2023-07-19T16:59:00Z">
            <w:rPr>
              <w:ins w:id="17961" w:author="User" w:date="2022-09-16T11:35:00Z"/>
              <w:del w:id="17962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7963" w:author="Sopheak Phorn" w:date="2023-08-03T14:19:00Z">
          <w:pPr>
            <w:spacing w:after="0" w:line="240" w:lineRule="auto"/>
          </w:pPr>
        </w:pPrChange>
      </w:pPr>
      <w:ins w:id="17964" w:author="Sopheak Phorn" w:date="2023-07-28T15:02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17965" w:author="Windows User" w:date="2022-09-05T23:26:00Z">
        <w:del w:id="17966" w:author="Kem Sereyboth" w:date="2023-07-11T13:06:00Z">
          <w:r w:rsidR="000537CF" w:rsidRPr="00F55550" w:rsidDel="00400DB4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  <w:del w:id="17967" w:author="Kem Sereiboth" w:date="2022-09-13T11:32:00Z"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68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69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70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7971" w:author="Kem Sereiboth" w:date="2022-09-15T09:43:00Z">
        <w:del w:id="17972" w:author="Kem Sereyboth" w:date="2023-07-19T15:07:00Z">
          <w:r w:rsidR="00343981" w:rsidRPr="00E33574" w:rsidDel="00944A50">
            <w:rPr>
              <w:rFonts w:ascii="Khmer MEF1" w:hAnsi="Khmer MEF1" w:cs="Khmer MEF1"/>
              <w:b/>
              <w:bCs/>
              <w:sz w:val="24"/>
              <w:szCs w:val="24"/>
              <w:cs/>
              <w:rPrChange w:id="1797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</w:delText>
          </w:r>
          <w:r w:rsidR="00343981" w:rsidRPr="006E6058" w:rsidDel="00944A5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7974" w:author="Sopheak Phorn" w:date="2023-07-28T09:15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</w:del>
        <w:del w:id="17975" w:author="Sopheak Phorn" w:date="2023-07-28T14:56:00Z">
          <w:r w:rsidR="00343981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rPrChange w:id="1797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ប្រធានបទទី១៖ </w:delText>
          </w:r>
        </w:del>
      </w:ins>
      <w:ins w:id="17977" w:author="Kem Sereyboth" w:date="2023-07-11T13:06:00Z">
        <w:del w:id="17978" w:author="Sopheak Phorn" w:date="2023-07-28T14:56:00Z"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98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8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798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98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8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986" w:author="Kem Sereiboth" w:date="2022-09-15T09:43:00Z">
        <w:del w:id="17987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rPrChange w:id="1798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រចនាសម្ព័ន្ធនៃការគ្រប់គ្រង</w:delText>
          </w:r>
        </w:del>
      </w:ins>
    </w:p>
    <w:p w14:paraId="40D6894E" w14:textId="1CF88FEF" w:rsidR="00E509C8" w:rsidRPr="006B38F8" w:rsidDel="007723F5" w:rsidRDefault="00E509C8">
      <w:pPr>
        <w:spacing w:after="0" w:line="233" w:lineRule="auto"/>
        <w:jc w:val="both"/>
        <w:rPr>
          <w:ins w:id="17989" w:author="Kem Sereiboth" w:date="2022-09-29T13:22:00Z"/>
          <w:del w:id="17990" w:author="Sopheak Phorn" w:date="2023-07-28T14:56:00Z"/>
          <w:rFonts w:ascii="Khmer MEF1" w:hAnsi="Khmer MEF1" w:cs="Khmer MEF1"/>
          <w:sz w:val="24"/>
          <w:szCs w:val="24"/>
          <w:lang w:val="ca-ES"/>
          <w:rPrChange w:id="17991" w:author="Kem Sereyboth" w:date="2023-07-25T15:41:00Z">
            <w:rPr>
              <w:ins w:id="17992" w:author="Kem Sereiboth" w:date="2022-09-29T13:22:00Z"/>
              <w:del w:id="17993" w:author="Sopheak Phorn" w:date="2023-07-28T14:5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7994" w:author="Sopheak Phorn" w:date="2023-08-03T14:19:00Z">
          <w:pPr>
            <w:spacing w:after="0" w:line="240" w:lineRule="auto"/>
          </w:pPr>
        </w:pPrChange>
      </w:pPr>
      <w:ins w:id="17995" w:author="User" w:date="2022-09-16T11:35:00Z">
        <w:del w:id="17996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997" w:author="Kem Sereyboth" w:date="2023-07-25T15:4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998" w:author="Kem Sereyboth" w:date="2023-07-25T15:4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7999" w:author="Kem Sereyboth" w:date="2023-07-11T13:09:00Z">
        <w:del w:id="18000" w:author="Sopheak Phorn" w:date="2023-07-28T14:56:00Z">
          <w:r w:rsidR="00400DB4"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8001" w:author="Kem Sereyboth" w:date="2023-07-25T15:44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00DB4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002" w:author="Kem Sereyboth" w:date="2023-07-25T15:44:00Z">
                <w:rPr>
                  <w:rFonts w:cs="MoolBoran"/>
                  <w:cs/>
                </w:rPr>
              </w:rPrChange>
            </w:rPr>
            <w:delText>ប្រកាសលេខ ០៤៧ អ.ស.ហ.ប្រក ចុះថ្ងៃទី១៤ ខែតុលា ឆ្នាំ២០២២ ស្ដីពី</w:delText>
          </w:r>
        </w:del>
      </w:ins>
      <w:ins w:id="18003" w:author="Kem Sereyboth" w:date="2023-07-25T15:44:00Z">
        <w:del w:id="18004" w:author="Sopheak Phorn" w:date="2023-07-28T14:56:00Z">
          <w:r w:rsidR="006B38F8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005" w:author="Kem Sereyboth" w:date="2023-07-25T15:4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006" w:author="Kem Sereyboth" w:date="2023-07-11T13:09:00Z">
        <w:del w:id="18007" w:author="Sopheak Phorn" w:date="2023-07-28T14:56:00Z">
          <w:r w:rsidR="00400DB4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08" w:author="Kem Sereyboth" w:date="2023-07-25T15:41:00Z">
                <w:rPr>
                  <w:rFonts w:cs="MoolBoran"/>
                  <w:cs/>
                </w:rPr>
              </w:rPrChange>
            </w:rPr>
            <w:delText>ការដាក់ឱ្យអនុវត្តបទបញ្ជាផ្ទៃក្នុងសម្រាប់គ្រប់គ្រងមន្ត្រីរបស់អាជ្ញាធរសេវាហិរញ្ញវត្ថុមិនមែនធនាគារ</w:delText>
          </w:r>
        </w:del>
      </w:ins>
    </w:p>
    <w:p w14:paraId="644C57FC" w14:textId="597CBF46" w:rsidR="00083A81" w:rsidRPr="00E33574" w:rsidDel="007723F5" w:rsidRDefault="00083A81">
      <w:pPr>
        <w:spacing w:after="0" w:line="233" w:lineRule="auto"/>
        <w:jc w:val="both"/>
        <w:rPr>
          <w:ins w:id="18009" w:author="Kem Sereiboth" w:date="2022-09-15T09:43:00Z"/>
          <w:del w:id="18010" w:author="Sopheak Phorn" w:date="2023-07-28T14:56:00Z"/>
          <w:rFonts w:ascii="Khmer MEF1" w:hAnsi="Khmer MEF1" w:cs="Khmer MEF1"/>
          <w:sz w:val="24"/>
          <w:szCs w:val="24"/>
          <w:u w:val="single"/>
          <w:lang w:val="ca-ES"/>
          <w:rPrChange w:id="18011" w:author="Kem Sereyboth" w:date="2023-07-19T16:59:00Z">
            <w:rPr>
              <w:ins w:id="18012" w:author="Kem Sereiboth" w:date="2022-09-15T09:43:00Z"/>
              <w:del w:id="18013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014" w:author="Sopheak Phorn" w:date="2023-08-03T14:19:00Z">
          <w:pPr>
            <w:spacing w:after="0" w:line="240" w:lineRule="auto"/>
          </w:pPr>
        </w:pPrChange>
      </w:pPr>
      <w:ins w:id="18015" w:author="Kem Sereiboth" w:date="2022-09-29T13:22:00Z">
        <w:del w:id="18016" w:author="Sopheak Phorn" w:date="2023-07-28T14:56:00Z"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17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ច្បាប់ស្តីពី</w:delText>
          </w:r>
          <w:r w:rsidRPr="00E33574" w:rsidDel="007723F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8018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ការរៀបចំនិងការប្រព្រឹត្តទៅនៃអាជ្ញា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19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ធរសេវាហិរញ្ញវត្ថុ</w:delText>
          </w:r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20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</w:delText>
          </w:r>
        </w:del>
      </w:ins>
      <w:ins w:id="18021" w:author="Kem Sereiboth" w:date="2022-09-29T13:24:00Z">
        <w:del w:id="18022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8024" w:author="Kem Sereiboth" w:date="2022-09-29T13:22:00Z">
        <w:del w:id="18025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2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  <w:bookmarkStart w:id="18027" w:name="_Hlk115695053"/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2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2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១៦</w:delText>
          </w:r>
        </w:del>
      </w:ins>
      <w:ins w:id="18030" w:author="User" w:date="2022-10-02T23:19:00Z">
        <w:del w:id="18031" w:author="Sopheak Phorn" w:date="2023-07-28T14:56:00Z">
          <w:r w:rsidR="00A826E2" w:rsidRPr="00E33574" w:rsidDel="007723F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80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8033" w:author="User" w:date="2022-10-02T23:20:00Z">
        <w:del w:id="18034" w:author="Sopheak Phorn" w:date="2023-07-28T14:56:00Z">
          <w:r w:rsidR="00A826E2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ខែមករា</w:delText>
          </w:r>
        </w:del>
      </w:ins>
      <w:ins w:id="18036" w:author="Kem Sereiboth" w:date="2022-09-29T13:22:00Z">
        <w:del w:id="18037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3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8039" w:author="Kem Sereiboth" w:date="2022-09-29T13:25:00Z">
        <w:del w:id="18040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042" w:author="Kem Sereiboth" w:date="2022-09-29T13:24:00Z">
        <w:del w:id="18043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045" w:author="Kem Sereiboth" w:date="2022-09-29T13:23:00Z">
        <w:del w:id="18046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80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8048" w:author="Kem Sereiboth" w:date="2022-09-29T13:22:00Z">
        <w:del w:id="18049" w:author="Sopheak Phorn" w:date="2023-07-28T14:56:00Z">
          <w:r w:rsidRPr="00F55550" w:rsidDel="007723F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មករា ឆ្នាំ២០២២</w:delText>
          </w:r>
        </w:del>
      </w:ins>
      <w:bookmarkEnd w:id="18027"/>
    </w:p>
    <w:p w14:paraId="45B82119" w14:textId="30406853" w:rsidR="00343981" w:rsidRPr="00E33574" w:rsidDel="007723F5" w:rsidRDefault="00EE1196">
      <w:pPr>
        <w:spacing w:after="0" w:line="233" w:lineRule="auto"/>
        <w:jc w:val="both"/>
        <w:rPr>
          <w:ins w:id="18050" w:author="Kem Sereiboth" w:date="2022-09-16T09:47:00Z"/>
          <w:del w:id="18051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8052" w:author="Kem Sereyboth" w:date="2023-07-19T16:59:00Z">
            <w:rPr>
              <w:ins w:id="18053" w:author="Kem Sereiboth" w:date="2022-09-16T09:47:00Z"/>
              <w:del w:id="18054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055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056" w:author="Kem Sereiboth" w:date="2022-09-16T09:52:00Z">
        <w:del w:id="18057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</w:delText>
          </w:r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18060" w:author="Kem Sereiboth" w:date="2022-09-20T10:25:00Z">
        <w:del w:id="18061" w:author="Sopheak Phorn" w:date="2023-07-28T14:56:00Z"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18063" w:author="Kem Sereiboth" w:date="2022-09-16T09:52:00Z">
        <w:del w:id="18064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rPrChange w:id="180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18067" w:author="Kem Sereiboth" w:date="2022-09-15T09:43:00Z">
        <w:del w:id="18068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69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អនុក្រឹត្យលេខ</w:delText>
          </w:r>
        </w:del>
      </w:ins>
      <w:ins w:id="18070" w:author="User" w:date="2022-10-05T18:45:00Z">
        <w:del w:id="18071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073" w:author="Kem Sereiboth" w:date="2022-09-15T09:43:00Z">
        <w:del w:id="18074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7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១១៣ អនក្រ.បក ចុះថ្ងៃទី១៤ ខែកក្កដា ឆ្នាំ២០២១ ស្ដីពីកា</w:delText>
          </w:r>
        </w:del>
      </w:ins>
      <w:ins w:id="18076" w:author="Kem Sereiboth" w:date="2022-09-16T09:53:00Z">
        <w:del w:id="18077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79" w:author="Kem Sereiboth" w:date="2022-09-15T09:43:00Z">
        <w:del w:id="18080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8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</w:delText>
          </w:r>
        </w:del>
      </w:ins>
      <w:ins w:id="18082" w:author="Kem Sereiboth" w:date="2022-09-16T09:52:00Z">
        <w:del w:id="18083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</w:delText>
          </w:r>
        </w:del>
      </w:ins>
      <w:ins w:id="18085" w:author="Kem Sereiboth" w:date="2022-09-16T09:53:00Z">
        <w:del w:id="18086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88" w:author="Kem Sereiboth" w:date="2022-09-15T09:43:00Z">
        <w:del w:id="18089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90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រៀបចំនិងការប្រព្រឹត្ត</w:delText>
          </w:r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9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ទៅរបស់អង្គភាពក្រោមឱវាទរបស់អាជ្ញាធរសេវាហិរញ្ញវត្ថុមិនមែនធ</w:delText>
          </w:r>
        </w:del>
      </w:ins>
      <w:ins w:id="18092" w:author="Kem Sereiboth" w:date="2022-09-16T09:52:00Z">
        <w:del w:id="18093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0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95" w:author="Kem Sereiboth" w:date="2022-09-15T09:43:00Z">
        <w:del w:id="18096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97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នា</w:delText>
          </w:r>
        </w:del>
      </w:ins>
      <w:ins w:id="18098" w:author="Kem Sereiboth" w:date="2022-09-16T09:52:00Z">
        <w:del w:id="18099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01" w:author="Kem Sereiboth" w:date="2022-09-15T09:43:00Z">
        <w:del w:id="18102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0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គារ</w:delText>
          </w:r>
        </w:del>
      </w:ins>
    </w:p>
    <w:p w14:paraId="7A6CDA32" w14:textId="7BBE3DD1" w:rsidR="00EE1196" w:rsidRPr="00E33574" w:rsidDel="007723F5" w:rsidRDefault="00F522B5">
      <w:pPr>
        <w:spacing w:after="0" w:line="233" w:lineRule="auto"/>
        <w:jc w:val="both"/>
        <w:rPr>
          <w:ins w:id="18104" w:author="Kem Sereiboth" w:date="2022-09-15T09:45:00Z"/>
          <w:del w:id="18105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8106" w:author="Kem Sereyboth" w:date="2023-07-19T16:59:00Z">
            <w:rPr>
              <w:ins w:id="18107" w:author="Kem Sereiboth" w:date="2022-09-15T09:45:00Z"/>
              <w:del w:id="18108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109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110" w:author="User" w:date="2022-09-22T13:34:00Z">
        <w:del w:id="18111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</w:delText>
          </w:r>
        </w:del>
      </w:ins>
      <w:ins w:id="18113" w:author="Kem Sereiboth" w:date="2022-09-16T09:47:00Z">
        <w:del w:id="1811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នៃអនុក្រឹត្យលេខ</w:delText>
          </w:r>
        </w:del>
      </w:ins>
      <w:ins w:id="18118" w:author="User" w:date="2022-10-05T18:46:00Z">
        <w:del w:id="18119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121" w:author="Kem Sereiboth" w:date="2022-09-16T09:47:00Z">
        <w:del w:id="1812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ចុះថ្ងៃទី១៩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ខែសីហា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ឆ្នាំ២០២១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</w:delText>
          </w:r>
        </w:del>
      </w:ins>
      <w:ins w:id="18137" w:author="Kem Sereiboth" w:date="2022-09-16T09:53:00Z">
        <w:del w:id="1813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40" w:author="Kem Sereiboth" w:date="2022-09-16T09:47:00Z">
        <w:del w:id="1814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8143" w:author="Kem Sereiboth" w:date="2022-09-16T09:53:00Z">
        <w:del w:id="1814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46" w:author="Kem Sereiboth" w:date="2022-09-16T09:47:00Z">
        <w:del w:id="1814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18149" w:author="Kem Sereiboth" w:date="2022-09-16T09:53:00Z">
        <w:del w:id="1815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52" w:author="Kem Sereiboth" w:date="2022-09-16T09:47:00Z">
        <w:del w:id="1815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8155" w:author="Kem Sereiboth" w:date="2022-09-16T09:53:00Z">
        <w:del w:id="1815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58" w:author="Kem Sereiboth" w:date="2022-09-16T09:47:00Z">
        <w:del w:id="1815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ម្រួ</w:delText>
          </w:r>
        </w:del>
      </w:ins>
      <w:ins w:id="18161" w:author="Kem Sereiboth" w:date="2022-09-16T09:53:00Z">
        <w:del w:id="1816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</w:del>
      </w:ins>
      <w:ins w:id="18164" w:author="Kem Sereiboth" w:date="2022-09-16T09:47:00Z">
        <w:del w:id="1816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០៣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អនក្រ.បក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ចុះថ្ងៃទី០៨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ខែមករា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ឆ្នាំ២០១៨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ស្តីពីកា</w:delText>
          </w:r>
        </w:del>
      </w:ins>
      <w:ins w:id="18180" w:author="Kem Sereiboth" w:date="2022-09-16T09:53:00Z">
        <w:del w:id="1818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83" w:author="Kem Sereiboth" w:date="2022-09-16T09:47:00Z">
        <w:del w:id="1818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របង្កើត</w:delText>
          </w:r>
        </w:del>
      </w:ins>
      <w:ins w:id="18186" w:author="Kem Sereiboth" w:date="2022-09-16T09:53:00Z">
        <w:del w:id="1818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89" w:author="Kem Sereiboth" w:date="2022-09-16T09:47:00Z">
        <w:del w:id="1819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គណៈ</w:delText>
          </w:r>
        </w:del>
      </w:ins>
      <w:ins w:id="18192" w:author="Kem Sereiboth" w:date="2022-09-16T09:53:00Z">
        <w:del w:id="1819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95" w:author="Kem Sereiboth" w:date="2022-09-16T09:47:00Z">
        <w:del w:id="1819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8198" w:author="Kem Sereiboth" w:date="2022-09-16T09:53:00Z">
        <w:del w:id="1819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2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201" w:author="Kem Sereiboth" w:date="2022-09-16T09:47:00Z">
        <w:del w:id="1820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ម្មា</w:delText>
          </w:r>
        </w:del>
      </w:ins>
      <w:ins w:id="18204" w:author="Kem Sereiboth" w:date="2022-09-16T09:53:00Z">
        <w:del w:id="1820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2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-​</w:delText>
          </w:r>
        </w:del>
      </w:ins>
      <w:ins w:id="18207" w:author="Kem Sereiboth" w:date="2022-09-16T09:47:00Z">
        <w:del w:id="1820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2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2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2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2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អគ្គលេខាធិការដ្ឋាននៃក្រុមប្រឹក្សាជាតិគាំពារសង្គម</w:delText>
          </w:r>
        </w:del>
      </w:ins>
      <w:ins w:id="18213" w:author="Kem Sereiboth" w:date="2022-09-16T09:52:00Z">
        <w:del w:id="1821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2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8216" w:author="Kem Sereiboth" w:date="2022-09-16T09:47:00Z">
        <w:del w:id="1821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2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4ACE5BE7" w14:textId="74AFA24C" w:rsidR="00400DB4" w:rsidRPr="00E33574" w:rsidDel="007723F5" w:rsidRDefault="00343981">
      <w:pPr>
        <w:spacing w:after="0" w:line="233" w:lineRule="auto"/>
        <w:jc w:val="both"/>
        <w:rPr>
          <w:ins w:id="18219" w:author="Kem Sereyboth" w:date="2023-07-11T13:12:00Z"/>
          <w:del w:id="18220" w:author="Sopheak Phorn" w:date="2023-07-28T14:56:00Z"/>
          <w:rFonts w:ascii="Khmer MEF1" w:hAnsi="Khmer MEF1" w:cs="Khmer MEF1"/>
          <w:b/>
          <w:bCs/>
          <w:spacing w:val="-4"/>
          <w:sz w:val="24"/>
          <w:szCs w:val="24"/>
          <w:rPrChange w:id="18221" w:author="Kem Sereyboth" w:date="2023-07-19T16:59:00Z">
            <w:rPr>
              <w:ins w:id="18222" w:author="Kem Sereyboth" w:date="2023-07-11T13:12:00Z"/>
              <w:del w:id="18223" w:author="Sopheak Phorn" w:date="2023-07-28T14:56:00Z"/>
              <w:rFonts w:ascii="Khmer MEF1" w:hAnsi="Khmer MEF1" w:cs="Khmer MEF1"/>
              <w:b/>
              <w:bCs/>
              <w:color w:val="000000"/>
              <w:spacing w:val="4"/>
              <w:szCs w:val="22"/>
            </w:rPr>
          </w:rPrChange>
        </w:rPr>
        <w:pPrChange w:id="18224" w:author="Sopheak Phorn" w:date="2023-08-03T14:19:00Z">
          <w:pPr>
            <w:pStyle w:val="ListParagraph"/>
            <w:spacing w:after="0" w:line="240" w:lineRule="auto"/>
            <w:ind w:left="851" w:hanging="142"/>
            <w:jc w:val="both"/>
          </w:pPr>
        </w:pPrChange>
      </w:pPr>
      <w:ins w:id="18225" w:author="Kem Sereiboth" w:date="2022-09-15T09:47:00Z">
        <w:del w:id="18226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7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ខ.</w:delText>
          </w:r>
        </w:del>
      </w:ins>
      <w:ins w:id="18228" w:author="Kem Sereiboth" w:date="2022-09-15T09:43:00Z">
        <w:del w:id="18229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30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ប្រធានបទទី២៖</w:delText>
          </w:r>
        </w:del>
      </w:ins>
      <w:ins w:id="18231" w:author="Kem Sereiboth" w:date="2022-09-15T09:48:00Z">
        <w:del w:id="18232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3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8234" w:author="Kem Sereiboth" w:date="2022-09-15T09:43:00Z">
        <w:del w:id="18235" w:author="Sopheak Phorn" w:date="2023-07-28T14:56:00Z">
          <w:r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36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ប្រភពចំណូល</w:delText>
          </w:r>
        </w:del>
      </w:ins>
      <w:ins w:id="18237" w:author="Kem Sereyboth" w:date="2023-07-11T13:12:00Z">
        <w:del w:id="18238" w:author="Sopheak Phorn" w:date="2023-07-28T14:56:00Z"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39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4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41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42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>ដែលបម្រើការនៅ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43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4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45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</w:del>
      </w:ins>
    </w:p>
    <w:p w14:paraId="5C445C88" w14:textId="6850DD9A" w:rsidR="00045DEF" w:rsidRPr="006B38F8" w:rsidDel="00D75AFA" w:rsidRDefault="00400DB4">
      <w:pPr>
        <w:spacing w:after="0" w:line="233" w:lineRule="auto"/>
        <w:jc w:val="both"/>
        <w:rPr>
          <w:ins w:id="18246" w:author="Kem Sereyboth" w:date="2023-07-11T13:14:00Z"/>
          <w:del w:id="18247" w:author="Sopheak Phorn" w:date="2023-07-28T15:02:00Z"/>
          <w:rFonts w:ascii="Khmer MEF1" w:hAnsi="Khmer MEF1" w:cs="Khmer MEF1"/>
          <w:sz w:val="24"/>
          <w:szCs w:val="24"/>
          <w:lang w:val="ca-ES"/>
          <w:rPrChange w:id="18248" w:author="Kem Sereyboth" w:date="2023-07-25T15:41:00Z">
            <w:rPr>
              <w:ins w:id="18249" w:author="Kem Sereyboth" w:date="2023-07-11T13:14:00Z"/>
              <w:del w:id="18250" w:author="Sopheak Phorn" w:date="2023-07-28T15:02:00Z"/>
              <w:rFonts w:ascii="Khmer MEF1" w:hAnsi="Khmer MEF1" w:cs="Khmer MEF1"/>
              <w:color w:val="000000"/>
              <w:szCs w:val="22"/>
            </w:rPr>
          </w:rPrChange>
        </w:rPr>
        <w:pPrChange w:id="18251" w:author="Sopheak Phorn" w:date="2023-08-03T14:19:00Z">
          <w:pPr>
            <w:numPr>
              <w:numId w:val="52"/>
            </w:numPr>
            <w:spacing w:after="0" w:line="240" w:lineRule="auto"/>
            <w:ind w:left="2070" w:hanging="369"/>
            <w:jc w:val="both"/>
          </w:pPr>
        </w:pPrChange>
      </w:pPr>
      <w:ins w:id="18252" w:author="Kem Sereyboth" w:date="2023-07-11T13:13:00Z">
        <w:del w:id="18253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254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លក្ខណៈវិនិច្ឆ័យ៖</w:delText>
          </w:r>
        </w:del>
      </w:ins>
      <w:ins w:id="18255" w:author="Kem Sereyboth" w:date="2023-07-11T13:14:00Z">
        <w:del w:id="18256" w:author="Sopheak Phorn" w:date="2023-07-28T14:56:00Z">
          <w:r w:rsidR="00045DEF"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257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45DEF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258" w:author="Kem Sereyboth" w:date="2023-07-25T15:41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ប្រកាសលេខ០១០អ.ស.ហ.ប្រក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delText>
          </w:r>
        </w:del>
      </w:ins>
    </w:p>
    <w:p w14:paraId="328C7E0B" w14:textId="459F9DE1" w:rsidR="00B619C6" w:rsidRPr="00C532AE" w:rsidRDefault="00B619C6">
      <w:pPr>
        <w:spacing w:after="0" w:line="233" w:lineRule="auto"/>
        <w:jc w:val="both"/>
        <w:rPr>
          <w:ins w:id="18259" w:author="Kem Sereyboth" w:date="2023-07-19T15:08:00Z"/>
          <w:rFonts w:ascii="Khmer MEF1" w:hAnsi="Khmer MEF1" w:cs="Khmer MEF1"/>
          <w:b/>
          <w:bCs/>
          <w:sz w:val="24"/>
          <w:szCs w:val="24"/>
          <w:lang w:val="ca-ES"/>
          <w:rPrChange w:id="18260" w:author="Kem Sereyboth" w:date="2023-07-26T16:26:00Z">
            <w:rPr>
              <w:ins w:id="18261" w:author="Kem Sereyboth" w:date="2023-07-19T15:08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262" w:author="Sopheak Phorn" w:date="2023-08-03T14:19:00Z">
          <w:pPr>
            <w:spacing w:after="0" w:line="228" w:lineRule="auto"/>
            <w:ind w:left="2410" w:hanging="1843"/>
          </w:pPr>
        </w:pPrChange>
      </w:pPr>
      <w:ins w:id="18263" w:author="Kem Sereyboth" w:date="2023-07-19T15:08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264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8265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266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0A30E2F2" w14:textId="40D3A285" w:rsidR="00D75AFA" w:rsidRPr="00D75AFA" w:rsidRDefault="00D75AFA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8267" w:author="Sopheak Phorn" w:date="2023-07-28T15:03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18268" w:author="Sopheak Phorn" w:date="2023-07-28T15:03:00Z">
            <w:rPr>
              <w:ins w:id="18269" w:author="Sopheak Phorn" w:date="2023-07-28T15:03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8270" w:author="Sopheak Phorn" w:date="2023-08-03T14:19:00Z">
          <w:pPr>
            <w:spacing w:after="0" w:line="233" w:lineRule="auto"/>
            <w:jc w:val="both"/>
          </w:pPr>
        </w:pPrChange>
      </w:pPr>
      <w:ins w:id="18271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272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ប្រធានបទទី៤៖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73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ការរៀបចំសេចក្ដីព្រាងប្រកាសស្ដីពីការដាក់ឱ្យអនុវត្តស្ដង់ដាគណនេយ្យ</w:t>
        </w:r>
      </w:ins>
      <w:ins w:id="18274" w:author="Sopheak Phorn" w:date="2023-07-28T15:04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75" w:author="Sopheak Phorn" w:date="2023-07-28T15:04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ស</w:t>
        </w:r>
      </w:ins>
      <w:ins w:id="18276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77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ម្រាប់</w:t>
        </w:r>
      </w:ins>
      <w:ins w:id="18278" w:author="Sopheak Phorn" w:date="2023-07-28T15:04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>​</w:t>
        </w:r>
      </w:ins>
      <w:ins w:id="18279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280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គ្រឹះស្ថានសាធារណៈរដ្ឋបាល</w:t>
        </w:r>
      </w:ins>
    </w:p>
    <w:p w14:paraId="107F2686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281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282" w:author="Sopheak Phorn" w:date="2023-07-28T15:03:00Z">
            <w:rPr>
              <w:ins w:id="1828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284" w:author="Sopheak Phorn" w:date="2023-07-28T15:04:00Z">
          <w:pPr>
            <w:spacing w:after="0" w:line="233" w:lineRule="auto"/>
            <w:ind w:firstLine="720"/>
            <w:jc w:val="both"/>
          </w:pPr>
        </w:pPrChange>
      </w:pPr>
      <w:ins w:id="1828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286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287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8F59687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288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289" w:author="Sopheak Phorn" w:date="2023-07-28T15:03:00Z">
            <w:rPr>
              <w:ins w:id="18290" w:author="Sopheak Phorn" w:date="2023-07-28T15:03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8291" w:author="Sopheak Phorn" w:date="2023-07-28T15:04:00Z">
          <w:pPr>
            <w:pStyle w:val="ListParagraph"/>
            <w:numPr>
              <w:numId w:val="95"/>
            </w:numPr>
            <w:spacing w:after="0" w:line="252" w:lineRule="auto"/>
            <w:ind w:left="1134" w:hanging="425"/>
            <w:jc w:val="both"/>
          </w:pPr>
        </w:pPrChange>
      </w:pPr>
      <w:ins w:id="18292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293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 xml:space="preserve">ផែនការសកម្មភាពប្រចាំឆ្នាំ២០២២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en-GB"/>
            <w:rPrChange w:id="18294" w:author="Sopheak Phorn" w:date="2023-07-28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ន.គ.ស.</w:t>
        </w:r>
      </w:ins>
    </w:p>
    <w:p w14:paraId="15BB0BD0" w14:textId="543AE70C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295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296" w:author="Sopheak Phorn" w:date="2023-07-28T15:05:00Z">
            <w:rPr>
              <w:ins w:id="18297" w:author="Sopheak Phorn" w:date="2023-07-28T15:03:00Z"/>
              <w:color w:val="FF0000"/>
            </w:rPr>
          </w:rPrChange>
        </w:rPr>
        <w:pPrChange w:id="18298" w:author="Sopheak Phorn" w:date="2023-07-28T15:05:00Z">
          <w:pPr/>
        </w:pPrChange>
      </w:pPr>
      <w:ins w:id="18299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300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43C0DB44" w14:textId="21ED5AB2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01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302" w:author="Sopheak Phorn" w:date="2023-07-28T15:05:00Z">
            <w:rPr>
              <w:ins w:id="18303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04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0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06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307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08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ទី៥៖ </w:t>
        </w:r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309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</w:t>
        </w:r>
      </w:ins>
    </w:p>
    <w:p w14:paraId="58A8A797" w14:textId="01C98F69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10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11" w:author="Sopheak Phorn" w:date="2023-07-28T15:03:00Z">
            <w:rPr>
              <w:ins w:id="18312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13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14" w:author="Sopheak Phorn" w:date="2023-07-28T15:03:00Z">
        <w:r w:rsidRPr="007A4D55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15" w:author="Sopheak Phorn" w:date="2023-07-28T15:06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</w:t>
        </w:r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16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17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593232F5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1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19" w:author="Sopheak Phorn" w:date="2023-07-28T15:03:00Z">
            <w:rPr>
              <w:ins w:id="1832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2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bookmarkStart w:id="18322" w:name="_Hlk141453782"/>
      <w:ins w:id="18323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24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325" w:author="Sopheak Phorn" w:date="2023-07-28T15:05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26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27" w:author="Sopheak Phorn" w:date="2023-07-28T15:05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75D9B871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2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29" w:author="Sopheak Phorn" w:date="2023-07-28T15:03:00Z">
            <w:rPr>
              <w:ins w:id="1833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3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32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33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bookmarkEnd w:id="18322"/>
    <w:p w14:paraId="3C85C648" w14:textId="7B9C91C0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34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335" w:author="Sopheak Phorn" w:date="2023-07-28T15:03:00Z">
            <w:rPr>
              <w:ins w:id="18336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37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38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39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7A4D55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340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41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ទី៦៖ 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342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43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</w:t>
        </w:r>
      </w:ins>
    </w:p>
    <w:p w14:paraId="73147C1D" w14:textId="2D2406EB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44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45" w:author="Sopheak Phorn" w:date="2023-07-28T15:03:00Z">
            <w:rPr>
              <w:ins w:id="18346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47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48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49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50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3EA5B12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51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52" w:author="Sopheak Phorn" w:date="2023-07-28T15:03:00Z">
            <w:rPr>
              <w:ins w:id="1835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54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55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56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lastRenderedPageBreak/>
          <w:t xml:space="preserve">ផែនការសកម្មភាពប្រចាំឆ្នាំ២០២២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57" w:author="Sopheak Phorn" w:date="2023-07-28T15:0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00B4A92B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58" w:author="Sopheak Phorn" w:date="2023-07-28T15:03:00Z"/>
          <w:rFonts w:ascii="Khmer MEF1" w:hAnsi="Khmer MEF1" w:cs="Khmer MEF1"/>
          <w:color w:val="000000" w:themeColor="text1"/>
          <w:szCs w:val="22"/>
          <w:lang w:val="en-GB"/>
          <w:rPrChange w:id="18359" w:author="Sopheak Phorn" w:date="2023-07-28T15:03:00Z">
            <w:rPr>
              <w:ins w:id="18360" w:author="Sopheak Phorn" w:date="2023-07-28T15:03:00Z"/>
              <w:rFonts w:ascii="Khmer MEF1" w:hAnsi="Khmer MEF1" w:cs="Khmer MEF1"/>
              <w:color w:val="FF0000"/>
              <w:szCs w:val="22"/>
              <w:lang w:val="en-GB"/>
            </w:rPr>
          </w:rPrChange>
        </w:rPr>
        <w:pPrChange w:id="1836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62" w:author="Sopheak Phorn" w:date="2023-07-28T15:03:00Z">
        <w:r w:rsidRPr="007A4D55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63" w:author="Sopheak Phorn" w:date="2023-07-28T15:0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</w:t>
        </w:r>
        <w:r w:rsidRPr="007A4D55">
          <w:rPr>
            <w:rFonts w:ascii="Khmer MEF1" w:hAnsi="Khmer MEF1" w:cs="Khmer MEF1"/>
            <w:color w:val="000000" w:themeColor="text1"/>
            <w:spacing w:val="6"/>
            <w:szCs w:val="22"/>
            <w:cs/>
            <w:lang w:val="en-GB"/>
            <w:rPrChange w:id="18364" w:author="Sopheak Phorn" w:date="2023-07-28T15:06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របស់នាយកដ្ឋានគ្រប់គ្រងវិជ្ជាជីវៈគណនេយ្យនិង</w:t>
        </w:r>
        <w:r w:rsidRPr="00D75AFA">
          <w:rPr>
            <w:rFonts w:ascii="Khmer MEF1" w:hAnsi="Khmer MEF1" w:cs="Khmer MEF1"/>
            <w:color w:val="000000" w:themeColor="text1"/>
            <w:szCs w:val="22"/>
            <w:cs/>
            <w:lang w:val="en-GB"/>
            <w:rPrChange w:id="18365" w:author="Sopheak Phorn" w:date="2023-07-28T15:03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សវនកម្ម</w:t>
        </w:r>
      </w:ins>
    </w:p>
    <w:p w14:paraId="2DCA9231" w14:textId="14EB196C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66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367" w:author="Sopheak Phorn" w:date="2023-07-28T15:03:00Z">
            <w:rPr>
              <w:ins w:id="18368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69" w:author="Sopheak Phorn" w:date="2023-07-28T15:06:00Z">
          <w:pPr>
            <w:spacing w:after="0" w:line="233" w:lineRule="auto"/>
            <w:ind w:firstLine="709"/>
            <w:jc w:val="both"/>
          </w:pPr>
        </w:pPrChange>
      </w:pPr>
      <w:ins w:id="18370" w:author="Sopheak Phorn" w:date="2023-07-28T15:03:00Z">
        <w:r w:rsidRPr="005B4BC1">
          <w:rPr>
            <w:rFonts w:ascii="Khmer MEF1" w:hAnsi="Khmer MEF1" w:cs="Khmer MEF1"/>
            <w:b/>
            <w:bCs/>
            <w:color w:val="000000" w:themeColor="text1"/>
            <w:spacing w:val="10"/>
            <w:sz w:val="24"/>
            <w:szCs w:val="24"/>
            <w:cs/>
            <w:rPrChange w:id="18371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ប្រធានបទទី៧៖ </w:t>
        </w:r>
        <w:r w:rsidRPr="005B4BC1">
          <w:rPr>
            <w:rFonts w:ascii="Khmer MEF1" w:hAnsi="Khmer MEF1" w:cs="Khmer MEF1"/>
            <w:color w:val="000000" w:themeColor="text1"/>
            <w:spacing w:val="10"/>
            <w:sz w:val="24"/>
            <w:szCs w:val="24"/>
            <w:cs/>
            <w:rPrChange w:id="18372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373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ក្រុមហ៊ុនសវនកម្មដែលទទួលអាជ្ញាបណ្ណពី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74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ន.គ.ស.</w:t>
        </w:r>
      </w:ins>
    </w:p>
    <w:p w14:paraId="4F5724CA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75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76" w:author="Sopheak Phorn" w:date="2023-07-28T15:03:00Z">
            <w:rPr>
              <w:ins w:id="18377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78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379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80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លក្ខណៈវិនិច្ឆ័យ៖</w:t>
        </w:r>
      </w:ins>
    </w:p>
    <w:p w14:paraId="5D2B2732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81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382" w:author="Sopheak Phorn" w:date="2023-07-28T15:07:00Z">
            <w:rPr>
              <w:ins w:id="1838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84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85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86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r w:rsidRPr="00420FCE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18387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5B8B882C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88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389" w:author="Sopheak Phorn" w:date="2023-07-28T15:07:00Z">
            <w:rPr>
              <w:ins w:id="1839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91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92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393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</w:t>
        </w:r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94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វិជ្ជាជីវៈគណនេយ្យនិងសវនកម្ម</w:t>
        </w:r>
      </w:ins>
    </w:p>
    <w:p w14:paraId="12F3E61D" w14:textId="5AFFCD71" w:rsidR="00D75AFA" w:rsidRPr="00420FCE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95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396" w:author="Sopheak Phorn" w:date="2023-07-28T15:07:00Z">
            <w:rPr>
              <w:ins w:id="18397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98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399" w:author="Sopheak Phorn" w:date="2023-07-28T15:03:00Z">
        <w:r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400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ប្រធានបទទី៨៖</w:t>
        </w:r>
      </w:ins>
      <w:ins w:id="18401" w:author="Sopheak Phorn" w:date="2023-07-28T15:09:00Z">
        <w:r w:rsidR="00856F38"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402" w:author="Sopheak Phorn" w:date="2023-07-28T15:09:00Z">
              <w:rPr>
                <w:rFonts w:ascii="Khmer MEF1" w:hAnsi="Khmer MEF1" w:cs="Khmer MEF1"/>
                <w:b/>
                <w:bCs/>
                <w:color w:val="000000" w:themeColor="text1"/>
                <w:spacing w:val="10"/>
                <w:sz w:val="24"/>
                <w:szCs w:val="24"/>
                <w:cs/>
              </w:rPr>
            </w:rPrChange>
          </w:rPr>
          <w:t xml:space="preserve"> </w:t>
        </w:r>
      </w:ins>
      <w:ins w:id="18403" w:author="Sopheak Phorn" w:date="2023-07-28T15:03:00Z">
        <w:r w:rsidRPr="00856F38">
          <w:rPr>
            <w:rFonts w:ascii="Khmer MEF1" w:hAnsi="Khmer MEF1" w:cs="Khmer MEF1"/>
            <w:color w:val="000000" w:themeColor="text1"/>
            <w:spacing w:val="12"/>
            <w:sz w:val="24"/>
            <w:szCs w:val="24"/>
            <w:cs/>
            <w:rPrChange w:id="18404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Pr="00420FCE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405" w:author="Sopheak Phorn" w:date="2023-07-28T15:07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បណ្ដឹងតវ៉ា</w:t>
        </w:r>
      </w:ins>
    </w:p>
    <w:p w14:paraId="31CFB01E" w14:textId="23D57A95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406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407" w:author="Sopheak Phorn" w:date="2023-07-28T15:03:00Z">
            <w:rPr>
              <w:ins w:id="18408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409" w:author="Sopheak Phorn" w:date="2023-07-28T15:08:00Z">
          <w:pPr>
            <w:spacing w:after="0" w:line="233" w:lineRule="auto"/>
            <w:ind w:firstLine="709"/>
            <w:jc w:val="both"/>
          </w:pPr>
        </w:pPrChange>
      </w:pPr>
      <w:ins w:id="18410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411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12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07A4309D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413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414" w:author="Sopheak Phorn" w:date="2023-07-28T15:03:00Z">
            <w:rPr>
              <w:ins w:id="18415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416" w:author="Sopheak Phorn" w:date="2023-07-28T15:0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417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18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419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20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r w:rsidRPr="00420FCE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421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40E9B5FA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26" w:lineRule="auto"/>
        <w:ind w:left="1985" w:hanging="284"/>
        <w:jc w:val="both"/>
        <w:rPr>
          <w:ins w:id="18422" w:author="Sopheak Phorn" w:date="2023-07-28T15:03:00Z"/>
          <w:rFonts w:ascii="Khmer MEF1" w:hAnsi="Khmer MEF1" w:cs="Khmer MEF1"/>
          <w:spacing w:val="-10"/>
          <w:sz w:val="24"/>
          <w:szCs w:val="24"/>
          <w:rPrChange w:id="18423" w:author="Sopheak Phorn" w:date="2023-07-28T15:08:00Z">
            <w:rPr>
              <w:ins w:id="18424" w:author="Sopheak Phorn" w:date="2023-07-28T15:03:00Z"/>
              <w:rFonts w:ascii="Khmer MEF1" w:hAnsi="Khmer MEF1" w:cs="Khmer MEF1"/>
              <w:sz w:val="24"/>
              <w:szCs w:val="24"/>
            </w:rPr>
          </w:rPrChange>
        </w:rPr>
        <w:pPrChange w:id="18425" w:author="Sopheak Phorn" w:date="2023-08-25T16:1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426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18427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0A349103" w14:textId="6803C441" w:rsidR="00045DEF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28" w:author="Kem Sereyboth" w:date="2023-07-11T13:15:00Z"/>
          <w:del w:id="18429" w:author="Sopheak Phorn" w:date="2023-07-28T15:03:00Z"/>
          <w:rFonts w:ascii="Khmer MEF1" w:hAnsi="Khmer MEF1" w:cs="Khmer MEF1"/>
          <w:sz w:val="24"/>
          <w:szCs w:val="24"/>
          <w:lang w:val="ca-ES"/>
          <w:rPrChange w:id="18430" w:author="Sopheak Phorn" w:date="2023-07-28T09:15:00Z">
            <w:rPr>
              <w:ins w:id="18431" w:author="Kem Sereyboth" w:date="2023-07-11T13:15:00Z"/>
              <w:del w:id="18432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433" w:author="Sopheak Phorn" w:date="2023-08-25T16:18:00Z">
          <w:pPr>
            <w:spacing w:after="0"/>
            <w:ind w:left="2268" w:hanging="1701"/>
          </w:pPr>
        </w:pPrChange>
      </w:pPr>
      <w:ins w:id="18434" w:author="Kem Sereyboth" w:date="2023-07-11T13:15:00Z">
        <w:del w:id="18435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8436" w:author="Kem Sereyboth" w:date="2023-07-25T15:45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ប្រធានបទទី៣៖ </w:delText>
          </w:r>
        </w:del>
      </w:ins>
      <w:bookmarkStart w:id="18437" w:name="_Hlk125098515"/>
      <w:ins w:id="18438" w:author="Kem Sereyboth" w:date="2023-07-11T13:21:00Z">
        <w:del w:id="18439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40" w:author="Kem Sereyboth" w:date="2023-07-25T15:45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41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</w:delText>
          </w:r>
        </w:del>
      </w:ins>
      <w:ins w:id="18442" w:author="Kem Sereyboth" w:date="2023-07-25T15:44:00Z">
        <w:del w:id="18443" w:author="Sopheak Phorn" w:date="2023-07-28T15:03:00Z">
          <w:r w:rsidR="00E9104F" w:rsidRPr="006E6058" w:rsidDel="00D75AFA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8444" w:author="Sopheak Phorn" w:date="2023-07-28T09:15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18445" w:author="Kem Sereyboth" w:date="2023-07-11T13:21:00Z">
        <w:del w:id="18446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47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ន</w:delText>
          </w:r>
        </w:del>
      </w:ins>
      <w:ins w:id="18448" w:author="Kem Sereyboth" w:date="2023-07-25T15:45:00Z">
        <w:del w:id="18449" w:author="Sopheak Phorn" w:date="2023-07-28T15:03:00Z">
          <w:r w:rsidR="00E9104F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50" w:author="Kem Sereyboth" w:date="2023-07-25T15:4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51" w:author="Kem Sereyboth" w:date="2023-07-11T13:21:00Z">
        <w:del w:id="18452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53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កម្ម</w:delText>
          </w:r>
          <w:r w:rsidR="00557052" w:rsidRPr="00E33574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54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ឯករាជ្យផ្តល់សេវាសវនកម្មក្នុងប្រព័ន្ធសន្តិសុខសង្គម</w:delText>
          </w:r>
        </w:del>
      </w:ins>
      <w:bookmarkEnd w:id="18437"/>
    </w:p>
    <w:p w14:paraId="4AE3B623" w14:textId="6EC2C4C3" w:rsidR="00557052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55" w:author="Kem Sereyboth" w:date="2023-07-11T13:23:00Z"/>
          <w:del w:id="18456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57" w:author="Sopheak Phorn" w:date="2023-07-28T09:15:00Z">
            <w:rPr>
              <w:ins w:id="18458" w:author="Kem Sereyboth" w:date="2023-07-11T13:23:00Z"/>
              <w:del w:id="18459" w:author="Sopheak Phorn" w:date="2023-07-28T15:03:00Z"/>
            </w:rPr>
          </w:rPrChange>
        </w:rPr>
        <w:pPrChange w:id="18460" w:author="Sopheak Phorn" w:date="2023-08-25T16:18:00Z">
          <w:pPr>
            <w:pStyle w:val="ListParagraph"/>
            <w:numPr>
              <w:numId w:val="51"/>
            </w:numPr>
            <w:spacing w:after="0" w:line="240" w:lineRule="auto"/>
            <w:ind w:left="1980" w:hanging="270"/>
          </w:pPr>
        </w:pPrChange>
      </w:pPr>
      <w:ins w:id="18461" w:author="Kem Sereyboth" w:date="2023-07-11T13:15:00Z">
        <w:del w:id="18462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463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464" w:author="Kem Sereyboth" w:date="2023-07-11T13:23:00Z">
        <w:del w:id="18465" w:author="Sopheak Phorn" w:date="2023-07-28T15:03:00Z"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66" w:author="Kem Sereyboth" w:date="2023-07-19T16:59:00Z">
                <w:rPr>
                  <w:rFonts w:cs="MoolBoran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="00557052"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467" w:author="Sopheak Phorn" w:date="2023-07-28T09:15:00Z">
                <w:rPr/>
              </w:rPrChange>
            </w:rPr>
            <w:delText>-</w:delText>
          </w:r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68" w:author="Kem Sereyboth" w:date="2023-07-19T16:5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113DF0B5" w14:textId="764F973F" w:rsidR="00DA0F63" w:rsidRPr="006E6058" w:rsidDel="00D75AFA" w:rsidRDefault="00557052">
      <w:pPr>
        <w:spacing w:after="0" w:line="226" w:lineRule="auto"/>
        <w:ind w:left="1985" w:hanging="1418"/>
        <w:rPr>
          <w:ins w:id="18469" w:author="Kem Sereyboth" w:date="2023-07-11T13:24:00Z"/>
          <w:del w:id="18470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71" w:author="Sopheak Phorn" w:date="2023-07-28T09:15:00Z">
            <w:rPr>
              <w:ins w:id="18472" w:author="Kem Sereyboth" w:date="2023-07-11T13:24:00Z"/>
              <w:del w:id="18473" w:author="Sopheak Phorn" w:date="2023-07-28T15:03:00Z"/>
              <w:rFonts w:ascii="Khmer MEF1" w:hAnsi="Khmer MEF1" w:cs="Khmer MEF1"/>
              <w:szCs w:val="22"/>
              <w:lang w:val="ca-ES"/>
            </w:rPr>
          </w:rPrChange>
        </w:rPr>
        <w:pPrChange w:id="18474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18475" w:author="Kem Sereyboth" w:date="2023-07-11T13:24:00Z">
        <w:del w:id="18476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z w:val="24"/>
              <w:szCs w:val="24"/>
              <w:cs/>
              <w:rPrChange w:id="18477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ប្រធានបទទី៤៖</w:delText>
          </w:r>
          <w:r w:rsidR="00DA0F63" w:rsidRPr="00E9104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478" w:author="Kem Sereyboth" w:date="2023-07-25T15:46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A0F63" w:rsidRPr="00E9104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79" w:author="Kem Sereyboth" w:date="2023-07-25T15:46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</w:delText>
          </w:r>
          <w:r w:rsidR="00DA0F63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80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</w:del>
      </w:ins>
    </w:p>
    <w:p w14:paraId="2CE46ECC" w14:textId="6E38C0B2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81" w:author="Kem Sereyboth" w:date="2023-07-11T13:25:00Z"/>
          <w:del w:id="18482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83" w:author="Sopheak Phorn" w:date="2023-07-28T09:15:00Z">
            <w:rPr>
              <w:ins w:id="18484" w:author="Kem Sereyboth" w:date="2023-07-11T13:25:00Z"/>
              <w:del w:id="18485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486" w:author="Sopheak Phorn" w:date="2023-08-25T16:18:00Z">
          <w:pPr>
            <w:spacing w:after="0" w:line="240" w:lineRule="auto"/>
            <w:ind w:firstLine="851"/>
          </w:pPr>
        </w:pPrChange>
      </w:pPr>
      <w:ins w:id="18487" w:author="Kem Sereyboth" w:date="2023-07-11T13:25:00Z">
        <w:del w:id="18488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48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90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491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92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6EBF3188" w14:textId="529AAD1E" w:rsidR="00A9645F" w:rsidRPr="006E6058" w:rsidDel="00D75AFA" w:rsidRDefault="00DA0F63">
      <w:pPr>
        <w:spacing w:after="0" w:line="226" w:lineRule="auto"/>
        <w:ind w:left="2127" w:hanging="1560"/>
        <w:jc w:val="both"/>
        <w:rPr>
          <w:ins w:id="18493" w:author="Kem Sereyboth" w:date="2023-07-11T13:26:00Z"/>
          <w:del w:id="18494" w:author="Sopheak Phorn" w:date="2023-07-28T15:03:00Z"/>
          <w:rFonts w:ascii="Khmer MEF1" w:hAnsi="Khmer MEF1" w:cs="Khmer MEF1"/>
          <w:szCs w:val="22"/>
          <w:lang w:val="ca-ES"/>
          <w:rPrChange w:id="18495" w:author="Sopheak Phorn" w:date="2023-07-28T09:15:00Z">
            <w:rPr>
              <w:ins w:id="18496" w:author="Kem Sereyboth" w:date="2023-07-11T13:26:00Z"/>
              <w:del w:id="18497" w:author="Sopheak Phorn" w:date="2023-07-28T15:03:00Z"/>
              <w:rFonts w:ascii="Khmer MEF1" w:hAnsi="Khmer MEF1" w:cs="Khmer MEF1"/>
              <w:color w:val="000000"/>
              <w:szCs w:val="22"/>
            </w:rPr>
          </w:rPrChange>
        </w:rPr>
        <w:pPrChange w:id="18498" w:author="Sopheak Phorn" w:date="2023-08-25T16:18:00Z">
          <w:pPr>
            <w:spacing w:after="0" w:line="240" w:lineRule="auto"/>
            <w:ind w:firstLine="567"/>
            <w:jc w:val="both"/>
          </w:pPr>
        </w:pPrChange>
      </w:pPr>
      <w:ins w:id="18499" w:author="Kem Sereyboth" w:date="2023-07-11T13:25:00Z">
        <w:del w:id="18500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501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18502" w:author="Kem Sereyboth" w:date="2023-07-25T15:47:00Z">
        <w:del w:id="18503" w:author="Sopheak Phorn" w:date="2023-07-28T15:03:00Z">
          <w:r w:rsidR="00E9104F"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504" w:author="Kem Sereyboth" w:date="2023-07-25T15:4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505" w:author="Kem Sereyboth" w:date="2023-07-11T13:25:00Z">
        <w:del w:id="18506" w:author="Sopheak Phorn" w:date="2023-07-28T15:03:00Z">
          <w:r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507" w:author="Kem Sereyboth" w:date="2023-07-25T15:4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</w:del>
      </w:ins>
      <w:ins w:id="18508" w:author="Kem Sereyboth" w:date="2023-07-13T14:00:00Z">
        <w:del w:id="18509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0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8A2064" w:rsidRPr="006E6058" w:rsidDel="00D75AFA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8511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</w:delText>
          </w:r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2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ភា</w:delText>
          </w:r>
        </w:del>
      </w:ins>
      <w:ins w:id="18513" w:author="Kem Sereyboth" w:date="2023-07-25T15:47:00Z">
        <w:del w:id="18514" w:author="Sopheak Phorn" w:date="2023-07-28T15:03:00Z">
          <w:r w:rsidR="00E9104F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5" w:author="Kem Sereyboth" w:date="2023-07-25T15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16" w:author="Kem Sereyboth" w:date="2023-07-13T14:00:00Z">
        <w:del w:id="18517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8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​ព</w:delText>
          </w:r>
          <w:r w:rsidR="008A2064" w:rsidRPr="00E9104F" w:rsidDel="00D75AFA">
            <w:rPr>
              <w:rFonts w:ascii="Khmer MEF1" w:hAnsi="Khmer MEF1" w:cs="Khmer MEF1"/>
              <w:sz w:val="24"/>
              <w:szCs w:val="24"/>
              <w:cs/>
              <w:rPrChange w:id="18519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0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8522" w:author="Kem Sereyboth" w:date="2023-07-25T15:47:00Z">
        <w:del w:id="18523" w:author="Sopheak Phorn" w:date="2023-07-28T15:03:00Z">
          <w:r w:rsidR="00E9104F" w:rsidDel="00D75AFA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​</w:delText>
          </w:r>
        </w:del>
      </w:ins>
      <w:ins w:id="18524" w:author="Kem Sereyboth" w:date="2023-07-13T14:00:00Z">
        <w:del w:id="18525" w:author="Sopheak Phorn" w:date="2023-07-28T15:03:00Z"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6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7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8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30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3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32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3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34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3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536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53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538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53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ងារ</w:delText>
          </w:r>
        </w:del>
      </w:ins>
    </w:p>
    <w:p w14:paraId="0AA8FD78" w14:textId="6B8BC821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540" w:author="Kem Sereyboth" w:date="2023-07-11T13:26:00Z"/>
          <w:del w:id="18541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542" w:author="Sopheak Phorn" w:date="2023-07-28T09:15:00Z">
            <w:rPr>
              <w:ins w:id="18543" w:author="Kem Sereyboth" w:date="2023-07-11T13:26:00Z"/>
              <w:del w:id="18544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545" w:author="Sopheak Phorn" w:date="2023-08-25T16:18:00Z">
          <w:pPr>
            <w:spacing w:after="0" w:line="240" w:lineRule="auto"/>
            <w:ind w:firstLine="851"/>
          </w:pPr>
        </w:pPrChange>
      </w:pPr>
      <w:ins w:id="18546" w:author="Kem Sereyboth" w:date="2023-07-11T13:26:00Z">
        <w:del w:id="18547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4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49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550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51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49BC0F64" w14:textId="294D3C94" w:rsidR="00631F46" w:rsidRPr="006E6058" w:rsidDel="00D75AFA" w:rsidRDefault="00DA0F63">
      <w:pPr>
        <w:spacing w:after="0" w:line="226" w:lineRule="auto"/>
        <w:ind w:left="851" w:hanging="284"/>
        <w:jc w:val="both"/>
        <w:rPr>
          <w:ins w:id="18552" w:author="Kem Sereyboth" w:date="2023-07-18T15:50:00Z"/>
          <w:del w:id="18553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554" w:author="Sopheak Phorn" w:date="2023-07-28T09:16:00Z">
            <w:rPr>
              <w:ins w:id="18555" w:author="Kem Sereyboth" w:date="2023-07-18T15:50:00Z"/>
              <w:del w:id="18556" w:author="Sopheak Phorn" w:date="2023-07-28T15:03:00Z"/>
              <w:rFonts w:ascii="Khmer MEF1" w:hAnsi="Khmer MEF1" w:cs="Khmer MEF1"/>
              <w:color w:val="FF0000"/>
              <w:spacing w:val="6"/>
              <w:sz w:val="24"/>
              <w:szCs w:val="24"/>
            </w:rPr>
          </w:rPrChange>
        </w:rPr>
        <w:pPrChange w:id="18557" w:author="Sopheak Phorn" w:date="2023-08-25T16:18:00Z">
          <w:pPr>
            <w:spacing w:line="228" w:lineRule="auto"/>
            <w:ind w:left="851" w:hanging="284"/>
            <w:jc w:val="both"/>
          </w:pPr>
        </w:pPrChange>
      </w:pPr>
      <w:ins w:id="18558" w:author="Kem Sereyboth" w:date="2023-07-11T13:26:00Z">
        <w:del w:id="18559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60" w:author="Kem Sereyboth" w:date="2023-07-19T16:59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ប្រធានបទទី៦៖</w:delText>
          </w:r>
        </w:del>
      </w:ins>
      <w:ins w:id="18561" w:author="Kem Sereyboth" w:date="2023-07-13T14:02:00Z">
        <w:del w:id="18562" w:author="Sopheak Phorn" w:date="2023-07-28T15:03:00Z">
          <w:r w:rsidR="000D2EBE"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6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564" w:author="Kem Sereyboth" w:date="2023-07-11T13:26:00Z">
        <w:del w:id="18565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566" w:author="Kem Sereyboth" w:date="2023-07-19T16:59:00Z">
                <w:rPr>
                  <w:rFonts w:cs="MoolBoran"/>
                  <w:spacing w:val="-6"/>
                  <w:cs/>
                  <w:lang w:val="ca-ES"/>
                </w:rPr>
              </w:rPrChange>
            </w:rPr>
            <w:delText>ការរៀបចំ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67" w:author="Kem Sereyboth" w:date="2023-07-19T16:59:00Z">
                <w:rPr>
                  <w:rFonts w:cs="MoolBoran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8568" w:author="Kem Sereyboth" w:date="2023-07-19T15:14:00Z">
        <w:del w:id="18569" w:author="Sopheak Phorn" w:date="2023-07-28T15:03:00Z">
          <w:r w:rsidR="00E94C2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70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71" w:author="Kem Sereyboth" w:date="2023-07-11T13:26:00Z">
        <w:del w:id="18572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73" w:author="Kem Sereyboth" w:date="2023-07-19T16:59:00Z">
                <w:rPr>
                  <w:rFonts w:cs="MoolBoran"/>
                  <w:cs/>
                </w:rPr>
              </w:rPrChange>
            </w:rPr>
            <w:delText xml:space="preserve">យ </w:delText>
          </w:r>
        </w:del>
      </w:ins>
    </w:p>
    <w:p w14:paraId="540281B9" w14:textId="5E5BCA78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574" w:author="Kem Sereyboth" w:date="2023-07-11T13:26:00Z"/>
          <w:del w:id="18575" w:author="Sopheak Phorn" w:date="2023-07-28T15:03:00Z"/>
          <w:rFonts w:ascii="Khmer MEF1" w:hAnsi="Khmer MEF1" w:cs="Khmer MEF1"/>
          <w:b/>
          <w:bCs/>
          <w:sz w:val="24"/>
          <w:szCs w:val="24"/>
          <w:lang w:val="ca-ES"/>
          <w:rPrChange w:id="18576" w:author="Sopheak Phorn" w:date="2023-07-28T09:16:00Z">
            <w:rPr>
              <w:ins w:id="18577" w:author="Kem Sereyboth" w:date="2023-07-11T13:26:00Z"/>
              <w:del w:id="18578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579" w:author="Sopheak Phorn" w:date="2023-08-25T16:18:00Z">
          <w:pPr>
            <w:spacing w:after="0" w:line="240" w:lineRule="auto"/>
            <w:ind w:firstLine="851"/>
          </w:pPr>
        </w:pPrChange>
      </w:pPr>
      <w:ins w:id="18580" w:author="Kem Sereyboth" w:date="2023-07-11T13:26:00Z">
        <w:del w:id="18581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8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83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584" w:author="Sopheak Phorn" w:date="2023-07-28T09:16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85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29D60A65" w14:textId="4E6FEEC9" w:rsidR="00E94C22" w:rsidRPr="006E6058" w:rsidDel="00D75AFA" w:rsidRDefault="00DA0F63">
      <w:pPr>
        <w:spacing w:after="0" w:line="226" w:lineRule="auto"/>
        <w:ind w:left="567"/>
        <w:jc w:val="both"/>
        <w:rPr>
          <w:ins w:id="18586" w:author="Kem Sereyboth" w:date="2023-07-19T15:15:00Z"/>
          <w:del w:id="18587" w:author="Sopheak Phorn" w:date="2023-07-28T15:03:00Z"/>
          <w:rFonts w:ascii="Khmer MEF1" w:hAnsi="Khmer MEF1" w:cs="Khmer MEF1"/>
          <w:spacing w:val="-16"/>
          <w:sz w:val="24"/>
          <w:szCs w:val="24"/>
          <w:lang w:val="ca-ES"/>
          <w:rPrChange w:id="18588" w:author="Sopheak Phorn" w:date="2023-07-28T09:16:00Z">
            <w:rPr>
              <w:ins w:id="18589" w:author="Kem Sereyboth" w:date="2023-07-19T15:15:00Z"/>
              <w:del w:id="18590" w:author="Sopheak Phorn" w:date="2023-07-28T15:03:00Z"/>
              <w:rFonts w:ascii="Khmer MEF1" w:hAnsi="Khmer MEF1" w:cs="Khmer MEF1"/>
              <w:color w:val="FF0000"/>
              <w:spacing w:val="-6"/>
              <w:sz w:val="24"/>
              <w:szCs w:val="24"/>
            </w:rPr>
          </w:rPrChange>
        </w:rPr>
        <w:pPrChange w:id="18591" w:author="Sopheak Phorn" w:date="2023-08-25T16:18:00Z">
          <w:pPr>
            <w:spacing w:after="0" w:line="228" w:lineRule="auto"/>
            <w:ind w:left="567"/>
            <w:jc w:val="both"/>
          </w:pPr>
        </w:pPrChange>
      </w:pPr>
      <w:ins w:id="18592" w:author="Kem Sereyboth" w:date="2023-07-11T13:26:00Z">
        <w:del w:id="18593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594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595" w:author="Kem Sereyboth" w:date="2023-07-11T13:27:00Z">
        <w:del w:id="18596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597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8598" w:author="Kem Sereyboth" w:date="2023-07-11T13:26:00Z">
        <w:del w:id="18599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600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601" w:author="Kem Sereyboth" w:date="2023-07-13T14:03:00Z">
        <w:del w:id="18602" w:author="Sopheak Phorn" w:date="2023-07-28T15:03:00Z">
          <w:r w:rsidR="000D2EBE"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603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604" w:author="Kem Sereyboth" w:date="2023-07-11T13:27:00Z">
        <w:del w:id="18605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06" w:author="Kem Sereyboth" w:date="2023-07-25T15:48:00Z">
                <w:rPr>
                  <w:rFonts w:ascii="Khmer MEF1" w:hAnsi="Khmer MEF1" w:cs="Khmer MEF1"/>
                  <w:color w:val="000000"/>
                  <w:spacing w:val="-2"/>
                  <w:szCs w:val="22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</w:delText>
          </w:r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07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​ប្រតិបត្តិករសន្តិសុខស</w:delText>
          </w:r>
        </w:del>
      </w:ins>
      <w:ins w:id="18608" w:author="Kem Sereyboth" w:date="2023-07-13T14:03:00Z">
        <w:del w:id="18609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0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611" w:author="Kem Sereyboth" w:date="2023-07-11T13:27:00Z">
        <w:del w:id="18612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3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8614" w:author="Kem Sereyboth" w:date="2023-07-13T14:03:00Z">
        <w:del w:id="18615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6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617" w:author="Kem Sereyboth" w:date="2023-07-11T13:27:00Z">
        <w:del w:id="18618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9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</w:del>
      </w:ins>
    </w:p>
    <w:p w14:paraId="7F6C8B9C" w14:textId="1C787A33" w:rsidR="00E9104F" w:rsidRPr="00E9104F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620" w:author="Kem Sereyboth" w:date="2023-07-25T15:50:00Z"/>
          <w:del w:id="18621" w:author="Sopheak Phorn" w:date="2023-07-28T15:03:00Z"/>
          <w:rFonts w:ascii="Khmer MEF1" w:hAnsi="Khmer MEF1" w:cs="Khmer MEF1"/>
          <w:sz w:val="24"/>
          <w:szCs w:val="24"/>
          <w:lang w:val="ca-ES"/>
          <w:rPrChange w:id="18622" w:author="Kem Sereyboth" w:date="2023-07-25T15:50:00Z">
            <w:rPr>
              <w:ins w:id="18623" w:author="Kem Sereyboth" w:date="2023-07-25T15:50:00Z"/>
              <w:del w:id="18624" w:author="Sopheak Phorn" w:date="2023-07-28T15:0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625" w:author="Sopheak Phorn" w:date="2023-08-25T16:18:00Z">
          <w:pPr>
            <w:pStyle w:val="ListParagraph"/>
            <w:numPr>
              <w:numId w:val="71"/>
            </w:numPr>
            <w:spacing w:after="0" w:line="228" w:lineRule="auto"/>
            <w:ind w:left="851" w:hanging="284"/>
            <w:jc w:val="both"/>
          </w:pPr>
        </w:pPrChange>
      </w:pPr>
      <w:ins w:id="18626" w:author="Kem Sereyboth" w:date="2023-07-11T13:26:00Z">
        <w:del w:id="18627" w:author="Sopheak Phorn" w:date="2023-07-28T15:03:00Z">
          <w:r w:rsidRPr="0007441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628" w:author="Kem Sereyboth" w:date="2023-07-25T15:52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629" w:author="Kem Sereyboth" w:date="2023-07-11T13:28:00Z">
        <w:del w:id="18630" w:author="Sopheak Phorn" w:date="2023-07-28T15:03:00Z"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31" w:author="Kem Sereyboth" w:date="2023-07-25T15:52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</w:delText>
          </w:r>
          <w:r w:rsidRPr="0007441F" w:rsidDel="00D75AFA">
            <w:rPr>
              <w:rFonts w:ascii="Khmer MEF1" w:hAnsi="Khmer MEF1" w:cs="Khmer MEF1"/>
              <w:sz w:val="24"/>
              <w:szCs w:val="24"/>
              <w:cs/>
              <w:rPrChange w:id="18632" w:author="Kem Sereyboth" w:date="2023-07-25T15:52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33" w:author="Kem Sereyboth" w:date="2023-07-25T15:52:00Z">
                <w:rPr>
                  <w:rFonts w:cs="MoolBoran"/>
                  <w:cs/>
                </w:rPr>
              </w:rPrChange>
            </w:rPr>
            <w:delText>ឆ្នាំ២​០​២​១ ស្តីពីការរៀបចំនិងការប្រព្រឹត្តទៅរបស់អង្គភាពក្រោម​ឱវាទរបស់</w:delText>
          </w:r>
        </w:del>
      </w:ins>
      <w:ins w:id="18634" w:author="Kem Sereyboth" w:date="2023-07-25T15:50:00Z">
        <w:del w:id="18635" w:author="Sopheak Phorn" w:date="2023-07-28T15:03:00Z">
          <w:r w:rsidR="00E9104F"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36" w:author="Kem Sereyboth" w:date="2023-07-25T15:52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9104F" w:rsidRPr="00E9104F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637" w:author="Kem Sereyboth" w:date="2023-07-25T15:51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  <w:r w:rsidR="00E9104F" w:rsidRPr="0007441F" w:rsidDel="00D75AFA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ធនា​គា​​រ</w:delText>
          </w:r>
        </w:del>
      </w:ins>
      <w:ins w:id="18638" w:author="Kem Sereyboth" w:date="2023-07-11T13:28:00Z">
        <w:del w:id="18639" w:author="Sopheak Phorn" w:date="2023-07-28T15:03:00Z">
          <w:r w:rsidRPr="00E9104F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640" w:author="Kem Sereyboth" w:date="2023-07-25T15:5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E3A989" w14:textId="07AFD680" w:rsidR="000D2EBE" w:rsidRPr="00E9104F" w:rsidDel="00D75AFA" w:rsidRDefault="00DA0F63">
      <w:pPr>
        <w:spacing w:after="0" w:line="226" w:lineRule="auto"/>
        <w:ind w:left="567"/>
        <w:jc w:val="both"/>
        <w:rPr>
          <w:ins w:id="18641" w:author="Kem Sereyboth" w:date="2023-07-13T14:05:00Z"/>
          <w:del w:id="18642" w:author="Sopheak Phorn" w:date="2023-07-28T15:03:00Z"/>
          <w:rFonts w:ascii="Khmer MEF1" w:hAnsi="Khmer MEF1" w:cs="Khmer MEF1"/>
          <w:sz w:val="24"/>
          <w:szCs w:val="24"/>
          <w:lang w:val="ca-ES"/>
          <w:rPrChange w:id="18643" w:author="Kem Sereyboth" w:date="2023-07-25T15:50:00Z">
            <w:rPr>
              <w:ins w:id="18644" w:author="Kem Sereyboth" w:date="2023-07-13T14:05:00Z"/>
              <w:del w:id="18645" w:author="Sopheak Phorn" w:date="2023-07-28T15:03:00Z"/>
              <w:rFonts w:ascii="Khmer MEF1" w:hAnsi="Khmer MEF1" w:cs="Khmer MEF1"/>
              <w:color w:val="FF0000"/>
              <w:spacing w:val="-6"/>
              <w:szCs w:val="22"/>
              <w:lang w:val="ca-ES"/>
            </w:rPr>
          </w:rPrChange>
        </w:rPr>
        <w:pPrChange w:id="18646" w:author="Sopheak Phorn" w:date="2023-08-25T16:18:00Z">
          <w:pPr>
            <w:pStyle w:val="ListParagraph"/>
            <w:spacing w:line="228" w:lineRule="auto"/>
            <w:ind w:left="851" w:hanging="284"/>
            <w:jc w:val="both"/>
          </w:pPr>
        </w:pPrChange>
      </w:pPr>
      <w:ins w:id="18647" w:author="Kem Sereyboth" w:date="2023-07-11T13:28:00Z">
        <w:del w:id="18648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49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650" w:author="Kem Sereyboth" w:date="2023-07-11T13:29:00Z">
        <w:del w:id="18651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52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8653" w:author="Kem Sereyboth" w:date="2023-07-11T13:28:00Z">
        <w:del w:id="18654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55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56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ការរៀបចំបទប្បញ្ញត្តិពាក់ព័ន្ធនឹងការដោះស្រាយវិវាទ និងការការពារអ្នកទទួលផ</w:delText>
          </w:r>
        </w:del>
      </w:ins>
      <w:ins w:id="18657" w:author="Kem Sereyboth" w:date="2023-07-18T15:50:00Z">
        <w:del w:id="18658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59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660" w:author="Kem Sereyboth" w:date="2023-07-11T13:28:00Z">
        <w:del w:id="18661" w:author="Sopheak Phorn" w:date="2023-07-28T15:03:00Z"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62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</w:del>
      </w:ins>
      <w:ins w:id="18663" w:author="Kem Sereyboth" w:date="2023-07-18T15:50:00Z">
        <w:del w:id="18664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65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</w:p>
    <w:p w14:paraId="51BC07E1" w14:textId="33B5FCF4" w:rsidR="00DA0F63" w:rsidRPr="00E33574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666" w:author="Kem Sereyboth" w:date="2023-07-11T13:29:00Z"/>
          <w:del w:id="18667" w:author="Sopheak Phorn" w:date="2023-07-28T15:03:00Z"/>
          <w:rFonts w:ascii="Khmer MEF1" w:hAnsi="Khmer MEF1" w:cs="Khmer MEF1"/>
          <w:spacing w:val="-6"/>
          <w:sz w:val="24"/>
          <w:szCs w:val="24"/>
          <w:lang w:val="ca-ES"/>
          <w:rPrChange w:id="18668" w:author="Kem Sereyboth" w:date="2023-07-19T16:59:00Z">
            <w:rPr>
              <w:ins w:id="18669" w:author="Kem Sereyboth" w:date="2023-07-11T13:29:00Z"/>
              <w:del w:id="18670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671" w:author="Sopheak Phorn" w:date="2023-08-25T16:18:00Z">
          <w:pPr>
            <w:spacing w:after="0"/>
            <w:ind w:firstLine="851"/>
          </w:pPr>
        </w:pPrChange>
      </w:pPr>
      <w:ins w:id="18672" w:author="Kem Sereyboth" w:date="2023-07-11T13:28:00Z">
        <w:del w:id="18673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674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1FFC5EFC" w14:textId="0CA910E5" w:rsid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675" w:author="Kem Sereyboth" w:date="2023-07-26T11:09:00Z"/>
          <w:del w:id="18676" w:author="Sopheak Phorn" w:date="2023-07-28T15:03:00Z"/>
          <w:rFonts w:ascii="Khmer MEF1" w:hAnsi="Khmer MEF1" w:cs="Khmer MEF1"/>
          <w:spacing w:val="-4"/>
          <w:sz w:val="24"/>
          <w:szCs w:val="24"/>
        </w:rPr>
        <w:pPrChange w:id="18677" w:author="Sopheak Phorn" w:date="2023-08-25T16:18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18678" w:author="Kem Sereyboth" w:date="2023-07-11T13:29:00Z">
        <w:del w:id="18679" w:author="Sopheak Phorn" w:date="2023-07-28T15:03:00Z">
          <w:r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680" w:author="Kem Sereyboth" w:date="2023-07-26T11:10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 ឆ្នាំ២​០​២​១ ស្តីពី</w:delText>
          </w:r>
        </w:del>
      </w:ins>
      <w:ins w:id="18681" w:author="Kem Sereyboth" w:date="2023-07-26T11:10:00Z">
        <w:del w:id="18682" w:author="Sopheak Phorn" w:date="2023-07-28T15:03:00Z">
          <w:r w:rsidR="00E92E6D"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683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684" w:author="Kem Sereyboth" w:date="2023-07-11T13:29:00Z">
        <w:del w:id="18685" w:author="Sopheak Phorn" w:date="2023-07-28T15:03:00Z">
          <w:r w:rsidRPr="00E92E6D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686" w:author="Kem Sereyboth" w:date="2023-07-26T11:10:00Z">
                <w:rPr>
                  <w:rFonts w:cs="MoolBoran"/>
                  <w:cs/>
                </w:rPr>
              </w:rPrChange>
            </w:rPr>
            <w:delText>ការរៀបចំនិងការប្រព្រឹត្តទៅរបស់</w:delText>
          </w:r>
          <w:r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87" w:author="Kem Sereyboth" w:date="2023-07-26T11:10:00Z">
                <w:rPr>
                  <w:rFonts w:cs="MoolBoran"/>
                  <w:cs/>
                </w:rPr>
              </w:rPrChange>
            </w:rPr>
            <w:delText>អង្គភាពក្រោមឱវាទរបស់</w:delText>
          </w:r>
        </w:del>
      </w:ins>
      <w:ins w:id="18688" w:author="Kem Sereyboth" w:date="2023-07-25T15:53:00Z">
        <w:del w:id="18689" w:author="Sopheak Phorn" w:date="2023-07-28T15:03:00Z"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អាជ្ញាធរសេវា</w:delText>
          </w:r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90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ហិរញ្ញវត្ថុ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91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មិនមែ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92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693" w:author="Kem Sereyboth" w:date="2023-07-26T11:10:00Z">
        <w:del w:id="18694" w:author="Sopheak Phorn" w:date="2023-07-28T15:03:00Z">
          <w:r w:rsidR="00E92E6D" w:rsidRPr="00E92E6D" w:rsidDel="00D75AFA">
            <w:rPr>
              <w:rFonts w:ascii="Khmer MEF1" w:hAnsi="Khmer MEF1" w:cs="Khmer MEF1"/>
              <w:sz w:val="24"/>
              <w:szCs w:val="24"/>
              <w:rPrChange w:id="18695" w:author="Kem Sereyboth" w:date="2023-07-26T11:10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18696" w:author="Kem Sereyboth" w:date="2023-07-25T15:53:00Z">
        <w:del w:id="18697" w:author="Sopheak Phorn" w:date="2023-07-28T15:03:00Z"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98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</w:delText>
          </w:r>
          <w:r w:rsidR="007524A1" w:rsidRPr="007524A1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699" w:author="Kem Sereyboth" w:date="2023-07-25T15:5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="007524A1" w:rsidRPr="007524A1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700" w:author="Kem Sereyboth" w:date="2023-07-25T15:53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ធនា​គា​​រ</w:delText>
          </w:r>
          <w:r w:rsidR="007524A1" w:rsidRPr="0042522A" w:rsidDel="00D75AF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23CCCDF0" w14:textId="2A46146E" w:rsidR="00DA0F63" w:rsidRP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701" w:author="Kem Sereiboth" w:date="2022-09-16T09:39:00Z"/>
          <w:del w:id="18702" w:author="Sopheak Phorn" w:date="2023-07-28T15:03:00Z"/>
          <w:rFonts w:ascii="Khmer MEF1" w:hAnsi="Khmer MEF1" w:cs="Khmer MEF1"/>
          <w:spacing w:val="-4"/>
          <w:sz w:val="24"/>
          <w:szCs w:val="24"/>
          <w:rPrChange w:id="18703" w:author="Kem Sereyboth" w:date="2023-07-26T11:09:00Z">
            <w:rPr>
              <w:ins w:id="18704" w:author="Kem Sereiboth" w:date="2022-09-16T09:39:00Z"/>
              <w:del w:id="18705" w:author="Sopheak Phorn" w:date="2023-07-28T15:0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706" w:author="Sopheak Phorn" w:date="2023-08-25T16:18:00Z">
          <w:pPr>
            <w:spacing w:after="0" w:line="240" w:lineRule="auto"/>
            <w:ind w:firstLine="720"/>
          </w:pPr>
        </w:pPrChange>
      </w:pPr>
      <w:ins w:id="18707" w:author="Kem Sereyboth" w:date="2023-07-11T13:29:00Z">
        <w:del w:id="18708" w:author="Sopheak Phorn" w:date="2023-07-28T15:03:00Z">
          <w:r w:rsidRPr="00E92E6D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709" w:author="Kem Sereyboth" w:date="2023-07-26T11:09:00Z">
                <w:rPr>
                  <w:rFonts w:cs="MoolBoran"/>
                  <w:cs/>
                </w:rPr>
              </w:rPrChange>
            </w:rPr>
            <w:delText>មាត្រា១១ នៃច្បាប់ស្តីពីរបបសន្តិសុខសង្គម។</w:delText>
          </w:r>
        </w:del>
      </w:ins>
    </w:p>
    <w:p w14:paraId="6460F279" w14:textId="3600E7A8" w:rsidR="00952C1A" w:rsidRPr="00E33574" w:rsidDel="00400DB4" w:rsidRDefault="00952C1A">
      <w:pPr>
        <w:spacing w:after="0" w:line="226" w:lineRule="auto"/>
        <w:jc w:val="both"/>
        <w:rPr>
          <w:ins w:id="18710" w:author="Kem Sereiboth" w:date="2022-09-15T09:43:00Z"/>
          <w:del w:id="18711" w:author="Kem Sereyboth" w:date="2023-07-11T13:10:00Z"/>
          <w:rFonts w:ascii="Khmer MEF1" w:hAnsi="Khmer MEF1" w:cs="Khmer MEF1"/>
          <w:b/>
          <w:bCs/>
          <w:strike/>
          <w:spacing w:val="-10"/>
          <w:sz w:val="24"/>
          <w:szCs w:val="24"/>
          <w:rPrChange w:id="18712" w:author="Kem Sereyboth" w:date="2023-07-19T16:59:00Z">
            <w:rPr>
              <w:ins w:id="18713" w:author="Kem Sereiboth" w:date="2022-09-15T09:43:00Z"/>
              <w:del w:id="18714" w:author="Kem Sereyboth" w:date="2023-07-11T13:10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715" w:author="Sopheak Phorn" w:date="2023-08-25T16:18:00Z">
          <w:pPr>
            <w:spacing w:after="0" w:line="240" w:lineRule="auto"/>
            <w:ind w:firstLine="720"/>
          </w:pPr>
        </w:pPrChange>
      </w:pPr>
      <w:ins w:id="18716" w:author="Kem Sereiboth" w:date="2022-09-16T09:34:00Z">
        <w:del w:id="18717" w:author="Kem Sereyboth" w:date="2023-07-11T13:10:00Z">
          <w:r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1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5070C698" w14:textId="6C34727C" w:rsidR="00952C1A" w:rsidRPr="00E33574" w:rsidDel="00400DB4" w:rsidRDefault="00952C1A">
      <w:pPr>
        <w:spacing w:after="0" w:line="226" w:lineRule="auto"/>
        <w:ind w:left="990"/>
        <w:jc w:val="both"/>
        <w:rPr>
          <w:del w:id="18719" w:author="Kem Sereyboth" w:date="2023-07-11T13:10:00Z"/>
          <w:rFonts w:ascii="Khmer MEF1" w:hAnsi="Khmer MEF1" w:cs="Khmer MEF1"/>
          <w:strike/>
          <w:sz w:val="24"/>
          <w:szCs w:val="24"/>
          <w:rPrChange w:id="18720" w:author="Kem Sereyboth" w:date="2023-07-19T16:59:00Z">
            <w:rPr>
              <w:del w:id="18721" w:author="Kem Sereyboth" w:date="2023-07-11T13:10:00Z"/>
              <w:rFonts w:ascii="Khmer MEF1" w:hAnsi="Khmer MEF1" w:cs="Khmer MEF1"/>
              <w:sz w:val="24"/>
              <w:szCs w:val="24"/>
            </w:rPr>
          </w:rPrChange>
        </w:rPr>
        <w:pPrChange w:id="18722" w:author="Sopheak Phorn" w:date="2023-08-25T16:18:00Z">
          <w:pPr>
            <w:spacing w:after="0" w:line="240" w:lineRule="auto"/>
            <w:ind w:left="990"/>
            <w:jc w:val="both"/>
          </w:pPr>
        </w:pPrChange>
      </w:pPr>
      <w:ins w:id="18723" w:author="Kem Sereiboth" w:date="2022-09-16T09:34:00Z">
        <w:del w:id="18724" w:author="Kem Sereyboth" w:date="2023-07-11T13:10:00Z">
          <w:r w:rsidRPr="00E33574" w:rsidDel="00400DB4">
            <w:rPr>
              <w:rFonts w:ascii="Khmer MEF1" w:hAnsi="Khmer MEF1" w:cs="Khmer MEF1"/>
              <w:b/>
              <w:bCs/>
              <w:strike/>
              <w:spacing w:val="-10"/>
              <w:sz w:val="24"/>
              <w:szCs w:val="24"/>
              <w:rPrChange w:id="187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8726" w:author="Uon Rithy" w:date="2022-10-06T15:59:00Z">
        <w:del w:id="18727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១៦០ អនក្រ.បក ចុះថ្ងៃទី៨ ខែសីហា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2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ឆ្នាំ២០</w:delText>
          </w:r>
        </w:del>
      </w:ins>
      <w:ins w:id="18731" w:author="Uon Rithy" w:date="2022-10-06T16:00:00Z">
        <w:del w:id="18732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34" w:author="Uon Rithy" w:date="2022-10-06T15:59:00Z">
        <w:del w:id="18735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737" w:author="Uon Rithy" w:date="2022-10-06T16:00:00Z">
        <w:del w:id="18738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40" w:author="Uon Rithy" w:date="2022-10-06T15:59:00Z">
        <w:del w:id="18741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743" w:author="Uon Rithy" w:date="2022-10-06T16:00:00Z">
        <w:del w:id="18744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46" w:author="Uon Rithy" w:date="2022-10-06T15:59:00Z">
        <w:del w:id="18747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ស្ដីពីនិយ័ត</w:delText>
          </w:r>
        </w:del>
      </w:ins>
      <w:ins w:id="18749" w:author="Uon Rithy" w:date="2022-10-06T16:03:00Z">
        <w:del w:id="18750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52" w:author="Uon Rithy" w:date="2022-10-06T15:59:00Z">
        <w:del w:id="18753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8755" w:author="Uon Rithy" w:date="2022-10-06T16:00:00Z">
        <w:del w:id="18756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58" w:author="Uon Rithy" w:date="2022-10-06T16:03:00Z">
        <w:del w:id="18759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61" w:author="Uon Rithy" w:date="2022-10-06T15:59:00Z">
        <w:del w:id="18762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ម្ម</w:delText>
          </w:r>
          <w:r w:rsidR="00542EB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</w:del>
      </w:ins>
      <w:ins w:id="18765" w:author="sakaria fa" w:date="2022-09-30T21:00:00Z">
        <w:del w:id="18766" w:author="Kem Sereyboth" w:date="2023-07-11T13:10:00Z">
          <w:r w:rsidR="00F171DC" w:rsidRPr="00E33574" w:rsidDel="00400DB4">
            <w:rPr>
              <w:rFonts w:ascii="Khmer MEF1" w:hAnsi="Khmer MEF1" w:cs="Khmer MEF1"/>
              <w:b/>
              <w:bCs/>
              <w:strike/>
              <w:spacing w:val="2"/>
              <w:sz w:val="24"/>
              <w:szCs w:val="24"/>
              <w:cs/>
              <w:rPrChange w:id="1876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F171DC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76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ពុំទាន់អនុវត្តការប្រមូលចំណូលនោះទេ ព្រោះសេចក្ដីសម្រេចស្ដីពីអត្រា នីតិវិធីនៃការបង់ និងការចាត់ចែងកម្រៃសេវាត្រួតពិនិត្យ</w:delText>
          </w:r>
        </w:del>
      </w:ins>
      <w:ins w:id="18769" w:author="User" w:date="2022-10-03T13:05:00Z">
        <w:del w:id="18770" w:author="Kem Sereyboth" w:date="2023-07-11T13:10:00Z">
          <w:r w:rsidR="00AC188D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7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បទប្បញ្ញត្តិពាក់ព័ន្ធ</w:delText>
          </w:r>
        </w:del>
      </w:ins>
      <w:ins w:id="18772" w:author="sakaria fa" w:date="2022-09-30T21:00:00Z">
        <w:del w:id="18773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7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មិនទាន់បានរៀបចំរួច</w:delText>
          </w:r>
        </w:del>
      </w:ins>
      <w:ins w:id="18775" w:author="LENOVO" w:date="2022-10-02T09:40:00Z">
        <w:del w:id="18776" w:author="Kem Sereyboth" w:date="2023-07-11T13:10:00Z">
          <w:r w:rsidR="00B36BA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7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18778" w:author="sakaria fa" w:date="2022-09-30T21:00:00Z">
        <w:del w:id="18779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8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8781" w:author="Kem Sereiboth" w:date="2022-09-16T10:10:00Z">
        <w:del w:id="18782" w:author="Kem Sereyboth" w:date="2023-07-11T13:10:00Z"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មិនទាន់មានអត្រា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187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នីតិវិធីនៃការបង់ និងការចាត់ចែងកម្រៃសេវាត្រួតពិនិត្យ​</w:delText>
          </w:r>
        </w:del>
      </w:ins>
    </w:p>
    <w:p w14:paraId="0301434C" w14:textId="33190086" w:rsidR="00176DDB" w:rsidRPr="00E33574" w:rsidDel="00400DB4" w:rsidRDefault="00176DDB">
      <w:pPr>
        <w:spacing w:after="0" w:line="226" w:lineRule="auto"/>
        <w:ind w:left="990"/>
        <w:jc w:val="both"/>
        <w:rPr>
          <w:ins w:id="18786" w:author="User" w:date="2022-10-06T10:19:00Z"/>
          <w:del w:id="18787" w:author="Kem Sereyboth" w:date="2023-07-11T13:10:00Z"/>
          <w:rFonts w:ascii="Khmer MEF1" w:hAnsi="Khmer MEF1" w:cs="Khmer MEF1"/>
          <w:strike/>
          <w:spacing w:val="-4"/>
          <w:sz w:val="24"/>
          <w:szCs w:val="24"/>
          <w:rPrChange w:id="18788" w:author="Kem Sereyboth" w:date="2023-07-19T16:59:00Z">
            <w:rPr>
              <w:ins w:id="18789" w:author="User" w:date="2022-10-06T10:19:00Z"/>
              <w:del w:id="18790" w:author="Kem Sereyboth" w:date="2023-07-11T13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791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2FCF874E" w14:textId="6135E9B9" w:rsidR="005F61C2" w:rsidRPr="00E33574" w:rsidDel="00400DB4" w:rsidRDefault="005F61C2">
      <w:pPr>
        <w:spacing w:after="0" w:line="226" w:lineRule="auto"/>
        <w:ind w:left="990"/>
        <w:jc w:val="both"/>
        <w:rPr>
          <w:ins w:id="18792" w:author="sakaria fa" w:date="2022-09-30T21:01:00Z"/>
          <w:del w:id="18793" w:author="Kem Sereyboth" w:date="2023-07-11T13:10:00Z"/>
          <w:rFonts w:ascii="Khmer MEF1" w:hAnsi="Khmer MEF1" w:cs="Khmer MEF1"/>
          <w:b/>
          <w:bCs/>
          <w:strike/>
          <w:sz w:val="24"/>
          <w:szCs w:val="24"/>
          <w:rPrChange w:id="18794" w:author="Kem Sereyboth" w:date="2023-07-19T16:59:00Z">
            <w:rPr>
              <w:ins w:id="18795" w:author="sakaria fa" w:date="2022-09-30T21:01:00Z"/>
              <w:del w:id="18796" w:author="Kem Sereyboth" w:date="2023-07-11T13:1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797" w:author="Sopheak Phorn" w:date="2023-08-25T16:18:00Z">
          <w:pPr>
            <w:spacing w:after="0" w:line="216" w:lineRule="auto"/>
            <w:jc w:val="both"/>
          </w:pPr>
        </w:pPrChange>
      </w:pPr>
    </w:p>
    <w:p w14:paraId="07C46347" w14:textId="2EE457BE" w:rsidR="00343981" w:rsidRPr="00E33574" w:rsidDel="00400DB4" w:rsidRDefault="005F61C2">
      <w:pPr>
        <w:spacing w:after="0" w:line="226" w:lineRule="auto"/>
        <w:ind w:firstLine="720"/>
        <w:jc w:val="both"/>
        <w:rPr>
          <w:ins w:id="18798" w:author="Kem Sereiboth" w:date="2022-09-15T09:43:00Z"/>
          <w:del w:id="18799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800" w:author="Kem Sereyboth" w:date="2023-07-19T16:59:00Z">
            <w:rPr>
              <w:ins w:id="18801" w:author="Kem Sereiboth" w:date="2022-09-15T09:43:00Z"/>
              <w:del w:id="18802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803" w:author="Sopheak Phorn" w:date="2023-08-25T16:18:00Z">
          <w:pPr>
            <w:spacing w:after="0" w:line="240" w:lineRule="auto"/>
            <w:ind w:firstLine="720"/>
          </w:pPr>
        </w:pPrChange>
      </w:pPr>
      <w:ins w:id="18804" w:author="sakaria fa" w:date="2022-09-30T21:01:00Z">
        <w:del w:id="18805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0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18807" w:author="Kem Sereiboth" w:date="2022-09-15T09:47:00Z">
        <w:del w:id="18808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0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គ.</w:delText>
          </w:r>
        </w:del>
      </w:ins>
      <w:ins w:id="18810" w:author="Kem Sereiboth" w:date="2022-09-15T09:43:00Z">
        <w:del w:id="18811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12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ប្រធានបទទី៣៖</w:delText>
          </w:r>
        </w:del>
      </w:ins>
      <w:ins w:id="18813" w:author="Kem Sereiboth" w:date="2022-09-15T09:48:00Z">
        <w:del w:id="18814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1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8816" w:author="Kem Sereiboth" w:date="2022-09-15T09:43:00Z">
        <w:del w:id="18817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18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ការបង់ភាគទាន ១០</w:delText>
          </w:r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rPrChange w:id="1881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</w:rPr>
              </w:rPrChange>
            </w:rPr>
            <w:delText>%</w:delText>
          </w:r>
        </w:del>
      </w:ins>
    </w:p>
    <w:p w14:paraId="44B92286" w14:textId="0906DCB5" w:rsidR="00F512CD" w:rsidRPr="00E33574" w:rsidDel="00400DB4" w:rsidRDefault="00F512CD">
      <w:pPr>
        <w:spacing w:after="0" w:line="226" w:lineRule="auto"/>
        <w:ind w:firstLine="720"/>
        <w:jc w:val="both"/>
        <w:rPr>
          <w:ins w:id="18820" w:author="User" w:date="2022-09-19T16:05:00Z"/>
          <w:del w:id="18821" w:author="Kem Sereyboth" w:date="2023-07-11T13:13:00Z"/>
          <w:rFonts w:ascii="Khmer MEF1" w:hAnsi="Khmer MEF1" w:cs="Khmer MEF1"/>
          <w:b/>
          <w:bCs/>
          <w:strike/>
          <w:spacing w:val="-4"/>
          <w:sz w:val="24"/>
          <w:szCs w:val="24"/>
          <w:rPrChange w:id="18822" w:author="Kem Sereyboth" w:date="2023-07-19T16:59:00Z">
            <w:rPr>
              <w:ins w:id="18823" w:author="User" w:date="2022-09-19T16:05:00Z"/>
              <w:del w:id="18824" w:author="Kem Sereyboth" w:date="2023-07-11T13:13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8825" w:author="Sopheak Phorn" w:date="2023-08-25T16:18:00Z">
          <w:pPr>
            <w:spacing w:after="0" w:line="228" w:lineRule="auto"/>
            <w:ind w:hanging="1620"/>
            <w:jc w:val="both"/>
          </w:pPr>
        </w:pPrChange>
      </w:pPr>
    </w:p>
    <w:p w14:paraId="39D432E4" w14:textId="55309D07" w:rsidR="00A9645F" w:rsidRPr="00E33574" w:rsidDel="00400DB4" w:rsidRDefault="00A9645F">
      <w:pPr>
        <w:spacing w:after="0" w:line="226" w:lineRule="auto"/>
        <w:ind w:left="2520" w:firstLine="900"/>
        <w:jc w:val="both"/>
        <w:rPr>
          <w:del w:id="18826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27" w:author="Kem Sereyboth" w:date="2023-07-19T16:59:00Z">
            <w:rPr>
              <w:del w:id="18828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29" w:author="Sopheak Phorn" w:date="2023-08-25T16:18:00Z">
          <w:pPr>
            <w:spacing w:after="0" w:line="228" w:lineRule="auto"/>
            <w:ind w:left="2520" w:hanging="1620"/>
            <w:jc w:val="both"/>
          </w:pPr>
        </w:pPrChange>
      </w:pPr>
      <w:ins w:id="18830" w:author="Kem Sereiboth" w:date="2022-09-16T09:35:00Z">
        <w:del w:id="1883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834" w:author="User" w:date="2022-09-19T16:05:00Z">
        <w:del w:id="18835" w:author="Kem Sereyboth" w:date="2023-07-11T13:13:00Z">
          <w:r w:rsidR="001F63AE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837" w:author="Kem Sereiboth" w:date="2022-09-16T09:35:00Z">
        <w:del w:id="1883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48CFB8D" w14:textId="4504EF75" w:rsidR="001F63AE" w:rsidRPr="00E33574" w:rsidDel="00400DB4" w:rsidRDefault="001F63AE">
      <w:pPr>
        <w:spacing w:after="0" w:line="226" w:lineRule="auto"/>
        <w:ind w:firstLine="900"/>
        <w:jc w:val="both"/>
        <w:rPr>
          <w:ins w:id="18840" w:author="User" w:date="2022-09-19T16:05:00Z"/>
          <w:del w:id="18841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42" w:author="Kem Sereyboth" w:date="2023-07-19T16:59:00Z">
            <w:rPr>
              <w:ins w:id="18843" w:author="User" w:date="2022-09-19T16:05:00Z"/>
              <w:del w:id="18844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45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206CC30" w14:textId="183B3401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846" w:author="User" w:date="2022-10-03T06:42:00Z"/>
          <w:del w:id="18847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48" w:author="Kem Sereyboth" w:date="2023-07-19T16:59:00Z">
            <w:rPr>
              <w:ins w:id="18849" w:author="User" w:date="2022-10-03T06:42:00Z"/>
              <w:del w:id="18850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8851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94" w:hanging="173"/>
            <w:jc w:val="both"/>
          </w:pPr>
        </w:pPrChange>
      </w:pPr>
      <w:ins w:id="18852" w:author="Kem Sereiboth" w:date="2022-09-16T09:35:00Z">
        <w:del w:id="1885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rPrChange w:id="188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188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8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18857" w:author="User" w:date="2022-10-05T18:46:00Z">
        <w:del w:id="18858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8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860" w:author="Kem Sereiboth" w:date="2022-09-16T09:35:00Z">
        <w:del w:id="1886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8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8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និងការប្រើប្រាស់ធនធានរបស់អគ្គលេខាធិការដ្ឋានអាជ្ញាធរសេវាហិរញ្ញវត្ថុមិនមែនធនាគារ។</w:delText>
          </w:r>
        </w:del>
      </w:ins>
    </w:p>
    <w:p w14:paraId="2BB0898D" w14:textId="3246D90A" w:rsidR="00823E33" w:rsidRPr="00E33574" w:rsidDel="00400DB4" w:rsidRDefault="00823E33">
      <w:pPr>
        <w:pStyle w:val="ListParagraph"/>
        <w:spacing w:after="0" w:line="226" w:lineRule="auto"/>
        <w:ind w:left="994"/>
        <w:jc w:val="both"/>
        <w:rPr>
          <w:ins w:id="18864" w:author="Kem Sereiboth" w:date="2022-09-16T09:35:00Z"/>
          <w:del w:id="18865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66" w:author="Kem Sereyboth" w:date="2023-07-19T16:59:00Z">
            <w:rPr>
              <w:ins w:id="18867" w:author="Kem Sereiboth" w:date="2022-09-16T09:35:00Z"/>
              <w:del w:id="18868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69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16F6D7E" w14:textId="24667816" w:rsidR="00343981" w:rsidRPr="00E33574" w:rsidDel="00400DB4" w:rsidRDefault="00343981">
      <w:pPr>
        <w:spacing w:after="0" w:line="226" w:lineRule="auto"/>
        <w:ind w:firstLine="720"/>
        <w:jc w:val="both"/>
        <w:rPr>
          <w:ins w:id="18870" w:author="Kem Sereiboth" w:date="2022-09-16T09:36:00Z"/>
          <w:del w:id="18871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872" w:author="Kem Sereyboth" w:date="2023-07-19T16:59:00Z">
            <w:rPr>
              <w:ins w:id="18873" w:author="Kem Sereiboth" w:date="2022-09-16T09:36:00Z"/>
              <w:del w:id="18874" w:author="Kem Sereyboth" w:date="2023-07-11T13:1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875" w:author="Sopheak Phorn" w:date="2023-08-25T16:18:00Z">
          <w:pPr>
            <w:spacing w:after="0" w:line="240" w:lineRule="auto"/>
            <w:ind w:firstLine="720"/>
          </w:pPr>
        </w:pPrChange>
      </w:pPr>
      <w:ins w:id="18876" w:author="Kem Sereiboth" w:date="2022-09-15T09:50:00Z">
        <w:del w:id="18877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7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ឃ.</w:delText>
          </w:r>
        </w:del>
      </w:ins>
      <w:ins w:id="18879" w:author="Kem Sereiboth" w:date="2022-09-15T09:43:00Z">
        <w:del w:id="18880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81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ប្រធានបទទី៤៖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82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ប្រព័ន្ធលើកទឹកចិត្ត</w:delText>
          </w:r>
        </w:del>
      </w:ins>
      <w:ins w:id="18883" w:author="Kem Sereiboth" w:date="2022-09-15T09:51:00Z">
        <w:del w:id="18884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8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មន្រ្តី</w:delText>
          </w:r>
        </w:del>
      </w:ins>
    </w:p>
    <w:p w14:paraId="05740251" w14:textId="512E6940" w:rsidR="00A9645F" w:rsidRPr="00E33574" w:rsidDel="00400DB4" w:rsidRDefault="00A9645F">
      <w:pPr>
        <w:spacing w:after="0" w:line="226" w:lineRule="auto"/>
        <w:ind w:left="180" w:firstLine="810"/>
        <w:jc w:val="both"/>
        <w:rPr>
          <w:ins w:id="18886" w:author="Kem Sereiboth" w:date="2022-09-15T09:43:00Z"/>
          <w:del w:id="18887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88" w:author="Kem Sereyboth" w:date="2023-07-19T16:59:00Z">
            <w:rPr>
              <w:ins w:id="18889" w:author="Kem Sereiboth" w:date="2022-09-15T09:43:00Z"/>
              <w:del w:id="18890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891" w:author="Sopheak Phorn" w:date="2023-08-25T16:18:00Z">
          <w:pPr>
            <w:spacing w:after="0" w:line="240" w:lineRule="auto"/>
            <w:ind w:firstLine="720"/>
          </w:pPr>
        </w:pPrChange>
      </w:pPr>
      <w:ins w:id="18892" w:author="Kem Sereiboth" w:date="2022-09-16T09:36:00Z">
        <w:del w:id="1889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9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2416F64B" w14:textId="516B6EA0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896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97" w:author="Kem Sereyboth" w:date="2023-07-19T16:59:00Z">
            <w:rPr>
              <w:del w:id="18898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899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900" w:author="Kem Sereiboth" w:date="2022-09-15T09:43:00Z">
        <w:del w:id="18901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03" w:author="User" w:date="2022-10-05T18:46:00Z">
        <w:del w:id="18904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z w:val="24"/>
              <w:szCs w:val="24"/>
              <w:lang w:val="ca-ES"/>
              <w:rPrChange w:id="189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06" w:author="Kem Sereiboth" w:date="2022-09-15T10:13:00Z">
        <w:del w:id="18907" w:author="Kem Sereyboth" w:date="2023-07-11T13:13:00Z">
          <w:r w:rsidR="00724C4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8909" w:author="Kem Sereiboth" w:date="2022-09-15T09:43:00Z">
        <w:del w:id="18910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498CE5C0" w14:textId="217FC71E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12" w:author="User" w:date="2022-09-22T13:48:00Z"/>
          <w:del w:id="18913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14" w:author="Kem Sereyboth" w:date="2023-07-19T16:59:00Z">
            <w:rPr>
              <w:ins w:id="18915" w:author="User" w:date="2022-09-22T13:48:00Z"/>
              <w:del w:id="18916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17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6089D533" w14:textId="41A4EB7F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918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19" w:author="Kem Sereyboth" w:date="2023-07-19T16:59:00Z">
            <w:rPr>
              <w:del w:id="18920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921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922" w:author="Kem Sereiboth" w:date="2022-09-15T09:43:00Z">
        <w:del w:id="1892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924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25" w:author="User" w:date="2022-10-05T18:46:00Z">
        <w:del w:id="18926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9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28" w:author="Kem Sereiboth" w:date="2022-09-15T09:43:00Z">
        <w:del w:id="18929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930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3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384CECC3" w14:textId="6EEB4CA9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32" w:author="User" w:date="2022-09-22T13:48:00Z"/>
          <w:del w:id="18933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34" w:author="Kem Sereyboth" w:date="2023-07-19T16:59:00Z">
            <w:rPr>
              <w:ins w:id="18935" w:author="User" w:date="2022-09-22T13:48:00Z"/>
              <w:del w:id="18936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37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7F70BA18" w14:textId="25DF72C2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38" w:author="Kem Sereiboth" w:date="2022-09-15T09:51:00Z"/>
          <w:del w:id="18939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40" w:author="Kem Sereyboth" w:date="2023-07-19T16:59:00Z">
            <w:rPr>
              <w:ins w:id="18941" w:author="Kem Sereiboth" w:date="2022-09-15T09:51:00Z"/>
              <w:del w:id="18942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43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944" w:author="Kem Sereiboth" w:date="2022-09-15T09:43:00Z">
        <w:del w:id="18945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46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47" w:author="User" w:date="2022-10-05T18:46:00Z">
        <w:del w:id="18948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189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50" w:author="Kem Sereiboth" w:date="2022-09-15T09:43:00Z">
        <w:del w:id="1895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52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៦១៦ សហវប្រក. ចុះថ្ងៃទី០៤ ខែមិថុនា ឆ្នាំ២០១៤ ស្ដីពីការកំណត់គោលការណ៍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5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</w:delText>
          </w:r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54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5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453CC52D" w14:textId="784078B3" w:rsidR="00343981" w:rsidRPr="00E33574" w:rsidDel="00400DB4" w:rsidRDefault="006665A8">
      <w:pPr>
        <w:spacing w:after="0" w:line="226" w:lineRule="auto"/>
        <w:ind w:firstLine="720"/>
        <w:jc w:val="both"/>
        <w:rPr>
          <w:ins w:id="18956" w:author="Kem Sereiboth" w:date="2022-09-15T09:43:00Z"/>
          <w:del w:id="18957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958" w:author="Kem Sereyboth" w:date="2023-07-19T16:59:00Z">
            <w:rPr>
              <w:ins w:id="18959" w:author="Kem Sereiboth" w:date="2022-09-15T09:43:00Z"/>
              <w:del w:id="18960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961" w:author="Sopheak Phorn" w:date="2023-08-25T16:18:00Z">
          <w:pPr>
            <w:spacing w:after="0" w:line="240" w:lineRule="auto"/>
            <w:ind w:firstLine="720"/>
          </w:pPr>
        </w:pPrChange>
      </w:pPr>
      <w:ins w:id="18962" w:author="Kem Sereiboth" w:date="2022-09-15T09:54:00Z">
        <w:del w:id="18963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64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ង.</w:delText>
          </w:r>
        </w:del>
      </w:ins>
      <w:ins w:id="18965" w:author="Kem Sereiboth" w:date="2022-09-15T09:43:00Z">
        <w:del w:id="18966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67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ប្រធានបទទី៥៖</w:delText>
          </w:r>
        </w:del>
      </w:ins>
      <w:ins w:id="18968" w:author="LENOVO" w:date="2022-10-02T09:43:00Z">
        <w:del w:id="18969" w:author="Kem Sereyboth" w:date="2023-07-11T13:13:00Z">
          <w:r w:rsidR="00413DF3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70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971" w:author="Kem Sereiboth" w:date="2022-09-15T09:43:00Z">
        <w:del w:id="18972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973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582849C1" w14:textId="2B3BD6F9" w:rsidR="00A9645F" w:rsidRPr="00E33574" w:rsidDel="00400DB4" w:rsidRDefault="00A9645F">
      <w:pPr>
        <w:pStyle w:val="ListParagraph"/>
        <w:spacing w:after="0" w:line="226" w:lineRule="auto"/>
        <w:ind w:left="1069"/>
        <w:jc w:val="both"/>
        <w:rPr>
          <w:ins w:id="18974" w:author="Kem Sereiboth" w:date="2022-09-16T09:37:00Z"/>
          <w:del w:id="18975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976" w:author="Kem Sereyboth" w:date="2023-07-19T16:59:00Z">
            <w:rPr>
              <w:ins w:id="18977" w:author="Kem Sereiboth" w:date="2022-09-16T09:37:00Z"/>
              <w:del w:id="18978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979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980" w:author="Kem Sereiboth" w:date="2022-09-16T09:37:00Z">
        <w:del w:id="1898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98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9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 </w:delText>
          </w:r>
        </w:del>
      </w:ins>
    </w:p>
    <w:p w14:paraId="1D6C52EA" w14:textId="363A4BD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84" w:author="Kem Sereiboth" w:date="2022-09-16T09:37:00Z"/>
          <w:del w:id="18985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8986" w:author="Kem Sereyboth" w:date="2023-07-19T16:59:00Z">
            <w:rPr>
              <w:ins w:id="18987" w:author="Kem Sereiboth" w:date="2022-09-16T09:37:00Z"/>
              <w:del w:id="18988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989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990" w:author="Kem Sereiboth" w:date="2022-09-16T09:37:00Z">
        <w:del w:id="18991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យោងមាត្រា១១ នៃ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9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ច្បាប់ស្តីពីរបបសន្តិសុខសង្គម </w:delText>
          </w:r>
        </w:del>
      </w:ins>
      <w:ins w:id="18994" w:author="ACER" w:date="2022-10-03T15:05:00Z">
        <w:del w:id="18995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9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8997" w:author="User" w:date="2022-10-03T13:10:00Z">
        <w:del w:id="18998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9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</w:del>
      </w:ins>
      <w:ins w:id="19000" w:author="ACER" w:date="2022-10-03T15:05:00Z">
        <w:del w:id="19001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0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០</w:delText>
          </w:r>
        </w:del>
      </w:ins>
      <w:ins w:id="19003" w:author="User" w:date="2022-10-03T13:14:00Z">
        <w:del w:id="19004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0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9006" w:author="User" w:date="2022-10-03T13:10:00Z">
        <w:del w:id="19007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90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</w:del>
      </w:ins>
      <w:ins w:id="19010" w:author="User" w:date="2022-10-03T13:14:00Z">
        <w:del w:id="19011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វិច្ឆិកា</w:delText>
          </w:r>
        </w:del>
      </w:ins>
      <w:ins w:id="19013" w:author="User" w:date="2022-10-03T13:10:00Z">
        <w:del w:id="19014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</w:delText>
          </w:r>
        </w:del>
      </w:ins>
      <w:ins w:id="19016" w:author="User" w:date="2022-10-03T13:14:00Z">
        <w:del w:id="19017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១៩</w:delText>
          </w:r>
        </w:del>
      </w:ins>
    </w:p>
    <w:p w14:paraId="2B1F51CA" w14:textId="7C96DE6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9019" w:author="Kem Sereiboth" w:date="2022-09-16T09:37:00Z"/>
          <w:del w:id="19020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9021" w:author="Kem Sereyboth" w:date="2023-07-19T16:59:00Z">
            <w:rPr>
              <w:ins w:id="19022" w:author="Kem Sereiboth" w:date="2022-09-16T09:37:00Z"/>
              <w:del w:id="19023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9024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9025" w:author="Kem Sereiboth" w:date="2022-09-16T09:37:00Z">
        <w:del w:id="19026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90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មាត្រា២១ នៃ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</w:ins>
      <w:ins w:id="19029" w:author="User" w:date="2022-10-05T18:46:00Z">
        <w:del w:id="19030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9032" w:author="Kem Sereiboth" w:date="2022-09-16T09:37:00Z">
        <w:del w:id="1903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</w:del>
      </w:ins>
      <w:ins w:id="19035" w:author="User" w:date="2022-11-03T22:32:00Z">
        <w:del w:id="19036" w:author="Kem Sereyboth" w:date="2023-07-11T13:13:00Z">
          <w:r w:rsidR="00231D32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19038" w:author="Kem Sereiboth" w:date="2022-09-16T09:37:00Z">
        <w:del w:id="19039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រៀ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ចំ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និងការ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</w:p>
    <w:p w14:paraId="6D30EF94" w14:textId="42DFE240" w:rsidR="000537CF" w:rsidRPr="00E33574" w:rsidDel="005F46DE" w:rsidRDefault="000537CF">
      <w:pPr>
        <w:spacing w:after="0" w:line="226" w:lineRule="auto"/>
        <w:ind w:left="720"/>
        <w:jc w:val="both"/>
        <w:rPr>
          <w:ins w:id="19048" w:author="sakaria fa" w:date="2022-09-12T22:56:00Z"/>
          <w:del w:id="19049" w:author="Kem Sereiboth" w:date="2022-09-13T11:32:00Z"/>
          <w:rFonts w:ascii="Khmer MEF1" w:hAnsi="Khmer MEF1" w:cs="Khmer MEF1"/>
          <w:sz w:val="24"/>
          <w:szCs w:val="24"/>
          <w:rPrChange w:id="19050" w:author="Kem Sereyboth" w:date="2023-07-19T16:59:00Z">
            <w:rPr>
              <w:ins w:id="19051" w:author="sakaria fa" w:date="2022-09-12T22:56:00Z"/>
              <w:del w:id="19052" w:author="Kem Sereiboth" w:date="2022-09-13T11:32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9053" w:author="Sopheak Phorn" w:date="2023-08-25T16:18:00Z">
          <w:pPr>
            <w:spacing w:after="0" w:line="240" w:lineRule="auto"/>
          </w:pPr>
        </w:pPrChange>
      </w:pPr>
      <w:ins w:id="19054" w:author="Windows User" w:date="2022-09-05T23:26:00Z">
        <w:del w:id="19055" w:author="Kem Sereyboth" w:date="2023-07-11T13:13:00Z">
          <w:r w:rsidRPr="00E33574" w:rsidDel="00400DB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2855F62" w14:textId="5EBB0E58" w:rsidR="0050780D" w:rsidRPr="00E33574" w:rsidDel="00343981" w:rsidRDefault="0050780D">
      <w:pPr>
        <w:spacing w:after="0" w:line="226" w:lineRule="auto"/>
        <w:ind w:left="720"/>
        <w:jc w:val="both"/>
        <w:rPr>
          <w:ins w:id="19056" w:author="sakaria fa" w:date="2022-09-12T22:56:00Z"/>
          <w:del w:id="19057" w:author="Kem Sereiboth" w:date="2022-09-15T09:43:00Z"/>
          <w:rFonts w:ascii="Khmer MEF1" w:hAnsi="Khmer MEF1" w:cs="Khmer MEF1"/>
          <w:sz w:val="24"/>
          <w:szCs w:val="24"/>
          <w:rPrChange w:id="19058" w:author="Kem Sereyboth" w:date="2023-07-19T16:59:00Z">
            <w:rPr>
              <w:ins w:id="19059" w:author="sakaria fa" w:date="2022-09-12T22:56:00Z"/>
              <w:del w:id="19060" w:author="Kem Sereiboth" w:date="2022-09-15T09:4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9061" w:author="Sopheak Phorn" w:date="2023-08-25T16:18:00Z">
          <w:pPr>
            <w:spacing w:after="0" w:line="240" w:lineRule="auto"/>
          </w:pPr>
        </w:pPrChange>
      </w:pPr>
      <w:ins w:id="19062" w:author="sakaria fa" w:date="2022-09-12T22:56:00Z">
        <w:del w:id="1906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6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06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6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ប្រធានបទទី១៖ រចនាសម្ព័ន្ធនៃការគ្រប់គ្រង</w:delText>
          </w:r>
        </w:del>
      </w:ins>
    </w:p>
    <w:p w14:paraId="7AC859D1" w14:textId="1E25C8C7" w:rsidR="0050780D" w:rsidRPr="00E33574" w:rsidDel="00343981" w:rsidRDefault="0050780D">
      <w:pPr>
        <w:spacing w:after="0" w:line="226" w:lineRule="auto"/>
        <w:ind w:left="720"/>
        <w:jc w:val="both"/>
        <w:rPr>
          <w:ins w:id="19067" w:author="sakaria fa" w:date="2022-09-12T22:56:00Z"/>
          <w:del w:id="19068" w:author="Kem Sereiboth" w:date="2022-09-15T09:43:00Z"/>
          <w:rFonts w:ascii="Khmer MEF1" w:hAnsi="Khmer MEF1" w:cs="Khmer MEF1"/>
          <w:sz w:val="24"/>
          <w:szCs w:val="24"/>
          <w:rPrChange w:id="19069" w:author="Kem Sereyboth" w:date="2023-07-19T16:59:00Z">
            <w:rPr>
              <w:ins w:id="19070" w:author="sakaria fa" w:date="2022-09-12T22:56:00Z"/>
              <w:del w:id="19071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072" w:author="Sopheak Phorn" w:date="2023-08-25T16:18:00Z">
          <w:pPr>
            <w:spacing w:after="0" w:line="240" w:lineRule="auto"/>
          </w:pPr>
        </w:pPrChange>
      </w:pPr>
      <w:ins w:id="19073" w:author="sakaria fa" w:date="2022-09-12T22:56:00Z">
        <w:del w:id="19074" w:author="Kem Sereiboth" w:date="2022-09-13T11:43:00Z">
          <w:r w:rsidRPr="00E33574" w:rsidDel="00D065FE">
            <w:rPr>
              <w:rFonts w:ascii="Khmer MEF1" w:hAnsi="Khmer MEF1" w:cs="Khmer MEF1"/>
              <w:sz w:val="24"/>
              <w:szCs w:val="24"/>
              <w:cs/>
              <w:rPrChange w:id="1907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 xml:space="preserve">លក្ខណៈវិនិច្ឆ័យ៖ </w:delText>
          </w:r>
        </w:del>
        <w:del w:id="1907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7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អនុក្រឹត្យស្ដីពី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47462421" w14:textId="011669B5" w:rsidR="0050780D" w:rsidRPr="00E33574" w:rsidDel="00343981" w:rsidRDefault="0050780D">
      <w:pPr>
        <w:spacing w:after="0" w:line="226" w:lineRule="auto"/>
        <w:ind w:left="720"/>
        <w:jc w:val="both"/>
        <w:rPr>
          <w:ins w:id="19078" w:author="sakaria fa" w:date="2022-09-12T22:56:00Z"/>
          <w:del w:id="19079" w:author="Kem Sereiboth" w:date="2022-09-15T09:43:00Z"/>
          <w:rFonts w:ascii="Khmer MEF1" w:hAnsi="Khmer MEF1" w:cs="Khmer MEF1"/>
          <w:sz w:val="24"/>
          <w:szCs w:val="24"/>
          <w:rPrChange w:id="19080" w:author="Kem Sereyboth" w:date="2023-07-19T16:59:00Z">
            <w:rPr>
              <w:ins w:id="19081" w:author="sakaria fa" w:date="2022-09-12T22:56:00Z"/>
              <w:del w:id="19082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083" w:author="Sopheak Phorn" w:date="2023-08-25T16:18:00Z">
          <w:pPr>
            <w:spacing w:after="0" w:line="240" w:lineRule="auto"/>
          </w:pPr>
        </w:pPrChange>
      </w:pPr>
      <w:ins w:id="19084" w:author="sakaria fa" w:date="2022-09-12T22:56:00Z">
        <w:del w:id="19085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8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08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8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ប្រធានបទទី២៖ ប្រព័ន្ធលើកទឹកចិត្តមន្ត្រី</w:delText>
          </w:r>
        </w:del>
      </w:ins>
    </w:p>
    <w:p w14:paraId="68E4EDC3" w14:textId="197A4D2C" w:rsidR="0050780D" w:rsidRPr="00E33574" w:rsidDel="00343981" w:rsidRDefault="0050780D">
      <w:pPr>
        <w:spacing w:after="0" w:line="226" w:lineRule="auto"/>
        <w:ind w:left="720"/>
        <w:jc w:val="both"/>
        <w:rPr>
          <w:ins w:id="19089" w:author="sakaria fa" w:date="2022-09-12T22:56:00Z"/>
          <w:del w:id="19090" w:author="Kem Sereiboth" w:date="2022-09-15T09:43:00Z"/>
          <w:rFonts w:ascii="Khmer MEF1" w:hAnsi="Khmer MEF1" w:cs="Khmer MEF1"/>
          <w:sz w:val="24"/>
          <w:szCs w:val="24"/>
          <w:u w:val="single"/>
          <w:rPrChange w:id="19091" w:author="Kem Sereyboth" w:date="2023-07-19T16:59:00Z">
            <w:rPr>
              <w:ins w:id="19092" w:author="sakaria fa" w:date="2022-09-12T22:56:00Z"/>
              <w:del w:id="19093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  <w:u w:val="single"/>
            </w:rPr>
          </w:rPrChange>
        </w:rPr>
        <w:pPrChange w:id="19094" w:author="Sopheak Phorn" w:date="2023-08-25T16:18:00Z">
          <w:pPr>
            <w:spacing w:after="0" w:line="240" w:lineRule="auto"/>
          </w:pPr>
        </w:pPrChange>
      </w:pPr>
      <w:ins w:id="19095" w:author="sakaria fa" w:date="2022-09-12T22:56:00Z">
        <w:del w:id="1909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rPrChange w:id="1909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</w:rPr>
              </w:rPrChange>
            </w:rPr>
            <w:tab/>
          </w:r>
          <w:r w:rsidRPr="00E33574" w:rsidDel="00343981">
            <w:rPr>
              <w:rFonts w:ascii="Khmer MEF1" w:hAnsi="Khmer MEF1" w:cs="Khmer MEF1"/>
              <w:sz w:val="24"/>
              <w:szCs w:val="24"/>
              <w:u w:val="single"/>
              <w:cs/>
              <w:rPrChange w:id="1909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លក្ខណៈវិនិច្ឆ័យ៖ ប្រកាសលេខ០០៨ អ.ស.ហ.ប្រក ចុះថ្ងៃទី១០ ខែកុម្ភៈ ឆ្នាំ២០២២ ប្រកាសស្ដីពីការកំណត់ប្រាក់ឧបត្ថម្ភជីវភាពសម្រាប់ថ្នាក់ដឹកនាំ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318241A2" w14:textId="0D4792DC" w:rsidR="0050780D" w:rsidRPr="00E33574" w:rsidDel="00343981" w:rsidRDefault="0050780D">
      <w:pPr>
        <w:spacing w:after="0" w:line="226" w:lineRule="auto"/>
        <w:ind w:left="720"/>
        <w:jc w:val="both"/>
        <w:rPr>
          <w:ins w:id="19099" w:author="sakaria fa" w:date="2022-09-12T22:56:00Z"/>
          <w:del w:id="19100" w:author="Kem Sereiboth" w:date="2022-09-15T09:43:00Z"/>
          <w:rFonts w:ascii="Khmer MEF1" w:hAnsi="Khmer MEF1" w:cs="Khmer MEF1"/>
          <w:sz w:val="24"/>
          <w:szCs w:val="24"/>
          <w:u w:val="single"/>
          <w:cs/>
          <w:rPrChange w:id="19101" w:author="Kem Sereyboth" w:date="2023-07-19T16:59:00Z">
            <w:rPr>
              <w:ins w:id="19102" w:author="sakaria fa" w:date="2022-09-12T22:56:00Z"/>
              <w:del w:id="19103" w:author="Kem Sereiboth" w:date="2022-09-15T09:43:00Z"/>
              <w:rFonts w:ascii="Khmer MEF1" w:hAnsi="Khmer MEF1" w:cs="Khmer MEF1"/>
              <w:sz w:val="24"/>
              <w:szCs w:val="24"/>
              <w:highlight w:val="yellow"/>
              <w:u w:val="single"/>
              <w:cs/>
            </w:rPr>
          </w:rPrChange>
        </w:rPr>
        <w:pPrChange w:id="19104" w:author="Sopheak Phorn" w:date="2023-08-25T16:18:00Z">
          <w:pPr>
            <w:spacing w:after="0" w:line="240" w:lineRule="auto"/>
          </w:pPr>
        </w:pPrChange>
      </w:pPr>
      <w:ins w:id="19105" w:author="sakaria fa" w:date="2022-09-12T22:56:00Z">
        <w:del w:id="1910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0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tab/>
            <w:delText>លក្ខណៈវិនិច្ឆ័យ៖ ប្រការ៤ ប្រការ៥ ប្រការ៦ ប្រការ៩ និងប្រការ១២ ប្រកាសលេខ ០១០ អ.ស.ហ.ប្រក ចុះថ្ងៃទី០៨ ខែតុលា ឆ្នាំ២០២១ ប្រកាសស្ដីពី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6D1CBDFD" w14:textId="4F2C59C7" w:rsidR="0050780D" w:rsidRPr="00E33574" w:rsidDel="00343981" w:rsidRDefault="0050780D">
      <w:pPr>
        <w:spacing w:after="0" w:line="226" w:lineRule="auto"/>
        <w:ind w:left="720"/>
        <w:jc w:val="both"/>
        <w:rPr>
          <w:ins w:id="19108" w:author="sakaria fa" w:date="2022-09-12T22:56:00Z"/>
          <w:del w:id="19109" w:author="Kem Sereiboth" w:date="2022-09-15T09:43:00Z"/>
          <w:rFonts w:ascii="Khmer MEF1" w:hAnsi="Khmer MEF1" w:cs="Khmer MEF1"/>
          <w:sz w:val="24"/>
          <w:szCs w:val="24"/>
          <w:rPrChange w:id="19110" w:author="Kem Sereyboth" w:date="2023-07-19T16:59:00Z">
            <w:rPr>
              <w:ins w:id="19111" w:author="sakaria fa" w:date="2022-09-12T22:56:00Z"/>
              <w:del w:id="19112" w:author="Kem Sereiboth" w:date="2022-09-15T09:43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9113" w:author="Sopheak Phorn" w:date="2023-08-25T16:18:00Z">
          <w:pPr>
            <w:spacing w:after="0" w:line="240" w:lineRule="auto"/>
          </w:pPr>
        </w:pPrChange>
      </w:pPr>
      <w:ins w:id="19114" w:author="sakaria fa" w:date="2022-09-12T22:56:00Z">
        <w:del w:id="19115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1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123113E3" w14:textId="156DE651" w:rsidR="0050780D" w:rsidRPr="00E33574" w:rsidDel="00343981" w:rsidRDefault="0050780D">
      <w:pPr>
        <w:spacing w:after="0" w:line="226" w:lineRule="auto"/>
        <w:ind w:left="720"/>
        <w:jc w:val="both"/>
        <w:rPr>
          <w:ins w:id="19119" w:author="sakaria fa" w:date="2022-09-12T22:56:00Z"/>
          <w:del w:id="19120" w:author="Kem Sereiboth" w:date="2022-09-15T09:43:00Z"/>
          <w:rFonts w:ascii="Khmer MEF1" w:hAnsi="Khmer MEF1" w:cs="Khmer MEF1"/>
          <w:sz w:val="24"/>
          <w:szCs w:val="24"/>
        </w:rPr>
        <w:pPrChange w:id="19121" w:author="Sopheak Phorn" w:date="2023-08-25T16:18:00Z">
          <w:pPr>
            <w:spacing w:after="0" w:line="240" w:lineRule="auto"/>
          </w:pPr>
        </w:pPrChange>
      </w:pPr>
      <w:ins w:id="19122" w:author="sakaria fa" w:date="2022-09-12T22:56:00Z">
        <w:del w:id="1912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</w:rPr>
            <w:delText>ឃ</w:delText>
          </w:r>
          <w:r w:rsidRPr="00E33574" w:rsidDel="00343981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7FD49E0A" w14:textId="3674DC89" w:rsidR="0050780D" w:rsidRPr="00E33574" w:rsidDel="00343981" w:rsidRDefault="0050780D">
      <w:pPr>
        <w:spacing w:after="0" w:line="226" w:lineRule="auto"/>
        <w:ind w:left="720"/>
        <w:jc w:val="both"/>
        <w:rPr>
          <w:ins w:id="19125" w:author="sakaria fa" w:date="2022-09-12T22:56:00Z"/>
          <w:del w:id="19126" w:author="Kem Sereiboth" w:date="2022-09-15T09:43:00Z"/>
          <w:rFonts w:ascii="Khmer MEF1" w:hAnsi="Khmer MEF1" w:cs="Khmer MEF1"/>
          <w:sz w:val="24"/>
          <w:szCs w:val="24"/>
          <w:rPrChange w:id="19127" w:author="Kem Sereyboth" w:date="2023-07-19T16:59:00Z">
            <w:rPr>
              <w:ins w:id="19128" w:author="sakaria fa" w:date="2022-09-12T22:56:00Z"/>
              <w:del w:id="19129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130" w:author="Sopheak Phorn" w:date="2023-08-25T16:18:00Z">
          <w:pPr>
            <w:spacing w:after="0" w:line="240" w:lineRule="auto"/>
          </w:pPr>
        </w:pPrChange>
      </w:pPr>
      <w:ins w:id="19131" w:author="sakaria fa" w:date="2022-09-12T22:56:00Z">
        <w:del w:id="19132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3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4C9F4E8F" w14:textId="6676BC21" w:rsidR="0050780D" w:rsidRPr="00E33574" w:rsidDel="00343981" w:rsidRDefault="0050780D">
      <w:pPr>
        <w:spacing w:after="0" w:line="226" w:lineRule="auto"/>
        <w:ind w:left="720"/>
        <w:jc w:val="both"/>
        <w:rPr>
          <w:ins w:id="19134" w:author="sakaria fa" w:date="2022-09-12T22:56:00Z"/>
          <w:del w:id="19135" w:author="Kem Sereiboth" w:date="2022-09-15T09:43:00Z"/>
          <w:rFonts w:ascii="Khmer MEF1" w:hAnsi="Khmer MEF1" w:cs="Khmer MEF1"/>
          <w:sz w:val="24"/>
          <w:szCs w:val="24"/>
          <w:rPrChange w:id="19136" w:author="Kem Sereyboth" w:date="2023-07-19T16:59:00Z">
            <w:rPr>
              <w:ins w:id="19137" w:author="sakaria fa" w:date="2022-09-12T22:56:00Z"/>
              <w:del w:id="19138" w:author="Kem Sereiboth" w:date="2022-09-15T09:43:00Z"/>
              <w:rFonts w:ascii="Khmer MEF1" w:hAnsi="Khmer MEF1" w:cs="Khmer MEF1"/>
              <w:b/>
              <w:bCs/>
              <w:color w:val="FF0000"/>
              <w:sz w:val="24"/>
              <w:szCs w:val="24"/>
              <w:highlight w:val="yellow"/>
            </w:rPr>
          </w:rPrChange>
        </w:rPr>
        <w:pPrChange w:id="19139" w:author="Sopheak Phorn" w:date="2023-08-25T16:18:00Z">
          <w:pPr>
            <w:spacing w:after="0" w:line="240" w:lineRule="auto"/>
          </w:pPr>
        </w:pPrChange>
      </w:pPr>
      <w:ins w:id="19140" w:author="sakaria fa" w:date="2022-09-12T22:56:00Z">
        <w:del w:id="19141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4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០២២ អ.ស.ហ.អល ចុះថ្ងៃទី០២​ ខែកុម្ភៈ ឆ្នាំ២០២២ ស្ដីពី សំណើសុំពិនិត្យលទ្ធភាបង់ភាគទានរបស់និយ័តករក្រោមឱវាទ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047FC3CF" w14:textId="3FDEAFCE" w:rsidR="0050780D" w:rsidRPr="00E33574" w:rsidDel="00343981" w:rsidRDefault="0050780D">
      <w:pPr>
        <w:spacing w:after="0" w:line="226" w:lineRule="auto"/>
        <w:ind w:left="720"/>
        <w:jc w:val="both"/>
        <w:rPr>
          <w:ins w:id="19143" w:author="sakaria fa" w:date="2022-09-12T22:56:00Z"/>
          <w:del w:id="19144" w:author="Kem Sereiboth" w:date="2022-09-15T09:43:00Z"/>
          <w:rFonts w:ascii="Khmer MEF1" w:hAnsi="Khmer MEF1" w:cs="Khmer MEF1"/>
          <w:sz w:val="24"/>
          <w:szCs w:val="24"/>
          <w:rPrChange w:id="19145" w:author="Kem Sereyboth" w:date="2023-07-19T16:59:00Z">
            <w:rPr>
              <w:ins w:id="19146" w:author="sakaria fa" w:date="2022-09-12T22:56:00Z"/>
              <w:del w:id="19147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148" w:author="Sopheak Phorn" w:date="2023-08-25T16:18:00Z">
          <w:pPr>
            <w:spacing w:after="0" w:line="240" w:lineRule="auto"/>
          </w:pPr>
        </w:pPrChange>
      </w:pPr>
      <w:ins w:id="19149" w:author="sakaria fa" w:date="2022-09-12T22:56:00Z">
        <w:del w:id="19150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5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61DFBD40" w14:textId="7C3C6F93" w:rsidR="0050780D" w:rsidRPr="00E33574" w:rsidDel="00343981" w:rsidRDefault="0050780D">
      <w:pPr>
        <w:spacing w:after="0" w:line="226" w:lineRule="auto"/>
        <w:ind w:left="720"/>
        <w:jc w:val="both"/>
        <w:rPr>
          <w:ins w:id="19152" w:author="Windows User" w:date="2022-09-05T23:26:00Z"/>
          <w:del w:id="19153" w:author="Kem Sereiboth" w:date="2022-09-15T09:43:00Z"/>
          <w:rFonts w:ascii="Khmer MEF1" w:hAnsi="Khmer MEF1" w:cs="Khmer MEF1"/>
          <w:sz w:val="24"/>
          <w:szCs w:val="24"/>
        </w:rPr>
        <w:pPrChange w:id="19154" w:author="Sopheak Phorn" w:date="2023-08-25T16:18:00Z">
          <w:pPr>
            <w:spacing w:after="0" w:line="240" w:lineRule="auto"/>
          </w:pPr>
        </w:pPrChange>
      </w:pPr>
      <w:ins w:id="19155" w:author="sakaria fa" w:date="2022-09-12T22:57:00Z">
        <w:del w:id="1915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5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</w:del>
      </w:ins>
      <w:ins w:id="19158" w:author="sakaria fa" w:date="2022-09-12T22:58:00Z">
        <w:del w:id="19159" w:author="Kem Sereiboth" w:date="2022-09-15T09:43:00Z">
          <w:r w:rsidRPr="00E33574" w:rsidDel="00343981">
            <w:rPr>
              <w:rFonts w:ascii="Khmer MEF1" w:hAnsi="Khmer MEF1" w:cs="Khmer MEF1"/>
              <w:spacing w:val="-2"/>
              <w:sz w:val="24"/>
              <w:szCs w:val="24"/>
              <w:cs/>
              <w:rPrChange w:id="1916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09640145" w14:textId="2B706614" w:rsidR="000537CF" w:rsidRPr="00E33574" w:rsidDel="00CA1853" w:rsidRDefault="000537CF">
      <w:pPr>
        <w:spacing w:after="0" w:line="226" w:lineRule="auto"/>
        <w:ind w:left="720"/>
        <w:jc w:val="both"/>
        <w:rPr>
          <w:ins w:id="19161" w:author="Windows User" w:date="2022-09-05T23:26:00Z"/>
          <w:del w:id="19162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9163" w:author="Sopheak Phorn" w:date="2023-08-25T16:18:00Z">
          <w:pPr>
            <w:spacing w:after="0" w:line="240" w:lineRule="auto"/>
          </w:pPr>
        </w:pPrChange>
      </w:pPr>
      <w:ins w:id="19164" w:author="Windows User" w:date="2022-09-05T23:26:00Z">
        <w:del w:id="1916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5C917B52" w14:textId="5CEA8C17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66" w:author="Windows User" w:date="2022-09-05T23:26:00Z"/>
          <w:del w:id="19167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9168" w:author="Sopheak Phorn" w:date="2023-08-25T16:18:00Z">
          <w:pPr>
            <w:spacing w:after="0" w:line="240" w:lineRule="auto"/>
            <w:ind w:firstLine="720"/>
          </w:pPr>
        </w:pPrChange>
      </w:pPr>
      <w:ins w:id="19169" w:author="Windows User" w:date="2022-09-05T23:26:00Z">
        <w:del w:id="19170" w:author="Kem Sereiboth" w:date="2022-09-15T13:45:00Z"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434EF06" w14:textId="74BE7F22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71" w:author="Windows User" w:date="2022-09-05T23:26:00Z"/>
          <w:del w:id="19172" w:author="Kem Sereiboth" w:date="2022-09-15T13:45:00Z"/>
          <w:rFonts w:ascii="Khmer MEF1" w:hAnsi="Khmer MEF1" w:cs="Khmer MEF1"/>
          <w:sz w:val="24"/>
          <w:szCs w:val="24"/>
        </w:rPr>
        <w:pPrChange w:id="19173" w:author="Sopheak Phorn" w:date="2023-08-25T16:18:00Z">
          <w:pPr>
            <w:spacing w:after="0" w:line="240" w:lineRule="auto"/>
            <w:ind w:firstLine="720"/>
          </w:pPr>
        </w:pPrChange>
      </w:pPr>
      <w:ins w:id="19174" w:author="Windows User" w:date="2022-09-05T23:26:00Z">
        <w:del w:id="1917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C2AB26" w14:textId="3381591C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76" w:author="Windows User" w:date="2022-09-05T23:26:00Z"/>
          <w:del w:id="19177" w:author="Kem Sereiboth" w:date="2022-09-15T13:45:00Z"/>
          <w:rFonts w:ascii="Khmer MEF1" w:hAnsi="Khmer MEF1" w:cs="Khmer MEF1"/>
          <w:sz w:val="24"/>
          <w:szCs w:val="24"/>
        </w:rPr>
        <w:pPrChange w:id="19178" w:author="Sopheak Phorn" w:date="2023-08-25T16:18:00Z">
          <w:pPr>
            <w:spacing w:after="0" w:line="240" w:lineRule="auto"/>
            <w:ind w:firstLine="720"/>
          </w:pPr>
        </w:pPrChange>
      </w:pPr>
      <w:ins w:id="19179" w:author="Windows User" w:date="2022-09-05T23:26:00Z">
        <w:del w:id="19180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002C8ED9" w14:textId="397CC694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81" w:author="Windows User" w:date="2022-09-05T23:26:00Z"/>
          <w:del w:id="19182" w:author="Kem Sereiboth" w:date="2022-09-15T13:45:00Z"/>
          <w:rFonts w:ascii="Khmer MEF1" w:hAnsi="Khmer MEF1" w:cs="Khmer MEF1"/>
          <w:sz w:val="24"/>
          <w:szCs w:val="24"/>
        </w:rPr>
        <w:pPrChange w:id="19183" w:author="Sopheak Phorn" w:date="2023-08-25T16:18:00Z">
          <w:pPr>
            <w:spacing w:after="0" w:line="240" w:lineRule="auto"/>
            <w:ind w:firstLine="720"/>
          </w:pPr>
        </w:pPrChange>
      </w:pPr>
      <w:ins w:id="19184" w:author="Windows User" w:date="2022-09-05T23:26:00Z">
        <w:del w:id="1918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សេចក្តីសម្រេចផ្សេងៗ។</w:delText>
          </w:r>
        </w:del>
      </w:ins>
    </w:p>
    <w:p w14:paraId="4C15353B" w14:textId="56FA374C" w:rsidR="000537CF" w:rsidRPr="00E33574" w:rsidDel="00A9645F" w:rsidRDefault="000537CF">
      <w:pPr>
        <w:spacing w:after="0" w:line="226" w:lineRule="auto"/>
        <w:ind w:left="720"/>
        <w:jc w:val="both"/>
        <w:rPr>
          <w:ins w:id="19186" w:author="Windows User" w:date="2022-09-05T23:26:00Z"/>
          <w:del w:id="19187" w:author="Kem Sereiboth" w:date="2022-09-16T09:37:00Z"/>
          <w:rFonts w:ascii="Khmer MEF1" w:hAnsi="Khmer MEF1" w:cs="Khmer MEF1"/>
          <w:spacing w:val="-2"/>
          <w:sz w:val="24"/>
          <w:szCs w:val="24"/>
          <w:u w:val="single"/>
          <w:rPrChange w:id="19188" w:author="Kem Sereyboth" w:date="2023-07-19T16:59:00Z">
            <w:rPr>
              <w:ins w:id="19189" w:author="Windows User" w:date="2022-09-05T23:26:00Z"/>
              <w:del w:id="19190" w:author="Kem Sereiboth" w:date="2022-09-16T09:37:00Z"/>
              <w:rFonts w:ascii="Khmer MEF1" w:hAnsi="Khmer MEF1" w:cs="Khmer MEF1"/>
              <w:b/>
              <w:bCs/>
              <w:spacing w:val="-2"/>
              <w:sz w:val="24"/>
              <w:szCs w:val="24"/>
              <w:u w:val="single"/>
            </w:rPr>
          </w:rPrChange>
        </w:rPr>
        <w:pPrChange w:id="19191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16CC4E4F" w14:textId="38C4ACCC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192" w:author="Voeun Kuyeng" w:date="2022-08-31T16:03:00Z"/>
          <w:del w:id="19193" w:author="Windows User" w:date="2022-09-06T02:23:00Z"/>
          <w:rFonts w:ascii="Khmer MEF2" w:hAnsi="Khmer MEF2" w:cs="Khmer MEF2"/>
          <w:spacing w:val="-10"/>
          <w:sz w:val="24"/>
          <w:szCs w:val="24"/>
          <w:lang w:val="ca-ES"/>
          <w:rPrChange w:id="19194" w:author="Kem Sereyboth" w:date="2023-07-19T16:59:00Z">
            <w:rPr>
              <w:ins w:id="19195" w:author="Voeun Kuyeng" w:date="2022-08-31T16:03:00Z"/>
              <w:del w:id="19196" w:author="Windows User" w:date="2022-09-06T02:23:00Z"/>
              <w:rFonts w:ascii="Khmer MEF1" w:hAnsi="Khmer MEF1" w:cs="Khmer MEF1"/>
              <w:spacing w:val="4"/>
              <w:sz w:val="24"/>
              <w:szCs w:val="24"/>
              <w:lang w:val="ca-ES"/>
            </w:rPr>
          </w:rPrChange>
        </w:rPr>
        <w:pPrChange w:id="19197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198" w:author="Sethvannak Sam" w:date="2022-08-22T09:33:00Z">
        <w:del w:id="19199" w:author="socheata.ol@hotmail.com" w:date="2022-09-02T15:39:00Z"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u w:val="single"/>
              <w:cs/>
              <w:rPrChange w:id="1920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cs/>
              <w:rPrChange w:id="192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del w:id="19202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  <w:del w:id="19204" w:author="Windows User" w:date="2022-09-05T22:17:00Z">
          <w:r w:rsidRPr="00E33574" w:rsidDel="00FA317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វាយតម្លៃលើ</w:delText>
          </w:r>
        </w:del>
        <w:del w:id="19206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ប្រធានបទសវនកម្មប្រកបដោយភាពត្រឹមត្រូវ និង</w:delText>
          </w:r>
        </w:del>
      </w:ins>
      <w:ins w:id="19208" w:author="Voeun Kuyeng" w:date="2022-08-31T16:32:00Z">
        <w:del w:id="19209" w:author="Windows User" w:date="2022-09-06T02:23:00Z">
          <w:r w:rsidR="00FC338B"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9210" w:author="Sethvannak Sam" w:date="2022-08-22T09:33:00Z">
        <w:del w:id="19211" w:author="Windows User" w:date="2022-09-06T02:23:00Z">
          <w:r w:rsidRPr="00E33574" w:rsidDel="004C110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1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ច្បាស់លាស់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</w:delText>
          </w:r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វិនិច្ឆ័យប្រកបដោយភាពពេញលេញ និងត្រឹមត្រូវ ស្របទៅតាមបទដ្ឋានបច្ចេកទេសសវនកម្មដែលបានកំណត់។</w:delText>
          </w:r>
          <w:r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នីតិវិធីនៃការកំណត់លក្ខណៈវិនិច្ឆ័យគឺជា</w:delText>
          </w:r>
        </w:del>
        <w:del w:id="19222" w:author="Windows User" w:date="2022-09-05T21:50:00Z">
          <w:r w:rsidRPr="00E33574" w:rsidDel="00794D1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កិច្ចដំបូង</w:delText>
          </w:r>
        </w:del>
        <w:del w:id="19224" w:author="Windows User" w:date="2022-09-05T21:38:00Z">
          <w:r w:rsidRPr="00E33574" w:rsidDel="00A0360B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9226" w:author="Windows User" w:date="2022-09-05T21:55:00Z">
          <w:r w:rsidRPr="00E33574" w:rsidDel="000F2336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នៃសវនដ្ឋាន</w:delText>
          </w:r>
        </w:del>
        <w:del w:id="1922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92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នីមួយៗ</w:delText>
          </w:r>
        </w:del>
        <w:del w:id="19230" w:author="Windows User" w:date="2022-09-05T21:55:00Z">
          <w:r w:rsidRPr="00E33574" w:rsidDel="00644AD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19232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កំណត់ប្រធាន</w:delText>
          </w:r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បទសវនកម្មតាមរយៈលទ្ធផលដែលបានពីការចុះស្វែងយល់ </w:delText>
          </w:r>
        </w:del>
        <w:del w:id="19235" w:author="Windows User" w:date="2022-09-05T21:58:00Z">
          <w:r w:rsidRPr="00E33574" w:rsidDel="005D07A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  <w:del w:id="19237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ពីកំណត់ប្រធានបទរួច </w:delText>
          </w:r>
        </w:del>
        <w:del w:id="19239" w:author="Windows User" w:date="2022-09-05T21:53:00Z">
          <w:r w:rsidRPr="00E33574" w:rsidDel="000F233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4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9241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4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ឬឯកសារដែលត្រូវស្នើសុំពិនិត្យ ដែល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មានដូចជាច្បាប់ និងបទប្បញ្ញត្តិទៅតាមប្រធានបទនីមួយៗ</w:delText>
          </w:r>
        </w:del>
        <w:del w:id="19244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  <w:del w:id="19246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48" w:author="Windows User" w:date="2022-09-05T21:58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បន្ទាប់ពីរៀបចំរួច</w:delText>
          </w:r>
        </w:del>
        <w:del w:id="19250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52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បញ្ជីត្រួតពិនិត្យន</w:delText>
          </w:r>
        </w:del>
        <w:del w:id="19254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េះ</w:delText>
          </w:r>
        </w:del>
        <w:del w:id="19256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បានដាក់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25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5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ពិភាក្សា</w:delText>
          </w:r>
        </w:del>
        <w:del w:id="19260" w:author="Windows User" w:date="2022-09-05T21:59:00Z">
          <w:r w:rsidRPr="00E33574" w:rsidDel="0007683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គ្នា</w:delText>
          </w:r>
        </w:del>
        <w:del w:id="19262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ជាច្រើនលើក ពិនិត្យយ៉ាងល្អិតល្អន់</w:delText>
          </w:r>
        </w:del>
        <w:del w:id="19264" w:author="Windows User" w:date="2022-09-05T22:01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  <w:del w:id="19266" w:author="Windows User" w:date="2022-09-05T22:03:00Z">
          <w:r w:rsidRPr="00E33574" w:rsidDel="00FB55C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  <w:del w:id="19268" w:author="Windows User" w:date="2022-09-05T22:02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ដែលដាក់ចេញ</w:delText>
          </w:r>
        </w:del>
        <w:del w:id="19270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ដើម្បីទទួលបានធាតុចូល មុន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2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  <w:del w:id="19274" w:author="Windows User" w:date="2022-09-05T22:06:00Z">
          <w:r w:rsidRPr="00E33574" w:rsidDel="0046749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ការប្រជុំជាមួយ</w:delText>
          </w:r>
        </w:del>
        <w:del w:id="19276" w:author="Windows User" w:date="2022-09-05T22:22:00Z"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352BD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27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279" w:author="Windows User" w:date="2022-09-05T22:07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ធ្វើ</w:delText>
          </w:r>
        </w:del>
        <w:del w:id="19281" w:author="Windows User" w:date="2022-09-05T22:06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ការពិនិត្យ និងសម្រេច</w:delText>
          </w:r>
        </w:del>
        <w:del w:id="19283" w:author="Windows User" w:date="2022-09-05T21:58:00Z">
          <w:r w:rsidRPr="00E33574" w:rsidDel="005D07A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ឯកភាព</w:delText>
          </w:r>
        </w:del>
        <w:del w:id="19285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9287" w:author="Windows User" w:date="2022-09-06T02:23:00Z"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បន្ទាប់ពីទទួលបានការឯកភាពពី </w:delText>
          </w:r>
          <w:r w:rsidRPr="00E33574" w:rsidDel="004C1104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28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290" w:author="Windows User" w:date="2022-09-05T21:35:00Z">
          <w:r w:rsidRPr="00E33574" w:rsidDel="003545B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9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92" w:author="Windows User" w:date="2022-09-05T21:39:00Z">
          <w:r w:rsidRPr="00E33574" w:rsidDel="00A0360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A036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  <w:del w:id="19295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9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92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ការងារសវនកម្ម។</w:delText>
          </w:r>
        </w:del>
      </w:ins>
    </w:p>
    <w:p w14:paraId="491D1F23" w14:textId="6C25E88C" w:rsidR="00756A09" w:rsidRPr="00E33574" w:rsidDel="004C1104" w:rsidRDefault="00756A09">
      <w:pPr>
        <w:spacing w:after="0" w:line="226" w:lineRule="auto"/>
        <w:ind w:left="720" w:firstLine="720"/>
        <w:jc w:val="both"/>
        <w:rPr>
          <w:ins w:id="19298" w:author="Sethvannak Sam" w:date="2022-08-22T09:33:00Z"/>
          <w:del w:id="19299" w:author="Windows User" w:date="2022-09-06T02:23:00Z"/>
          <w:rFonts w:ascii="Khmer MEF1" w:hAnsi="Khmer MEF1" w:cs="Khmer MEF1"/>
          <w:spacing w:val="4"/>
          <w:sz w:val="24"/>
          <w:szCs w:val="24"/>
          <w:lang w:val="ca-ES"/>
        </w:rPr>
        <w:pPrChange w:id="19300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36E4F0CF" w14:textId="0B205D32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01" w:author="Sethvannak Sam" w:date="2022-08-22T09:33:00Z"/>
          <w:del w:id="19302" w:author="Windows User" w:date="2022-09-06T02:23:00Z"/>
          <w:rFonts w:ascii="Khmer MEF1" w:hAnsi="Khmer MEF1" w:cs="Khmer MEF1"/>
          <w:spacing w:val="-2"/>
          <w:sz w:val="24"/>
          <w:szCs w:val="24"/>
          <w:lang w:val="ca-ES"/>
        </w:rPr>
        <w:pPrChange w:id="19303" w:author="Sopheak Phorn" w:date="2023-08-25T16:18:00Z">
          <w:pPr>
            <w:spacing w:after="0" w:line="228" w:lineRule="auto"/>
            <w:ind w:firstLine="720"/>
          </w:pPr>
        </w:pPrChange>
      </w:pPr>
      <w:ins w:id="19304" w:author="Sethvannak Sam" w:date="2022-08-22T09:33:00Z">
        <w:del w:id="19305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0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9307" w:author="socheata.ol@hotmail.com" w:date="2022-09-02T15:42:00Z">
        <w:del w:id="19308" w:author="Windows User" w:date="2022-09-06T02:23:00Z">
          <w:r w:rsidR="00155C46"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30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310" w:author="Sethvannak Sam" w:date="2022-08-22T09:33:00Z">
        <w:del w:id="19311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1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3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1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លក្ខណៈវិនិច្ឆ័យសម្រាប់ប្រធានបទនីមួយៗដែលបានកំណត់។ សវនករទទួលបន្ទុក អាចរៀបរាប់ពី</w:delText>
          </w:r>
        </w:del>
      </w:ins>
      <w:ins w:id="19315" w:author="socheata.ol@hotmail.com" w:date="2022-09-02T15:43:00Z">
        <w:del w:id="19316" w:author="Windows User" w:date="2022-09-06T02:23:00Z">
          <w:r w:rsidR="00155C46"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ចំណុន</w:delText>
          </w:r>
        </w:del>
      </w:ins>
      <w:ins w:id="19317" w:author="Sethvannak Sam" w:date="2022-08-22T09:33:00Z">
        <w:del w:id="1931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កថាខណ្ឌទី២ នេះ ដូចគំរូខាងក្រោម៖</w:delText>
          </w:r>
        </w:del>
      </w:ins>
    </w:p>
    <w:p w14:paraId="07F71350" w14:textId="342FC4E9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19" w:author="Sethvannak Sam" w:date="2022-08-22T09:33:00Z"/>
          <w:del w:id="19320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21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322" w:author="Sethvannak Sam" w:date="2022-08-22T09:33:00Z">
        <w:del w:id="19323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លទ្ធផល អង្គភាពបានសម្រេចជ្រើសយកលក្ខណៈវិនិច្ឆ័យចំនួន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......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ដោយបានបែងចែកទៅតាមប្រធាន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បទសវនកម្ម ដូចមានរៀបរាប់ខាងក្រោម៖</w:delText>
          </w:r>
        </w:del>
      </w:ins>
    </w:p>
    <w:p w14:paraId="2CAC9CEF" w14:textId="70F734E4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24" w:author="Sethvannak Sam" w:date="2022-08-22T09:33:00Z"/>
          <w:del w:id="19325" w:author="Windows User" w:date="2022-09-06T02:23:00Z"/>
          <w:rFonts w:ascii="Khmer MEF1" w:hAnsi="Khmer MEF1" w:cs="Khmer MEF1"/>
          <w:sz w:val="24"/>
          <w:szCs w:val="24"/>
        </w:rPr>
        <w:pPrChange w:id="19326" w:author="Sopheak Phorn" w:date="2023-08-25T16:18:00Z">
          <w:pPr>
            <w:spacing w:after="0" w:line="228" w:lineRule="auto"/>
          </w:pPr>
        </w:pPrChange>
      </w:pPr>
      <w:ins w:id="19327" w:author="Sethvannak Sam" w:date="2022-08-22T09:33:00Z">
        <w:del w:id="1932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rPrChange w:id="193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tab/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[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]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750D517E" w14:textId="1165326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30" w:author="Sethvannak Sam" w:date="2022-08-22T09:33:00Z"/>
          <w:del w:id="19331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32" w:author="Sopheak Phorn" w:date="2023-08-25T16:18:00Z">
          <w:pPr>
            <w:spacing w:after="0" w:line="228" w:lineRule="auto"/>
            <w:ind w:firstLine="720"/>
          </w:pPr>
        </w:pPrChange>
      </w:pPr>
      <w:ins w:id="19333" w:author="Sethvannak Sam" w:date="2022-08-22T09:33:00Z">
        <w:del w:id="1933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1AFC325B" w14:textId="0DE77AE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35" w:author="Sethvannak Sam" w:date="2022-08-22T09:33:00Z"/>
          <w:del w:id="19336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37" w:author="Sopheak Phorn" w:date="2023-08-25T16:18:00Z">
          <w:pPr>
            <w:spacing w:after="0" w:line="228" w:lineRule="auto"/>
            <w:ind w:firstLine="720"/>
          </w:pPr>
        </w:pPrChange>
      </w:pPr>
      <w:ins w:id="19338" w:author="Sethvannak Sam" w:date="2022-08-22T09:33:00Z">
        <w:del w:id="19339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8248FF8" w14:textId="1AB3D3D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40" w:author="Sethvannak Sam" w:date="2022-08-22T09:33:00Z"/>
          <w:del w:id="19341" w:author="Windows User" w:date="2022-09-06T02:23:00Z"/>
          <w:rFonts w:ascii="Khmer MEF1" w:hAnsi="Khmer MEF1" w:cs="Khmer MEF1"/>
          <w:sz w:val="24"/>
          <w:szCs w:val="24"/>
        </w:rPr>
        <w:pPrChange w:id="19342" w:author="Sopheak Phorn" w:date="2023-08-25T16:18:00Z">
          <w:pPr>
            <w:spacing w:after="0" w:line="244" w:lineRule="auto"/>
            <w:ind w:firstLine="720"/>
          </w:pPr>
        </w:pPrChange>
      </w:pPr>
      <w:ins w:id="19343" w:author="Sethvannak Sam" w:date="2022-08-22T09:33:00Z">
        <w:del w:id="1934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B3FECE" w14:textId="205B7A2A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45" w:author="Sethvannak Sam" w:date="2022-08-22T09:33:00Z"/>
          <w:del w:id="19346" w:author="Windows User" w:date="2022-09-06T02:23:00Z"/>
          <w:rFonts w:ascii="Khmer MEF1" w:hAnsi="Khmer MEF1" w:cs="Khmer MEF1"/>
          <w:sz w:val="24"/>
          <w:szCs w:val="24"/>
        </w:rPr>
        <w:pPrChange w:id="19347" w:author="Sopheak Phorn" w:date="2023-08-25T16:18:00Z">
          <w:pPr>
            <w:spacing w:after="0" w:line="244" w:lineRule="auto"/>
            <w:ind w:firstLine="720"/>
          </w:pPr>
        </w:pPrChange>
      </w:pPr>
      <w:ins w:id="19348" w:author="Sethvannak Sam" w:date="2022-08-22T09:33:00Z">
        <w:del w:id="19349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6F1CD94F" w14:textId="1BF97364" w:rsidR="00352BDC" w:rsidRPr="00E33574" w:rsidDel="004C1104" w:rsidRDefault="00B45DE8">
      <w:pPr>
        <w:spacing w:after="0" w:line="226" w:lineRule="auto"/>
        <w:ind w:left="720" w:firstLine="720"/>
        <w:jc w:val="both"/>
        <w:rPr>
          <w:ins w:id="19350" w:author="Sethvannak Sam" w:date="2022-08-22T09:33:00Z"/>
          <w:del w:id="19351" w:author="Windows User" w:date="2022-09-06T02:23:00Z"/>
          <w:rFonts w:ascii="Khmer MEF1" w:hAnsi="Khmer MEF1" w:cs="Khmer MEF1"/>
          <w:sz w:val="24"/>
          <w:szCs w:val="24"/>
        </w:rPr>
        <w:pPrChange w:id="19352" w:author="Sopheak Phorn" w:date="2023-08-25T16:18:00Z">
          <w:pPr>
            <w:spacing w:after="0" w:line="244" w:lineRule="auto"/>
            <w:ind w:firstLine="720"/>
          </w:pPr>
        </w:pPrChange>
      </w:pPr>
      <w:ins w:id="19353" w:author="Sethvannak Sam" w:date="2022-08-22T09:33:00Z">
        <w:del w:id="1935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</w:delText>
          </w:r>
        </w:del>
      </w:ins>
      <w:ins w:id="19355" w:author="Voeun Kuyeng" w:date="2022-08-31T16:29:00Z">
        <w:del w:id="19356" w:author="Windows User" w:date="2022-09-06T02:23:00Z">
          <w:r w:rsidR="00921842"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17A2500C" w14:textId="43F14AC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57" w:author="Sethvannak Sam" w:date="2022-08-22T09:33:00Z"/>
          <w:del w:id="19358" w:author="Windows User" w:date="2022-09-06T02:23:00Z"/>
          <w:rFonts w:ascii="Khmer MEF1" w:hAnsi="Khmer MEF1" w:cs="Khmer MEF1"/>
          <w:sz w:val="24"/>
          <w:szCs w:val="24"/>
          <w:cs/>
          <w:rPrChange w:id="19359" w:author="Kem Sereyboth" w:date="2023-07-19T16:59:00Z">
            <w:rPr>
              <w:ins w:id="19360" w:author="Sethvannak Sam" w:date="2022-08-22T09:33:00Z"/>
              <w:del w:id="19361" w:author="Windows User" w:date="2022-09-06T02:23:00Z"/>
              <w:rFonts w:ascii="Khmer MEF1" w:hAnsi="Khmer MEF1" w:cs="Khmer MEF1"/>
              <w:b/>
              <w:bCs/>
              <w:sz w:val="10"/>
              <w:szCs w:val="10"/>
              <w:cs/>
            </w:rPr>
          </w:rPrChange>
        </w:rPr>
        <w:pPrChange w:id="19362" w:author="Sopheak Phorn" w:date="2023-08-25T16:18:00Z">
          <w:pPr>
            <w:spacing w:after="0" w:line="244" w:lineRule="auto"/>
            <w:ind w:firstLine="720"/>
          </w:pPr>
        </w:pPrChange>
      </w:pPr>
    </w:p>
    <w:p w14:paraId="48E5AB8F" w14:textId="6F2842A0" w:rsidR="00B45DE8" w:rsidRPr="00E33574" w:rsidRDefault="00B45DE8">
      <w:pPr>
        <w:pStyle w:val="Heading1"/>
        <w:spacing w:before="0" w:line="226" w:lineRule="auto"/>
        <w:ind w:left="720"/>
        <w:rPr>
          <w:ins w:id="19363" w:author="Sethvannak Sam" w:date="2022-08-22T09:33:00Z"/>
          <w:rFonts w:ascii="Khmer MEF2" w:hAnsi="Khmer MEF2" w:cs="Khmer MEF2"/>
          <w:sz w:val="24"/>
          <w:szCs w:val="24"/>
          <w:lang w:val="ca-ES"/>
          <w:rPrChange w:id="19364" w:author="Kem Sereyboth" w:date="2023-07-19T16:59:00Z">
            <w:rPr>
              <w:ins w:id="19365" w:author="Sethvannak Sam" w:date="2022-08-22T09:33:00Z"/>
              <w:lang w:val="ca-ES"/>
            </w:rPr>
          </w:rPrChange>
        </w:rPr>
        <w:pPrChange w:id="19366" w:author="Sopheak Phorn" w:date="2023-08-25T16:18:00Z">
          <w:pPr>
            <w:spacing w:after="0" w:line="244" w:lineRule="auto"/>
            <w:ind w:firstLine="720"/>
          </w:pPr>
        </w:pPrChange>
      </w:pPr>
      <w:bookmarkStart w:id="19367" w:name="_Toc143872983"/>
      <w:ins w:id="19368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9369" w:author="Kem Sereyboth" w:date="2023-07-19T16:59:00Z">
              <w:rPr>
                <w:rFonts w:cs="MoolBoran"/>
                <w:cs/>
                <w:lang w:val="ca-ES"/>
              </w:rPr>
            </w:rPrChange>
          </w:rPr>
          <w:t>៧.វិសាលភាពសវនកម្ម</w:t>
        </w:r>
        <w:bookmarkEnd w:id="19367"/>
      </w:ins>
    </w:p>
    <w:p w14:paraId="2DF36691" w14:textId="33D77660" w:rsidR="00B45DE8" w:rsidRPr="00D7309C" w:rsidDel="005F46DE" w:rsidRDefault="00B45DE8">
      <w:pPr>
        <w:spacing w:after="0" w:line="226" w:lineRule="auto"/>
        <w:ind w:firstLine="720"/>
        <w:jc w:val="both"/>
        <w:rPr>
          <w:ins w:id="19370" w:author="Sethvannak Sam" w:date="2022-08-22T09:33:00Z"/>
          <w:del w:id="19371" w:author="Kem Sereiboth" w:date="2022-09-13T11:33:00Z"/>
          <w:rFonts w:ascii="Khmer MEF1" w:hAnsi="Khmer MEF1" w:cs="Khmer MEF1"/>
          <w:spacing w:val="6"/>
          <w:sz w:val="24"/>
          <w:szCs w:val="24"/>
          <w:lang w:val="ca-ES"/>
          <w:rPrChange w:id="19372" w:author="Kem Sereyboth" w:date="2023-07-25T15:54:00Z">
            <w:rPr>
              <w:ins w:id="19373" w:author="Sethvannak Sam" w:date="2022-08-22T09:33:00Z"/>
              <w:del w:id="19374" w:author="Kem Sereiboth" w:date="2022-09-13T11:33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9375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376" w:author="Sethvannak Sam" w:date="2022-08-22T09:33:00Z">
        <w:del w:id="19377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78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</w:delText>
          </w:r>
        </w:del>
      </w:ins>
      <w:ins w:id="19379" w:author="socheata.ol@hotmail.com" w:date="2022-09-02T15:45:00Z">
        <w:del w:id="19380" w:author="Kem Sereiboth" w:date="2022-09-13T11:33:00Z">
          <w:r w:rsidR="00F61FE6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rPrChange w:id="19381" w:author="Kem Sereyboth" w:date="2023-07-25T15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9382" w:author="Sethvannak Sam" w:date="2022-08-22T09:33:00Z">
        <w:del w:id="19383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84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អានអំពីដែនកំណត់ និងទំហំគ្របដណ្តប់នៃការធ្វើសវនកម្ម។ សវនករទទួលបន្ទុក អាចរៀបរាប់អំពីកថាខណ្ឌ</w:delText>
          </w:r>
        </w:del>
      </w:ins>
      <w:ins w:id="19385" w:author="Voeun Kuyeng" w:date="2022-08-31T16:19:00Z">
        <w:del w:id="19386" w:author="Kem Sereiboth" w:date="2022-09-13T11:33:00Z">
          <w:r w:rsidR="00B40209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87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388" w:author="Sethvannak Sam" w:date="2022-08-22T09:33:00Z">
        <w:del w:id="19389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90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 ដូចគំរូខាងក្រោម៖</w:delText>
          </w:r>
        </w:del>
      </w:ins>
    </w:p>
    <w:p w14:paraId="084E6832" w14:textId="6BED983B" w:rsidR="005C3437" w:rsidRPr="00F55550" w:rsidRDefault="005C3437">
      <w:pPr>
        <w:spacing w:after="0" w:line="226" w:lineRule="auto"/>
        <w:ind w:firstLine="720"/>
        <w:jc w:val="both"/>
        <w:rPr>
          <w:ins w:id="19391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392" w:author="Sopheak Phorn" w:date="2023-08-25T16:18:00Z">
          <w:pPr>
            <w:spacing w:after="0" w:line="216" w:lineRule="auto"/>
            <w:ind w:firstLine="720"/>
            <w:jc w:val="both"/>
          </w:pPr>
        </w:pPrChange>
      </w:pPr>
      <w:ins w:id="19393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4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វិសាលភាពនៃការធ្វើ</w:t>
        </w:r>
      </w:ins>
      <w:ins w:id="19395" w:author="Kem Sereyboth" w:date="2023-07-19T14:37:00Z">
        <w:r w:rsidR="00524C8F"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6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397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8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សវនកម្មសមិទ្ធកម្មនៅ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en-GB"/>
            <w:rPrChange w:id="19399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9400" w:author="Kem Sereyboth" w:date="2023-07-11T13:38:00Z"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401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19402" w:author="Sopheak Phorn" w:date="2023-07-28T15:09:00Z">
        <w:r w:rsidR="00A72020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403" w:author="Sopheak" w:date="2023-07-28T22:10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19404" w:author="Kem Sereyboth" w:date="2023-07-11T13:38:00Z">
        <w:del w:id="19405" w:author="Sopheak Phorn" w:date="2023-07-28T15:09:00Z">
          <w:r w:rsidR="00933292" w:rsidRPr="006B0E6C" w:rsidDel="00A7202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9406" w:author="Sopheak" w:date="2023-07-28T22:10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407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19408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409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គឺ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rPrChange w:id="19410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យោងតា​ម</w:t>
        </w:r>
      </w:ins>
      <w:ins w:id="19411" w:author="Kem Sereyboth" w:date="2023-07-19T14:40:00Z"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412" w:author="Kem Sereyboth" w:date="2023-07-25T15:5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សេចក្តីណែនាំលេខ ០០១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413" w:author="Kem Sereyboth" w:date="2023-07-25T15:5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4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9415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6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</w:t>
        </w:r>
      </w:ins>
      <w:ins w:id="19417" w:author="Kem Sereyboth" w:date="2023-07-25T15:54:00Z">
        <w:r w:rsidR="00D7309C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8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​</w:t>
        </w:r>
      </w:ins>
      <w:ins w:id="19419" w:author="Kem Sereyboth" w:date="2023-07-19T14:40:00Z"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20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ម្ម</w:t>
        </w:r>
        <w:r w:rsidR="00524C8F" w:rsidRPr="00D7309C">
          <w:rPr>
            <w:rFonts w:ascii="Khmer MEF1" w:hAnsi="Khmer MEF1" w:cs="Khmer MEF1"/>
            <w:spacing w:val="6"/>
            <w:sz w:val="16"/>
            <w:szCs w:val="24"/>
            <w:cs/>
            <w:rPrChange w:id="19421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524C8F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22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 និង</w:t>
        </w:r>
      </w:ins>
      <w:ins w:id="19423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4" w:author="Kem Sereyboth" w:date="2023-07-25T15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​សេចក្តី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5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ណែនាំលេខ</w:t>
        </w:r>
      </w:ins>
      <w:ins w:id="19426" w:author="Kem Sereyboth" w:date="2023-07-11T13:39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27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០១១ អ.ស.ហ.ស.ណ.ន. </w:t>
        </w:r>
      </w:ins>
      <w:ins w:id="19428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9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ចុះ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0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</w:t>
        </w:r>
      </w:ins>
      <w:ins w:id="19431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2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19433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4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ខែ</w:t>
        </w:r>
      </w:ins>
      <w:ins w:id="19435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6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19437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8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ឆ្នាំ</w:t>
        </w:r>
      </w:ins>
      <w:ins w:id="19439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40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19441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42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ស្ដីពី</w:t>
        </w:r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43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</w:t>
        </w:r>
      </w:ins>
      <w:ins w:id="19444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445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446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47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ន្ត</w:t>
        </w:r>
      </w:ins>
      <w:ins w:id="19448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449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450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51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 និងនីតិវិធីសវន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52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កម្មសមិទ្ធកម្ម</w:t>
        </w:r>
      </w:ins>
      <w:ins w:id="19453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4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របស់អង្គសវនកម្មសវនកម្មផ្ទៃក្នុង</w:t>
        </w:r>
      </w:ins>
      <w:ins w:id="19455" w:author="Kem Sereyboth" w:date="2023-07-11T13:41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6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7" w:author="Kem Sereyboth" w:date="2023-07-25T15:57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58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ធ</w:t>
        </w:r>
      </w:ins>
      <w:ins w:id="19459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0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9461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2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នា</w:t>
        </w:r>
      </w:ins>
      <w:ins w:id="19463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4" w:author="Sopheak Phorn" w:date="2023-08-04T11:2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="00D7309C" w:rsidRPr="00313408">
          <w:rPr>
            <w:rFonts w:ascii="Khmer MEF1" w:hAnsi="Khmer MEF1" w:cs="Khmer MEF1"/>
            <w:spacing w:val="2"/>
            <w:sz w:val="24"/>
            <w:szCs w:val="24"/>
            <w:rPrChange w:id="19465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</w:rPr>
            </w:rPrChange>
          </w:rPr>
          <w:t>​​</w:t>
        </w:r>
      </w:ins>
      <w:ins w:id="19466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7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គារលើអង្គភាពក្រោមឱ</w:t>
        </w:r>
      </w:ins>
      <w:ins w:id="19468" w:author="Kem Sereyboth" w:date="2023-07-11T13:42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9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វាទ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70" w:author="Sopheak Phorn" w:date="2023-08-04T11:2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71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</w:t>
        </w:r>
      </w:ins>
      <w:ins w:id="19472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19473" w:author="Kem Sereyboth" w:date="2023-07-11T13:42:00Z">
        <w:del w:id="19474" w:author="Sopheak Phorn" w:date="2023-08-04T11:24:00Z">
          <w:r w:rsidR="00933292" w:rsidRPr="00313408" w:rsidDel="00313408">
            <w:rPr>
              <w:rFonts w:ascii="Khmer MEF1" w:hAnsi="Khmer MEF1" w:cs="Khmer MEF1"/>
              <w:spacing w:val="2"/>
              <w:sz w:val="24"/>
              <w:szCs w:val="24"/>
              <w:cs/>
              <w:rPrChange w:id="19475" w:author="Sopheak Phorn" w:date="2023-08-04T11:23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76" w:author="Sopheak Phorn" w:date="2023-08-04T11:23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ដែល</w:t>
        </w:r>
      </w:ins>
      <w:ins w:id="19477" w:author="Kem Sereyboth" w:date="2023-06-20T14:38:00Z"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បានកំណត់</w:t>
        </w:r>
        <w:r w:rsidRPr="00313408">
          <w:rPr>
            <w:rFonts w:ascii="Khmer MEF1" w:hAnsi="Khmer MEF1" w:cs="Khmer MEF1"/>
            <w:spacing w:val="2"/>
            <w:sz w:val="24"/>
            <w:szCs w:val="24"/>
          </w:rPr>
          <w:t>​​</w:t>
        </w:r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យ៉ាង​ជាក់លាក់ពី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​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78" w:author="Sopheak Phorn" w:date="2023-08-04T11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យន្តការ និងនីតិ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79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វិធី​នៅ​ក្នុង​ការ​ធ្វើ</w:t>
        </w:r>
      </w:ins>
      <w:ins w:id="19480" w:author="Kem Sereyboth" w:date="2023-07-19T14:41:00Z">
        <w:r w:rsidR="00524C8F" w:rsidRPr="00313408">
          <w:rPr>
            <w:rFonts w:ascii="Khmer MEF1" w:hAnsi="Khmer MEF1" w:cs="Khmer MEF1"/>
            <w:sz w:val="24"/>
            <w:szCs w:val="24"/>
            <w:cs/>
            <w:lang w:val="ca-ES"/>
            <w:rPrChange w:id="19481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482" w:author="Kem Sereyboth" w:date="2023-06-20T14:38:00Z"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83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ដោយប្រតិភូសវនកម្ម និង</w:t>
        </w:r>
      </w:ins>
      <w:ins w:id="19484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19485" w:author="Kem Sereyboth" w:date="2023-06-20T14:38:00Z">
        <w:r w:rsidRPr="0089660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សវនករទទួលបន្ទុកត្រូវប្រើប្រាស់បញ្ជីត្រួតពិនិត្យ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486" w:author="Kem Sereyboth" w:date="2023-07-26T13:1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ដើម្បីស្នើសុំសហការក្នុងការផ្ដល់ទិន្នន័យ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487" w:author="Kem Sereyboth" w:date="2023-07-26T13:1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និងព័ត៌មាន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88" w:author="Sopheak Phorn" w:date="2023-08-04T11:25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តាមពេលវេលាដែលបានកំណត់។ បន្ថែមពីនេះ ប្រតិភូសវនកម្ម និងសវនករទទួលបន្ទុកអាចស្នើសុំឯក​</w:t>
        </w:r>
        <w:r w:rsidRPr="00412193">
          <w:rPr>
            <w:rFonts w:ascii="Khmer MEF1" w:hAnsi="Khmer MEF1" w:cs="Khmer MEF1" w:hint="cs"/>
            <w:sz w:val="24"/>
            <w:szCs w:val="24"/>
            <w:cs/>
            <w:lang w:val="ca-ES"/>
          </w:rPr>
          <w:t>សា​​រ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​ពាក់</w:t>
        </w:r>
      </w:ins>
      <w:ins w:id="19489" w:author="Sopheak Phorn" w:date="2023-08-04T11:24:00Z">
        <w:r w:rsidR="00313408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9490" w:author="Kem Sereyboth" w:date="2023-06-20T14:38:00Z"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ព័ន្ធបន្ថែមផ្សេងទៀតតាមករណីជាក់ស្ដែងតាម</w:t>
        </w:r>
        <w:r w:rsidRPr="00F55550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ការ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ចាំបាច់។</w:t>
        </w:r>
      </w:ins>
    </w:p>
    <w:p w14:paraId="093953BC" w14:textId="2700E7CB" w:rsidR="00756A09" w:rsidRPr="00E33574" w:rsidDel="005C3437" w:rsidRDefault="00B45DE8">
      <w:pPr>
        <w:spacing w:after="0" w:line="226" w:lineRule="auto"/>
        <w:jc w:val="both"/>
        <w:rPr>
          <w:del w:id="19491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492" w:author="Sopheak Phorn" w:date="2023-08-25T16:18:00Z">
          <w:pPr>
            <w:spacing w:after="0" w:line="221" w:lineRule="auto"/>
            <w:jc w:val="both"/>
          </w:pPr>
        </w:pPrChange>
      </w:pPr>
      <w:ins w:id="19493" w:author="Sethvannak Sam" w:date="2022-08-22T09:33:00Z">
        <w:del w:id="19494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វិសាលភាពនៃការធ្វើសវនកម្មអនុលោមភាពនៅ </w:delText>
          </w:r>
        </w:del>
      </w:ins>
      <w:ins w:id="19496" w:author="Voeun Kuyeng" w:date="2022-09-06T17:44:00Z">
        <w:del w:id="19497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4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19499" w:author="Sethvannak Sam" w:date="2022-08-22T09:33:00Z">
        <w:del w:id="19500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(សវនដ្ឋាន)</w:delText>
          </w:r>
        </w:del>
      </w:ins>
      <w:ins w:id="19502" w:author="Voeun Kuyeng" w:date="2022-09-06T17:44:00Z">
        <w:del w:id="19503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5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9505" w:author="User" w:date="2022-09-10T15:54:00Z">
        <w:del w:id="19506" w:author="Kem Sereyboth" w:date="2023-06-20T14:38:00Z">
          <w:r w:rsidR="006F5CB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5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9508" w:author="Sethvannak Sam" w:date="2022-08-22T09:33:00Z">
        <w:del w:id="1950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យោងតាមសេចក្តីណែនាំ</w:delText>
          </w:r>
        </w:del>
      </w:ins>
      <w:ins w:id="19512" w:author="Windows User" w:date="2022-09-06T02:33:00Z">
        <w:del w:id="19513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1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</w:delText>
          </w:r>
        </w:del>
      </w:ins>
      <w:ins w:id="19515" w:author="LENOVO" w:date="2022-10-02T09:44:00Z">
        <w:del w:id="19516" w:author="Kem Sereyboth" w:date="2023-06-20T14:38:00Z"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 </w:delText>
          </w:r>
        </w:del>
      </w:ins>
      <w:ins w:id="19517" w:author="Windows User" w:date="2022-09-06T02:33:00Z">
        <w:del w:id="19518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1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០០១</w:delText>
          </w:r>
          <w:r w:rsidR="0077481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19520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21" w:author="LENOVO" w:date="2022-10-02T09:46:00Z">
        <w:del w:id="19522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អ.ស.ហ.​ស.ណ.ន ចុះ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ថ្ងៃទី៤ ខែសីហា ឆ្នាំ២០២២ 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ស្ដីពីយន្តការ និងនីតិវិធីសវនកម្មអនុលោមភា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ពដែល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បាន</w:delText>
          </w:r>
          <w:r w:rsidR="005A1C46"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កំណត់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យ៉ាង​​ជាក់លាក់ពី​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និងនីតិវិធី​នៅ​ក្នុង​ការ​ធ្វើសវនកម្មអនុលោមភាព ដោយប្រតិភូសវនកម្ម និង</w:delText>
          </w:r>
          <w:r w:rsidR="005A1C46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សវនករ​ទទួល​បន្ទុកត្រូវប្រើប្រាស់បញ្ជីត្រួតពិនិត្យដើម្បីប្រមូលព័ត៌មាន ទិន្នន័យ សេចក្តីបំភ្លឺ​ដែលជាប់​ពាក់ព័ន្ធ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ទៅ​នឹង​ប្រធានបទ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ដែលបានកំណត់។ បញ្ជីត្រួតពិនិត្យ​ និងកម្មវិធីសវនកម្មបានកំណត់ពេលវេលា ប្រភេទ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ឯកសារ បុគ្គល ឬ​មន្រ្តី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ជំនាញ​បច្ចេកទេសរបស់សវនដ្ឋានដែលជាប់ពាក់ព័ន្ធ ជាពិសេសនាយកដ្ឋានជំនាញ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ការិយាល័យជំនាញ 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​​​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ត្រូវផ្តល់នូវការបំភ្លឺដែលជាប់ពាក់ព័ន្ធនឹង​ប្រធានបទរួមជាមួយនឹងឯកសារ ភស្តុតាង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និង​របាយការណ៍ដែលបុគ្គល​ទទួលបន្ទុកសម្របសម្រួលការងារសវនកម្មនៃអង្គភាពក្រោមឱវាទ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ត្រូវ​​</w:delText>
          </w:r>
          <w:r w:rsidR="005A1C46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ផ្តល់មកឱ្យសវនករទទួលបន្ទុក និងបុគ្គលជាប់ពាក់ព័ន្ធ​នានាដែលសវនករ​ទទួលបន្ទុក​អាចនឹង​ត្រូវជួប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ដើម្បី​ចុះ​ទៅប្រមូលទិន្នន័យ និងព័ត៌មានសំខាន់ៗដែលបម្រើឱ្យការវាយតម្លៃអនុលោ</w:delText>
          </w:r>
        </w:del>
      </w:ins>
      <w:ins w:id="19524" w:author="User" w:date="2022-10-04T10:42:00Z">
        <w:del w:id="19525" w:author="Kem Sereyboth" w:date="2023-06-20T14:38:00Z">
          <w:r w:rsidR="0064671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9527" w:author="LENOVO" w:date="2022-10-02T09:46:00Z">
        <w:del w:id="19528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ភាពនៃអង្គភាពក្រោម</w:delText>
          </w:r>
        </w:del>
      </w:ins>
      <w:ins w:id="19530" w:author="User" w:date="2022-10-04T10:44:00Z">
        <w:del w:id="19531" w:author="Kem Sereyboth" w:date="2023-06-20T14:38:00Z">
          <w:r w:rsidR="001604BA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</w:del>
      </w:ins>
      <w:ins w:id="19532" w:author="LENOVO" w:date="2022-10-02T09:46:00Z">
        <w:del w:id="19533" w:author="Kem Sereyboth" w:date="2023-06-20T14:38:00Z"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ពាក់ព័ន្ធនឹងប្រធានបទដែលបានកំណត់។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បន្ថែមពីនេះ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បន្ទុកអាចស្នើសុំ​ឯកសារ​ពាក់ព័ន្ធ​បន្ថែម​ផ្សេងទៀតតាមករណីជាក់ស្ដែងតាមការចាំបាច់។</w:delText>
          </w:r>
        </w:del>
      </w:ins>
      <w:ins w:id="19537" w:author="Windows User" w:date="2022-09-06T02:33:00Z">
        <w:del w:id="19538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3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អ.ស.ហ. ស</w:delText>
          </w:r>
        </w:del>
      </w:ins>
      <w:ins w:id="19540" w:author="Windows User" w:date="2022-09-06T02:34:00Z">
        <w:del w:id="19541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543" w:author="Windows User" w:date="2022-09-06T02:33:00Z">
        <w:del w:id="19544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5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ណ</w:delText>
          </w:r>
        </w:del>
      </w:ins>
      <w:ins w:id="19546" w:author="Windows User" w:date="2022-09-06T02:34:00Z">
        <w:del w:id="19547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549" w:author="Windows User" w:date="2022-09-06T02:33:00Z">
        <w:del w:id="19550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5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ន</w:delText>
          </w:r>
        </w:del>
      </w:ins>
      <w:ins w:id="19552" w:author="Windows User" w:date="2022-09-06T02:34:00Z">
        <w:del w:id="19553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5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ចុះ</w:delText>
          </w:r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ថ្ងៃទី៤ ខែសីហា ឆ្នាំ២០២២</w:delText>
          </w:r>
        </w:del>
      </w:ins>
      <w:ins w:id="19556" w:author="Windows User" w:date="2022-09-06T02:33:00Z">
        <w:del w:id="19557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5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59" w:author="Sethvannak Sam" w:date="2022-08-22T09:33:00Z">
        <w:del w:id="19560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56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</w:delText>
          </w:r>
        </w:del>
      </w:ins>
      <w:ins w:id="19562" w:author="Windows User" w:date="2022-09-06T02:35:00Z">
        <w:del w:id="19563" w:author="Kem Sereyboth" w:date="2023-06-20T14:38:00Z">
          <w:r w:rsidR="00D345D6" w:rsidRPr="00E33574" w:rsidDel="005C3437">
            <w:rPr>
              <w:rFonts w:ascii="Khmer MEF1" w:hAnsi="Khmer MEF1" w:cs="Khmer MEF1"/>
              <w:sz w:val="24"/>
              <w:szCs w:val="24"/>
              <w:cs/>
              <w:rPrChange w:id="1956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65" w:author="Sethvannak Sam" w:date="2022-08-22T09:33:00Z">
        <w:del w:id="19566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56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6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 ដែលទទួលបានការឯកភាពដ៏ខ្ពង់ខ្ពស់ពី ឯកឧត្តមអគ្គបណ្ឌិតសភាចារ្យឧបនាយករដ្ឋមន្រ្ដី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6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57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577" w:author="socheata.ol@hotmail.com" w:date="2022-09-02T15:47:00Z">
        <w:del w:id="19578" w:author="Kem Sereyboth" w:date="2023-06-20T14:38:00Z">
          <w:r w:rsidR="000D6C5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កាលពីថ្ងៃទី</w:delText>
          </w:r>
        </w:del>
      </w:ins>
      <w:ins w:id="19580" w:author="socheata.ol@hotmail.com" w:date="2022-09-02T15:48:00Z">
        <w:del w:id="19581" w:author="Kem Sereyboth" w:date="2023-06-20T14:38:00Z">
          <w:r w:rsidR="00503A7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 ខែសីហា ឆ្នាំ២០២២</w:delText>
          </w:r>
        </w:del>
      </w:ins>
      <w:ins w:id="19583" w:author="socheata.ol@hotmail.com" w:date="2022-09-02T15:47:00Z">
        <w:del w:id="19584" w:author="Kem Sereyboth" w:date="2023-06-20T14:38:00Z">
          <w:r w:rsidR="0040771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586" w:author="Windows User" w:date="2022-09-06T02:35:00Z">
        <w:del w:id="19587" w:author="Kem Sereyboth" w:date="2023-06-20T14:38:00Z">
          <w:r w:rsidR="00E632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9589" w:author="Sethvannak Sam" w:date="2022-08-22T09:33:00Z">
        <w:del w:id="19590" w:author="Kem Sereyboth" w:date="2023-06-20T14:38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59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rPrChange w:id="19592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59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និងនីតិវិធី​នៅ​ក្នុង​ការ​ធ្វើសវនកម្មអនុលោមភាព ដោយ</w:delText>
          </w:r>
        </w:del>
      </w:ins>
      <w:ins w:id="19595" w:author="Windows User" w:date="2022-09-06T02:38:00Z">
        <w:del w:id="19596" w:author="Kem Sereyboth" w:date="2023-06-20T14:38:00Z">
          <w:r w:rsidR="0088629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</w:delText>
          </w:r>
          <w:r w:rsidR="0088629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កម្ម </w:delText>
          </w:r>
          <w:r w:rsidR="0088629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5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9599" w:author="Sethvannak Sam" w:date="2022-08-22T09:33:00Z">
        <w:del w:id="19600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សវនករទទួលបន្ទុកសវនដ្ឋាន ត្រូវប្រើប្រាស់បញ្ជីត្រួតពិនិត្យដើម្បីប្រមូលព័ត៌មាន ទិន្នន័យ សេចក្តីបំភ្លឺដែលជាប់ពាក់ព័ន្ធទៅនឹងប្រធានបទដែលបានកំណត់។ បញ្ជីត្រួតពិនិត្យ</w:delText>
          </w:r>
        </w:del>
      </w:ins>
      <w:ins w:id="19602" w:author="Windows User" w:date="2022-09-06T02:59:00Z">
        <w:del w:id="19603" w:author="Kem Sereyboth" w:date="2023-06-20T14:38:00Z">
          <w:r w:rsidR="00997D6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 និងកម្មវិធីសវនកម្ម</w:delText>
          </w:r>
        </w:del>
      </w:ins>
      <w:ins w:id="19605" w:author="Sethvannak Sam" w:date="2022-08-22T09:33:00Z">
        <w:del w:id="19606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បានកំណត់</w:delText>
          </w:r>
        </w:del>
      </w:ins>
      <w:ins w:id="19608" w:author="Windows User" w:date="2022-09-06T03:02:00Z">
        <w:del w:id="19609" w:author="Kem Sereyboth" w:date="2023-06-20T14:38:00Z">
          <w:r w:rsidR="00CD0F2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ពេលវេលា</w:delText>
          </w:r>
          <w:r w:rsidR="00CD0F2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9611" w:author="Sethvannak Sam" w:date="2022-08-22T09:33:00Z">
        <w:del w:id="19612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ពេលវេលា ប្រភេទឯកសារ បុគ្គល ឬមន្រ្តីជំនាញបច្ចេកទេសរបស់សវនដ្ឋានដែលជាប់ពាក់ព័ន្ធ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ជាពិសេសនាយកដ្ឋាន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6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ជំនាញ ការិយាល័យជំនាញ ដែលត្រូវផ្តល់</w:delText>
          </w:r>
        </w:del>
      </w:ins>
      <w:ins w:id="19616" w:author="User" w:date="2022-09-27T23:22:00Z">
        <w:del w:id="19617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នូវ</w:delText>
          </w:r>
        </w:del>
      </w:ins>
      <w:ins w:id="19618" w:author="Sethvannak Sam" w:date="2022-08-22T09:33:00Z">
        <w:del w:id="19619" w:author="Kem Sereyboth" w:date="2023-06-20T14:38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6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នៅការស្រាយបំភ្លឺដែលជាប់ពាក់ព័ន្ធនឹង</w:delText>
          </w:r>
        </w:del>
      </w:ins>
      <w:ins w:id="19621" w:author="User" w:date="2022-09-27T23:27:00Z">
        <w:del w:id="19622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</w:delText>
          </w:r>
        </w:del>
      </w:ins>
      <w:ins w:id="19623" w:author="User" w:date="2022-09-27T23:28:00Z">
        <w:del w:id="19624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ធានបទ</w:delText>
          </w:r>
        </w:del>
      </w:ins>
      <w:ins w:id="19625" w:author="Sethvannak Sam" w:date="2022-08-22T09:33:00Z">
        <w:del w:id="19626" w:author="Kem Sereyboth" w:date="2023-06-20T14:38:00Z">
          <w:r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6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កម្មវត្ថុនៃការឆ្លើយបំភ្ល</w:delText>
          </w:r>
        </w:del>
      </w:ins>
      <w:ins w:id="19628" w:author="User" w:date="2022-09-22T13:52:00Z">
        <w:del w:id="19629" w:author="Kem Sereyboth" w:date="2023-06-20T14:38:00Z">
          <w:r w:rsidR="00C0143E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6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ឺ</w:delText>
          </w:r>
        </w:del>
      </w:ins>
      <w:ins w:id="19631" w:author="Sethvannak Sam" w:date="2022-08-22T09:33:00Z">
        <w:del w:id="19632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ីរួមជាមួយន</w:delText>
          </w:r>
        </w:del>
      </w:ins>
      <w:ins w:id="19633" w:author="Windows User" w:date="2022-09-06T02:26:00Z">
        <w:del w:id="19634" w:author="Kem Sereyboth" w:date="2023-06-20T14:38:00Z">
          <w:r w:rsidR="00110B6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ឹ</w:delText>
          </w:r>
        </w:del>
      </w:ins>
      <w:ins w:id="19635" w:author="Sethvannak Sam" w:date="2022-08-22T09:33:00Z">
        <w:del w:id="19636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ឺងឯកសារ និងភស្តុតាង និងរបាយការណ៍ដែលបុគ្គលទទួលបន្ទុកសម្របសម្រួលការងារសវនកម្មនៃ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អង្គភាពក្រោមឱវាទ</w:delText>
          </w:r>
        </w:del>
      </w:ins>
      <w:ins w:id="19638" w:author="Windows User" w:date="2022-09-06T02:52:00Z">
        <w:del w:id="19639" w:author="Kem Sereyboth" w:date="2023-06-20T14:38:00Z">
          <w:r w:rsidR="007A636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របស់</w:delText>
          </w:r>
        </w:del>
      </w:ins>
      <w:ins w:id="19641" w:author="Sethvannak Sam" w:date="2022-08-22T09:33:00Z">
        <w:del w:id="19642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64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9645" w:author="Voeun Kuyeng" w:date="2022-09-06T17:45:00Z">
        <w:del w:id="19646" w:author="Kem Sereyboth" w:date="2023-06-20T14:38:00Z">
          <w:r w:rsidR="002350AD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1964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9648" w:author="Sethvannak Sam" w:date="2022-08-22T09:33:00Z">
        <w:del w:id="1964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</w:delText>
          </w:r>
        </w:del>
      </w:ins>
      <w:ins w:id="19651" w:author="socheata.ol@hotmail.com" w:date="2022-09-02T15:49:00Z">
        <w:del w:id="19652" w:author="Kem Sereyboth" w:date="2023-06-20T14:38:00Z">
          <w:r w:rsidR="00E80EE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9654" w:author="Sethvannak Sam" w:date="2022-08-22T09:33:00Z">
        <w:del w:id="19655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ផ្តល់មកឱ្យសវនករទទួលបន្ទុក និងបុគ្គលជាប់ពាក់ព័ន្ធនានាដែល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សវនករទទួលបន្ទុកអាចនឹងត្រូវជួបដើម្បីចុះទៅប្រមូលទិន្នន័យ និងព័ត៌មានសំខាន់ៗដែលបម្រើឱ្យការវាយតម្លៃអនុលោ</w:delText>
          </w:r>
        </w:del>
      </w:ins>
      <w:ins w:id="19657" w:author="User" w:date="2022-09-22T13:52:00Z">
        <w:del w:id="19658" w:author="Kem Sereyboth" w:date="2023-06-20T14:38:00Z">
          <w:r w:rsidR="00C0143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</w:delText>
          </w:r>
        </w:del>
      </w:ins>
      <w:ins w:id="19659" w:author="Sethvannak Sam" w:date="2022-08-22T09:33:00Z">
        <w:del w:id="19660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ភាពនៃអង្គភាពក្រោមឱវាទរបស់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ពាក់ព័ន្ធនឹងប្រធានបទដែលបានកំណត់។ </w:delText>
          </w:r>
        </w:del>
      </w:ins>
      <w:ins w:id="19661" w:author="Windows User" w:date="2022-09-06T02:53:00Z">
        <w:del w:id="19662" w:author="Kem Sereyboth" w:date="2023-06-20T14:38:00Z">
          <w:r w:rsidR="0021182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66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បន្ថែមពី</w:delText>
          </w:r>
          <w:r w:rsidR="0021182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នេះ </w:delText>
          </w:r>
        </w:del>
      </w:ins>
      <w:ins w:id="19664" w:author="Sethvannak Sam" w:date="2022-08-22T09:33:00Z">
        <w:del w:id="19665" w:author="Kem Sereyboth" w:date="2023-06-20T14:38:00Z"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6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 មិនត្រូវតម្រូវឱ្យសវនដ្ឋាន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ផ្តល់នូវឯកសារការបំភ្លឺដែលមិនជាប់ទាក់ទងនឹងប្រធានបទដែលបានកំណត់។</w:delText>
          </w:r>
        </w:del>
      </w:ins>
      <w:ins w:id="19667" w:author="Windows User" w:date="2022-09-06T02:46:00Z">
        <w:del w:id="19668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ប្រតិភូសវនកម្មអាចស្នើសុំឯកសារពាក់ព័ន្ធបន្ថែមផ្សេងទៀតតាមករណីជាក់ស្ដែងតាមការចាំបា</w:delText>
          </w:r>
        </w:del>
      </w:ins>
      <w:ins w:id="19669" w:author="Windows User" w:date="2022-09-06T02:47:00Z">
        <w:del w:id="19670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ច់។</w:delText>
          </w:r>
        </w:del>
      </w:ins>
    </w:p>
    <w:p w14:paraId="39AB45EB" w14:textId="68C9299D" w:rsidR="00743994" w:rsidRPr="00E33574" w:rsidDel="005C3437" w:rsidRDefault="00743994">
      <w:pPr>
        <w:spacing w:after="0" w:line="226" w:lineRule="auto"/>
        <w:ind w:firstLine="720"/>
        <w:jc w:val="both"/>
        <w:rPr>
          <w:ins w:id="19671" w:author="LENOVO" w:date="2022-10-02T09:46:00Z"/>
          <w:del w:id="19672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673" w:author="Sopheak Phorn" w:date="2023-08-25T16:18:00Z">
          <w:pPr>
            <w:spacing w:after="0" w:line="240" w:lineRule="auto"/>
            <w:ind w:firstLine="720"/>
          </w:pPr>
        </w:pPrChange>
      </w:pPr>
    </w:p>
    <w:p w14:paraId="0C59D5C1" w14:textId="77777777" w:rsidR="00756A09" w:rsidRPr="00E33574" w:rsidDel="00DB6E4B" w:rsidRDefault="00756A09">
      <w:pPr>
        <w:spacing w:after="0" w:line="226" w:lineRule="auto"/>
        <w:jc w:val="both"/>
        <w:rPr>
          <w:ins w:id="19674" w:author="Voeun Kuyeng" w:date="2022-08-31T16:03:00Z"/>
          <w:del w:id="19675" w:author="Windows User" w:date="2022-09-06T03:05:00Z"/>
          <w:rFonts w:ascii="Khmer MEF1" w:hAnsi="Khmer MEF1" w:cs="Khmer MEF1"/>
          <w:sz w:val="14"/>
          <w:szCs w:val="14"/>
          <w:lang w:val="ca-ES"/>
          <w:rPrChange w:id="19676" w:author="Kem Sereyboth" w:date="2023-07-19T16:59:00Z">
            <w:rPr>
              <w:ins w:id="19677" w:author="Voeun Kuyeng" w:date="2022-08-31T16:03:00Z"/>
              <w:del w:id="19678" w:author="Windows User" w:date="2022-09-06T03:05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9679" w:author="Sopheak Phorn" w:date="2023-08-25T16:18:00Z">
          <w:pPr>
            <w:spacing w:after="0" w:line="240" w:lineRule="auto"/>
            <w:ind w:firstLine="720"/>
          </w:pPr>
        </w:pPrChange>
      </w:pPr>
    </w:p>
    <w:p w14:paraId="5D4007AF" w14:textId="601EE20A" w:rsidR="00756A09" w:rsidRPr="00E33574" w:rsidDel="006F5CB9" w:rsidRDefault="00756A09">
      <w:pPr>
        <w:spacing w:after="0" w:line="226" w:lineRule="auto"/>
        <w:jc w:val="both"/>
        <w:rPr>
          <w:del w:id="19680" w:author="User" w:date="2022-09-10T16:00:00Z"/>
          <w:rFonts w:ascii="Khmer MEF1" w:hAnsi="Khmer MEF1" w:cs="Khmer MEF1"/>
          <w:spacing w:val="-8"/>
          <w:sz w:val="24"/>
          <w:szCs w:val="24"/>
          <w:lang w:val="ca-ES"/>
        </w:rPr>
        <w:pPrChange w:id="19681" w:author="Sopheak Phorn" w:date="2023-08-25T16:18:00Z">
          <w:pPr>
            <w:spacing w:after="0" w:line="240" w:lineRule="auto"/>
          </w:pPr>
        </w:pPrChange>
      </w:pPr>
    </w:p>
    <w:p w14:paraId="2B142F70" w14:textId="7484F08A" w:rsidR="002350AD" w:rsidRPr="00E33574" w:rsidDel="006F5CB9" w:rsidRDefault="002350AD">
      <w:pPr>
        <w:spacing w:after="0" w:line="226" w:lineRule="auto"/>
        <w:jc w:val="both"/>
        <w:rPr>
          <w:del w:id="19682" w:author="User" w:date="2022-09-10T16:00:00Z"/>
          <w:rFonts w:ascii="Khmer MEF1" w:hAnsi="Khmer MEF1" w:cs="Khmer MEF1"/>
          <w:sz w:val="24"/>
          <w:szCs w:val="24"/>
          <w:lang w:val="ca-ES"/>
        </w:rPr>
        <w:pPrChange w:id="19683" w:author="Sopheak Phorn" w:date="2023-08-25T16:18:00Z">
          <w:pPr>
            <w:spacing w:after="0" w:line="240" w:lineRule="auto"/>
          </w:pPr>
        </w:pPrChange>
      </w:pPr>
    </w:p>
    <w:p w14:paraId="704721C2" w14:textId="0C22B212" w:rsidR="002350AD" w:rsidRPr="00E33574" w:rsidDel="002F6C28" w:rsidRDefault="00743994">
      <w:pPr>
        <w:tabs>
          <w:tab w:val="left" w:pos="3120"/>
        </w:tabs>
        <w:spacing w:after="0" w:line="226" w:lineRule="auto"/>
        <w:jc w:val="both"/>
        <w:rPr>
          <w:ins w:id="19684" w:author="Voeun Kuyeng" w:date="2022-09-06T17:45:00Z"/>
          <w:del w:id="19685" w:author="User" w:date="2022-10-03T07:01:00Z"/>
          <w:rFonts w:ascii="Khmer MEF1" w:hAnsi="Khmer MEF1" w:cs="Khmer MEF1"/>
          <w:spacing w:val="-8"/>
          <w:sz w:val="16"/>
          <w:szCs w:val="16"/>
          <w:lang w:val="ca-ES"/>
          <w:rPrChange w:id="19686" w:author="Kem Sereyboth" w:date="2023-07-19T16:59:00Z">
            <w:rPr>
              <w:ins w:id="19687" w:author="Voeun Kuyeng" w:date="2022-09-06T17:45:00Z"/>
              <w:del w:id="19688" w:author="User" w:date="2022-10-03T07:01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9689" w:author="Sopheak Phorn" w:date="2023-08-25T16:18:00Z">
          <w:pPr>
            <w:spacing w:after="0" w:line="240" w:lineRule="auto"/>
            <w:ind w:firstLine="720"/>
          </w:pPr>
        </w:pPrChange>
      </w:pPr>
      <w:ins w:id="19690" w:author="LENOVO" w:date="2022-10-02T09:46:00Z">
        <w:del w:id="19691" w:author="User" w:date="2022-10-03T07:01:00Z">
          <w:r w:rsidRPr="00E33574" w:rsidDel="002F6C2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</w:p>
    <w:p w14:paraId="0309A457" w14:textId="186D2B4F" w:rsidR="004E4453" w:rsidRPr="00E33574" w:rsidDel="00B27355" w:rsidRDefault="0082772F">
      <w:pPr>
        <w:tabs>
          <w:tab w:val="left" w:pos="3120"/>
        </w:tabs>
        <w:spacing w:after="0" w:line="226" w:lineRule="auto"/>
        <w:jc w:val="both"/>
        <w:rPr>
          <w:ins w:id="19692" w:author="Voeun Kuyeng" w:date="2022-07-28T11:58:00Z"/>
          <w:del w:id="19693" w:author="Sethvannak Sam" w:date="2022-08-20T18:30:00Z"/>
          <w:sz w:val="24"/>
          <w:szCs w:val="24"/>
          <w:rPrChange w:id="19694" w:author="Kem Sereyboth" w:date="2023-07-19T16:59:00Z">
            <w:rPr>
              <w:ins w:id="19695" w:author="Voeun Kuyeng" w:date="2022-07-28T11:58:00Z"/>
              <w:del w:id="19696" w:author="Sethvannak Sam" w:date="2022-08-20T18:3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9697" w:author="Sopheak Phorn" w:date="2023-08-25T16:18:00Z">
          <w:pPr/>
        </w:pPrChange>
      </w:pPr>
      <w:ins w:id="19698" w:author="Kem Sereiboth" w:date="2022-09-19T11:39:00Z">
        <w:del w:id="19699" w:author="User" w:date="2022-10-03T07:24:00Z">
          <w:r w:rsidRPr="00E33574" w:rsidDel="00A70192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  <w:ins w:id="19700" w:author="Voeun Kuyeng" w:date="2022-07-28T11:59:00Z">
        <w:del w:id="19701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70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tab/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70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គឺជាផ្នែក</w:delText>
          </w:r>
        </w:del>
      </w:ins>
      <w:ins w:id="19706" w:author="Voeun Kuyeng" w:date="2022-07-28T16:51:00Z">
        <w:del w:id="19707" w:author="Sethvannak Sam" w:date="2022-08-20T18:30:00Z">
          <w:r w:rsidR="00077084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មួយ</w:delText>
          </w:r>
        </w:del>
      </w:ins>
      <w:ins w:id="19709" w:author="Voeun Kuyeng" w:date="2022-07-28T11:59:00Z">
        <w:del w:id="19710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ដែលបង្ហា</w:delText>
          </w:r>
        </w:del>
      </w:ins>
      <w:ins w:id="19712" w:author="Voeun Kuyeng" w:date="2022-08-05T16:15:00Z">
        <w:del w:id="19713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ញដល់</w:delText>
          </w:r>
        </w:del>
      </w:ins>
      <w:ins w:id="19715" w:author="Voeun Kuyeng" w:date="2022-07-28T11:59:00Z">
        <w:del w:id="19716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អ្នកអាន</w:delText>
          </w:r>
        </w:del>
      </w:ins>
      <w:ins w:id="19718" w:author="Voeun Kuyeng" w:date="2022-08-05T16:15:00Z">
        <w:del w:id="19719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អំពី</w:delText>
          </w:r>
        </w:del>
      </w:ins>
      <w:ins w:id="19721" w:author="Voeun Kuyeng" w:date="2022-07-28T11:59:00Z">
        <w:del w:id="19722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ចំនួន និង</w:delText>
          </w:r>
        </w:del>
        <w:del w:id="19724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7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19726" w:author="Voeun Kuyeng" w:date="2022-07-28T12:00:00Z">
        <w:del w:id="19727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7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</w:delText>
          </w:r>
        </w:del>
        <w:del w:id="1972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9731" w:author="Voeun Kuyeng" w:date="2022-07-28T11:59:00Z">
        <w:del w:id="19732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9734" w:author="Voeun Kuyeng" w:date="2022-07-28T12:00:00Z">
        <w:del w:id="19735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ំណត់</w:delText>
          </w:r>
        </w:del>
        <w:del w:id="19737" w:author="Sethvannak Sam" w:date="2022-08-03T14:48:00Z">
          <w:r w:rsidR="004E4453" w:rsidRPr="00E33574" w:rsidDel="00FB17C5">
            <w:rPr>
              <w:rFonts w:ascii="Khmer MEF1" w:hAnsi="Khmer MEF1" w:cs="Khmer MEF1"/>
              <w:spacing w:val="-8"/>
              <w:sz w:val="24"/>
              <w:szCs w:val="24"/>
              <w:cs/>
              <w:rPrChange w:id="197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យក</w:delText>
          </w:r>
        </w:del>
        <w:del w:id="1973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</w:del>
      </w:ins>
      <w:ins w:id="19741" w:author="Voeun Kuyeng" w:date="2022-08-05T16:15:00Z">
        <w:del w:id="19742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របស់សវន</w:delText>
          </w:r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ករទទួលបន្ទុក</w:delText>
          </w:r>
        </w:del>
      </w:ins>
      <w:ins w:id="19745" w:author="Voeun Kuyeng" w:date="2022-08-05T16:16:00Z">
        <w:del w:id="19746" w:author="Sethvannak Sam" w:date="2022-08-20T18:30:00Z"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លើប្រធានបទសវនកម្មនីមួយៗ</w:delText>
          </w:r>
        </w:del>
      </w:ins>
      <w:ins w:id="19748" w:author="Windows User" w:date="2022-07-29T02:22:00Z">
        <w:del w:id="19749" w:author="Sethvannak Sam" w:date="2022-08-20T18:30:00Z">
          <w:r w:rsidR="00B942DE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ផ្អែកលើហានិភ័យដែលបានរកឃើញមក</w:delText>
          </w:r>
        </w:del>
      </w:ins>
      <w:ins w:id="19751" w:author="Voeun Kuyeng" w:date="2022-07-28T12:01:00Z">
        <w:del w:id="19752" w:author="Sethvannak Sam" w:date="2022-08-20T18:30:00Z"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ដូចនេះ</w:delText>
          </w:r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975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D03394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លក្ខណៈវិនិច្ឆ័យ </w:delText>
          </w:r>
        </w:del>
      </w:ins>
      <w:ins w:id="19755" w:author="Voeun Kuyeng" w:date="2022-08-08T10:37:00Z">
        <w:del w:id="19756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</w:delText>
          </w:r>
        </w:del>
      </w:ins>
      <w:ins w:id="19757" w:author="Voeun Kuyeng" w:date="2022-08-08T10:38:00Z">
        <w:del w:id="19758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ូវ</w:delText>
          </w:r>
        </w:del>
      </w:ins>
      <w:ins w:id="19759" w:author="Voeun Kuyeng" w:date="2022-07-28T12:01:00Z">
        <w:del w:id="19760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រៀបច</w:delText>
          </w:r>
        </w:del>
      </w:ins>
      <w:ins w:id="19761" w:author="Voeun Kuyeng" w:date="2022-08-08T10:36:00Z">
        <w:del w:id="19762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ំដូចគំរូ</w:delText>
          </w:r>
        </w:del>
      </w:ins>
      <w:ins w:id="19763" w:author="Voeun Kuyeng" w:date="2022-07-28T12:01:00Z">
        <w:del w:id="19764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ជា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6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9766" w:author="Windows User" w:date="2022-07-29T02:45:00Z">
        <w:del w:id="19767" w:author="Sethvannak Sam" w:date="2022-08-03T15:59:00Z">
          <w:r w:rsidR="00386D9C" w:rsidRPr="00E33574" w:rsidDel="0055111B">
            <w:rPr>
              <w:rFonts w:ascii="Khmer MEF1" w:hAnsi="Khmer MEF1" w:cs="Khmer MEF1"/>
              <w:sz w:val="24"/>
              <w:szCs w:val="24"/>
              <w:cs/>
              <w:rPrChange w:id="197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9769" w:author="Voeun Kuyeng" w:date="2022-07-28T12:01:00Z">
        <w:del w:id="19770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7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កថាខណ្ឌ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7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មានរៀបរាប់</w:delText>
          </w:r>
        </w:del>
        <w:del w:id="19773" w:author="Sethvannak Sam" w:date="2022-08-20T18:30:00Z">
          <w:r w:rsidR="004E4453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ខាងក្រោម៖</w:delText>
          </w:r>
        </w:del>
      </w:ins>
    </w:p>
    <w:p w14:paraId="32FDB8C3" w14:textId="3BBCB849" w:rsidR="00DE6B19" w:rsidRPr="00E33574" w:rsidDel="0055111B" w:rsidRDefault="00DE6B19">
      <w:pPr>
        <w:spacing w:after="0" w:line="226" w:lineRule="auto"/>
        <w:rPr>
          <w:ins w:id="19774" w:author="Windows User" w:date="2022-07-29T02:29:00Z"/>
          <w:del w:id="19775" w:author="Sethvannak Sam" w:date="2022-08-03T15:59:00Z"/>
          <w:rFonts w:ascii="Khmer MEF1" w:hAnsi="Khmer MEF1" w:cs="Khmer MEF1"/>
          <w:sz w:val="24"/>
          <w:szCs w:val="24"/>
          <w:lang w:val="ca-ES"/>
        </w:rPr>
        <w:pPrChange w:id="19776" w:author="Sopheak Phorn" w:date="2023-08-25T16:18:00Z">
          <w:pPr/>
        </w:pPrChange>
      </w:pPr>
      <w:ins w:id="19777" w:author="Voeun Kuyeng" w:date="2022-07-29T13:38:00Z">
        <w:del w:id="19778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</w:delText>
          </w:r>
        </w:del>
      </w:ins>
      <w:ins w:id="19780" w:author="Voeun Kuyeng" w:date="2022-07-29T13:36:00Z">
        <w:del w:id="19781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កថាខណ្ឌទី១ ត្រូវរៀបរាប់</w:delText>
          </w:r>
          <w:r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និងពន្យល់អំពីការកំណត់លក្ខណៈវិនិច្ឆ័យទៅតាមប្រធានបទនីមួយៗ បន្ទាប់ពីការចុះធ្វើសវនកម្មរួចរាល់ ដោយត្រូវមានលើកឡើងពីបទប្បញ្ញ</w:delText>
          </w:r>
        </w:del>
        <w:del w:id="19785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78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787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តិផ្សេងៗពាក់ព័ន្ធនឹងប្រធានបទដូចជា ព្រះរាជក្រឹត្យ ច្បាប់ អនុក្រឹត្យ ប្រកាស និងបទប្បញ្ញ</w:delText>
          </w:r>
        </w:del>
        <w:del w:id="19789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79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791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9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តិពាក់ព័ន្ធផ្សេងៗ។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93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79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23E96414" w14:textId="4B27F6A2" w:rsidR="001E26EF" w:rsidRPr="00E33574" w:rsidDel="00AE2E23" w:rsidRDefault="001E26EF">
      <w:pPr>
        <w:spacing w:after="0" w:line="226" w:lineRule="auto"/>
        <w:rPr>
          <w:ins w:id="19795" w:author="Voeun Kuyeng" w:date="2022-07-29T13:36:00Z"/>
          <w:del w:id="19796" w:author="Sethvannak Sam" w:date="2022-08-03T15:01:00Z"/>
          <w:rFonts w:ascii="Khmer MEF1" w:hAnsi="Khmer MEF1" w:cs="Khmer MEF1"/>
          <w:sz w:val="24"/>
          <w:szCs w:val="24"/>
          <w:lang w:val="ca-ES"/>
          <w:rPrChange w:id="19797" w:author="Kem Sereyboth" w:date="2023-07-19T16:59:00Z">
            <w:rPr>
              <w:ins w:id="19798" w:author="Voeun Kuyeng" w:date="2022-07-29T13:36:00Z"/>
              <w:del w:id="19799" w:author="Sethvannak Sam" w:date="2022-08-03T15:0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800" w:author="Sopheak Phorn" w:date="2023-08-25T16:18:00Z">
          <w:pPr/>
        </w:pPrChange>
      </w:pPr>
      <w:ins w:id="19801" w:author="Windows User" w:date="2022-07-29T02:30:00Z">
        <w:del w:id="19802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តាមរយៈ</w:delText>
          </w:r>
        </w:del>
      </w:ins>
      <w:ins w:id="19803" w:author="Windows User" w:date="2022-07-29T02:31:00Z">
        <w:del w:id="19804" w:author="Sethvannak Sam" w:date="2022-08-03T15:01:00Z">
          <w:r w:rsidR="005A1188"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ការចុះ</w:delText>
          </w:r>
        </w:del>
      </w:ins>
      <w:ins w:id="19806" w:author="Windows User" w:date="2022-07-29T02:30:00Z">
        <w:del w:id="19807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ស្វែងយល់សវនដ្ឋានដល់ទីកន្លែងរួចមក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1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1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1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1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បានពិនិត្យឃើញថា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បានខិតខំប្រឹងប្រែងក្នុងការគ្រប់គ្រងប្រព័ន្ធត្រួតពិនិត្យផ្ទៃក្នុងរបស់ខ្លួនបាន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យ៉ាងល្អ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ប៉ុន្តែទោះជាយ៉ាងណាក៏មានឃើញនូវចំណុចខ្វះខាតមួយចំនួនដែលអនុវត្តមិនទាន់បានគ្រប់ជ្រុងជ្រោយ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ជាហេតុនាំឱ្យ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បានកំណត់យកនូវប្រធានបទសវនកម្មដូចមានរៀបរាប់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ក្នុងចំណុចទី៥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ខាងលើ។</w:delText>
          </w:r>
        </w:del>
      </w:ins>
      <w:ins w:id="19820" w:author="Windows User" w:date="2022-07-29T02:44:00Z">
        <w:del w:id="19821" w:author="Sethvannak Sam" w:date="2022-08-03T15:01:00Z">
          <w:r w:rsidR="00354417"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81DBE6B" w14:textId="613D310C" w:rsidR="00DE6B19" w:rsidRPr="00E33574" w:rsidDel="0055111B" w:rsidRDefault="00DE6B19">
      <w:pPr>
        <w:spacing w:after="0" w:line="226" w:lineRule="auto"/>
        <w:rPr>
          <w:ins w:id="19823" w:author="Windows User" w:date="2022-07-29T02:46:00Z"/>
          <w:del w:id="19824" w:author="Sethvannak Sam" w:date="2022-08-03T15:58:00Z"/>
          <w:rFonts w:ascii="Khmer MEF1" w:hAnsi="Khmer MEF1" w:cs="Khmer MEF1"/>
          <w:sz w:val="24"/>
          <w:szCs w:val="24"/>
          <w:lang w:val="ca-ES"/>
        </w:rPr>
        <w:pPrChange w:id="19825" w:author="Sopheak Phorn" w:date="2023-08-25T16:18:00Z">
          <w:pPr/>
        </w:pPrChange>
      </w:pPr>
      <w:ins w:id="19826" w:author="Voeun Kuyeng" w:date="2022-07-29T13:38:00Z">
        <w:del w:id="19827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2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ខ-</w:delText>
          </w:r>
        </w:del>
      </w:ins>
      <w:ins w:id="19829" w:author="Voeun Kuyeng" w:date="2022-07-29T13:36:00Z">
        <w:del w:id="19830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3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កថាខណ្ឌទី២ ត្រូវរៀបរាប់អំពីប្រធានបទ ហានិភ័យទាំងអស់ដែលបានរកឃើញ និងលក្ខណៈវិនិច្ឆ័យទាំងអស់តាមប្រធានបទនីមួយៗ។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832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83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61C6ECD4" w14:textId="2661FAB2" w:rsidR="00113313" w:rsidRPr="00E33574" w:rsidDel="00CB2F1E" w:rsidRDefault="00113313">
      <w:pPr>
        <w:spacing w:after="0" w:line="226" w:lineRule="auto"/>
        <w:rPr>
          <w:ins w:id="19834" w:author="Windows User" w:date="2022-07-29T02:46:00Z"/>
          <w:del w:id="19835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836" w:author="Sopheak Phorn" w:date="2023-08-25T16:18:00Z">
          <w:pPr>
            <w:ind w:firstLine="720"/>
            <w:jc w:val="both"/>
          </w:pPr>
        </w:pPrChange>
      </w:pPr>
      <w:ins w:id="19837" w:author="Windows User" w:date="2022-07-29T02:46:00Z">
        <w:del w:id="1983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3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តាមរយៈនេះ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4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ដើម្បីធានាបាននូវការវាយតម្លៃលើប្រធានបទសវនកម្មប្រកបដោយ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4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ភាពត្រឹមត្រូវ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និងច្បាស់លាស់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.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បានធ្វើការពិភាក្សា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និងពិនិត្យយ៉ាងល្អិតល្អន់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ក្នុងការកំណត់យកលក្ខ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ណៈ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វិនិច្ឆ័យប្រកបដោយភាពពេញលេញ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និងត្រឹមត្រូវ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ស្របទៅតាមបទដ្ឋានការងារ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ដែលជា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អង្គភាពបានសម្រេចជ្រើសយកលក្ខណៈវិនិច្ឆ័យចំនួន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.......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ដោយបាន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7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បែងចែកទៅតាមប្រធាន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7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7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ដូចមានរៀបរាប់ខាងក្រោម៖</w:delText>
          </w:r>
        </w:del>
      </w:ins>
    </w:p>
    <w:p w14:paraId="277870E3" w14:textId="781E9F33" w:rsidR="00113313" w:rsidRPr="00E33574" w:rsidDel="00CB2F1E" w:rsidRDefault="00113313">
      <w:pPr>
        <w:spacing w:after="0" w:line="226" w:lineRule="auto"/>
        <w:rPr>
          <w:ins w:id="19880" w:author="Windows User" w:date="2022-07-29T02:46:00Z"/>
          <w:del w:id="19881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882" w:author="Sopheak Phorn" w:date="2023-08-25T16:18:00Z">
          <w:pPr>
            <w:spacing w:after="0" w:line="240" w:lineRule="auto"/>
            <w:ind w:firstLine="720"/>
          </w:pPr>
        </w:pPrChange>
      </w:pPr>
    </w:p>
    <w:p w14:paraId="64DBDD55" w14:textId="17DB53DC" w:rsidR="00113313" w:rsidRPr="00E33574" w:rsidDel="00B27355" w:rsidRDefault="00113313">
      <w:pPr>
        <w:spacing w:after="0" w:line="226" w:lineRule="auto"/>
        <w:rPr>
          <w:ins w:id="19883" w:author="Voeun Kuyeng" w:date="2022-07-29T13:36:00Z"/>
          <w:del w:id="19884" w:author="Sethvannak Sam" w:date="2022-08-20T18:30:00Z"/>
          <w:rFonts w:ascii="Khmer MEF1" w:hAnsi="Khmer MEF1" w:cs="Khmer MEF1"/>
          <w:sz w:val="24"/>
          <w:szCs w:val="24"/>
          <w:lang w:val="ca-ES"/>
          <w:rPrChange w:id="19885" w:author="Kem Sereyboth" w:date="2023-07-19T16:59:00Z">
            <w:rPr>
              <w:ins w:id="19886" w:author="Voeun Kuyeng" w:date="2022-07-29T13:36:00Z"/>
              <w:del w:id="19887" w:author="Sethvannak Sam" w:date="2022-08-20T18:3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888" w:author="Sopheak Phorn" w:date="2023-08-25T16:18:00Z">
          <w:pPr/>
        </w:pPrChange>
      </w:pPr>
    </w:p>
    <w:p w14:paraId="27EBBC19" w14:textId="542CE68D" w:rsidR="00DE6B19" w:rsidRPr="00E33574" w:rsidDel="0055111B" w:rsidRDefault="00DE6B19">
      <w:pPr>
        <w:spacing w:after="0" w:line="226" w:lineRule="auto"/>
        <w:rPr>
          <w:ins w:id="19889" w:author="Voeun Kuyeng" w:date="2022-07-29T13:36:00Z"/>
          <w:del w:id="19890" w:author="Sethvannak Sam" w:date="2022-08-03T15:55:00Z"/>
          <w:rFonts w:ascii="Khmer MEF1" w:hAnsi="Khmer MEF1" w:cs="Khmer MEF1"/>
          <w:sz w:val="24"/>
          <w:szCs w:val="24"/>
          <w:lang w:val="ca-ES"/>
          <w:rPrChange w:id="19891" w:author="Kem Sereyboth" w:date="2023-07-19T16:59:00Z">
            <w:rPr>
              <w:ins w:id="19892" w:author="Voeun Kuyeng" w:date="2022-07-29T13:36:00Z"/>
              <w:del w:id="19893" w:author="Sethvannak Sam" w:date="2022-08-03T15:5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9894" w:author="Sopheak Phorn" w:date="2023-08-25T16:18:00Z">
          <w:pPr>
            <w:spacing w:line="273" w:lineRule="auto"/>
          </w:pPr>
        </w:pPrChange>
      </w:pPr>
      <w:ins w:id="19895" w:author="Voeun Kuyeng" w:date="2022-07-29T13:36:00Z">
        <w:del w:id="19896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9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រចនាសម្ព័ន្ធគ្រប់គ្រង</w:delText>
          </w:r>
        </w:del>
      </w:ins>
    </w:p>
    <w:p w14:paraId="199BCB99" w14:textId="746D5AF6" w:rsidR="00DE6B19" w:rsidRPr="00E33574" w:rsidDel="0055111B" w:rsidRDefault="00DE6B19">
      <w:pPr>
        <w:spacing w:after="0" w:line="226" w:lineRule="auto"/>
        <w:rPr>
          <w:ins w:id="19898" w:author="Voeun Kuyeng" w:date="2022-07-29T13:36:00Z"/>
          <w:del w:id="19899" w:author="Sethvannak Sam" w:date="2022-08-03T15:55:00Z"/>
          <w:rFonts w:ascii="Khmer MEF1" w:hAnsi="Khmer MEF1" w:cs="Khmer MEF1"/>
          <w:sz w:val="24"/>
          <w:szCs w:val="24"/>
          <w:lang w:val="ca-ES"/>
          <w:rPrChange w:id="19900" w:author="Kem Sereyboth" w:date="2023-07-19T16:59:00Z">
            <w:rPr>
              <w:ins w:id="19901" w:author="Voeun Kuyeng" w:date="2022-07-29T13:36:00Z"/>
              <w:del w:id="19902" w:author="Sethvannak Sam" w:date="2022-08-03T15:55:00Z"/>
              <w:rFonts w:ascii="Khmer MEF1" w:hAnsi="Khmer MEF1" w:cs="Khmer MEF1"/>
              <w:sz w:val="24"/>
              <w:szCs w:val="24"/>
            </w:rPr>
          </w:rPrChange>
        </w:rPr>
        <w:pPrChange w:id="19903" w:author="Sopheak Phorn" w:date="2023-08-25T16:18:00Z">
          <w:pPr>
            <w:spacing w:line="273" w:lineRule="auto"/>
          </w:pPr>
        </w:pPrChange>
      </w:pPr>
      <w:ins w:id="19904" w:author="Voeun Kuyeng" w:date="2022-07-29T13:36:00Z">
        <w:del w:id="19905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0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 មានការិយាល័យចំនួន២ពុំទាន់មានការតែងតាំងប្រធានការិយាល័យ។</w:delText>
          </w:r>
        </w:del>
      </w:ins>
    </w:p>
    <w:p w14:paraId="08DE6F1F" w14:textId="7A655A16" w:rsidR="00DE6B19" w:rsidRPr="00E33574" w:rsidDel="0055111B" w:rsidRDefault="00DE6B19">
      <w:pPr>
        <w:spacing w:after="0" w:line="226" w:lineRule="auto"/>
        <w:rPr>
          <w:ins w:id="19907" w:author="Voeun Kuyeng" w:date="2022-07-29T13:36:00Z"/>
          <w:del w:id="19908" w:author="Sethvannak Sam" w:date="2022-08-03T15:55:00Z"/>
          <w:rFonts w:ascii="Khmer MEF1" w:hAnsi="Khmer MEF1" w:cs="Khmer MEF1"/>
          <w:sz w:val="24"/>
          <w:szCs w:val="24"/>
        </w:rPr>
        <w:pPrChange w:id="19909" w:author="Sopheak Phorn" w:date="2023-08-25T16:18:00Z">
          <w:pPr>
            <w:spacing w:line="273" w:lineRule="auto"/>
          </w:pPr>
        </w:pPrChange>
      </w:pPr>
      <w:ins w:id="19910" w:author="Voeun Kuyeng" w:date="2022-07-29T13:36:00Z">
        <w:del w:id="19911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លក្ខណៈវិនិច្ឆ័យ មិនអនុលោមតាមប្រការ៣ ប្រកាសលេខ០០៧ អ.ស.ហ.ប្រក ចុះថ្ងៃទី​០១​ ខែតុលា ឆ្នាំ២០២១ ប្រកាសស្ដីពីការរៀបចំនិងការប្រព្រឹត្តិទៅនៃនាយកដ្ឋាន និងអង្គភាពក្រោមឱវាទរបស់និយ័តករគណនេយ្យនិងសវនកម្ម ចែងថា </w:delText>
          </w:r>
          <w:r w:rsidRPr="00E33574" w:rsidDel="0055111B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ការិយាល័យនីមួយៗ ត្រូវដឹកនាំដោយប្រធានការិយាល័យ១ (មួយ)រូប អមដោយអនុប្រធានការិយាល័យមួយចំនួនតាមការចំបាច់។</w:delText>
          </w:r>
        </w:del>
      </w:ins>
    </w:p>
    <w:p w14:paraId="5859B720" w14:textId="7C1CEF29" w:rsidR="00DE6B19" w:rsidRPr="00E33574" w:rsidDel="0055111B" w:rsidRDefault="00DE6B19">
      <w:pPr>
        <w:spacing w:after="0" w:line="226" w:lineRule="auto"/>
        <w:rPr>
          <w:ins w:id="19912" w:author="Voeun Kuyeng" w:date="2022-07-29T13:36:00Z"/>
          <w:del w:id="19913" w:author="Sethvannak Sam" w:date="2022-08-03T15:55:00Z"/>
          <w:rFonts w:ascii="Khmer MEF1" w:hAnsi="Khmer MEF1" w:cs="Khmer MEF1"/>
          <w:sz w:val="24"/>
          <w:szCs w:val="24"/>
          <w:rPrChange w:id="19914" w:author="Kem Sereyboth" w:date="2023-07-19T16:59:00Z">
            <w:rPr>
              <w:ins w:id="19915" w:author="Voeun Kuyeng" w:date="2022-07-29T13:36:00Z"/>
              <w:del w:id="19916" w:author="Sethvannak Sam" w:date="2022-08-03T15:55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17" w:author="Sopheak Phorn" w:date="2023-08-25T16:18:00Z">
          <w:pPr>
            <w:spacing w:line="273" w:lineRule="auto"/>
          </w:pPr>
        </w:pPrChange>
      </w:pPr>
      <w:ins w:id="19918" w:author="Voeun Kuyeng" w:date="2022-07-29T13:36:00Z">
        <w:del w:id="19919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2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ប្រព័ន្ធលើកទឹកចិត្តមន្ត្រី</w:delText>
          </w:r>
        </w:del>
      </w:ins>
    </w:p>
    <w:p w14:paraId="04D32FAE" w14:textId="5BB2A7F1" w:rsidR="00DE6B19" w:rsidRPr="00E33574" w:rsidDel="00B37D87" w:rsidRDefault="00DE6B19">
      <w:pPr>
        <w:spacing w:after="0" w:line="226" w:lineRule="auto"/>
        <w:rPr>
          <w:ins w:id="19921" w:author="Voeun Kuyeng" w:date="2022-07-29T13:36:00Z"/>
          <w:del w:id="19922" w:author="Sethvannak Sam" w:date="2022-08-03T15:30:00Z"/>
          <w:rFonts w:ascii="Khmer MEF1" w:hAnsi="Khmer MEF1" w:cs="Khmer MEF1"/>
          <w:sz w:val="24"/>
          <w:szCs w:val="24"/>
        </w:rPr>
        <w:pPrChange w:id="19923" w:author="Sopheak Phorn" w:date="2023-08-25T16:18:00Z">
          <w:pPr>
            <w:spacing w:line="273" w:lineRule="auto"/>
          </w:pPr>
        </w:pPrChange>
      </w:pPr>
      <w:ins w:id="19924" w:author="Voeun Kuyeng" w:date="2022-07-29T13:36:00Z">
        <w:del w:id="19925" w:author="Sethvannak Sam" w:date="2022-08-03T15:30:00Z"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  <w:rPrChange w:id="199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 មិនបានបង្កើតគណៈកម្មការវាយតម្លៃសមិទ្ធកម្ម។</w:delText>
          </w:r>
        </w:del>
      </w:ins>
    </w:p>
    <w:p w14:paraId="34D8CCA6" w14:textId="5A50DC46" w:rsidR="00DE6B19" w:rsidRPr="00E33574" w:rsidDel="00433B28" w:rsidRDefault="00DE6B19">
      <w:pPr>
        <w:spacing w:after="0" w:line="226" w:lineRule="auto"/>
        <w:rPr>
          <w:ins w:id="19927" w:author="Voeun Kuyeng" w:date="2022-07-29T13:36:00Z"/>
          <w:del w:id="19928" w:author="Sethvannak Sam" w:date="2022-08-03T16:10:00Z"/>
          <w:rFonts w:ascii="Khmer MEF1" w:hAnsi="Khmer MEF1" w:cs="Khmer MEF1"/>
          <w:sz w:val="24"/>
          <w:szCs w:val="24"/>
        </w:rPr>
        <w:pPrChange w:id="19929" w:author="Sopheak Phorn" w:date="2023-08-25T16:18:00Z">
          <w:pPr>
            <w:spacing w:line="273" w:lineRule="auto"/>
          </w:pPr>
        </w:pPrChange>
      </w:pPr>
      <w:ins w:id="19930" w:author="Voeun Kuyeng" w:date="2022-07-29T13:36:00Z">
        <w:del w:id="19931" w:author="Sethvannak Sam" w:date="2022-08-03T16:08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</w:ins>
      <w:ins w:id="19932" w:author="Voeun Kuyeng" w:date="2022-08-05T16:18:00Z">
        <w:del w:id="19933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[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អំពីលក្ខណៈវិនិច្ឆ័យ</w:delText>
          </w:r>
        </w:del>
      </w:ins>
      <w:ins w:id="19934" w:author="Voeun Kuyeng" w:date="2022-08-05T16:19:00Z">
        <w:del w:id="19935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19936" w:author="Voeun Kuyeng" w:date="2022-08-05T16:18:00Z">
        <w:del w:id="19937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សវនកម្ម</w:delText>
          </w:r>
        </w:del>
      </w:ins>
      <w:ins w:id="19938" w:author="Voeun Kuyeng" w:date="2022-08-05T16:19:00Z">
        <w:del w:id="19939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ទៅ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  <w:ins w:id="19940" w:author="Voeun Kuyeng" w:date="2022-08-08T10:29:00Z">
        <w:del w:id="19941" w:author="Sethvannak Sam" w:date="2022-08-20T18:30:00Z"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ការរៀបចំនិងការប្រព្រឹត្តទៅរបស់អាជ្ញាធរសេវាហិរញ្ញវត្ថុមិនមែនធនាគារ</w:delText>
          </w:r>
        </w:del>
      </w:ins>
      <w:ins w:id="19942" w:author="Voeun Kuyeng" w:date="2022-08-08T10:30:00Z">
        <w:del w:id="19943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</w:delText>
          </w:r>
        </w:del>
      </w:ins>
      <w:ins w:id="19945" w:author="Voeun Kuyeng" w:date="2022-08-08T10:31:00Z">
        <w:del w:id="19946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19948" w:author="Voeun Kuyeng" w:date="2022-08-08T10:30:00Z">
        <w:del w:id="19949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អាជ្ញាធរសេវាហិរញ្ញវត្ថុមិន</w:delText>
          </w:r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មែនធនាគារ</w:delText>
          </w:r>
        </w:del>
      </w:ins>
      <w:ins w:id="19951" w:author="Voeun Kuyeng" w:date="2022-07-29T13:36:00Z">
        <w:del w:id="19952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ប្រការ១១</w:delText>
          </w:r>
        </w:del>
        <w:del w:id="19953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ប្រកាសលេខ០២០ អ.ស.ហ.ប្រក ចុះថ្ងៃទី​២១​ ខែធ្នូ ឆ្នាំ២០២១ </w:delText>
          </w:r>
        </w:del>
        <w:del w:id="19954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95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</w:delText>
          </w:r>
        </w:del>
        <w:del w:id="19956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 ចែងថា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ន.គ.ស. ត្រូវបង្កើត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“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គណៈកម្មការវាយតម្លៃសមិទ្ធកម្ម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”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 ដែលមានអក្សរកាត់ថា គ.វ.ស។</w:delText>
          </w:r>
        </w:del>
      </w:ins>
    </w:p>
    <w:p w14:paraId="7C2FDD1C" w14:textId="6B1F5F97" w:rsidR="00DE6B19" w:rsidRPr="00E33574" w:rsidDel="0055111B" w:rsidRDefault="00DE6B19">
      <w:pPr>
        <w:spacing w:after="0" w:line="226" w:lineRule="auto"/>
        <w:rPr>
          <w:ins w:id="19957" w:author="Voeun Kuyeng" w:date="2022-07-29T13:36:00Z"/>
          <w:del w:id="19958" w:author="Sethvannak Sam" w:date="2022-08-03T15:56:00Z"/>
          <w:rFonts w:ascii="Khmer MEF1" w:hAnsi="Khmer MEF1" w:cs="Khmer MEF1"/>
          <w:sz w:val="24"/>
          <w:szCs w:val="24"/>
          <w:rPrChange w:id="19959" w:author="Kem Sereyboth" w:date="2023-07-19T16:59:00Z">
            <w:rPr>
              <w:ins w:id="19960" w:author="Voeun Kuyeng" w:date="2022-07-29T13:36:00Z"/>
              <w:del w:id="19961" w:author="Sethvannak Sam" w:date="2022-08-03T15:56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62" w:author="Sopheak Phorn" w:date="2023-08-25T16:18:00Z">
          <w:pPr>
            <w:spacing w:line="273" w:lineRule="auto"/>
          </w:pPr>
        </w:pPrChange>
      </w:pPr>
      <w:ins w:id="19963" w:author="Voeun Kuyeng" w:date="2022-07-29T13:36:00Z">
        <w:del w:id="19964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6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ប្រធានបទទី៣ ប្រភពចំណូល</w:delText>
          </w:r>
        </w:del>
      </w:ins>
    </w:p>
    <w:p w14:paraId="53426F16" w14:textId="5453DDE3" w:rsidR="00DE6B19" w:rsidRPr="00E33574" w:rsidDel="0055111B" w:rsidRDefault="00DE6B19">
      <w:pPr>
        <w:spacing w:after="0" w:line="226" w:lineRule="auto"/>
        <w:rPr>
          <w:ins w:id="19966" w:author="Voeun Kuyeng" w:date="2022-07-29T13:36:00Z"/>
          <w:del w:id="19967" w:author="Sethvannak Sam" w:date="2022-08-03T15:56:00Z"/>
          <w:rFonts w:ascii="Khmer MEF1" w:hAnsi="Khmer MEF1" w:cs="Khmer MEF1"/>
          <w:sz w:val="24"/>
          <w:szCs w:val="24"/>
        </w:rPr>
        <w:pPrChange w:id="19968" w:author="Sopheak Phorn" w:date="2023-08-25T16:18:00Z">
          <w:pPr>
            <w:spacing w:line="273" w:lineRule="auto"/>
          </w:pPr>
        </w:pPrChange>
      </w:pPr>
      <w:ins w:id="19969" w:author="Voeun Kuyeng" w:date="2022-07-29T13:36:00Z">
        <w:del w:id="19970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ហានិភ័យទី១ ចំណូលពីវគ្គបណ្ដុះបណ្ដាលមិនត្រូវបានកត់តត្រាជាចំណូលកម្រៃផ្សេងទៀត។</w:delText>
          </w:r>
        </w:del>
      </w:ins>
    </w:p>
    <w:p w14:paraId="36AC78D5" w14:textId="2DA30EDB" w:rsidR="00DE6B19" w:rsidRPr="00E33574" w:rsidDel="00B27355" w:rsidRDefault="00DE6B19">
      <w:pPr>
        <w:spacing w:after="0" w:line="226" w:lineRule="auto"/>
        <w:rPr>
          <w:ins w:id="19971" w:author="Voeun Kuyeng" w:date="2022-07-29T13:36:00Z"/>
          <w:del w:id="19972" w:author="Sethvannak Sam" w:date="2022-08-20T18:30:00Z"/>
          <w:rFonts w:ascii="Khmer MEF1" w:hAnsi="Khmer MEF1" w:cs="Khmer MEF1"/>
          <w:sz w:val="24"/>
          <w:szCs w:val="24"/>
        </w:rPr>
        <w:pPrChange w:id="19973" w:author="Sopheak Phorn" w:date="2023-08-25T16:18:00Z">
          <w:pPr>
            <w:spacing w:line="273" w:lineRule="auto"/>
          </w:pPr>
        </w:pPrChange>
      </w:pPr>
      <w:ins w:id="19974" w:author="Voeun Kuyeng" w:date="2022-07-29T13:36:00Z">
        <w:del w:id="19975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  <w:del w:id="19976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ប្រការ២ ប្រកាសលេខ០២០ អ.ស.ហ.ប្រក ចុះថ្ងៃទី​២១​ ខែធ្នូ ឆ្នាំ២០២១ </w:delText>
          </w:r>
        </w:del>
        <w:del w:id="19977" w:author="Sethvannak Sam" w:date="2022-08-03T16:02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978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  ត្រង់ចំណុច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កម្រៃផ្សេងៗទៀតដែលទទួលបានក្នុងសមត្ថកិច្ចរបស់ ន.គ.ស. ដូចមានចែងក្នុងច្បាប់ស្ដីពីគណនេយ្យនិងសវនកម្ម និងលិខិតបទដ្ឋានគតិយុត្តិពាក់ព័ន្ធជាធរមាន។</w:delText>
          </w:r>
        </w:del>
      </w:ins>
    </w:p>
    <w:p w14:paraId="364CA4FF" w14:textId="637DA9B8" w:rsidR="002C585F" w:rsidRPr="00E33574" w:rsidDel="00B27355" w:rsidRDefault="002C585F">
      <w:pPr>
        <w:spacing w:after="0" w:line="226" w:lineRule="auto"/>
        <w:rPr>
          <w:ins w:id="19979" w:author="Voeun Kuyeng" w:date="2022-08-08T10:31:00Z"/>
          <w:del w:id="19980" w:author="Sethvannak Sam" w:date="2022-08-20T18:30:00Z"/>
          <w:rFonts w:ascii="Khmer MEF1" w:hAnsi="Khmer MEF1" w:cs="Khmer MEF1"/>
          <w:sz w:val="24"/>
          <w:szCs w:val="24"/>
          <w:rPrChange w:id="19981" w:author="Kem Sereyboth" w:date="2023-07-19T16:59:00Z">
            <w:rPr>
              <w:ins w:id="19982" w:author="Voeun Kuyeng" w:date="2022-08-08T10:31:00Z"/>
              <w:del w:id="19983" w:author="Sethvannak Sam" w:date="2022-08-20T18:3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84" w:author="Sopheak Phorn" w:date="2023-08-25T16:18:00Z">
          <w:pPr>
            <w:spacing w:after="0" w:line="273" w:lineRule="auto"/>
            <w:ind w:firstLine="720"/>
          </w:pPr>
        </w:pPrChange>
      </w:pPr>
    </w:p>
    <w:p w14:paraId="0799549A" w14:textId="649EA41D" w:rsidR="00685C41" w:rsidRPr="00E33574" w:rsidDel="00B27355" w:rsidRDefault="00685C41">
      <w:pPr>
        <w:spacing w:after="0" w:line="226" w:lineRule="auto"/>
        <w:rPr>
          <w:del w:id="19985" w:author="Sethvannak Sam" w:date="2022-08-20T18:30:00Z"/>
          <w:rFonts w:ascii="Khmer MEF1" w:hAnsi="Khmer MEF1" w:cs="Khmer MEF1"/>
          <w:sz w:val="24"/>
          <w:szCs w:val="24"/>
          <w:cs/>
        </w:rPr>
        <w:pPrChange w:id="19986" w:author="Sopheak Phorn" w:date="2023-08-25T16:18:00Z">
          <w:pPr>
            <w:spacing w:line="273" w:lineRule="auto"/>
            <w:ind w:firstLine="720"/>
          </w:pPr>
        </w:pPrChange>
      </w:pPr>
      <w:ins w:id="19987" w:author="Voeun Kuyeng" w:date="2022-07-29T11:23:00Z">
        <w:del w:id="1998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ក្នុងដំណើរការចុះធ្វើសវនកម្មអនុលោមភាពនៅ</w:delText>
          </w:r>
          <w:r w:rsidRPr="00E33574" w:rsidDel="00B27355">
            <w:rPr>
              <w:rFonts w:ascii="Khmer MEF1" w:hAnsi="Khmer MEF1" w:cs="MoolBoran"/>
              <w:spacing w:val="-2"/>
              <w:sz w:val="24"/>
              <w:szCs w:val="24"/>
              <w:cs/>
              <w:lang w:val="ca-ES"/>
              <w:rPrChange w:id="19989" w:author="Kem Sereyboth" w:date="2023-07-19T16:59:00Z">
                <w:rPr>
                  <w:rFonts w:ascii="Khmer MEF1" w:hAnsi="Khmer MEF1" w:cs="MoolBoran"/>
                  <w:spacing w:val="-2"/>
                  <w:sz w:val="24"/>
                  <w:szCs w:val="39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99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(សវនដ្ឋាន)</w:delText>
          </w:r>
          <w:r w:rsidRPr="00E33574" w:rsidDel="00B27355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លក្ខណៈវិនិច្ឆ័យតាម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ប្រធានបទសវនកម្មនីមួយៗដូចខាងក្រោម៖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0ECDF2C5" w14:textId="0B9C608D" w:rsidR="00BC08F8" w:rsidRPr="00E33574" w:rsidDel="00B27355" w:rsidRDefault="00BC08F8">
      <w:pPr>
        <w:spacing w:after="0" w:line="226" w:lineRule="auto"/>
        <w:rPr>
          <w:ins w:id="19991" w:author="Voeun Kuyeng" w:date="2022-07-29T11:54:00Z"/>
          <w:del w:id="19992" w:author="Sethvannak Sam" w:date="2022-08-20T18:30:00Z"/>
          <w:rFonts w:ascii="Khmer MEF1" w:hAnsi="Khmer MEF1" w:cs="Khmer MEF1"/>
          <w:spacing w:val="-10"/>
          <w:sz w:val="24"/>
          <w:szCs w:val="24"/>
          <w:lang w:val="ca-ES"/>
          <w:rPrChange w:id="19993" w:author="Kem Sereyboth" w:date="2023-07-19T16:59:00Z">
            <w:rPr>
              <w:ins w:id="19994" w:author="Voeun Kuyeng" w:date="2022-07-29T11:54:00Z"/>
              <w:del w:id="19995" w:author="Sethvannak Sam" w:date="2022-08-20T18:30:00Z"/>
              <w:rFonts w:ascii="Khmer MEF1" w:hAnsi="Khmer MEF1" w:cs="Khmer MEF1"/>
              <w:b/>
              <w:bCs/>
              <w:color w:val="FF0000"/>
              <w:spacing w:val="-10"/>
              <w:sz w:val="16"/>
              <w:szCs w:val="24"/>
              <w:lang w:val="ca-ES"/>
            </w:rPr>
          </w:rPrChange>
        </w:rPr>
        <w:pPrChange w:id="19996" w:author="Sopheak Phorn" w:date="2023-08-25T16:18:00Z">
          <w:pPr>
            <w:spacing w:after="0" w:line="273" w:lineRule="auto"/>
            <w:ind w:firstLine="720"/>
          </w:pPr>
        </w:pPrChange>
      </w:pPr>
      <w:ins w:id="19997" w:author="Voeun Kuyeng" w:date="2022-07-29T11:55:00Z">
        <w:del w:id="19998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99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គឺជាផ្នែកមួយដែលបង្ហាញដល់អ្នកអានអំពី</w:delText>
          </w:r>
        </w:del>
      </w:ins>
      <w:ins w:id="20000" w:author="Voeun Kuyeng" w:date="2022-07-29T11:56:00Z">
        <w:del w:id="20001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000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ដែនកំណត់ និងទំហំគ្របដណ្តប់នៃ</w:delText>
          </w:r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ការធ្វើសវនកម្ម ដូចនេះ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0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20004" w:author="Voeun Kuyeng" w:date="2022-08-05T16:30:00Z">
        <w:del w:id="20005" w:author="Sethvannak Sam" w:date="2022-08-20T18:30:00Z">
          <w:r w:rsidR="006259E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រៀប</w:delText>
          </w:r>
        </w:del>
      </w:ins>
      <w:ins w:id="20006" w:author="Voeun Kuyeng" w:date="2022-08-16T11:04:00Z">
        <w:del w:id="20007" w:author="Sethvannak Sam" w:date="2022-08-20T18:30:00Z"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</w:delText>
          </w:r>
        </w:del>
      </w:ins>
      <w:ins w:id="20008" w:author="Voeun Kuyeng" w:date="2022-07-29T11:56:00Z">
        <w:del w:id="20009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1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</w:del>
        <w:del w:id="20011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01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0013" w:author="Voeun Kuyeng" w:date="2022-07-29T11:57:00Z">
        <w:del w:id="20014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1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កថាខណ្ឌ ដូចមានរៀបរាប់ខាងក្រោម៖</w:delText>
          </w:r>
        </w:del>
      </w:ins>
    </w:p>
    <w:p w14:paraId="79CE8C1C" w14:textId="697A7809" w:rsidR="00DE6B19" w:rsidRPr="00E33574" w:rsidDel="00B27355" w:rsidRDefault="00DE6B19">
      <w:pPr>
        <w:spacing w:after="0" w:line="226" w:lineRule="auto"/>
        <w:rPr>
          <w:ins w:id="20016" w:author="Voeun Kuyeng" w:date="2022-07-29T13:38:00Z"/>
          <w:del w:id="20017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20018" w:author="Kem Sereyboth" w:date="2023-07-19T16:59:00Z">
            <w:rPr>
              <w:ins w:id="20019" w:author="Voeun Kuyeng" w:date="2022-07-29T13:38:00Z"/>
              <w:del w:id="20020" w:author="Sethvannak Sam" w:date="2022-08-20T18:30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021" w:author="Sopheak Phorn" w:date="2023-08-25T16:18:00Z">
          <w:pPr>
            <w:spacing w:after="0" w:line="273" w:lineRule="auto"/>
            <w:ind w:firstLine="720"/>
          </w:pPr>
        </w:pPrChange>
      </w:pPr>
      <w:ins w:id="20022" w:author="Voeun Kuyeng" w:date="2022-07-29T13:39:00Z">
        <w:del w:id="20023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20025" w:author="Voeun Kuyeng" w:date="2022-07-29T13:38:00Z">
        <w:del w:id="20026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002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ត្រូវរៀបរាប់អំពីការប្រមូលទិន្នន័យ និងព័ត៌មានសវនកម្មត្រូវបានប្រព្រឹត្តទៅនៅ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3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20031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3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33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03E2193E" w14:textId="34FFB0E8" w:rsidR="00DE6B19" w:rsidRPr="008922FA" w:rsidDel="00B27355" w:rsidRDefault="00DE6B19">
      <w:pPr>
        <w:spacing w:after="0" w:line="226" w:lineRule="auto"/>
        <w:rPr>
          <w:ins w:id="20035" w:author="Voeun Kuyeng" w:date="2022-07-29T13:38:00Z"/>
          <w:del w:id="20036" w:author="Sethvannak Sam" w:date="2022-08-20T18:30:00Z"/>
          <w:rFonts w:ascii="Khmer MEF1" w:hAnsi="Khmer MEF1" w:cs="Khmer MEF1"/>
          <w:lang w:val="ca-ES"/>
        </w:rPr>
        <w:pPrChange w:id="20037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038" w:author="Voeun Kuyeng" w:date="2022-07-29T13:38:00Z">
        <w:del w:id="20039" w:author="Sethvannak Sam" w:date="2022-08-20T18:30:00Z"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040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4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4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2004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និង/ឬការិយាល័យ)។ </w:delText>
          </w:r>
        </w:del>
      </w:ins>
    </w:p>
    <w:p w14:paraId="13EF17CC" w14:textId="0E4984E9" w:rsidR="00DE6B19" w:rsidRPr="00E33574" w:rsidDel="00B27355" w:rsidRDefault="00DE6B19">
      <w:pPr>
        <w:spacing w:after="0" w:line="226" w:lineRule="auto"/>
        <w:rPr>
          <w:ins w:id="20048" w:author="Voeun Kuyeng" w:date="2022-07-29T13:38:00Z"/>
          <w:del w:id="20049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20050" w:author="Kem Sereyboth" w:date="2023-07-19T16:59:00Z">
            <w:rPr>
              <w:ins w:id="20051" w:author="Voeun Kuyeng" w:date="2022-07-29T13:38:00Z"/>
              <w:del w:id="20052" w:author="Sethvannak Sam" w:date="2022-08-20T18:30:00Z"/>
              <w:rFonts w:ascii="Khmer MEF1" w:hAnsi="Khmer MEF1" w:cs="Khmer MEF1"/>
              <w:color w:val="FF0000"/>
              <w:spacing w:val="-2"/>
              <w:sz w:val="24"/>
              <w:szCs w:val="24"/>
              <w:lang w:val="ca-ES"/>
            </w:rPr>
          </w:rPrChange>
        </w:rPr>
        <w:pPrChange w:id="20053" w:author="Sopheak Phorn" w:date="2023-08-25T16:18:00Z">
          <w:pPr>
            <w:spacing w:after="0" w:line="273" w:lineRule="auto"/>
            <w:ind w:firstLine="720"/>
          </w:pPr>
        </w:pPrChange>
      </w:pPr>
      <w:ins w:id="20054" w:author="Voeun Kuyeng" w:date="2022-07-29T13:39:00Z">
        <w:del w:id="2005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20057" w:author="Voeun Kuyeng" w:date="2022-07-29T13:38:00Z">
        <w:del w:id="2005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60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</w:delText>
          </w:r>
          <w:r w:rsidR="00C54022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រតាមផែនការសវនកម្មដែលបានកំណត់ពី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ការធ្វើ</w:delText>
          </w:r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06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សវនកម្មអនុលោមភាព និងការអនុវត្តការងារសវនកម្មដែលមានការធានាអះអាងដោយសមហេតុផល។</w:delText>
          </w:r>
          <w:r w:rsidRPr="00E33574" w:rsidDel="00B2735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06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66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5670B065" w14:textId="1324860A" w:rsidR="00DE6B19" w:rsidRPr="008922FA" w:rsidDel="00B45DE8" w:rsidRDefault="00DE6B19">
      <w:pPr>
        <w:spacing w:after="0" w:line="226" w:lineRule="auto"/>
        <w:rPr>
          <w:ins w:id="20068" w:author="Voeun Kuyeng" w:date="2022-07-29T13:38:00Z"/>
          <w:del w:id="20069" w:author="Sethvannak Sam" w:date="2022-08-22T09:33:00Z"/>
          <w:rFonts w:ascii="Khmer MEF1" w:hAnsi="Khmer MEF1" w:cs="Khmer MEF1"/>
        </w:rPr>
        <w:pPrChange w:id="20070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071" w:author="Voeun Kuyeng" w:date="2022-07-29T13:38:00Z">
        <w:del w:id="20072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7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អង្គភាពសវនកម្មផ្ទៃក្នុងនៃ អ.ស.ហ. បានអនុវត្តការធ្វើសវនកម្មដោយអនុលោមតាម</w:delText>
          </w:r>
        </w:del>
        <w:del w:id="20074" w:author="Sethvannak Sam" w:date="2022-08-03T16:21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2007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ស្តង់ដា</w:delText>
          </w:r>
        </w:del>
        <w:del w:id="20076" w:author="Sethvannak Sam" w:date="2022-08-03T16:22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2007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នៃការធ្វើ</w:delText>
          </w:r>
        </w:del>
        <w:del w:id="20078" w:author="Sethvannak Sam" w:date="2022-08-20T18:30:00Z">
          <w:r w:rsidRPr="00E33574" w:rsidDel="00B27355">
            <w:rPr>
              <w:rFonts w:ascii="Khmer MEF1" w:hAnsi="Khmer MEF1" w:cs="Khmer MEF1"/>
              <w:spacing w:val="-6"/>
              <w:sz w:val="24"/>
              <w:szCs w:val="24"/>
              <w:cs/>
              <w:rPrChange w:id="2007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សវនកម្មអនុលោមភាព។ ការធ្វើសវនកម្មអនុលោមភាពនេះ បានតម្រូវឱ្យអង្គភាពសវនកម្មផ្ទៃ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ក្នុង</w:delText>
          </w:r>
          <w:r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2008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 អ.ស.ហ. អនុវត្តតាមផែនការសវនកម្មសម្រាប់ការិយបរិច្ឆេទឆ្នាំ២០២២ និងអនុវត្តការងារសវនកម្ម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ដើម្បីទទួលបានការធានាអះអាងដោយសមហេតុផល</w:delText>
          </w:r>
        </w:del>
        <w:del w:id="20083" w:author="Sethvannak Sam" w:date="2022-08-03T16:26:00Z">
          <w:r w:rsidRPr="00E33574" w:rsidDel="008C68D4">
            <w:rPr>
              <w:rFonts w:ascii="Khmer MEF1" w:hAnsi="Khmer MEF1" w:cs="Khmer MEF1"/>
              <w:sz w:val="24"/>
              <w:szCs w:val="24"/>
              <w:cs/>
              <w:rPrChange w:id="2008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  <w:del w:id="2008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របាយការណ៍សវនកម្មអនុលោមភាពរបស់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20087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20089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9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គឺពុំមានកំហុសឆ្គងលើភាពមិនអនុលោម។</w:delText>
          </w:r>
        </w:del>
      </w:ins>
    </w:p>
    <w:p w14:paraId="3C2BF0E0" w14:textId="58CBA5F9" w:rsidR="00DE6B19" w:rsidRPr="00E33574" w:rsidDel="00256A31" w:rsidRDefault="00DE6B19">
      <w:pPr>
        <w:spacing w:after="0" w:line="226" w:lineRule="auto"/>
        <w:rPr>
          <w:ins w:id="20091" w:author="Voeun Kuyeng" w:date="2022-07-29T13:38:00Z"/>
          <w:del w:id="20092" w:author="Sethvannak Sam" w:date="2022-08-03T16:32:00Z"/>
          <w:rFonts w:ascii="Khmer MEF1" w:hAnsi="Khmer MEF1" w:cs="Khmer MEF1"/>
          <w:spacing w:val="-10"/>
          <w:sz w:val="24"/>
          <w:szCs w:val="24"/>
          <w:lang w:val="ca-ES"/>
          <w:rPrChange w:id="20093" w:author="Kem Sereyboth" w:date="2023-07-19T16:59:00Z">
            <w:rPr>
              <w:ins w:id="20094" w:author="Voeun Kuyeng" w:date="2022-07-29T13:38:00Z"/>
              <w:del w:id="20095" w:author="Sethvannak Sam" w:date="2022-08-03T16:32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20096" w:author="Sopheak Phorn" w:date="2023-08-25T16:18:00Z">
          <w:pPr>
            <w:spacing w:after="0" w:line="273" w:lineRule="auto"/>
            <w:ind w:firstLine="720"/>
          </w:pPr>
        </w:pPrChange>
      </w:pPr>
      <w:ins w:id="20097" w:author="Voeun Kuyeng" w:date="2022-07-29T13:39:00Z">
        <w:del w:id="20098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09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គ-</w:delText>
          </w:r>
        </w:del>
      </w:ins>
      <w:ins w:id="20100" w:author="Voeun Kuyeng" w:date="2022-07-29T13:38:00Z">
        <w:del w:id="20101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10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  <w:rPrChange w:id="20103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104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256A3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0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7CC4A793" w14:textId="1F11FFEF" w:rsidR="00DE6B19" w:rsidRPr="00E33574" w:rsidDel="00256A31" w:rsidRDefault="00DE6B19">
      <w:pPr>
        <w:spacing w:after="0" w:line="226" w:lineRule="auto"/>
        <w:rPr>
          <w:ins w:id="20106" w:author="Voeun Kuyeng" w:date="2022-07-29T13:38:00Z"/>
          <w:del w:id="20107" w:author="Sethvannak Sam" w:date="2022-08-03T16:32:00Z"/>
          <w:rFonts w:ascii="Khmer MEF2" w:hAnsi="Khmer MEF2" w:cs="Khmer MEF2"/>
          <w:spacing w:val="-2"/>
          <w:sz w:val="24"/>
          <w:szCs w:val="24"/>
          <w:lang w:val="ca-ES"/>
          <w:rPrChange w:id="20108" w:author="Kem Sereyboth" w:date="2023-07-19T16:59:00Z">
            <w:rPr>
              <w:ins w:id="20109" w:author="Voeun Kuyeng" w:date="2022-07-29T13:38:00Z"/>
              <w:del w:id="20110" w:author="Sethvannak Sam" w:date="2022-08-03T16:32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0111" w:author="Sopheak Phorn" w:date="2023-08-25T16:18:00Z">
          <w:pPr>
            <w:ind w:firstLine="720"/>
            <w:jc w:val="both"/>
          </w:pPr>
        </w:pPrChange>
      </w:pPr>
      <w:ins w:id="20112" w:author="Voeun Kuyeng" w:date="2022-07-29T13:38:00Z">
        <w:del w:id="20113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ទាំងមូល​​។ អង្គភាពសវនកម្មផ្ទៃក្នុងនៃ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rPrChange w:id="2011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5E761BF7" w14:textId="5270B120" w:rsidR="00E015E8" w:rsidRPr="00E33574" w:rsidDel="00DE6B19" w:rsidRDefault="00E015E8">
      <w:pPr>
        <w:spacing w:after="0" w:line="226" w:lineRule="auto"/>
        <w:rPr>
          <w:ins w:id="20115" w:author="Sethvannak Sam" w:date="2022-07-26T14:31:00Z"/>
          <w:del w:id="20116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20117" w:author="Kem Sereyboth" w:date="2023-07-19T16:59:00Z">
            <w:rPr>
              <w:ins w:id="20118" w:author="Sethvannak Sam" w:date="2022-07-26T14:31:00Z"/>
              <w:del w:id="20119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120" w:author="Sopheak Phorn" w:date="2023-08-25T16:18:00Z">
          <w:pPr>
            <w:spacing w:after="0" w:line="273" w:lineRule="auto"/>
            <w:ind w:firstLine="720"/>
          </w:pPr>
        </w:pPrChange>
      </w:pPr>
      <w:ins w:id="20121" w:author="Sethvannak Sam" w:date="2022-07-26T14:31:00Z">
        <w:del w:id="20122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2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012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2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2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sz w:val="24"/>
              <w:szCs w:val="24"/>
              <w:cs/>
              <w:rPrChange w:id="20127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2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129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3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741BB2C9" w14:textId="58D6861C" w:rsidR="00E015E8" w:rsidRPr="008922FA" w:rsidDel="00DE6B19" w:rsidRDefault="00E015E8">
      <w:pPr>
        <w:spacing w:after="0" w:line="226" w:lineRule="auto"/>
        <w:rPr>
          <w:ins w:id="20131" w:author="Sethvannak Sam" w:date="2022-07-26T14:31:00Z"/>
          <w:del w:id="20132" w:author="Voeun Kuyeng" w:date="2022-07-29T13:38:00Z"/>
          <w:rFonts w:ascii="Khmer MEF1" w:hAnsi="Khmer MEF1" w:cs="Khmer MEF1"/>
          <w:lang w:val="ca-ES"/>
        </w:rPr>
        <w:pPrChange w:id="20133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134" w:author="Sethvannak Sam" w:date="2022-07-26T14:31:00Z">
        <w:del w:id="20135" w:author="Voeun Kuyeng" w:date="2022-07-29T13:38:00Z">
          <w:r w:rsidRPr="008922FA" w:rsidDel="00DE6B19">
            <w:rPr>
              <w:rFonts w:ascii="Khmer MEF1" w:hAnsi="Khmer MEF1" w:cs="Khmer MEF1"/>
              <w:spacing w:val="6"/>
              <w:cs/>
              <w:lang w:val="ca-ES"/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ដោយ </w:delText>
          </w:r>
          <w:r w:rsidRPr="008922FA" w:rsidDel="00DE6B19">
            <w:rPr>
              <w:rFonts w:ascii="Khmer MEF1" w:hAnsi="Khmer MEF1" w:cs="Khmer MEF1"/>
              <w:lang w:val="ca-ES"/>
            </w:rPr>
            <w:delText>[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8922FA" w:rsidDel="00DE6B19">
            <w:rPr>
              <w:rFonts w:ascii="Khmer MEF1" w:hAnsi="Khmer MEF1" w:cs="Khmer MEF1"/>
              <w:lang w:val="ca-ES"/>
            </w:rPr>
            <w:delText>]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cs/>
              <w:rPrChange w:id="2013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និង/ឬការិយាល័យ)។ </w:delText>
          </w:r>
        </w:del>
      </w:ins>
    </w:p>
    <w:p w14:paraId="65A6C3FA" w14:textId="126EDC35" w:rsidR="00E015E8" w:rsidRPr="00E33574" w:rsidDel="00DE6B19" w:rsidRDefault="00E015E8">
      <w:pPr>
        <w:spacing w:after="0" w:line="226" w:lineRule="auto"/>
        <w:rPr>
          <w:ins w:id="20137" w:author="Sethvannak Sam" w:date="2022-07-26T14:31:00Z"/>
          <w:del w:id="20138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20139" w:author="Kem Sereyboth" w:date="2023-07-19T16:59:00Z">
            <w:rPr>
              <w:ins w:id="20140" w:author="Sethvannak Sam" w:date="2022-07-26T14:31:00Z"/>
              <w:del w:id="20141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142" w:author="Sopheak Phorn" w:date="2023-08-25T16:18:00Z">
          <w:pPr>
            <w:spacing w:after="0" w:line="273" w:lineRule="auto"/>
            <w:ind w:firstLine="720"/>
          </w:pPr>
        </w:pPrChange>
      </w:pPr>
      <w:ins w:id="20143" w:author="Sethvannak Sam" w:date="2022-07-26T14:31:00Z">
        <w:del w:id="20144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4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0146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47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ត្រូវរៀបរាប់អំពីការអនុវត្តការងារតាមផែនការសវនកម្មដែលបានកំណត់ពីនៃការធ្វើសវនកម្មអនុលោមភាព និងការអនុវត្តការងារសវនកម្មដែលមានការធានាអះអាងដោយសមហេតុផល។ 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148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4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49B92A82" w14:textId="0B233F76" w:rsidR="00E015E8" w:rsidRPr="008922FA" w:rsidDel="00DE6B19" w:rsidRDefault="00E015E8">
      <w:pPr>
        <w:spacing w:after="0" w:line="226" w:lineRule="auto"/>
        <w:rPr>
          <w:ins w:id="20150" w:author="Sethvannak Sam" w:date="2022-07-26T14:31:00Z"/>
          <w:del w:id="20151" w:author="Voeun Kuyeng" w:date="2022-07-29T13:38:00Z"/>
          <w:rFonts w:ascii="Khmer MEF1" w:hAnsi="Khmer MEF1" w:cs="Khmer MEF1"/>
        </w:rPr>
        <w:pPrChange w:id="20152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153" w:author="Sethvannak Sam" w:date="2022-07-26T14:31:00Z">
        <w:del w:id="20154" w:author="Voeun Kuyeng" w:date="2022-07-29T13:38:00Z">
          <w:r w:rsidRPr="008922FA" w:rsidDel="00DE6B19">
            <w:rPr>
              <w:rFonts w:ascii="Khmer MEF1" w:hAnsi="Khmer MEF1" w:cs="Khmer MEF1"/>
              <w:cs/>
            </w:rPr>
            <w:delText xml:space="preserve">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20155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បានអនុវត្តការធ្វើសវនកម្មដោយអនុលោមតាមស្តង់ដានៃការធ្វើសវនកម្មអនុលោមភាព។ ការធ្វើសវនកម្មអនុលោមភាពនេះ បានតម្រូវឱ្យអង្គភាពសវនកម្មផ្ទៃក្នុងនៃ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20156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អនុវត្តតាមផែនការសវនកម្មសម្រាប់ការិយបរិច្ឆេទឆ្នាំ២០២២ និងអនុវត្តការងារសវនកម្ម ដើម្បីទទួលបានការធានាអះអាងដោយសមហេតុផល របាយការណ៍សវនកម្មអនុលោមភាពរបស់ </w:delText>
          </w:r>
          <w:r w:rsidRPr="008922FA" w:rsidDel="00DE6B19">
            <w:rPr>
              <w:rFonts w:ascii="Khmer MEF1" w:hAnsi="Khmer MEF1" w:cs="Khmer MEF1"/>
            </w:rPr>
            <w:delText>[</w:delText>
          </w:r>
          <w:r w:rsidRPr="008922FA" w:rsidDel="00DE6B19">
            <w:rPr>
              <w:rFonts w:ascii="Khmer MEF1" w:hAnsi="Khmer MEF1" w:cs="Khmer MEF1"/>
              <w:cs/>
            </w:rPr>
            <w:delText>សវនដ្ឋាន</w:delText>
          </w:r>
          <w:r w:rsidRPr="008922FA" w:rsidDel="00DE6B19">
            <w:rPr>
              <w:rFonts w:ascii="Khmer MEF1" w:hAnsi="Khmer MEF1" w:cs="Khmer MEF1"/>
            </w:rPr>
            <w:delText>]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 គឺពុំមានកំហុសឆ្គងលើភាពមិនអនុលោម។</w:delText>
          </w:r>
        </w:del>
      </w:ins>
    </w:p>
    <w:p w14:paraId="5FA08B26" w14:textId="2E768B39" w:rsidR="00E015E8" w:rsidRPr="00E33574" w:rsidDel="00DE6B19" w:rsidRDefault="00E015E8">
      <w:pPr>
        <w:spacing w:after="0" w:line="226" w:lineRule="auto"/>
        <w:rPr>
          <w:ins w:id="20157" w:author="Sethvannak Sam" w:date="2022-07-26T14:31:00Z"/>
          <w:del w:id="20158" w:author="Voeun Kuyeng" w:date="2022-07-29T13:38:00Z"/>
          <w:rFonts w:ascii="Khmer MEF1" w:hAnsi="Khmer MEF1" w:cs="Khmer MEF1"/>
          <w:spacing w:val="-10"/>
          <w:sz w:val="24"/>
          <w:szCs w:val="24"/>
          <w:lang w:val="ca-ES"/>
          <w:rPrChange w:id="20159" w:author="Kem Sereyboth" w:date="2023-07-19T16:59:00Z">
            <w:rPr>
              <w:ins w:id="20160" w:author="Sethvannak Sam" w:date="2022-07-26T14:31:00Z"/>
              <w:del w:id="20161" w:author="Voeun Kuyeng" w:date="2022-07-29T13:38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20162" w:author="Sopheak Phorn" w:date="2023-08-25T16:18:00Z">
          <w:pPr>
            <w:spacing w:after="0" w:line="273" w:lineRule="auto"/>
            <w:ind w:firstLine="720"/>
          </w:pPr>
        </w:pPrChange>
      </w:pPr>
      <w:ins w:id="20163" w:author="Sethvannak Sam" w:date="2022-07-26T14:31:00Z">
        <w:del w:id="20164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6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66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67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6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6CF2A6B1" w14:textId="2B69181B" w:rsidR="00E015E8" w:rsidRPr="00E33574" w:rsidDel="00DE6B19" w:rsidRDefault="00E015E8">
      <w:pPr>
        <w:spacing w:after="0" w:line="226" w:lineRule="auto"/>
        <w:rPr>
          <w:ins w:id="20169" w:author="Sethvannak Sam" w:date="2022-07-26T14:31:00Z"/>
          <w:del w:id="20170" w:author="Voeun Kuyeng" w:date="2022-07-29T13:38:00Z"/>
          <w:rFonts w:ascii="Khmer MEF2" w:hAnsi="Khmer MEF2" w:cs="Khmer MEF2"/>
          <w:spacing w:val="-2"/>
          <w:sz w:val="24"/>
          <w:szCs w:val="24"/>
          <w:lang w:val="ca-ES"/>
          <w:rPrChange w:id="20171" w:author="Kem Sereyboth" w:date="2023-07-19T16:59:00Z">
            <w:rPr>
              <w:ins w:id="20172" w:author="Sethvannak Sam" w:date="2022-07-26T14:31:00Z"/>
              <w:del w:id="20173" w:author="Voeun Kuyeng" w:date="2022-07-29T13:38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0174" w:author="Sopheak Phorn" w:date="2023-08-25T16:18:00Z">
          <w:pPr>
            <w:pStyle w:val="NormalWeb"/>
            <w:spacing w:line="273" w:lineRule="auto"/>
            <w:ind w:firstLine="720"/>
            <w:jc w:val="both"/>
          </w:pPr>
        </w:pPrChange>
      </w:pPr>
      <w:ins w:id="20175" w:author="Sethvannak Sam" w:date="2022-07-26T14:31:00Z">
        <w:del w:id="20176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7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78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7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0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2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4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6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8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ទាំងមូល​​។ អង្គភាពសវនកម្មផ្ទៃក្នុងនៃ អ.ស.ហ. 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31094DDD" w14:textId="4409FB57" w:rsidR="00297B69" w:rsidRPr="00E33574" w:rsidRDefault="00B27355">
      <w:pPr>
        <w:pStyle w:val="Heading1"/>
        <w:spacing w:before="0" w:line="226" w:lineRule="auto"/>
        <w:ind w:left="720"/>
        <w:rPr>
          <w:ins w:id="20190" w:author="Sethvannak Sam" w:date="2022-08-20T18:30:00Z"/>
          <w:rFonts w:ascii="Khmer MEF2" w:hAnsi="Khmer MEF2" w:cs="Khmer MEF2"/>
          <w:sz w:val="24"/>
          <w:szCs w:val="24"/>
          <w:lang w:val="ca-ES"/>
          <w:rPrChange w:id="20191" w:author="Kem Sereyboth" w:date="2023-07-19T16:59:00Z">
            <w:rPr>
              <w:ins w:id="20192" w:author="Sethvannak Sam" w:date="2022-08-20T18:30:00Z"/>
              <w:lang w:val="ca-ES"/>
            </w:rPr>
          </w:rPrChange>
        </w:rPr>
        <w:pPrChange w:id="20193" w:author="Sopheak Phorn" w:date="2023-08-25T16:18:00Z">
          <w:pPr>
            <w:spacing w:after="0" w:line="240" w:lineRule="auto"/>
            <w:ind w:firstLine="720"/>
          </w:pPr>
        </w:pPrChange>
      </w:pPr>
      <w:bookmarkStart w:id="20194" w:name="_Toc143872984"/>
      <w:ins w:id="20195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0196" w:author="Kem Sereyboth" w:date="2023-07-19T16:59:00Z">
              <w:rPr>
                <w:rFonts w:cs="MoolBoran"/>
                <w:cs/>
                <w:lang w:val="ca-ES"/>
              </w:rPr>
            </w:rPrChange>
          </w:rPr>
          <w:t>៨.នីតិវិធីសវនកម្ម</w:t>
        </w:r>
        <w:bookmarkEnd w:id="20194"/>
      </w:ins>
    </w:p>
    <w:p w14:paraId="558D40EE" w14:textId="435F5D13" w:rsidR="005F46DE" w:rsidRPr="00E33574" w:rsidDel="00913214" w:rsidRDefault="005F46DE">
      <w:pPr>
        <w:spacing w:after="0" w:line="226" w:lineRule="auto"/>
        <w:ind w:firstLine="720"/>
        <w:jc w:val="both"/>
        <w:rPr>
          <w:ins w:id="20197" w:author="Kem Sereiboth" w:date="2022-09-13T11:33:00Z"/>
          <w:del w:id="20198" w:author="User" w:date="2022-09-16T11:25:00Z"/>
          <w:rFonts w:ascii="Khmer MEF2" w:hAnsi="Khmer MEF2" w:cs="Khmer MEF2"/>
          <w:b/>
          <w:bCs/>
          <w:sz w:val="24"/>
          <w:szCs w:val="24"/>
          <w:rPrChange w:id="20199" w:author="Kem Sereyboth" w:date="2023-07-19T16:59:00Z">
            <w:rPr>
              <w:ins w:id="20200" w:author="Kem Sereiboth" w:date="2022-09-13T11:33:00Z"/>
              <w:del w:id="20201" w:author="User" w:date="2022-09-16T11:25:00Z"/>
              <w:rFonts w:ascii="Khmer MEF2" w:hAnsi="Khmer MEF2" w:cs="Khmer MEF2"/>
              <w:b/>
              <w:bCs/>
              <w:szCs w:val="22"/>
            </w:rPr>
          </w:rPrChange>
        </w:rPr>
        <w:pPrChange w:id="20202" w:author="Sopheak Phorn" w:date="2023-08-25T16:18:00Z">
          <w:pPr>
            <w:ind w:firstLine="720"/>
          </w:pPr>
        </w:pPrChange>
      </w:pPr>
      <w:ins w:id="20203" w:author="Kem Sereiboth" w:date="2022-09-13T11:33:00Z">
        <w:del w:id="20204" w:author="User" w:date="2022-09-16T11:25:00Z">
          <w:r w:rsidRPr="00F55550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</w:rPr>
            <w:delText>ក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2020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0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ក្របខ័ណ្ឌបទប្បញ្ញតិ្ត ដែលអនុញ្ញាតឱ្យអង្គភាពសវនកម្មផ្ទៃក្នុងនៃ អ</w:delText>
          </w:r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rPrChange w:id="2020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.ស.ហ. អនុវត្តការងារសវនកម្មអនុលោមភាព</w:delText>
          </w:r>
        </w:del>
      </w:ins>
    </w:p>
    <w:p w14:paraId="28251325" w14:textId="6EA8FADC" w:rsidR="00B27355" w:rsidRPr="00E33574" w:rsidDel="005F46DE" w:rsidRDefault="00B27355">
      <w:pPr>
        <w:spacing w:after="0" w:line="226" w:lineRule="auto"/>
        <w:ind w:firstLine="720"/>
        <w:jc w:val="both"/>
        <w:rPr>
          <w:ins w:id="20208" w:author="Voeun Kuyeng" w:date="2022-08-31T16:03:00Z"/>
          <w:del w:id="20209" w:author="Kem Sereiboth" w:date="2022-09-13T11:33:00Z"/>
          <w:rFonts w:ascii="Khmer MEF1" w:hAnsi="Khmer MEF1" w:cs="Khmer MEF1"/>
          <w:sz w:val="24"/>
          <w:szCs w:val="24"/>
          <w:lang w:val="ca-ES"/>
          <w:rPrChange w:id="20210" w:author="Kem Sereyboth" w:date="2023-07-19T16:59:00Z">
            <w:rPr>
              <w:ins w:id="20211" w:author="Voeun Kuyeng" w:date="2022-08-31T16:03:00Z"/>
              <w:del w:id="20212" w:author="Kem Sereiboth" w:date="2022-09-13T11:33:00Z"/>
              <w:rFonts w:ascii="Khmer MEF1" w:hAnsi="Khmer MEF1" w:cs="Khmer MEF1"/>
              <w:sz w:val="16"/>
              <w:szCs w:val="24"/>
            </w:rPr>
          </w:rPrChange>
        </w:rPr>
        <w:pPrChange w:id="20213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20214" w:author="Sethvannak Sam" w:date="2022-08-20T18:30:00Z">
        <w:del w:id="20215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2021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</w:delText>
          </w:r>
        </w:del>
      </w:ins>
      <w:ins w:id="20217" w:author="socheata.ol@hotmail.com" w:date="2022-09-02T15:51:00Z">
        <w:del w:id="20218" w:author="Kem Sereiboth" w:date="2022-09-13T11:33:00Z">
          <w:r w:rsidR="00C946CF" w:rsidRPr="00F55550" w:rsidDel="005F46DE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ប្រើប្រាស់របាយការណ៍សវនកម្ម</w:delText>
          </w:r>
        </w:del>
      </w:ins>
      <w:ins w:id="20219" w:author="Sethvannak Sam" w:date="2022-08-20T18:30:00Z">
        <w:del w:id="20220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2022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</w:delText>
          </w:r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22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3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សវនករទទួលបន្ទុកបានអនុវត្តក្នុងដំណើរការធ្វើសវនកម្ម ដូចនេះ</w:delText>
          </w:r>
        </w:del>
      </w:ins>
      <w:ins w:id="20224" w:author="socheata.ol@hotmail.com" w:date="2022-09-02T15:53:00Z">
        <w:del w:id="20225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6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0227" w:author="Sethvannak Sam" w:date="2022-08-20T18:30:00Z">
        <w:del w:id="20228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9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ត្រូវរៀបចំឡើងជា ៤ </w:delText>
          </w:r>
        </w:del>
      </w:ins>
      <w:ins w:id="20230" w:author="socheata.ol@hotmail.com" w:date="2022-09-02T15:51:00Z">
        <w:del w:id="20231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32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0233" w:author="Sethvannak Sam" w:date="2022-08-20T18:30:00Z">
        <w:del w:id="20234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35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កថាខណ្ឌ ដូច</w:delText>
          </w:r>
          <w:r w:rsidRPr="00E33574" w:rsidDel="005F46DE">
            <w:rPr>
              <w:rFonts w:ascii="Khmer MEF1" w:hAnsi="Khmer MEF1" w:cs="Khmer MEF1"/>
              <w:sz w:val="24"/>
              <w:szCs w:val="24"/>
              <w:cs/>
              <w:rPrChange w:id="2023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មានរៀបរាប់ខាងក្រោម៖</w:delText>
          </w:r>
        </w:del>
      </w:ins>
    </w:p>
    <w:p w14:paraId="2C1FE351" w14:textId="63ACB870" w:rsidR="00756A09" w:rsidRPr="00E33574" w:rsidDel="005F46DE" w:rsidRDefault="00756A09">
      <w:pPr>
        <w:spacing w:after="0" w:line="226" w:lineRule="auto"/>
        <w:ind w:firstLine="720"/>
        <w:jc w:val="both"/>
        <w:rPr>
          <w:ins w:id="20237" w:author="Sethvannak Sam" w:date="2022-08-20T18:30:00Z"/>
          <w:del w:id="20238" w:author="Kem Sereiboth" w:date="2022-09-13T11:33:00Z"/>
          <w:rFonts w:ascii="Khmer MEF1" w:hAnsi="Khmer MEF1" w:cs="Khmer MEF1"/>
          <w:sz w:val="24"/>
          <w:szCs w:val="24"/>
          <w:lang w:val="ca-ES"/>
          <w:rPrChange w:id="20239" w:author="Kem Sereyboth" w:date="2023-07-19T16:59:00Z">
            <w:rPr>
              <w:ins w:id="20240" w:author="Sethvannak Sam" w:date="2022-08-20T18:30:00Z"/>
              <w:del w:id="20241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242" w:author="Sopheak Phorn" w:date="2023-08-25T16:18:00Z">
          <w:pPr>
            <w:spacing w:after="0" w:line="240" w:lineRule="auto"/>
            <w:ind w:firstLine="720"/>
            <w:jc w:val="both"/>
          </w:pPr>
        </w:pPrChange>
      </w:pPr>
    </w:p>
    <w:p w14:paraId="315C2BD6" w14:textId="499E3613" w:rsidR="00B27355" w:rsidRPr="00E33574" w:rsidDel="005F46DE" w:rsidRDefault="003D7F16">
      <w:pPr>
        <w:spacing w:after="0" w:line="226" w:lineRule="auto"/>
        <w:ind w:firstLine="720"/>
        <w:jc w:val="both"/>
        <w:rPr>
          <w:ins w:id="20243" w:author="Sethvannak Sam" w:date="2022-08-20T18:30:00Z"/>
          <w:del w:id="20244" w:author="Kem Sereiboth" w:date="2022-09-13T11:33:00Z"/>
          <w:rFonts w:ascii="Khmer MEF1" w:hAnsi="Khmer MEF1" w:cs="Khmer MEF1"/>
          <w:sz w:val="24"/>
          <w:szCs w:val="24"/>
          <w:lang w:val="ca-ES"/>
          <w:rPrChange w:id="20245" w:author="Kem Sereyboth" w:date="2023-07-19T16:59:00Z">
            <w:rPr>
              <w:ins w:id="20246" w:author="Sethvannak Sam" w:date="2022-08-20T18:30:00Z"/>
              <w:del w:id="20247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248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20249" w:author="Voeun Kuyeng" w:date="2022-08-31T16:18:00Z">
        <w:del w:id="20250" w:author="Kem Sereiboth" w:date="2022-09-13T11:33:00Z"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5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</w:delText>
          </w:r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2025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</w:rPr>
              </w:rPrChange>
            </w:rPr>
            <w:delText>-</w:delText>
          </w:r>
        </w:del>
      </w:ins>
      <w:ins w:id="20253" w:author="socheata.ol@hotmail.com" w:date="2022-09-02T15:52:00Z">
        <w:del w:id="20254" w:author="Kem Sereiboth" w:date="2022-09-13T11:33:00Z">
          <w:r w:rsidR="00C946CF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5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0256" w:author="Sethvannak Sam" w:date="2022-08-20T18:30:00Z">
        <w:del w:id="20257" w:author="Kem Sereiboth" w:date="2022-09-13T11:33:00Z"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5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កថាខណ្ឌទី១</w:delText>
          </w:r>
        </w:del>
      </w:ins>
      <w:ins w:id="20259" w:author="socheata.ol@hotmail.com" w:date="2022-09-02T15:58:00Z">
        <w:del w:id="20260" w:author="Kem Sereiboth" w:date="2022-09-13T11:33:00Z">
          <w:r w:rsidR="00863360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2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0262" w:author="Sethvannak Sam" w:date="2022-08-20T18:30:00Z">
        <w:del w:id="20263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264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៖​</w:delText>
          </w:r>
        </w:del>
      </w:ins>
      <w:ins w:id="20265" w:author="Voeun Kuyeng" w:date="2022-09-06T17:45:00Z">
        <w:del w:id="20266" w:author="Kem Sereiboth" w:date="2022-09-13T11:33:00Z">
          <w:r w:rsidR="002350AD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267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0268" w:author="Sethvannak Sam" w:date="2022-08-20T18:30:00Z">
        <w:del w:id="20269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270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 xml:space="preserve">ត្រូវរៀបរាប់អំពីក្របខ័ណ្ឌបទប្បញ្ញតិ្ត ដែលអនុញ្ញាតឱ្យអង្គភាពសវនកម្មផ្ទៃក្នុងនៃ </w:delText>
          </w:r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7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អ</w:delText>
          </w:r>
          <w:r w:rsidR="00B27355" w:rsidRPr="00E33574" w:rsidDel="005F46DE">
            <w:rPr>
              <w:rFonts w:ascii="Khmer MEF1" w:hAnsi="Khmer MEF1" w:cs="Khmer MEF1"/>
              <w:b/>
              <w:bCs/>
              <w:sz w:val="24"/>
              <w:szCs w:val="24"/>
              <w:cs/>
              <w:rPrChange w:id="2027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.ស.ហ. </w:delText>
          </w:r>
          <w:r w:rsidR="00B27355" w:rsidRPr="00E33574" w:rsidDel="005F46DE">
            <w:rPr>
              <w:rFonts w:ascii="Khmer MEF1" w:hAnsi="Khmer MEF1" w:cs="Khmer MEF1"/>
              <w:sz w:val="24"/>
              <w:szCs w:val="24"/>
              <w:cs/>
              <w:rPrChange w:id="2027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។ </w:delText>
          </w:r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7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</w:delText>
          </w:r>
        </w:del>
      </w:ins>
      <w:ins w:id="20275" w:author="socheata.ol@hotmail.com" w:date="2022-09-02T15:53:00Z">
        <w:del w:id="20276" w:author="Kem Sereiboth" w:date="2022-09-13T11:33:00Z">
          <w:r w:rsidR="004D7FEF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77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0278" w:author="Sethvannak Sam" w:date="2022-08-20T18:30:00Z">
        <w:del w:id="20279" w:author="Kem Sereiboth" w:date="2022-09-13T11:33:00Z"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80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ទី១ នេះ ដូចគំរូ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7BA9D30F" w14:textId="6627FBD7" w:rsidR="002E0F8C" w:rsidRPr="006E6058" w:rsidRDefault="005E03A9" w:rsidP="00ED148B">
      <w:pPr>
        <w:spacing w:after="0" w:line="226" w:lineRule="auto"/>
        <w:ind w:firstLine="720"/>
        <w:jc w:val="both"/>
        <w:rPr>
          <w:ins w:id="20281" w:author="Kem Sereyboth" w:date="2023-07-11T10:59:00Z"/>
          <w:rFonts w:ascii="Khmer MEF1" w:hAnsi="Khmer MEF1" w:cs="Khmer MEF1"/>
          <w:spacing w:val="2"/>
          <w:sz w:val="24"/>
          <w:szCs w:val="24"/>
          <w:lang w:val="ca-ES"/>
        </w:rPr>
      </w:pPr>
      <w:ins w:id="20282" w:author="Kem Sereyboth" w:date="2023-07-11T10:59:00Z"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283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យោងតាមអនុក្រឹត្យលេខ ១១៣ អនក្រ.បក ចុះថ្ងៃទី១៤ ខែកក្កដា ឆ្នាំ២០២១ ស្តីពី​ការរៀបចំ​និង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284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285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ការ​ប្រព្រឹត្តទៅរបស់អង្គភាពក្រោមឱវាទ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6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7" w:author="Sopheak Phorn" w:date="2023-08-04T11:25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 អង្គភាពសវនកម្ម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8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​ផ្ទៃក្នុង</w:t>
        </w:r>
      </w:ins>
      <w:ins w:id="20289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0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នៃ 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291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292" w:author="Sopheak Phorn" w:date="2023-08-04T11:26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293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4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ត្រូវ​រៀបចំ</w:t>
        </w:r>
      </w:ins>
      <w:ins w:id="20295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6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297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8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​និង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299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ស្នើ</w:t>
        </w:r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300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ដាក់ឱ្យអនុវត្តនូវ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301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302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3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304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5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306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7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 xml:space="preserve">. 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308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រយៈពេល​ ៥ឆ្នាំ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309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310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(២០២១-២០២៥)​ និងផែនការផេ្សងទៀត ក៏ដូច​ជាយន្តការ និងគោលការណ៍នានា​ដើម្បីជាជំនួយ​ក្នុង​ការ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311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312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អនុវត្ត​ការងារសវនកម្ម។ ស្របតាមផែនការ​អភិវឌ្ឍន៍​អង្គភាព​សវនកម្ម​ផ្ទៃក្នុងនៃ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3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4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5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6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7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8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 xml:space="preserve">.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19" w:author="Kem Sereyboth" w:date="2023-07-25T15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lastRenderedPageBreak/>
          <w:t>រយៈពេល​ ៥ឆ្នាំ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20" w:author="Kem Sereyboth" w:date="2023-07-25T15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21" w:author="Kem Sereyboth" w:date="2023-07-25T15:5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(២០២១-២០២៥) ​ផែនការ​សកម្មភាព​​បីឆ្នាំរំកិល​ ២០២៣-២០២៥ </w:t>
        </w:r>
      </w:ins>
      <w:ins w:id="20322" w:author="Kem Sereyboth" w:date="2023-07-19T14:27:00Z"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23" w:author="Kem Sereyboth" w:date="2023-07-25T15:58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24" w:author="Kem Sereyboth" w:date="2023-07-25T15:58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ផែនការយុទ្ធសាស្រ្ដ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5" w:author="Kem Sereyboth" w:date="2023-07-25T15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សវនកម្ម</w:t>
        </w:r>
        <w:r w:rsidR="00CB0A95" w:rsidRPr="000943B3">
          <w:rPr>
            <w:rFonts w:ascii="Khmer MEF1" w:hAnsi="Khmer MEF1" w:cs="Khmer MEF1"/>
            <w:sz w:val="24"/>
            <w:szCs w:val="24"/>
            <w:lang w:val="ca-ES"/>
            <w:rPrChange w:id="20326" w:author="Kem Sereyboth" w:date="2023-07-25T15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7" w:author="Kem Sereyboth" w:date="2023-07-25T15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២០២៣-២០២៥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8" w:author="Kem Sereyboth" w:date="2023-07-25T15:59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329" w:author="Kem Sereyboth" w:date="2023-07-11T10:59:00Z">
        <w:r w:rsidRPr="000943B3">
          <w:rPr>
            <w:rFonts w:ascii="Khmer MEF1" w:hAnsi="Khmer MEF1" w:cs="Khmer MEF1"/>
            <w:sz w:val="24"/>
            <w:szCs w:val="24"/>
            <w:cs/>
            <w:rPrChange w:id="20330" w:author="Kem Sereyboth" w:date="2023-07-25T15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របស់អង្គភាពសវនកម្មផ្ទៃក្នុង</w:t>
        </w:r>
        <w:r w:rsidRPr="000943B3">
          <w:rPr>
            <w:rFonts w:ascii="Khmer MEF1" w:hAnsi="Khmer MEF1" w:cs="Khmer MEF1"/>
            <w:sz w:val="24"/>
            <w:szCs w:val="24"/>
            <w:cs/>
          </w:rPr>
          <w:t>​</w:t>
        </w:r>
        <w:r w:rsidRPr="000943B3">
          <w:rPr>
            <w:rFonts w:ascii="Khmer MEF1" w:hAnsi="Khmer MEF1" w:cs="Khmer MEF1"/>
            <w:sz w:val="24"/>
            <w:szCs w:val="24"/>
            <w:cs/>
            <w:rPrChange w:id="20331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បានកំណត់​យ៉ាងច្បាស់ថា​អង្គភាពសវនកម្មផ្ទៃ</w:t>
        </w:r>
      </w:ins>
      <w:ins w:id="20332" w:author="Kem Sereyboth" w:date="2023-07-19T14:28:00Z">
        <w:r w:rsidR="002E0F8C" w:rsidRPr="000943B3">
          <w:rPr>
            <w:rFonts w:ascii="Khmer MEF1" w:hAnsi="Khmer MEF1" w:cs="Khmer MEF1"/>
            <w:sz w:val="24"/>
            <w:szCs w:val="24"/>
            <w:cs/>
            <w:rPrChange w:id="20333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នៃ </w:t>
        </w:r>
        <w:r w:rsidR="002E0F8C" w:rsidRPr="004121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0334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2E0F8C" w:rsidRPr="00412193">
          <w:rPr>
            <w:rFonts w:ascii="Khmer MEF1" w:hAnsi="Khmer MEF1" w:cs="Khmer MEF1"/>
            <w:spacing w:val="4"/>
            <w:sz w:val="24"/>
            <w:szCs w:val="24"/>
            <w:cs/>
            <w:rPrChange w:id="20335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0336" w:author="Kem Sereyboth" w:date="2023-07-11T10:59:00Z"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37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ក្នុងនឹងធ្វើ</w:t>
        </w:r>
      </w:ins>
      <w:ins w:id="20338" w:author="Kem Sereyboth" w:date="2023-07-20T09:42:00Z">
        <w:r w:rsidR="009636A8" w:rsidRPr="00412193">
          <w:rPr>
            <w:rFonts w:ascii="Khmer MEF1" w:hAnsi="Khmer MEF1" w:cs="Khmer MEF1"/>
            <w:spacing w:val="2"/>
            <w:sz w:val="24"/>
            <w:szCs w:val="24"/>
            <w:cs/>
            <w:rPrChange w:id="20339" w:author="Sopheak Phorn" w:date="2023-08-04T11:2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340" w:author="Kem Sereyboth" w:date="2023-07-11T10:59:00Z">
        <w:r w:rsidRPr="00412193">
          <w:rPr>
            <w:rFonts w:ascii="Khmer MEF1" w:hAnsi="Khmer MEF1" w:cs="Khmer MEF1"/>
            <w:spacing w:val="2"/>
            <w:sz w:val="24"/>
            <w:szCs w:val="24"/>
            <w:cs/>
            <w:rPrChange w:id="20341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សវនកម្ម​សមិទ្ធកម្មនៅតាមបណ្តា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42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អង្គភាពក្រោមឱវាទ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43" w:author="Sopheak Phorn" w:date="2023-08-04T11:27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នៅ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4" w:author="Sopheak Phorn" w:date="2023-08-04T11:28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</w:t>
        </w:r>
      </w:ins>
      <w:ins w:id="20345" w:author="Kem Sereyboth" w:date="2023-07-11T13:43:00Z">
        <w:r w:rsidR="00933292"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6" w:author="Sopheak Phorn" w:date="2023-08-04T11:2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២០២៣ </w:t>
        </w:r>
      </w:ins>
      <w:ins w:id="20347" w:author="Kem Sereyboth" w:date="2023-07-11T10:59:00Z"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8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ដែលក្នុងនោះ ក៏បាន​ចង្អុល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349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50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បង្ហាញឱ្យបង្កើតឡើង​នូវគោលការណ៍​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351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52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​ណែនាំ និងសេចក្តីណែនាំ​ស្ដីពី</w:t>
        </w:r>
        <w:r w:rsidRPr="00412193">
          <w:rPr>
            <w:rFonts w:ascii="Khmer MEF1" w:hAnsi="Khmer MEF1" w:cs="Khmer MEF1"/>
            <w:spacing w:val="-10"/>
            <w:sz w:val="24"/>
            <w:szCs w:val="24"/>
            <w:cs/>
            <w:rPrChange w:id="20353" w:author="Sopheak Phorn" w:date="2023-08-04T11:2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យន្តការ​</w:t>
        </w:r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និងនីតិវិធី​សម្រាប់​ជាជំនួយ​ដល់​សវនករ និង</w:t>
        </w:r>
      </w:ins>
      <w:ins w:id="20354" w:author="Kem Sereyboth" w:date="2023-07-11T13:43:00Z">
        <w:r w:rsidR="00933292" w:rsidRPr="0081335F">
          <w:rPr>
            <w:rFonts w:ascii="Khmer MEF1" w:hAnsi="Khmer MEF1" w:cs="Khmer MEF1"/>
            <w:spacing w:val="-4"/>
            <w:sz w:val="24"/>
            <w:szCs w:val="24"/>
            <w:cs/>
            <w:rPrChange w:id="20355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0356" w:author="Kem Sereyboth" w:date="2023-07-11T13:44:00Z"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357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0358" w:author="Sopheak Phorn" w:date="2023-07-28T15:09:00Z">
        <w:r w:rsidR="00A72020" w:rsidRPr="0081335F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20359" w:author="Kem Sereyboth" w:date="2023-07-11T13:44:00Z">
        <w:del w:id="20360" w:author="Sopheak Phorn" w:date="2023-07-28T15:09:00Z">
          <w:r w:rsidR="00933292" w:rsidRPr="0081335F" w:rsidDel="00A7202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0361" w:author="Sopheak Phorn" w:date="2023-08-03T14:21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362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</w:ins>
      <w:ins w:id="20363" w:author="Sopheak Phorn" w:date="2023-08-04T11:28:00Z">
        <w:r w:rsidR="00144D01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ins w:id="20364" w:author="Kem Sereyboth" w:date="2023-07-11T10:59:00Z">
        <w:del w:id="20365" w:author="Sopheak Phorn" w:date="2023-08-04T11:28:00Z"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</w:del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>ក្នុងការអនុវត្តការងារ</w:t>
        </w:r>
      </w:ins>
      <w:ins w:id="20366" w:author="Kem Sereyboth" w:date="2023-07-20T09:42:00Z">
        <w:r w:rsidR="009636A8" w:rsidRPr="0081335F">
          <w:rPr>
            <w:rFonts w:ascii="Khmer MEF1" w:hAnsi="Khmer MEF1" w:cs="Khmer MEF1"/>
            <w:spacing w:val="-4"/>
            <w:sz w:val="24"/>
            <w:szCs w:val="24"/>
            <w:cs/>
            <w:rPrChange w:id="20367" w:author="Sopheak Phorn" w:date="2023-08-03T14:21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368" w:author="Kem Sereyboth" w:date="2023-07-11T10:59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សវនកម្មសមិទ្ធកម្មប្រកបដោយប្រសិទ្ធភាព ស័ក្តិ​សិទ្ធភាព និង</w:t>
        </w:r>
        <w:r w:rsidRPr="006E6058">
          <w:rPr>
            <w:rFonts w:ascii="Khmer MEF1" w:hAnsi="Khmer MEF1" w:cs="Khmer MEF1"/>
            <w:spacing w:val="2"/>
            <w:sz w:val="24"/>
            <w:szCs w:val="24"/>
            <w:lang w:val="ca-ES"/>
            <w:rPrChange w:id="20369" w:author="Sopheak Phorn" w:date="2023-07-28T09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ភាពសន្សំ​សំចៃ។</w:t>
        </w:r>
      </w:ins>
    </w:p>
    <w:p w14:paraId="500693BC" w14:textId="7C96A316" w:rsidR="00FD7EBC" w:rsidRPr="008C2484" w:rsidDel="005C3437" w:rsidRDefault="00524C8F">
      <w:pPr>
        <w:spacing w:after="0" w:line="226" w:lineRule="auto"/>
        <w:ind w:firstLine="720"/>
        <w:jc w:val="both"/>
        <w:rPr>
          <w:ins w:id="20370" w:author="LENOVO" w:date="2022-10-02T09:50:00Z"/>
          <w:del w:id="20371" w:author="Kem Sereyboth" w:date="2023-06-20T14:39:00Z"/>
          <w:rFonts w:ascii="Khmer MEF1" w:hAnsi="Khmer MEF1" w:cs="Khmer MEF1"/>
          <w:sz w:val="24"/>
          <w:szCs w:val="24"/>
          <w:lang w:val="ca-ES"/>
          <w:rPrChange w:id="20372" w:author="Sopheak Phorn" w:date="2023-08-03T08:56:00Z">
            <w:rPr>
              <w:ins w:id="20373" w:author="LENOVO" w:date="2022-10-02T09:50:00Z"/>
              <w:del w:id="20374" w:author="Kem Sereyboth" w:date="2023-06-20T14:39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375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20376" w:author="Kem Sereyboth" w:date="2023-07-19T14:42:00Z">
        <w:r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377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អនុលោមតាម</w:t>
        </w:r>
      </w:ins>
      <w:ins w:id="20378" w:author="Kem Sereyboth" w:date="2023-07-19T14:4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ប្រកាសលេខ ០៣៥ អ.ស.ហ. ប្រក ចុះថ្ងៃទី៤ ខែសីហា ឆ្នាំ២០២២ ស្តីពីការ​ដាក់​ឱ្យ​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>អនុវត្ត​នូវ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គោលការណ៍ណែនាំស្ដីពី​</w:t>
        </w:r>
        <w:r w:rsidRPr="008C2484">
          <w:rPr>
            <w:rFonts w:ascii="Khmer MEF1" w:hAnsi="Khmer MEF1" w:cs="Khmer MEF1"/>
            <w:spacing w:val="-14"/>
            <w:sz w:val="24"/>
            <w:szCs w:val="24"/>
            <w:cs/>
          </w:rPr>
          <w:t>សវនកម្មអនុលោមភាពរបស់​អង្គភាពសវនកម្មផ្ទៃក្នុង​នៃអាជ្ញាធរ​សេវា​ហិរញ្ញវត្ថុ</w:t>
        </w:r>
        <w:r w:rsidRPr="008C2484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8C2484">
          <w:rPr>
            <w:rFonts w:ascii="Khmer MEF1" w:hAnsi="Khmer MEF1" w:cs="Khmer MEF1"/>
            <w:sz w:val="24"/>
            <w:szCs w:val="24"/>
          </w:rPr>
          <w:t>​​</w:t>
        </w:r>
        <w:r w:rsidRPr="008C2484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20379" w:author="LENOVO" w:date="2022-10-02T09:50:00Z">
        <w:del w:id="20380" w:author="Kem Sereyboth" w:date="2023-06-20T14:39:00Z"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381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ស្តីពី​ការរៀបចំ​ និង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382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383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384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85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រៀបចំ​និងស្នើដាក់ឱ្យអនុវត្តនូវផែនការ​អភិវឌ្ឍ​</w:delText>
          </w:r>
        </w:del>
      </w:ins>
      <w:ins w:id="20386" w:author="User" w:date="2022-10-05T18:49:00Z">
        <w:del w:id="20387" w:author="Kem Sereyboth" w:date="2023-06-20T14:39:00Z">
          <w:r w:rsidR="0022385E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88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389" w:author="LENOVO" w:date="2022-10-02T09:50:00Z">
        <w:del w:id="20390" w:author="Kem Sereyboth" w:date="2023-06-20T14:39:00Z"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91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(២០២១-២០២៥)​ និង</w:delText>
          </w:r>
          <w:r w:rsidR="00FD7EBC" w:rsidRPr="008C248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20392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ផែនការផេ្សងទៀត ក៏ដូច​ជាយន្តការ និងគោលការណ៍នានា​ដើម្បីជាជំនួយ​ក្នុង​ការ​អនុវត្ត​ការងារសវនកម្ម។</w:delText>
          </w:r>
          <w:r w:rsidR="00FD7EBC" w:rsidRPr="008C248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393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4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ស្របតាមផែនការ​អភិវឌ្ឍ​</w:delText>
          </w:r>
        </w:del>
      </w:ins>
      <w:ins w:id="20395" w:author="User" w:date="2022-10-05T18:49:00Z">
        <w:del w:id="20396" w:author="Kem Sereyboth" w:date="2023-06-20T14:39:00Z">
          <w:r w:rsidR="0022385E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7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398" w:author="LENOVO" w:date="2022-10-02T09:50:00Z">
        <w:del w:id="20399" w:author="Kem Sereyboth" w:date="2023-06-20T14:39:00Z"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400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 និង​ផែនការ​សកម្មភាព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rPrChange w:id="20401" w:author="Sopheak Phorn" w:date="2023-08-03T08:56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402" w:author="Sopheak Phorn" w:date="2023-08-03T08:56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បីឆ្នាំរំកិល​ (២០២២-២០២៤) របស់អង្គភាពសវនកម្មផ្ទៃក្នុង​បានកំណត់​យ៉ាងច្បាស់ថា​អង្គភាពសវនកម្មផ្ទៃក្នុង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3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នឹងធ្វើសវនកម្ម​អនុលោមភាព​សម្រាប់ការិយបរិច្ឆេទឆ្នាំ២០២២ ដែលក្នុងនោះ ក៏បាន​ចង្អុល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04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5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បង្ហាញ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406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ឱ្យបង្កើត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7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ឡើង​នូវគោលការណ៍​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08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9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10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11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</w:delText>
          </w:r>
          <w:r w:rsidR="00FD7EBC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412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សវនដ្ឋាន</w:delText>
          </w:r>
        </w:del>
      </w:ins>
      <w:ins w:id="20413" w:author="User" w:date="2022-10-09T08:44:00Z">
        <w:del w:id="20414" w:author="Kem Sereyboth" w:date="2023-06-20T14:39:00Z">
          <w:r w:rsidR="000A3A80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415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0A3A80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16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0417" w:author="LENOVO" w:date="2022-10-02T09:50:00Z">
        <w:del w:id="20418" w:author="Kem Sereyboth" w:date="2023-06-20T14:39:00Z"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19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ក្នុងការអនុវត្តការងារសវនកម្មអនុលោមភាពប្រកបដោយប្រសិទ្ធភាព ស័ក្តិ​សិទ្ធភាព និង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rPrChange w:id="20420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21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3533B2C6" w14:textId="77777777" w:rsidR="005402A1" w:rsidRDefault="00524C8F" w:rsidP="00ED148B">
      <w:pPr>
        <w:spacing w:after="0" w:line="226" w:lineRule="auto"/>
        <w:ind w:firstLine="720"/>
        <w:jc w:val="both"/>
        <w:rPr>
          <w:ins w:id="20422" w:author="Kem Sereyboth" w:date="2023-07-25T16:02:00Z"/>
          <w:rFonts w:ascii="Khmer MEF1" w:hAnsi="Khmer MEF1" w:cs="Khmer MEF1"/>
          <w:sz w:val="24"/>
          <w:szCs w:val="24"/>
          <w:lang w:val="ca-ES"/>
        </w:rPr>
      </w:pPr>
      <w:ins w:id="20423" w:author="Kem Sereyboth" w:date="2023-07-19T14:43:00Z">
        <w:r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24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425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ប្រកាសលេខ</w:t>
        </w:r>
      </w:ins>
      <w:ins w:id="20426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</w:t>
        </w:r>
      </w:ins>
      <w:ins w:id="20427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០</w:t>
        </w:r>
      </w:ins>
      <w:ins w:id="20428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១៥</w:t>
        </w:r>
      </w:ins>
      <w:ins w:id="20429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អ.ស.ហ. ប្រក ចុះថ្ងៃទី</w:t>
        </w:r>
      </w:ins>
      <w:ins w:id="20430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31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20432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ខែ</w:t>
        </w:r>
      </w:ins>
      <w:ins w:id="20433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34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20435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ឆ្នាំ</w:t>
        </w:r>
      </w:ins>
      <w:ins w:id="20436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37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438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ស្តី</w:t>
        </w:r>
        <w:r w:rsidR="005E03A9" w:rsidRPr="00F55550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ពីការ​ដាក់​ឱ្យ​អនុវត្ត​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39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  <w:lang w:val="ca-ES"/>
              </w:rPr>
            </w:rPrChange>
          </w:rPr>
          <w:t>នូវ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0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</w:rPr>
            </w:rPrChange>
          </w:rPr>
          <w:t>គោលការណ៍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ណែនាំស្ដីពី​សវនកម្មសមិទ្ធកម្មរបស់អង្គភាពសវនកម្មផ្ទៃក្នុងនៃអាជ្ញាធរសេវាហិរញ្ញវត្ថុមិនមែ</w:t>
        </w:r>
      </w:ins>
      <w:ins w:id="20442" w:author="Kem Sereyboth" w:date="2023-07-11T13:47:00Z">
        <w:r w:rsidR="00933292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3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444" w:author="Kem Sereyboth" w:date="2023-07-11T11:01:00Z"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5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</w:t>
        </w:r>
      </w:ins>
      <w:ins w:id="20446" w:author="Kem Sereyboth" w:date="2023-07-11T13:47:00Z">
        <w:r w:rsidR="00933292" w:rsidRPr="00E33574">
          <w:rPr>
            <w:rFonts w:ascii="Khmer MEF1" w:hAnsi="Khmer MEF1" w:cs="Khmer MEF1"/>
            <w:spacing w:val="-2"/>
            <w:sz w:val="24"/>
            <w:szCs w:val="24"/>
            <w:cs/>
            <w:rPrChange w:id="20447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448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49" w:author="Kem Sereyboth" w:date="2023-07-25T16:0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ធនាគារដែល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0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គោលការណ៍ណែនាំ</w:t>
        </w:r>
      </w:ins>
      <w:ins w:id="20451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2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ទាំង</w:t>
        </w:r>
      </w:ins>
      <w:ins w:id="20453" w:author="Kem Sereyboth" w:date="2023-07-19T14:52:00Z">
        <w:r w:rsidR="0003566A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4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ពីរ</w:t>
        </w:r>
      </w:ins>
      <w:ins w:id="20455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6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នេះបានកំណត់​យ៉ាង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57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ច្បាស់នូវក្របខ័ណ្ឌ​នៃការធ្វើ</w:t>
        </w:r>
      </w:ins>
      <w:ins w:id="20458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59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សវកម្មអនុ</w:t>
        </w:r>
      </w:ins>
      <w:ins w:id="20460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1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62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3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លោ</w:t>
        </w:r>
      </w:ins>
      <w:ins w:id="20464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5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66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7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មភា</w:t>
        </w:r>
      </w:ins>
      <w:ins w:id="20468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9" w:author="Kem Sereyboth" w:date="2023-07-25T16:00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70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71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ព</w:t>
        </w:r>
        <w:r w:rsidRPr="00E33574">
          <w:rPr>
            <w:rFonts w:ascii="Khmer MEF1" w:hAnsi="Khmer MEF1" w:cs="Khmer MEF1"/>
            <w:spacing w:val="5"/>
            <w:sz w:val="24"/>
            <w:szCs w:val="24"/>
            <w:cs/>
            <w:lang w:val="ca-ES"/>
            <w:rPrChange w:id="20472" w:author="Kem Sereyboth" w:date="2023-07-19T16:59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473" w:author="Kem Sereyboth" w:date="2023-07-25T16:01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20474" w:author="Kem Sereyboth" w:date="2023-07-11T11:01:00Z">
        <w:r w:rsidR="005E03A9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475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សវនកម្មសមិទ្ធកម្ម</w:t>
        </w:r>
        <w:r w:rsidR="005E03A9" w:rsidRPr="005402A1">
          <w:rPr>
            <w:rFonts w:ascii="Khmer MEF1" w:hAnsi="Khmer MEF1" w:cs="Khmer MEF1"/>
            <w:spacing w:val="4"/>
            <w:sz w:val="24"/>
            <w:szCs w:val="24"/>
            <w:lang w:val="ca-ES"/>
            <w:rPrChange w:id="20476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>​</w:t>
        </w:r>
        <w:r w:rsidR="005E03A9" w:rsidRPr="005402A1">
          <w:rPr>
            <w:rFonts w:ascii="Khmer MEF1" w:hAnsi="Khmer MEF1" w:cs="Khmer MEF1"/>
            <w:sz w:val="24"/>
            <w:szCs w:val="24"/>
            <w:lang w:val="ca-ES"/>
            <w:rPrChange w:id="20477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 xml:space="preserve"> 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78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ដោ</w:t>
        </w:r>
      </w:ins>
      <w:ins w:id="20479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0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81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2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យតម្រូវឱ្យ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សវនករទទួលបន្ទុកត្រូវរៀបចំការងារតាមដំណាក់កាលសំខា</w:t>
        </w:r>
      </w:ins>
      <w:ins w:id="20484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5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86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7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ន់ៗដូច</w:t>
        </w:r>
      </w:ins>
      <w:ins w:id="20488" w:author="Kem Sereyboth" w:date="2023-07-25T16:00:00Z">
        <w:r w:rsidR="005402A1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9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90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1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ជាការរៀបចំ</w:t>
        </w:r>
      </w:ins>
      <w:ins w:id="20492" w:author="Kem Sereyboth" w:date="2023-07-11T13:47:00Z">
        <w:r w:rsidR="00933292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94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5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ផែន​ការស</w:t>
        </w:r>
      </w:ins>
      <w:ins w:id="20496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497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498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9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</w:t>
        </w:r>
      </w:ins>
      <w:ins w:id="20500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501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502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0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នកម្ម ការចុះ</w:t>
        </w:r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04" w:author="Kem Sereyboth" w:date="2023-07-25T16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ធ្វើសវនកម្ម ការរៀបចំរបាយការណ៍សវនកម្ម និងការតាមដានការ</w:t>
        </w:r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អនុ</w:t>
        </w:r>
      </w:ins>
      <w:ins w:id="20505" w:author="Kem Sereyboth" w:date="2023-07-25T16:01:00Z">
        <w:r w:rsidR="005402A1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0506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វត្តអនុសាសន៍សវនកម្ម</w:t>
        </w:r>
      </w:ins>
      <w:ins w:id="20507" w:author="Kem Sereyboth" w:date="2023-07-11T13:50:00Z">
        <w:r w:rsidR="00933292"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​​</w:t>
        </w:r>
      </w:ins>
      <w:ins w:id="20508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ជាដើម។</w:t>
        </w:r>
      </w:ins>
    </w:p>
    <w:p w14:paraId="10819CD7" w14:textId="0B087FF1" w:rsidR="005E03A9" w:rsidRPr="005402A1" w:rsidRDefault="005E03A9">
      <w:pPr>
        <w:spacing w:after="0" w:line="226" w:lineRule="auto"/>
        <w:ind w:firstLine="720"/>
        <w:jc w:val="both"/>
        <w:rPr>
          <w:ins w:id="20509" w:author="Kem Sereyboth" w:date="2023-07-11T11:01:00Z"/>
          <w:rFonts w:ascii="Khmer MEF1" w:hAnsi="Khmer MEF1" w:cs="Khmer MEF1"/>
          <w:sz w:val="24"/>
          <w:szCs w:val="24"/>
          <w:lang w:val="ca-ES"/>
          <w:rPrChange w:id="20510" w:author="Kem Sereyboth" w:date="2023-07-25T16:01:00Z">
            <w:rPr>
              <w:ins w:id="20511" w:author="Kem Sereyboth" w:date="2023-07-11T11:01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0512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513" w:author="Kem Sereyboth" w:date="2023-07-11T11:01:00Z">
        <w:r w:rsidRPr="005402A1">
          <w:rPr>
            <w:rFonts w:ascii="Khmer MEF1" w:hAnsi="Khmer MEF1" w:cs="Khmer MEF1"/>
            <w:sz w:val="24"/>
            <w:szCs w:val="24"/>
            <w:cs/>
            <w:lang w:val="ca-ES"/>
            <w:rPrChange w:id="20514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ក្រៅពីត្រូវអនុវត្តតាម</w:t>
        </w:r>
      </w:ins>
      <w:ins w:id="20515" w:author="Kem Sereyboth" w:date="2023-07-19T14:51:00Z">
        <w:r w:rsidR="0003566A" w:rsidRPr="005402A1">
          <w:rPr>
            <w:rFonts w:ascii="Khmer MEF1" w:hAnsi="Khmer MEF1" w:cs="Khmer MEF1"/>
            <w:sz w:val="24"/>
            <w:szCs w:val="24"/>
            <w:cs/>
            <w:rPrChange w:id="20516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គោលការណ៍ណែនាំស្ដីពី​សវនកម្មអនុលោមភាពរបស់​អង្គភាពសវនកម្មផ្ទៃក្នុង​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17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នៃអាជ្ញាធរ​សេវា​ហិរញ្ញវត្ថុ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18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​</w:t>
        </w:r>
        <w:r w:rsidR="0003566A"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20519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20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មិនមែនធនាគារ និង</w:t>
        </w:r>
      </w:ins>
      <w:ins w:id="20521" w:author="Kem Sereyboth" w:date="2023-07-11T11:01:00Z">
        <w:r w:rsidRPr="005402A1">
          <w:rPr>
            <w:rFonts w:ascii="Khmer MEF1" w:hAnsi="Khmer MEF1" w:cs="Khmer MEF1"/>
            <w:spacing w:val="6"/>
            <w:sz w:val="24"/>
            <w:szCs w:val="24"/>
            <w:cs/>
            <w:rPrChange w:id="20522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គោលការណ៍ណែនាំស្ដីពី​សវនកម្មសមិទ្ធកម្មរបស់អង្គភាព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3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សវ</w:t>
        </w:r>
      </w:ins>
      <w:ins w:id="20524" w:author="Kem Sereyboth" w:date="2023-07-25T16:02:00Z">
        <w:r w:rsidR="005402A1"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20525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20526" w:author="Kem Sereyboth" w:date="2023-07-11T11:01:00Z"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7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នកម្មផ្ទៃក្នុងនៃអាជ្ញាធរ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8" w:author="Kem Sereyboth" w:date="2023-07-25T16:0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សេវាហិរញ្ញវត្ថុមិនមែនធនាគារ សវនករទទួលបន្ទុកក៏ត្រូវអនុវត្ត​​ផងដែរនូវ</w:t>
        </w:r>
      </w:ins>
      <w:ins w:id="20529" w:author="Kem Sereyboth" w:date="2023-07-19T14:51:00Z">
        <w:r w:rsidR="0003566A" w:rsidRPr="005402A1">
          <w:rPr>
            <w:rFonts w:ascii="Khmer MEF1" w:hAnsi="Khmer MEF1" w:cs="Khmer MEF1"/>
            <w:spacing w:val="-2"/>
            <w:sz w:val="24"/>
            <w:szCs w:val="24"/>
            <w:cs/>
            <w:rPrChange w:id="20530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531" w:author="Kem Sereyboth" w:date="2023-07-25T16:0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ណែនាំលេខ ០០១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532" w:author="Kem Sereyboth" w:date="2023-07-25T16:0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533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34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535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និងនីតិវិធីសវនកម្ម</w:t>
        </w:r>
        <w:r w:rsidR="0003566A" w:rsidRPr="005402A1">
          <w:rPr>
            <w:rFonts w:ascii="Khmer MEF1" w:hAnsi="Khmer MEF1" w:cs="Khmer MEF1"/>
            <w:spacing w:val="-6"/>
            <w:sz w:val="16"/>
            <w:szCs w:val="24"/>
            <w:cs/>
            <w:rPrChange w:id="20536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7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20538" w:author="Kem Sereyboth" w:date="2023-07-20T09:44:00Z"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39" w:author="Kem Sereyboth" w:date="2023-07-25T16:0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របស់អង្គភាពសវនកម្មផ្ទៃក្នុងនៃអាជ្ញា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40" w:author="Kem Sereyboth" w:date="2023-07-25T16:0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41" w:author="Kem Sereyboth" w:date="2023-07-25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</w:t>
        </w:r>
      </w:ins>
      <w:ins w:id="20542" w:author="Kem Sereyboth" w:date="2023-07-19T14:51:00Z"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3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544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សេចក្តីណែនាំលេ</w:t>
        </w:r>
      </w:ins>
      <w:ins w:id="20545" w:author="Kem Sereyboth" w:date="2023-07-25T16:03:00Z">
        <w:r w:rsidR="005402A1" w:rsidRPr="003C5EF7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20546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ខ</w:t>
        </w:r>
        <w:r w:rsidRPr="00F55550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</w:ins>
      <w:ins w:id="20547" w:author="Kem Sereyboth" w:date="2023-07-11T13:51:00Z"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48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០១១ អ.ស.ហ.​ស.ណ.ន. ចុះ</w:t>
        </w:r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549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ថ្ងៃទី២៨ ខែមីនា ឆ្នាំ២០២៣</w:t>
        </w:r>
      </w:ins>
      <w:ins w:id="20550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1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ស្ដីពីយន្តការ​ និង​នីតិវិធី​សវនកម្មសមិទ្ធកម្មរប</w:t>
        </w:r>
      </w:ins>
      <w:ins w:id="20552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3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554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5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ស់</w:t>
        </w:r>
      </w:ins>
      <w:ins w:id="20556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7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558" w:author="Kem Sereyboth" w:date="2023-07-11T11:01:00Z"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59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អង្គភាពសវនកម្មផ្ទៃក្នុងនៃអាជ្ញា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60" w:author="Kem Sereyboth" w:date="2023-07-25T16:0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61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សេវាហិរញ្ញវត្ថុមិនមែនធនាគារលើអង្គភាពក្រោមឱ</w:t>
        </w:r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2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វាទអាជ្ញាធរសេវាហិរ</w:t>
        </w:r>
      </w:ins>
      <w:ins w:id="20563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4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565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6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ញ្ញ</w:t>
        </w:r>
      </w:ins>
      <w:ins w:id="20567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8" w:author="Kem Sereyboth" w:date="2023-07-25T16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9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570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71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វត្ថុ</w:t>
        </w:r>
        <w:r w:rsidRPr="00F20690">
          <w:rPr>
            <w:rFonts w:ascii="Khmer MEF1" w:hAnsi="Khmer MEF1" w:cs="Khmer MEF1"/>
            <w:sz w:val="24"/>
            <w:szCs w:val="24"/>
            <w:cs/>
          </w:rPr>
          <w:t>មិនមែនធនាគារ</w:t>
        </w:r>
        <w:r w:rsidRPr="00F2069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ដែលសេចក្តី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2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ណែនាំ</w:t>
        </w:r>
      </w:ins>
      <w:ins w:id="20573" w:author="Kem Sereyboth" w:date="2023-07-19T14:51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4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ទាំ</w:t>
        </w:r>
      </w:ins>
      <w:ins w:id="20575" w:author="Kem Sereyboth" w:date="2023-07-19T14:52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6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ងពីរ</w:t>
        </w:r>
      </w:ins>
      <w:ins w:id="20577" w:author="Kem Sereyboth" w:date="2023-07-11T11:01:00Z"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8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នេះ</w:t>
        </w:r>
        <w:r w:rsidRPr="003C5EF7">
          <w:rPr>
            <w:rFonts w:ascii="Khmer MEF1" w:hAnsi="Khmer MEF1" w:cs="Khmer MEF1"/>
            <w:sz w:val="24"/>
            <w:szCs w:val="24"/>
            <w:cs/>
            <w:rPrChange w:id="20579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បានកំណត់​​យ៉ាង​ជាក់លាក់ពី​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80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យន្តការ និងនីតិវិធី​នៅ​ក្នុង​ការ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1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ធ្វើ</w:t>
        </w:r>
      </w:ins>
      <w:ins w:id="20582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3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4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5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6" w:author="Kem Sereyboth" w:date="2023-07-19T14:52:00Z">
        <w:r w:rsidR="0003566A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7" w:author="Kem Sereyboth" w:date="2023-07-25T16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20588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9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ដោយផ្ដើមចេញ​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90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ដំបូងពី​ការ</w:t>
        </w:r>
        <w:r w:rsidRPr="003C5EF7">
          <w:rPr>
            <w:rFonts w:ascii="Khmer MEF1" w:hAnsi="Khmer MEF1" w:cs="Khmer MEF1"/>
            <w:spacing w:val="-8"/>
            <w:sz w:val="24"/>
            <w:szCs w:val="24"/>
            <w:lang w:val="ca-ES"/>
            <w:rPrChange w:id="20591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92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ស្វែងយល់​ពី​បរិស្ថាន​ត្រួតពិនិត្យ</w:t>
        </w:r>
      </w:ins>
      <w:ins w:id="20593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94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95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596" w:author="Sopheak Phorn" w:date="2023-08-04T11:29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597" w:author="Kem Sereyboth" w:date="2023-07-25T16:06:00Z">
        <w:r w:rsidR="003C5EF7" w:rsidRPr="002574B7">
          <w:rPr>
            <w:rFonts w:ascii="Khmer MEF1" w:hAnsi="Khmer MEF1" w:cs="Khmer MEF1"/>
            <w:sz w:val="24"/>
            <w:szCs w:val="24"/>
            <w:cs/>
            <w:lang w:val="ca-ES"/>
            <w:rPrChange w:id="20598" w:author="Sopheak Phorn" w:date="2023-08-04T11:2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599" w:author="Kem Sereyboth" w:date="2023-07-11T13:52:00Z"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600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601" w:author="Sopheak Phorn" w:date="2023-07-28T15:09:00Z">
        <w:r w:rsidR="00A72020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602" w:author="Sopheak Phorn" w:date="2023-08-04T11:29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603" w:author="Kem Sereyboth" w:date="2023-07-11T13:52:00Z">
        <w:del w:id="20604" w:author="Sopheak Phorn" w:date="2023-07-28T15:09:00Z">
          <w:r w:rsidR="00933292" w:rsidRPr="002574B7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605" w:author="Sopheak Phorn" w:date="2023-08-04T11:2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606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607" w:author="Kem Sereyboth" w:date="2023-07-11T11:01:00Z">
        <w:r w:rsidRPr="002574B7">
          <w:rPr>
            <w:rFonts w:ascii="Khmer MEF1" w:hAnsi="Khmer MEF1" w:cs="Khmer MEF1"/>
            <w:sz w:val="24"/>
            <w:szCs w:val="24"/>
            <w:lang w:val="ca-ES"/>
            <w:rPrChange w:id="20608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09" w:author="Sopheak Phorn" w:date="2023-08-04T11:2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ដើម្បី​កំណត់​អំពី​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0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ហ</w:t>
        </w:r>
      </w:ins>
      <w:ins w:id="20611" w:author="Kem Sereyboth" w:date="2023-07-19T14:04:00Z">
        <w:r w:rsidR="00C3103D"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2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20613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4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 xml:space="preserve">និភ័យ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5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​​បញ្ហាប្រឈម និងកង្វល់នានាដែលត្រូវប្រើប្រាស់</w:t>
        </w:r>
        <w:r w:rsidRPr="002574B7">
          <w:rPr>
            <w:rFonts w:ascii="Khmer MEF1" w:hAnsi="Khmer MEF1" w:cs="Khmer MEF1"/>
            <w:sz w:val="24"/>
            <w:szCs w:val="24"/>
            <w:cs/>
            <w:rPrChange w:id="20616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ជាមូលដ្ឋានក្នុង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>ការរៀបចំផែនការសវនកម្មប្រចាំឆ្នាំ។</w:t>
        </w:r>
        <w:r w:rsidRPr="00F55550">
          <w:rPr>
            <w:rFonts w:ascii="Khmer MEF1" w:hAnsi="Khmer MEF1" w:cs="Khmer MEF1"/>
            <w:spacing w:val="-10"/>
            <w:sz w:val="24"/>
            <w:szCs w:val="24"/>
            <w:lang w:val="ca-ES"/>
          </w:rPr>
          <w:t>​​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</w:ins>
    </w:p>
    <w:p w14:paraId="275E68A4" w14:textId="51CD71F2" w:rsidR="00FD7EBC" w:rsidRPr="005967BA" w:rsidDel="005C3437" w:rsidRDefault="00FD7EBC">
      <w:pPr>
        <w:spacing w:after="0" w:line="226" w:lineRule="auto"/>
        <w:ind w:firstLine="720"/>
        <w:jc w:val="both"/>
        <w:rPr>
          <w:ins w:id="20617" w:author="LENOVO" w:date="2022-10-02T09:50:00Z"/>
          <w:del w:id="20618" w:author="Kem Sereyboth" w:date="2023-06-20T14:39:00Z"/>
          <w:rFonts w:ascii="Khmer MEF1" w:hAnsi="Khmer MEF1" w:cs="Khmer MEF1"/>
          <w:spacing w:val="-4"/>
          <w:sz w:val="24"/>
          <w:szCs w:val="24"/>
          <w:lang w:val="ca-ES"/>
          <w:rPrChange w:id="20619" w:author="Kem Sereyboth" w:date="2023-07-26T09:57:00Z">
            <w:rPr>
              <w:ins w:id="20620" w:author="LENOVO" w:date="2022-10-02T09:50:00Z"/>
              <w:del w:id="20621" w:author="Kem Sereyboth" w:date="2023-06-20T14:3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0622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0623" w:author="LENOVO" w:date="2022-10-02T09:50:00Z">
        <w:del w:id="20624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25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អនុលោមតាមប្រកាសលេខ ០៣៥ អ.ស.ហ. ប្រក ចុះថ្ងៃទី៤ ខែសីហា ឆ្នាំ២០២២ ស្តីពីការ​ដាក់​ឱ្យ​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26" w:author="Kem Sereyboth" w:date="2023-07-26T09:5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អនុវត្ត​នូវ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27" w:author="Kem Sereyboth" w:date="2023-07-26T09:57:00Z">
                <w:rPr>
                  <w:rFonts w:ascii="Khmer MEF1" w:hAnsi="Khmer MEF1" w:cs="Khmer MEF1"/>
                  <w:spacing w:val="-1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គោលការណ៍ណែនាំស្ដីពី​សវនកម្មអនុលោមភាពរបស់​អង្គភាពសវនកម្មផ្ទៃក្នុង​នៃអាជ្ញាធរ​សេវា​ហិរញ្ញវត្ថុ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28" w:author="Kem Sereyboth" w:date="2023-07-26T09:57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629" w:author="Kem Sereyboth" w:date="2023-07-26T09:57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30" w:author="Kem Sereyboth" w:date="2023-07-26T09:57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មិនមែនធនាគារដែលគោលការណ៍ណែនាំនេះបានកំណត់​យ៉ាង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1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ច្បាស់នូវក្របខណ្ឌ​នៃការធ្វើសវនកម្ម​អនុ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632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3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4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លោមភាព​ដោយតម្រូវឱ្យសវនករផ្ទៃក្នុងត្រូវរៀបចំការងារតាមដំណាក់កាលសំខាន់ៗ</w:delText>
          </w:r>
        </w:del>
      </w:ins>
      <w:ins w:id="20635" w:author="LENOVO" w:date="2022-10-06T11:39:00Z">
        <w:del w:id="20636" w:author="Kem Sereyboth" w:date="2023-06-20T14:39:00Z">
          <w:r w:rsidR="00F34BF7"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7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20638" w:author="LENOVO" w:date="2022-10-02T09:50:00Z">
        <w:del w:id="20639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40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ការរៀបចំផែន​ការ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641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42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សវនកម្ម​អនុលោមភាព ការចុះធ្វើសវនកម្មអនុលោមភាព ការរៀបចំរបាយការណ៍សវនកម្មអនុលោមភាព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43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និងការ​តាម​ដាន​​ការអនុវត្តអនុសាសន៍សវនកម្មអនុលោមភាពជាដើម។</w:delText>
          </w:r>
        </w:del>
      </w:ins>
    </w:p>
    <w:p w14:paraId="2361C507" w14:textId="5AC460CC" w:rsidR="005E03A9" w:rsidRPr="00F55550" w:rsidRDefault="005E03A9">
      <w:pPr>
        <w:spacing w:after="0" w:line="226" w:lineRule="auto"/>
        <w:ind w:firstLine="720"/>
        <w:jc w:val="both"/>
        <w:rPr>
          <w:ins w:id="20644" w:author="Kem Sereyboth" w:date="2023-07-11T11:05:00Z"/>
          <w:rFonts w:ascii="Khmer MEF1" w:hAnsi="Khmer MEF1" w:cs="Khmer MEF1"/>
          <w:spacing w:val="-8"/>
          <w:sz w:val="24"/>
          <w:szCs w:val="24"/>
          <w:lang w:val="ca-ES"/>
        </w:rPr>
        <w:pPrChange w:id="20645" w:author="Sopheak Phorn" w:date="2023-08-03T14:28:00Z">
          <w:pPr>
            <w:spacing w:after="0" w:line="245" w:lineRule="auto"/>
            <w:ind w:firstLine="720"/>
            <w:jc w:val="both"/>
          </w:pPr>
        </w:pPrChange>
      </w:pPr>
      <w:ins w:id="20646" w:author="Kem Sereyboth" w:date="2023-07-11T11:03:00Z">
        <w:r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47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អង្គភាព​សវនកម្មផ្ទៃក្នុង</w:t>
        </w:r>
      </w:ins>
      <w:ins w:id="20648" w:author="Kem Sereyboth" w:date="2023-07-19T14:52:00Z"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49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650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0651" w:author="Kem Sereyboth" w:date="2023-07-19T14:53:00Z"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652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ហ.</w:t>
        </w:r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53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654" w:author="Kem Sereyboth" w:date="2023-07-11T11:03:00Z">
        <w:r w:rsidRPr="005967BA">
          <w:rPr>
            <w:rFonts w:ascii="Khmer MEF1" w:hAnsi="Khmer MEF1" w:cs="Khmer MEF1"/>
            <w:sz w:val="24"/>
            <w:szCs w:val="24"/>
            <w:cs/>
            <w:lang w:val="ca-ES"/>
          </w:rPr>
          <w:t>​បាន​រៀបចំផែនការសវនកម្មប្រចាំឆ្នាំ​ដែលក្នុង​នោះ​បាន​កំណត់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5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អំពី​ប្រធានបទ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6" w:author="Sopheak Phorn" w:date="2023-08-03T08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សវនកម្ម លក្ខ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7" w:author="Sopheak Phorn" w:date="2023-08-03T08:5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ណៈ​​វិនិច្ឆ័យ គោលបំណង វិសាលភាព ដែនកំណត់នៃការធ្វើសវនកម្ម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8" w:author="Sopheak Phorn" w:date="2023-08-03T08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9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ព្រមទាំង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0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រៀបចំនូវ​​កម្មវិធីការងារ</w:t>
        </w:r>
      </w:ins>
      <w:ins w:id="20661" w:author="Kem Sereyboth" w:date="2023-07-19T14:05:00Z">
        <w:r w:rsidR="00C3103D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2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សវនកម្ម​អនុលោមភាព និង</w:t>
        </w:r>
      </w:ins>
      <w:ins w:id="20663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4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​សវនកម្ម​សមិទ្ធកម្មប្រចាំឆ្នាំ</w:t>
        </w:r>
      </w:ins>
      <w:ins w:id="20665" w:author="Kem Sereyboth" w:date="2023-07-11T14:05:00Z">
        <w:r w:rsidR="00193F72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6" w:author="Kem Sereyboth" w:date="2023-07-26T10:0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667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8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 ​មុន​នឹង​ឈាន​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ដល់​ដំណាក់កាល​ចុះ​​ប្រមូល​ទិន្នន័យនិង​ព័ត៌មាន</w:t>
        </w:r>
        <w:r w:rsidRPr="00F55550">
          <w:rPr>
            <w:rFonts w:ascii="Khmer MEF1" w:hAnsi="Khmer MEF1" w:cs="Khmer MEF1"/>
            <w:sz w:val="24"/>
            <w:szCs w:val="24"/>
            <w:lang w:val="ca-ES"/>
          </w:rPr>
          <w:t xml:space="preserve">​​ </w:t>
        </w:r>
        <w:r w:rsidRPr="00675FA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69" w:author="Sopheak Phorn" w:date="2023-08-03T09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សវនករ​ទទួលបន្ទុក​បាន​រៀបចំ​​បញ្ជីត្រួតពិនិត្យ​ដោយផ្អែក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0" w:author="Kem Sereyboth" w:date="2023-07-26T10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ទៅលើលក្ខណៈ​វិនិច្ឆ័យសមស្រប និង​ពាក់ព័ន្ធទៅ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នឹងប្រធានបទដែលបានកំណត់ និងបានរៀបចំ​បញ្ជីឈ្មោះ</w:t>
        </w:r>
      </w:ins>
      <w:ins w:id="20671" w:author="Kem Sereyboth" w:date="2023-07-26T10:01:00Z">
        <w:r w:rsidR="005967BA" w:rsidRPr="005967BA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</w:ins>
      <w:ins w:id="20672" w:author="Kem Sereyboth" w:date="2023-07-11T11:03:00Z"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ប្រតិភូសវនកម្ម​ និងសវនករទទួលបន្ទុកដែលត្រូវ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ចុះអនុវត្តការងារក្នុងដំណើរការធ្វើ</w:t>
        </w:r>
      </w:ins>
      <w:ins w:id="20673" w:author="Kem Sereyboth" w:date="2023-07-19T14:06:00Z">
        <w:r w:rsidR="00C3103D" w:rsidRPr="00E33574">
          <w:rPr>
            <w:rFonts w:ascii="Khmer MEF1" w:hAnsi="Khmer MEF1" w:cs="Khmer MEF1"/>
            <w:sz w:val="24"/>
            <w:szCs w:val="24"/>
            <w:cs/>
            <w:lang w:val="ca-ES"/>
            <w:rPrChange w:id="20674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សវនកម្ម​អនុលោមភាព </w:t>
        </w:r>
        <w:r w:rsidR="00C3103D"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5" w:author="Kem Sereyboth" w:date="2023-07-26T10:02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lastRenderedPageBreak/>
          <w:t>និង</w:t>
        </w:r>
      </w:ins>
      <w:ins w:id="20676" w:author="Kem Sereyboth" w:date="2023-07-11T11:03:00Z"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7" w:author="Kem Sereyboth" w:date="2023-07-26T10:0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សវនកម្មសមិទ្ធកម្មផងដែរ។ បន្ទាប់ពីទទួល​បានការ​ឯកភាពដ៏ខ្ពង់ខ្ពស់ពី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8" w:author="Kem Sereyboth" w:date="2023-07-26T10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967BA">
          <w:rPr>
            <w:rFonts w:ascii="Khmer MEF2" w:hAnsi="Khmer MEF2" w:cs="Khmer MEF2"/>
            <w:spacing w:val="-2"/>
            <w:sz w:val="24"/>
            <w:szCs w:val="24"/>
            <w:cs/>
            <w:lang w:val="ca-ES"/>
            <w:rPrChange w:id="20679" w:author="Kem Sereyboth" w:date="2023-07-26T10:0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ឯកឧត្តមអគ្គបណ្ឌិតសភាចារ្យ</w:t>
        </w:r>
        <w:r w:rsidRPr="00F55550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​</w:t>
        </w:r>
        <w:r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680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ឧបនាយករដ្ឋមន្រ្ដី</w:t>
        </w:r>
        <w:r w:rsidRPr="001B7BE2">
          <w:rPr>
            <w:rFonts w:ascii="Khmer MEF2" w:hAnsi="Khmer MEF2" w:cs="Khmer MEF2"/>
            <w:spacing w:val="4"/>
            <w:sz w:val="24"/>
            <w:szCs w:val="24"/>
            <w:lang w:val="ca-ES"/>
            <w:rPrChange w:id="20681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682" w:author="Kem Sereyboth" w:date="2023-07-19T14:06:00Z">
        <w:r w:rsidR="00C3103D"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683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រដ្ឋមន្រ្ដីក្រសួងសេដ្ឋកិច្ចនិងហិរញ្ញវត្ថុ </w:t>
        </w:r>
      </w:ins>
      <w:ins w:id="20684" w:author="Kem Sereyboth" w:date="2023-07-11T11:03:00Z"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5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86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7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88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9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90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91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ក្រុមប្រឹក្សា 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92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អ.ស.ហ.​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93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94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អង្គភាព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</w:t>
        </w:r>
        <w:r w:rsidRPr="00F55550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t>កម្ម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ផ្ទៃក្នុងនៃ </w:t>
        </w:r>
        <w:r w:rsidRPr="00F5555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បានផ្តល់នូវផែនការសវនកម្មសម្រាប់ឆ្នាំ</w:t>
        </w:r>
      </w:ins>
      <w:ins w:id="20695" w:author="Kem Sereyboth" w:date="2023-07-11T14:06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696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២០២៣ </w:t>
        </w:r>
      </w:ins>
      <w:ins w:id="20697" w:author="Kem Sereyboth" w:date="2023-07-11T11:0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​និងឯកសារបទដ្ឋានការងារ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98" w:author="Sopheak Phorn" w:date="2023-07-28T15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មួយចំនួន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99" w:author="Sopheak Phorn" w:date="2023-07-28T15:5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700" w:author="Sopheak Phorn" w:date="2023-07-28T15:5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ព្រមទាំងបានជួបប្រជុំបើកជាមួយថ្នាក់ដឹកនាំ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701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និងមន្ត្រីជំនាញរបស់</w:t>
        </w:r>
      </w:ins>
      <w:ins w:id="20702" w:author="Sopheak Phorn" w:date="2023-08-03T09:03:00Z">
        <w:r w:rsidR="001B7BE2" w:rsidRPr="001B7BE2">
          <w:rPr>
            <w:rFonts w:ascii="Khmer MEF1" w:hAnsi="Khmer MEF1" w:cs="Khmer MEF1"/>
            <w:sz w:val="24"/>
            <w:szCs w:val="24"/>
            <w:cs/>
            <w:lang w:val="ca-ES"/>
            <w:rPrChange w:id="20703" w:author="Sopheak Phorn" w:date="2023-08-03T09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04" w:author="Kem Sereyboth" w:date="2023-07-11T11:03:00Z">
        <w:del w:id="20705" w:author="Sopheak Phorn" w:date="2023-08-03T09:03:00Z"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en-GB"/>
              <w:rPrChange w:id="20706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ca-ES"/>
              <w:rPrChange w:id="20707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708" w:author="Kem Sereyboth" w:date="2023-07-11T14:06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09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10" w:author="Sopheak Phorn" w:date="2023-07-28T15:10:00Z">
        <w:r w:rsidR="00A72020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11" w:author="Sopheak Phorn" w:date="2023-08-03T09:0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12" w:author="Kem Sereyboth" w:date="2023-07-11T14:06:00Z">
        <w:del w:id="20713" w:author="Sopheak Phorn" w:date="2023-07-28T15:10:00Z">
          <w:r w:rsidR="00193F72" w:rsidRPr="001B7BE2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714" w:author="Sopheak Phorn" w:date="2023-08-03T09:03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15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</w:ins>
      <w:ins w:id="20716" w:author="Kem Sereyboth" w:date="2023-07-11T14:07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17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20718" w:author="Kem Sereyboth" w:date="2023-07-11T11:03:00Z">
        <w:r w:rsidRPr="001B7BE2">
          <w:rPr>
            <w:rFonts w:ascii="Khmer MEF1" w:hAnsi="Khmer MEF1" w:cs="Khmer MEF1"/>
            <w:sz w:val="24"/>
            <w:szCs w:val="24"/>
            <w:lang w:val="ca-ES"/>
            <w:rPrChange w:id="20719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720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មុនពេល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721" w:author="Sopheak Phorn" w:date="2023-08-03T09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ដំណើរការ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2" w:author="Kem Sereyboth" w:date="2023-07-26T10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ការងារ​សវនកម្ម។ បន្ថែមពីនេះ សវនករទទួលបន្ទុកត្រូវផ្តល់នូវបញ្ជីត្រួតពិនិត្យទៅបុគ្គលទទួល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3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បន្ទុកនៃអង្គ</w:t>
        </w:r>
      </w:ins>
      <w:ins w:id="20724" w:author="Kem Sereyboth" w:date="2023-07-26T10:02:00Z">
        <w:r w:rsidR="005967BA"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5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26" w:author="Kem Sereyboth" w:date="2023-07-11T11:03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7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ភាព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28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ក្រោមឱវាទ </w:t>
        </w:r>
        <w:r w:rsidRPr="005967BA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29" w:author="Kem Sereyboth" w:date="2023-07-26T10:04:00Z">
              <w:rPr>
                <w:rFonts w:ascii="Khmer MEF2" w:hAnsi="Khmer MEF2" w:cs="Khmer MEF2"/>
                <w:spacing w:val="-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0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ដើម្បីត្រៀមសហការផ្តល់នូវទិន្នន័យនិងព័ត៌មានដូចមានកំណត់ក្នុង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1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បញ្ជីត្រួតពិនិត្យ ជូ</w:t>
        </w:r>
      </w:ins>
      <w:ins w:id="20732" w:author="Kem Sereyboth" w:date="2023-07-26T10:04:00Z">
        <w:r w:rsidR="005967BA"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3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34" w:author="Kem Sereyboth" w:date="2023-07-11T11:03:00Z"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5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ប្រតិភូ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សវនកម្ម និងសវនករទទួលបន្ទុក។</w:t>
        </w:r>
      </w:ins>
    </w:p>
    <w:p w14:paraId="0C71C2D5" w14:textId="77777777" w:rsidR="00193592" w:rsidRDefault="00FF3DA9">
      <w:pPr>
        <w:spacing w:after="0" w:line="226" w:lineRule="auto"/>
        <w:ind w:firstLine="709"/>
        <w:jc w:val="both"/>
        <w:rPr>
          <w:ins w:id="20736" w:author="Sopheak Phorn" w:date="2023-08-03T09:12:00Z"/>
          <w:rFonts w:ascii="Khmer MEF1" w:hAnsi="Khmer MEF1" w:cs="Khmer MEF1"/>
          <w:spacing w:val="2"/>
          <w:sz w:val="24"/>
          <w:szCs w:val="24"/>
          <w:lang w:val="ca-ES"/>
        </w:rPr>
        <w:pPrChange w:id="20737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738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9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បន្ទាប់ពីទទួលបានទិន្នន័យនិងព័ត៌មានពី</w:t>
        </w:r>
        <w:r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0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41" w:author="Kem Sereyboth" w:date="2023-07-11T14:08:00Z"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2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43" w:author="Sopheak Phorn" w:date="2023-07-28T15:10:00Z">
        <w:r w:rsidR="00A72020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4" w:author="Sopheak Phorn" w:date="2023-08-03T09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45" w:author="Kem Sereyboth" w:date="2023-07-11T14:08:00Z">
        <w:del w:id="20746" w:author="Sopheak Phorn" w:date="2023-07-28T15:10:00Z">
          <w:r w:rsidR="00193F72" w:rsidRPr="008460B0" w:rsidDel="00A720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0747" w:author="Sopheak Phorn" w:date="2023-08-03T09:22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8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.ស.</w:t>
        </w:r>
        <w:r w:rsidR="00193F72" w:rsidRPr="008460B0">
          <w:rPr>
            <w:rFonts w:ascii="Khmer MEF1" w:hAnsi="Khmer MEF1" w:cs="Khmer MEF1"/>
            <w:spacing w:val="-8"/>
            <w:sz w:val="24"/>
            <w:szCs w:val="24"/>
            <w:lang w:val="ca-ES"/>
            <w:rPrChange w:id="20749" w:author="Sopheak Phorn" w:date="2023-08-03T09:22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750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1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752" w:author="Kem Sereyboth" w:date="2023-07-11T14:08:00Z">
        <w:r w:rsidR="00193F72"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3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54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5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និងសវនករ</w:t>
        </w:r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6" w:author="Sopheak Phorn" w:date="2023-08-03T09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 ត្រូវធ្វើការ</w:t>
        </w:r>
      </w:ins>
      <w:ins w:id="20757" w:author="Kem Sereyboth" w:date="2023-07-26T10:12:00Z">
        <w:r w:rsidR="005967B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758" w:author="Kem Sereyboth" w:date="2023-07-26T10:1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59" w:author="Kem Sereyboth" w:date="2023-07-11T11:05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0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5967BA">
          <w:rPr>
            <w:rFonts w:ascii="Khmer MEF1" w:hAnsi="Khmer MEF1" w:cs="Khmer MEF1"/>
            <w:spacing w:val="-10"/>
            <w:sz w:val="24"/>
            <w:szCs w:val="24"/>
            <w:lang w:val="ca-ES"/>
            <w:rPrChange w:id="20761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 xml:space="preserve"> 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2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</w:t>
        </w:r>
        <w:r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3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ទិន្នន័យនិងព័ត៌មានដែលប្រមូលបានពី</w:t>
        </w:r>
      </w:ins>
      <w:ins w:id="20764" w:author="Kem Sereyboth" w:date="2023-07-11T14:09:00Z">
        <w:r w:rsidR="00193F72"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5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66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67" w:author="Sopheak Phorn" w:date="2023-07-28T15:52:00Z">
        <w:r w:rsidR="00A72020" w:rsidRPr="001B7BE2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20768" w:author="Kem Sereyboth" w:date="2023-07-11T14:09:00Z">
        <w:del w:id="20769" w:author="Sopheak Phorn" w:date="2023-07-28T15:52:00Z">
          <w:r w:rsidR="00193F72" w:rsidRPr="001B7BE2" w:rsidDel="00A7202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770" w:author="Sopheak Phorn" w:date="2023-08-03T09:0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71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  <w:r w:rsidR="00193F72" w:rsidRPr="0081335F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72" w:author="Sopheak Phorn" w:date="2023-08-03T14:2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  <w:r w:rsidR="00193F72" w:rsidRPr="0081335F">
          <w:rPr>
            <w:rFonts w:ascii="Khmer MEF1" w:hAnsi="Khmer MEF1" w:cs="Khmer MEF1"/>
            <w:spacing w:val="-10"/>
            <w:sz w:val="24"/>
            <w:szCs w:val="24"/>
            <w:lang w:val="ca-ES"/>
            <w:rPrChange w:id="20773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774" w:author="Kem Sereyboth" w:date="2023-07-11T11:05:00Z">
        <w:r w:rsidRPr="0081335F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775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</w:t>
        </w:r>
        <w:r w:rsidRPr="0081335F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0776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777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ជាមួយនឹងគោលដៅដែលបានកំណត់ក្នុងគោល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បំណងដើម្បីកំណត់អំពីគម្លាតរវាងលទ្ធផល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78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សម្រេ</w:t>
        </w:r>
      </w:ins>
      <w:ins w:id="20779" w:author="Kem Sereyboth" w:date="2023-07-26T10:13:00Z">
        <w:r w:rsidR="005967BA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0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81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2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ចបាន និងគោលដៅដែលបានគ្រោងទុក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នោះ។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3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lang w:val="ca-ES"/>
            <w:rPrChange w:id="20784" w:author="Sopheak Phorn" w:date="2023-08-03T14:2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5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786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7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88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9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</w:t>
        </w:r>
      </w:ins>
      <w:ins w:id="20790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1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92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3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អង្គភាពក្រោ</w:t>
        </w:r>
      </w:ins>
      <w:ins w:id="20794" w:author="Kem Sereyboth" w:date="2023-07-26T10:14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5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96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7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</w:t>
        </w:r>
      </w:ins>
      <w:ins w:id="20798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9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00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ឱវាទ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801" w:author="Sopheak Phorn" w:date="2023-08-03T14:23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នីមួយៗ</w:t>
        </w:r>
        <w:r w:rsidRPr="0081335F">
          <w:rPr>
            <w:rFonts w:ascii="Khmer MEF1" w:hAnsi="Khmer MEF1" w:cs="Times New Roman"/>
            <w:spacing w:val="-6"/>
            <w:sz w:val="24"/>
            <w:szCs w:val="24"/>
            <w:rtl/>
            <w:lang w:val="ca-ES" w:bidi="ar-SA"/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ត្រូវប្រើប្រាស់មូលដ្ឋាននៃការសិក្សា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2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រួមមាន៖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803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លំហូរការងារ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805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6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</w:t>
        </w:r>
      </w:ins>
      <w:ins w:id="20807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8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09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10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ង</w:t>
        </w:r>
      </w:ins>
      <w:ins w:id="20811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12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13" w:author="Kem Sereyboth" w:date="2023-07-11T11:05:00Z"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815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6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និងនីតិវិធីក្នុងការអនុវត្តការងារ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817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៤).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8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និងនីតិវិធីតាមដានការអនុវត្តការងារ 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819" w:author="Sopheak Phorn" w:date="2023-08-03T14:2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៥).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20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យន្តការ និងនីតិវិធីរាយការណ៍អំពីការអនុវត្តការងារ និង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821" w:author="Sopheak Phorn" w:date="2023-08-03T14:2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៦).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សមត្ថភាពជំនាញរបស់មន្ត្រីអនុវត្តការងារ 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2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t>ដើ</w:t>
        </w:r>
      </w:ins>
      <w:ins w:id="20823" w:author="Kem Sereyboth" w:date="2023-07-26T10:19:00Z">
        <w:r w:rsidR="00050408"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25" w:author="Kem Sereyboth" w:date="2023-07-11T11:05:00Z"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6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t>ម្បី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7" w:author="Sopheak Phorn" w:date="2023-08-03T14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ប្រមូលព័ត៌មាន ទិន្នន័យ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8" w:author="Kem Sereyboth" w:date="2023-07-26T10:2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សេចក្តីបំភ្លឺដែលជាប់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9" w:author="Kem Sereyboth" w:date="2023-07-26T10:2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ពាក់ព័ន្ធទៅនឹងគម្លាតនៅក្នុងការអនុវត្តនៃប្រធានបទ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0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នី</w:t>
        </w:r>
      </w:ins>
      <w:ins w:id="20831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2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33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4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</w:t>
        </w:r>
      </w:ins>
      <w:ins w:id="20835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6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37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8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យៗដែលបានកំណត់។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39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lang w:val="ca-ES"/>
            <w:rPrChange w:id="20840" w:author="Kem Sereyboth" w:date="2023-07-26T10:21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1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និងសវនករទទួលបន្ទុកអង្គភាពក្រោមឱវាទ </w:t>
        </w:r>
        <w:r w:rsidRPr="00050408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0842" w:author="Kem Sereyboth" w:date="2023-07-26T10:21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3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នី</w:t>
        </w:r>
      </w:ins>
      <w:ins w:id="20844" w:author="Kem Sereyboth" w:date="2023-07-26T10:21:00Z">
        <w:r w:rsidR="00050408"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5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46" w:author="Kem Sereyboth" w:date="2023-07-11T11:05:00Z"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7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មួយៗ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48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</w:t>
        </w:r>
      </w:ins>
      <w:ins w:id="20849" w:author="Kem Sereyboth" w:date="2023-07-26T10:21:00Z">
        <w:r w:rsidR="00050408"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50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51" w:author="Kem Sereyboth" w:date="2023-07-11T11:05:00Z"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52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វកំណត់ពេលវេលា ប្រភេទឯកសារ និងរបាយការណ៍ដែលបុគ្គលទទួលបន្ទុកនៃអង្គភាពក្រោមឱវាទ</w:t>
        </w:r>
        <w:r w:rsidRPr="00050408">
          <w:rPr>
            <w:rFonts w:ascii="Khmer MEF1" w:hAnsi="Khmer MEF1" w:cs="Khmer MEF1"/>
            <w:spacing w:val="-12"/>
            <w:sz w:val="26"/>
            <w:szCs w:val="26"/>
            <w:lang w:val="ca-ES"/>
            <w:rPrChange w:id="20853" w:author="Kem Sereyboth" w:date="2023-07-26T10:22:00Z">
              <w:rPr>
                <w:rFonts w:ascii="Khmer MEF1" w:hAnsi="Khmer MEF1" w:cs="Khmer MEF1"/>
                <w:sz w:val="26"/>
                <w:szCs w:val="26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20854" w:author="Kem Sereyboth" w:date="2023-07-26T10:22:00Z">
              <w:rPr>
                <w:rFonts w:ascii="Khmer MEF2" w:hAnsi="Khmer MEF2" w:cs="Khmer MEF2"/>
                <w:color w:val="000000" w:themeColor="text1"/>
                <w:sz w:val="24"/>
                <w:szCs w:val="24"/>
                <w:cs/>
              </w:rPr>
            </w:rPrChange>
          </w:rPr>
          <w:t>អ.ស.ហ.</w:t>
        </w:r>
        <w:r w:rsidRPr="00050408">
          <w:rPr>
            <w:rFonts w:ascii="Khmer MEF1" w:hAnsi="Khmer MEF1" w:cs="Times New Roman"/>
            <w:spacing w:val="-12"/>
            <w:sz w:val="8"/>
            <w:szCs w:val="8"/>
            <w:rtl/>
            <w:lang w:val="ca-ES" w:bidi="ar-SA"/>
            <w:rPrChange w:id="20855" w:author="Kem Sereyboth" w:date="2023-07-26T10:22:00Z">
              <w:rPr>
                <w:rFonts w:ascii="Khmer MEF1" w:hAnsi="Khmer MEF1" w:cs="Times New Roman"/>
                <w:color w:val="000000" w:themeColor="text1"/>
                <w:sz w:val="8"/>
                <w:szCs w:val="8"/>
                <w:rtl/>
                <w:lang w:val="ca-ES" w:bidi="ar-SA"/>
              </w:rPr>
            </w:rPrChange>
          </w:rPr>
          <w:t xml:space="preserve"> </w:t>
        </w:r>
        <w:r w:rsidRPr="00E33574">
          <w:rPr>
            <w:rFonts w:ascii="Khmer MEF1" w:hAnsi="Khmer MEF1" w:cs="Times New Roman"/>
            <w:sz w:val="10"/>
            <w:szCs w:val="10"/>
            <w:rtl/>
            <w:lang w:val="ca-ES" w:bidi="ar-SA"/>
            <w:rPrChange w:id="20856" w:author="Kem Sereyboth" w:date="2023-07-19T16:59:00Z">
              <w:rPr>
                <w:rFonts w:ascii="Khmer MEF1" w:hAnsi="Khmer MEF1" w:cs="Times New Roman"/>
                <w:color w:val="000000" w:themeColor="text1"/>
                <w:sz w:val="10"/>
                <w:szCs w:val="10"/>
                <w:rtl/>
                <w:lang w:val="ca-ES" w:bidi="ar-SA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57" w:author="Kem Sereyboth" w:date="2023-07-26T10:2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ត្រូវផ្តល់មកឱ្យប្រតិភូសវនកម្ម និងសវនករទទួលបន្ទុក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58" w:author="Kem Sereyboth" w:date="2023-07-26T10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និងបុគ្គលជាប់ពាក់ព័ន្ធនានាដែលប្រតិភូសវនកម្ម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  <w:rPrChange w:id="20859" w:author="Kem Sereyboth" w:date="2023-07-26T10:2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និងសវនករទទួលបន្ទុកត្រូវជួបពិភាក្សាដើម្បីចុះទៅប្រមូល</w:t>
        </w:r>
        <w:r w:rsidRPr="00050408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ទិន្នន័យ</w:t>
        </w:r>
        <w:r w:rsidRPr="00050408">
          <w:rPr>
            <w:rFonts w:ascii="Khmer MEF1" w:hAnsi="Khmer MEF1" w:cs="Khmer MEF1"/>
            <w:sz w:val="18"/>
            <w:szCs w:val="18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និងព័ត៌មានសំខាន់ៗដែលបម្រើឱ្យការ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60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វាយ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61" w:author="Kem Sereyboth" w:date="2023-07-26T10:32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តម្លៃលើ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62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បញ្ហាដែលបានរកឃើញពាក់ព័ន្ធនឹងប្រធានបទដែលបានកំណត់។</w:t>
        </w:r>
        <w:r w:rsidRPr="00050408">
          <w:rPr>
            <w:rFonts w:ascii="Khmer MEF1" w:hAnsi="Khmer MEF1" w:cs="Khmer MEF1"/>
            <w:spacing w:val="2"/>
            <w:sz w:val="24"/>
            <w:szCs w:val="24"/>
            <w:lang w:val="ca-ES"/>
            <w:rPrChange w:id="20863" w:author="Kem Sereyboth" w:date="2023-07-26T10:32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</w:p>
    <w:p w14:paraId="066A8F36" w14:textId="40FCC683" w:rsidR="00FF3DA9" w:rsidRDefault="00FF3DA9">
      <w:pPr>
        <w:spacing w:after="0" w:line="223" w:lineRule="auto"/>
        <w:ind w:firstLine="709"/>
        <w:jc w:val="both"/>
        <w:rPr>
          <w:ins w:id="20864" w:author="Sopheak Phorn" w:date="2023-08-25T14:35:00Z"/>
          <w:rFonts w:ascii="Khmer MEF1" w:hAnsi="Khmer MEF1" w:cs="Khmer MEF1"/>
          <w:spacing w:val="8"/>
          <w:sz w:val="24"/>
          <w:szCs w:val="24"/>
          <w:lang w:val="ca-ES"/>
        </w:rPr>
      </w:pPr>
      <w:ins w:id="20865" w:author="Kem Sereyboth" w:date="2023-07-11T11:05:00Z"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66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បន្ទាប់ពីបានបញ្ចប់ការចុះប្រមូលទិន្នន័យនិងព័ត៌មា</w:t>
        </w:r>
      </w:ins>
      <w:ins w:id="20867" w:author="Sopheak Phorn" w:date="2023-08-03T09:14:00Z">
        <w:r w:rsidR="00185037"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68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0869" w:author="Kem Sereyboth" w:date="2023-07-11T11:05:00Z">
        <w:del w:id="20870" w:author="Sopheak Phorn" w:date="2023-08-03T09:13:00Z">
          <w:r w:rsidRPr="00281BDA" w:rsidDel="00185037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20871" w:author="Sopheak Phorn" w:date="2023-08-03T09:2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នដល់ទីកន្លែង</w:delText>
          </w:r>
        </w:del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72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73" w:author="Sopheak Phorn" w:date="2023-08-03T09:2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សវនករទទួលបន្ទុកបានធ្វើការវិភាគ ​និងវាយតម្លៃ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4" w:author="Sopheak Phorn" w:date="2023-08-03T09:14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លើទិន្នន័យនិងព័ត៌មានដែលទទួលបានដើម្បីកំណត់អំពីបញ្ហាជាក់លាក់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5" w:author="Sopheak Phorn" w:date="2023-08-03T09:14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នានា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6" w:author="Sopheak Phorn" w:date="2023-08-03T09:14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ដែលជាមូលហេតុនាំទៅដល់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77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ការមានគម្លាត</w:t>
        </w:r>
      </w:ins>
      <w:ins w:id="20878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79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80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1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នៅ</w:t>
        </w:r>
      </w:ins>
      <w:ins w:id="20882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883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</w:ins>
      <w:ins w:id="20884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5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ក្នុងការអនុវត្ត។</w:t>
        </w:r>
        <w:r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886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7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បន្ទាប់ពីបានបញ្ចប់ការវិភាគ និងវាយតម្លៃ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8" w:author="Sopheak Phorn" w:date="2023-08-03T09:1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លើ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9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បញ្ហាដែលបានរកឃើញរួចមក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90" w:author="Kem Sereyboth" w:date="2023-07-26T10:3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1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</w:t>
        </w:r>
      </w:ins>
      <w:ins w:id="20892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3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94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5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ល</w:t>
        </w:r>
      </w:ins>
      <w:ins w:id="20896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7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98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9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បន្ទុកបានបន្តនីតិវិធីក្នុង</w:t>
        </w:r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00" w:author="Sopheak Phorn" w:date="2023-08-03T09:16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ការរៀបចំនូវ</w:t>
        </w:r>
      </w:ins>
      <w:ins w:id="20901" w:author="Sopheak Phorn" w:date="2023-08-03T09:16:00Z">
        <w:r w:rsidR="00185037"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02" w:author="Sopheak Phorn" w:date="2023-08-03T09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របាយការណ៍លទ្ធផល</w:t>
        </w:r>
      </w:ins>
      <w:ins w:id="20903" w:author="Kem Sereyboth" w:date="2023-07-11T11:05:00Z">
        <w:del w:id="20904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5" w:author="Sopheak Phorn" w:date="2023-08-03T09:16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សេចក្តីព្រាងរបាយ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6" w:author="Sopheak Phorn" w:date="2023-08-03T09:16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ការណ៍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7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08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នៃការរកឃើញរបស់</w:t>
        </w:r>
      </w:ins>
      <w:ins w:id="20909" w:author="Sopheak Phorn" w:date="2023-08-03T09:17:00Z">
        <w:r w:rsidR="0030195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 xml:space="preserve"> </w:t>
        </w:r>
      </w:ins>
      <w:ins w:id="20910" w:author="Kem Sereyboth" w:date="2023-07-11T11:05:00Z">
        <w:del w:id="20911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912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0913" w:author="Kem Sereyboth" w:date="2023-07-11T14:11:00Z"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14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15" w:author="Sopheak Phorn" w:date="2023-07-28T15:52:00Z">
        <w:r w:rsidR="00CA0FE5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16" w:author="Sopheak Phorn" w:date="2023-08-03T09:16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17" w:author="Kem Sereyboth" w:date="2023-07-11T14:11:00Z">
        <w:del w:id="20918" w:author="Sopheak Phorn" w:date="2023-07-28T15:52:00Z">
          <w:r w:rsidR="00193F72" w:rsidRPr="00185037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19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20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921" w:author="Kem Sereyboth" w:date="2023-07-11T11:05:00Z">
        <w:r w:rsidRPr="00050408">
          <w:rPr>
            <w:rFonts w:ascii="Khmer MEF1" w:hAnsi="Khmer MEF1" w:cs="Khmer MEF1"/>
            <w:spacing w:val="6"/>
            <w:sz w:val="12"/>
            <w:szCs w:val="12"/>
            <w:cs/>
            <w:lang w:val="ca-ES"/>
            <w:rPrChange w:id="20922" w:author="Kem Sereyboth" w:date="2023-07-26T10:34:00Z">
              <w:rPr>
                <w:rFonts w:ascii="Khmer MEF1" w:hAnsi="Khmer MEF1" w:cs="Khmer MEF1"/>
                <w:color w:val="000000" w:themeColor="text1"/>
                <w:spacing w:val="4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23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ដោយផ្អែកលើទិន្នន័យនិងព័ត៌មានដែល</w:t>
        </w:r>
        <w:r w:rsidRPr="00E33574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924" w:author="Kem Sereyboth" w:date="2023-07-19T16:59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ទទួលបាន ព្រមទាំងបានដាក់ឆ្លងការពិនិត្យ និងសម្រេចពីថ្នាក់ដឹកនាំរបស់អង្គភាពសវនកម្មផ្ទៃក្នុងនៃ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925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926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927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មុននឹងដាក់ឆ្លងកិច្ចប្រជុំពិភាក្សាជាមួយថ្នាក់ដឹកនាំ និងមន្ត្រីជំនាញ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28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929" w:author="Kem Sereyboth" w:date="2023-07-11T14:12:00Z">
        <w:r w:rsidR="00193F72"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30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31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32" w:author="Sopheak Phorn" w:date="2023-07-28T15:52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933" w:author="Kem Sereyboth" w:date="2023-07-11T14:12:00Z">
        <w:del w:id="20934" w:author="Sopheak Phorn" w:date="2023-07-28T15:52:00Z">
          <w:r w:rsidR="00193F72" w:rsidRPr="008E2001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35" w:author="Kem Sereyboth" w:date="2023-07-26T10:35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36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37" w:author="Kem Sereyboth" w:date="2023-07-11T11:05:00Z"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38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39" w:author="Kem Sereyboth" w:date="2023-07-26T10:3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លទ្ធផលនៃការរកឃើញនោះ។ </w:t>
        </w:r>
        <w:r w:rsidRPr="00274DB7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940" w:author="Sopheak Phorn" w:date="2023-08-03T09:17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941" w:author="Sopheak Phorn" w:date="2023-08-03T09:18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ទទួលបន្ទុកបានជួប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942" w:author="Sopheak Phorn" w:date="2023-08-03T09:1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ប្រជុំពិភាក្សាជាមួយជាមួយតំណាងរបស់ </w:t>
        </w:r>
      </w:ins>
      <w:ins w:id="20943" w:author="Kem Sereyboth" w:date="2023-07-11T14:12:00Z"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44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45" w:author="Sopheak Phorn" w:date="2023-07-28T15:52:00Z">
        <w:r w:rsidR="00CA0FE5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46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47" w:author="Kem Sereyboth" w:date="2023-07-11T14:12:00Z">
        <w:del w:id="20948" w:author="Sopheak Phorn" w:date="2023-07-28T15:52:00Z">
          <w:r w:rsidR="00193F72" w:rsidRPr="00850EB3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949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50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51" w:author="Kem Sereyboth" w:date="2023-07-11T11:05:00Z">
        <w:r w:rsidRPr="00850EB3">
          <w:rPr>
            <w:rFonts w:ascii="Khmer MEF1" w:hAnsi="Khmer MEF1" w:cs="Khmer MEF1"/>
            <w:spacing w:val="4"/>
            <w:sz w:val="24"/>
            <w:szCs w:val="24"/>
            <w:cs/>
            <w:rPrChange w:id="20952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850EB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53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អំពីលទ្ធផលនៃ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954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ការរកឃើញ ព្រមទាំងអនុសាសន៍នានា ដែលសវនករទទួល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955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បន្ទុក</w:t>
        </w:r>
      </w:ins>
      <w:ins w:id="20956" w:author="Kem Sereyboth" w:date="2023-07-11T14:13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957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58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59" w:author="Sopheak Phorn" w:date="2023-07-28T15:53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960" w:author="Kem Sereyboth" w:date="2023-07-11T14:13:00Z">
        <w:del w:id="20961" w:author="Sopheak Phorn" w:date="2023-07-28T15:53:00Z">
          <w:r w:rsidR="00193F72" w:rsidRPr="00E33574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6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63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64" w:author="Kem Sereyboth" w:date="2023-07-11T11:05:00Z">
        <w:r w:rsidRPr="00E33574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0965" w:author="Kem Sereyboth" w:date="2023-07-19T16:59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បានស្នើឡើង។ </w:t>
        </w:r>
      </w:ins>
    </w:p>
    <w:p w14:paraId="135BDAB9" w14:textId="40BE07AE" w:rsidR="00505461" w:rsidRPr="00ED148B" w:rsidRDefault="00505461" w:rsidP="00505461">
      <w:pPr>
        <w:spacing w:after="0" w:line="230" w:lineRule="auto"/>
        <w:ind w:firstLine="720"/>
        <w:jc w:val="both"/>
        <w:rPr>
          <w:ins w:id="20966" w:author="Sopheak Phorn" w:date="2023-08-25T14:35:00Z"/>
          <w:rFonts w:ascii="Khmer MEF1" w:hAnsi="Khmer MEF1" w:cs="Khmer MEF1"/>
          <w:color w:val="000000" w:themeColor="text1"/>
          <w:sz w:val="24"/>
          <w:szCs w:val="24"/>
          <w:lang w:val="ca-ES"/>
          <w:rPrChange w:id="20967" w:author="Sopheak Phorn" w:date="2023-08-25T16:18:00Z">
            <w:rPr>
              <w:ins w:id="20968" w:author="Sopheak Phorn" w:date="2023-08-25T14:3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</w:pPr>
      <w:ins w:id="20969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97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បន្ទាប់ពីទទួលបានការឯកភាពពីអង្គភាពក្រោមឱវាទ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097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972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លើលទ្ធផលនៃការរកឃើញ ព្រមទាំ​ង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973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អនុសាសន៍សវនកម្មដែលបានស្នើឡើង សវនករទទួលបន្ទុកត្រូវរៀបចំរបាយការណ៍សវនកម្មឆ្នាំ២០២៣ នៅ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lang w:val="ca-ES"/>
            <w:rPrChange w:id="2097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lang w:val="ca-ES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lastRenderedPageBreak/>
          <w:t>ន.</w:t>
        </w:r>
      </w:ins>
      <w:ins w:id="20976" w:author="Sopheak Phorn" w:date="2023-08-25T14:36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7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78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9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​.ស.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8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ក្រោយពីបញ្ចប់ការ​ចុះ​ប្រមូល​ទិន្នន័យនិង​ព័ត៌មាន​នៅ 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81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82" w:author="Sopheak Phorn" w:date="2023-08-25T14:36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83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84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8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8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ដោយត្រូវគោរពទៅតាម​មាតិកា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98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988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ដូចមាន​កំណត់ក្នុង​សេចក្តីណែនាំលេខ ០១៥ ​អ.ស.ផ.ស.ណ.ន. ចុះថ្ងៃទី២៤ ខែមេសា ឆ្នាំ២០២៣ ស្តីពីទ​ម្រ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lang w:val="ca-ES"/>
            <w:rPrChange w:id="20989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>​​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990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ង់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91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របាយការណ៍សវនកម្មសមិទ្ធកម្មរបស់អង្គភាពសវនកម្មផ្ទៃ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0992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ក្នុងនៃអាជ្ញាធរសេវាហិរញ្ញវត្ថុមិនមែនធនាគារ។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lang w:val="ca-ES"/>
            <w:rPrChange w:id="20993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lang w:val="ca-ES"/>
              </w:rPr>
            </w:rPrChange>
          </w:rPr>
          <w:t>​​​​​​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99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995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សវនករទទួលបន្ទុកត្រូវដាក់ឆ្លងសេចក្តីព្រាងរបាយការណ៍សវនកម្មឆ្នាំ២០២៣ នៅ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099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97" w:author="Sopheak Phorn" w:date="2023-08-25T14:37:00Z"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0998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99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1000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1001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ជូន​​​ថ្នាក់ដឹក​នាំ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02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1003" w:author="Sopheak Phorn" w:date="2023-08-25T16:18:00Z">
              <w:rPr>
                <w:rFonts w:ascii="Khmer MEF1" w:hAnsi="Khmer MEF1" w:cs="Khmer MEF1"/>
                <w:color w:val="FF0000"/>
                <w:spacing w:val="6"/>
                <w:sz w:val="24"/>
                <w:szCs w:val="24"/>
                <w:cs/>
                <w:lang w:val="ca-ES"/>
              </w:rPr>
            </w:rPrChange>
          </w:rPr>
          <w:t>តាមឋានានុក្រម​ដើម្បីពិនិត្យ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0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និងវាយតម្លៃលើការសន្និដ្ឋានរបស់សវនករទទួលបន្ទុកពាក់ព័ន្ធនឹងប្រធានបទ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0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ដែ​លបានកំណត់ ព្រមទាំងត្រូវស្នើសុំការអនុញ្ញាតពីថ្នាក់ដឹកនាំដើម្បី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06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0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សេចក្តីព្រាងរបាយការណ៍សវនក​ម្ម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08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ឆ្នាំ២០២៣ នៅ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100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010" w:author="Sopheak Phorn" w:date="2023-08-25T14:38:00Z">
        <w:r w:rsidR="00C93689"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101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012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1013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14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។ 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1015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16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ត្រូវផ្តល់នូវការឆ្លើយតបជាលាយលក្ខអក្សរមកអង្គភា​ព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1017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1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សវនកម្មផ្ទៃក្នុងវិញយ៉ាងយូររយៈពេល ២០ថ្ងៃ នៃថ្ងៃធ្វើការ បន្ទាប់ពីទទួលបានសេចក្តីព្រាងរបាយការណ៍។ </w:t>
        </w:r>
      </w:ins>
    </w:p>
    <w:p w14:paraId="681B0230" w14:textId="6B7D3581" w:rsidR="00505461" w:rsidRPr="00ED148B" w:rsidRDefault="00505461">
      <w:pPr>
        <w:spacing w:after="0" w:line="216" w:lineRule="auto"/>
        <w:ind w:firstLine="720"/>
        <w:jc w:val="both"/>
        <w:rPr>
          <w:ins w:id="21019" w:author="Kem Sereyboth" w:date="2023-07-11T11:05:00Z"/>
          <w:rFonts w:ascii="Khmer MEF1" w:hAnsi="Khmer MEF1" w:cs="Khmer MEF1"/>
          <w:color w:val="000000" w:themeColor="text1"/>
          <w:sz w:val="24"/>
          <w:szCs w:val="24"/>
          <w:rPrChange w:id="21020" w:author="Sopheak Phorn" w:date="2023-08-25T16:18:00Z">
            <w:rPr>
              <w:ins w:id="21021" w:author="Kem Sereyboth" w:date="2023-07-11T11:05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21022" w:author="Sopheak Phorn" w:date="2023-08-25T14:40:00Z">
          <w:pPr>
            <w:spacing w:after="0" w:line="226" w:lineRule="auto"/>
            <w:ind w:firstLine="540"/>
            <w:jc w:val="both"/>
          </w:pPr>
        </w:pPrChange>
      </w:pPr>
      <w:ins w:id="21023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2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បន្ទាប់ពីទទួលបានការឯកភាព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2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102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2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នីមួយៗ</w:t>
        </w:r>
        <w:r w:rsidRPr="00ED148B">
          <w:rPr>
            <w:rFonts w:ascii="Khmer MEF1" w:hAnsi="Khmer MEF1" w:cs="Khmer MEF1"/>
            <w:color w:val="000000" w:themeColor="text1"/>
            <w:spacing w:val="-6"/>
            <w:sz w:val="10"/>
            <w:szCs w:val="10"/>
            <w:rPrChange w:id="21028" w:author="Sopheak Phorn" w:date="2023-08-25T16:18:00Z">
              <w:rPr>
                <w:rFonts w:ascii="Khmer MEF1" w:hAnsi="Khmer MEF1" w:cs="Khmer MEF1"/>
                <w:color w:val="FF0000"/>
                <w:spacing w:val="-6"/>
                <w:sz w:val="10"/>
                <w:szCs w:val="10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29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ត្រូវរៀ​ប​ចំ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rPrChange w:id="2103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1031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ដាក់បញ្ចូលនូវមតិយោបល់ និងសំណូមពររបស់អង្គភាពក្រោមឱវាទ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21032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rPrChange w:id="21033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1034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ទៅក្នុង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1035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3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1037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ឆ្នាំ២០៣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38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ដើម្បីត្រៀមសម្រាប់ដាក់ឆ្លងកិច្ចប្រជុំគណៈកម្មការចំពោះកិច្ច។ បន្ទាប់ពីទទួលបានការឯកភាពពី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39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គណៈកម្មការចំពោះកិច្ច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1040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1041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lang w:val="ca-ES"/>
            <w:rPrChange w:id="21042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1043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44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នីមួយៗត្រូវបន្តនីតិវិធីក្នុងការ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45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046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47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បញ្ចប់ ស្របទៅតាមគោលការណ៍ណែនាំស្តីពីសវនកម្មអនុលោមភា​ព​​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4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49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គោលការណ៍ណែនាំស្តីពីសវនកម្មសមិទ្ធកម្ម និងសេចក្តីណែនាំស្តីពីការរៀបចំរបាយការណ៍សវនកម្មសមិទ្ធកម្ម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5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​របស់អង្គភាពសវនកម្មផ្ទៃក្នុងនៃ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rPrChange w:id="2105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052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53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5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1055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21056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1057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5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នីមួយៗ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rPrChange w:id="21059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6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ត្រូវ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61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រៀបចំចាត់ចែងបញ្ជូនរបាយការណ៍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062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សវនកម្មឆ្នាំ២០២៣ របស់ខ្លួន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63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ទៅការិយាល័យផែនការ និងបណ្តុះបណ្តា​ល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6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1065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  <w:rPrChange w:id="2106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1067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ដើម្បីរៀបចំបូកសរុប។ ការិយាល័យផែ​ន​កា​រ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68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69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 xml:space="preserve">និងបណ្តុះបណ្តាលនៃនាយកដ្ឋានកិច្ចការទូទៅនៃអង្គភាពសវនកម្មផ្ទៃក្នុងនៃ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1070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2"/>
            <w:sz w:val="14"/>
            <w:szCs w:val="14"/>
            <w:cs/>
            <w:rPrChange w:id="21071" w:author="Sopheak Phorn" w:date="2023-08-25T16:18:00Z">
              <w:rPr>
                <w:rFonts w:ascii="Khmer MEF1" w:hAnsi="Khmer MEF1" w:cs="Khmer MEF1"/>
                <w:color w:val="FF0000"/>
                <w:spacing w:val="2"/>
                <w:sz w:val="14"/>
                <w:szCs w:val="1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72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ត្រូវរៀបចំបូកស​រុ​ប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73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​រ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7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បាយការណ៍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75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7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ទៅតាម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77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ទម្រង់ដែលបានកំណត់។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1078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79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ត្រូវរៀបចំ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8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81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82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ជូនប្រធានក្រុមប្រឹក្សា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21083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8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ដើម្បីពិនិត្យ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85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និងសម្រេច។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rPrChange w:id="2108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87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 ត្រូវរៀបចំបញ្ជូននូវរបាយការណ៍សវនកម្ម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088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89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ដែ​ល</w:t>
        </w:r>
        <w:r w:rsidRPr="00ED148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21090" w:author="Sopheak Phorn" w:date="2023-08-25T16:18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​ទទួលបានការពិនិត្យ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9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និងសម្រេចពី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092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ប្រធានក្រុមប្រឹក្សា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93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094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95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. ទៅអង្គភាពក្រោមឱវាទ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096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9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</w:t>
        </w:r>
      </w:ins>
    </w:p>
    <w:p w14:paraId="6BE13125" w14:textId="404E51AA" w:rsidR="00FD7EBC" w:rsidRPr="00E33574" w:rsidDel="005C3437" w:rsidRDefault="00FD7EBC">
      <w:pPr>
        <w:spacing w:after="0" w:line="223" w:lineRule="auto"/>
        <w:ind w:firstLine="720"/>
        <w:jc w:val="both"/>
        <w:rPr>
          <w:ins w:id="21098" w:author="LENOVO" w:date="2022-10-02T09:50:00Z"/>
          <w:del w:id="21099" w:author="Kem Sereyboth" w:date="2023-06-20T14:40:00Z"/>
          <w:rFonts w:ascii="Khmer MEF2" w:hAnsi="Khmer MEF2" w:cs="Khmer MEF2"/>
          <w:sz w:val="24"/>
          <w:szCs w:val="24"/>
          <w:lang w:val="ca-ES"/>
        </w:rPr>
        <w:pPrChange w:id="21100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1101" w:author="LENOVO" w:date="2022-10-02T09:50:00Z">
        <w:del w:id="21102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  <w:lang w:val="ca-ES"/>
            </w:rPr>
            <w:delText>ក្រៅពីត្រូវអនុវត្តតាម</w:delText>
          </w:r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</w:rPr>
            <w:delText>គោលការណ៍ណែនាំស្ដីពី​សវនកម្មអនុលោមភាពសវនករទទួលបន្ទុកក៏ត្រូវ</w:delText>
          </w:r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អនុវត្ត​​ផងដែរនូវសេចក្តីណែនាំលេខ</w:delText>
          </w:r>
        </w:del>
      </w:ins>
      <w:ins w:id="21103" w:author="User" w:date="2022-10-05T18:51:00Z">
        <w:del w:id="21104" w:author="Kem Sereyboth" w:date="2023-06-20T14:40:00Z">
          <w:r w:rsidR="0022385E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  <w:rPrChange w:id="2110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106" w:author="LENOVO" w:date="2022-10-02T09:50:00Z">
        <w:del w:id="21107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 xml:space="preserve"> ០០១ អ.ស.ហ.ស.ណ.ន. ចុះថ្ងៃទី៤ ខែសីហា ឆ្នាំ២០២២ ស្ដីពីយន្តការ</w:delText>
          </w:r>
          <w:r w:rsidRPr="00E33574" w:rsidDel="005C3437">
            <w:rPr>
              <w:rFonts w:ascii="Khmer MEF1" w:hAnsi="Khmer MEF1" w:cs="Khmer MEF1"/>
              <w:spacing w:val="-2"/>
              <w:sz w:val="16"/>
              <w:szCs w:val="24"/>
              <w:rPrChange w:id="2110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និង​នីតិវិធី​សវនកម្មអនុលោមភា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បានកំណត់​​យ៉ាង​ជាក់លាក់ពី​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នៅ​ក្នុង​ការ​ធ្វើ​សវនកម្មអនុលោមភាព ដោយផ្ដើមចេញ​ដំបូងពី​ការ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11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</w:delText>
          </w:r>
        </w:del>
      </w:ins>
      <w:ins w:id="21112" w:author="User" w:date="2022-10-09T08:44:00Z">
        <w:del w:id="21113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11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117" w:author="LENOVO" w:date="2022-10-02T09:50:00Z">
        <w:del w:id="21118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កំណត់​អំពី​ហានិភ័យ ​​បញ្ហាប្រឈម និងកង្វល់នានាដែលត្រូវប្រើប្រាស់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អង្គភាព​សវនកម្មផ្ទៃក្នុង​បាន​រៀបចំផែនការសវនកម្មប្រចាំឆ្នាំ​ដែលក្នុង​នោះ​បាន​កំណត់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អំពី​ប្រធានបទសវនកម្ម លក្ខណៈ​​វិនិច្ឆ័យ គោលបំណង វិសាលភាព ដែនកំណត់នៃការធ្វើសវនកម្ម ព្រមទាំង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រៀបចំនូវ​​កម្មវិធី​សវនកម្ម​ផងដែរ។</w:delText>
          </w:r>
        </w:del>
      </w:ins>
      <w:ins w:id="21121" w:author="User" w:date="2022-10-05T18:52:00Z">
        <w:del w:id="21122" w:author="Kem Sereyboth" w:date="2023-06-20T14:40:00Z">
          <w:r w:rsidR="0022385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24" w:author="LENOVO" w:date="2022-10-02T09:50:00Z">
        <w:del w:id="21125" w:author="Kem Sereyboth" w:date="2023-06-20T14:4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2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​មុន​នឹង​ឈាន​ដល់​ដំណាក់កាល​ចុះ​​ប្រមូល​ទិន្នន័យ និង​ព័ត៌មាន​​ សវនករ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ទទួលបន្ទុក​បាន​រៀបចំ​​បញ្ជីត្រួតពិនិត្យ​ដោយផ្អែកទៅលើលក្ខណៈ​វិនិច្ឆ័យ សមស្រប និង​ពាក់ព័ន្ធទៅនឹង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ប្រធានបទដែលបានកំណត់ និងបានរៀបចំ​បញ្ជីឈ្មោះប្រតិភូសវនកម្ម​ និងសវនករទទួលបន្ទុកក្នុងការ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ធ្វើសវនកម្មអនុលោមភាព​​។ បន្ទាប់ពីទទួល​បានការ​ឯកភាពដ៏ខ្ពង់ខ្ពស់ពី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ឯកឧត្តមអគ្គបណ្ឌិតសភាចារ្យ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ឧបនាយករដ្ឋមន្រ្ដី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 xml:space="preserve">រដ្ឋមន្រ្តី​​ក្រសួង​​​សេដ្ឋកិច្ចនិងហិរញ្ញវត្ថុ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ប្រធាន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អ.ស.ហ.​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2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បានផ្តល់ផែនការសវនកម្មសម្រាប់ការិយបរិច្ឆេទឆ្នាំ២០២២ ​និងបញ្ជីត្រួ​ត​ពិនិត្យ​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ជូនសវនដ្ឋាន</w:delText>
          </w:r>
        </w:del>
      </w:ins>
      <w:ins w:id="21130" w:author="User" w:date="2022-10-09T08:43:00Z">
        <w:del w:id="21131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134" w:author="LENOVO" w:date="2022-10-02T09:50:00Z">
        <w:del w:id="21135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ព្រមទាំងរៀបចំកិច្ចប្រជុំបើកជាមួយសវនដ្ឋាន</w:delText>
          </w:r>
        </w:del>
      </w:ins>
      <w:ins w:id="21136" w:author="User" w:date="2022-10-09T08:43:00Z">
        <w:del w:id="21137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3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41" w:author="LENOVO" w:date="2022-10-02T09:50:00Z">
        <w:del w:id="21142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មុនពេល​ចុះអនុវត្ត​ការងារ​សវនកម្ម។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​​អំឡុង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ពេល​ចុះ​ប្រមូល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ទិន្នន័យ និង​ព័ត៌មាន</w:delText>
          </w:r>
        </w:del>
      </w:ins>
      <w:ins w:id="21144" w:author="User" w:date="2022-10-05T18:53:00Z">
        <w:del w:id="21145" w:author="Kem Sereyboth" w:date="2023-06-20T14:40:00Z">
          <w:r w:rsidR="0022385E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146" w:author="LENOVO" w:date="2022-10-02T09:50:00Z">
        <w:del w:id="21147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សវនករទទួលបន្ទុកបានប្រើប្រាស់បញ្ជីត្រួតពិនិត្យ​ជាមូល​ដ្ឋានដើម្បី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​ប្រមូល</w:delText>
          </w:r>
        </w:del>
      </w:ins>
      <w:ins w:id="21149" w:author="LENOVO" w:date="2022-10-06T11:42:00Z">
        <w:del w:id="21150" w:author="Kem Sereyboth" w:date="2023-06-20T14:40:00Z">
          <w:r w:rsidR="008B1F82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5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52" w:author="LENOVO" w:date="2022-10-02T09:50:00Z">
        <w:del w:id="21153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ទិន្នន័យ​​ កំណត់ពេលវេលា ប្រភេទឯកសារ និងរបាយការណ៍ដែល​សវនដ្ឋាន​</w:delText>
          </w:r>
        </w:del>
      </w:ins>
      <w:ins w:id="21155" w:author="User" w:date="2022-10-09T08:43:00Z">
        <w:del w:id="21156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11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60" w:author="LENOVO" w:date="2022-10-02T09:50:00Z">
        <w:del w:id="21161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ត្រូវផ្តល់​មកឱ្យ​សវនករ​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6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21164" w:author="LENOVO" w:date="2022-10-06T11:43:00Z">
        <w:del w:id="21165" w:author="Kem Sereyboth" w:date="2023-06-20T14:40:00Z">
          <w:r w:rsidR="008B1F8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66" w:author="Kem Sereyboth" w:date="2023-07-19T16:59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67" w:author="LENOVO" w:date="2022-10-02T09:50:00Z">
        <w:del w:id="21168" w:author="Kem Sereyboth" w:date="2023-06-20T14:40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6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​បន្ទុក និងបានពិនិត្យលើឯកសារពាក់ព័ន្ធផ្សេងទៀតតាមការស្នើសុំជាក់ស្តែងក្នុងកំឡុងពេលធ្វើសវនកម្ម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ព្រមទាំងបានធ្វើការសាកសួរដោយផ្ទាល់ទៅកាន់បុគ្គលទទួលបន្ទុករបស់សវនដ្ឋាន</w:delText>
          </w:r>
        </w:del>
      </w:ins>
      <w:ins w:id="21171" w:author="User" w:date="2022-10-09T08:42:00Z">
        <w:del w:id="21172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1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76" w:author="LENOVO" w:date="2022-10-02T09:50:00Z">
        <w:del w:id="21177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7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តាមផ្នែក​នីមួយៗ។ បន្ទាប់</w:delText>
          </w:r>
        </w:del>
      </w:ins>
      <w:ins w:id="21179" w:author="LENOVO" w:date="2022-10-06T11:43:00Z">
        <w:del w:id="21180" w:author="Kem Sereyboth" w:date="2023-06-20T14:40:00Z">
          <w:r w:rsidR="008B1F82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8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82" w:author="LENOVO" w:date="2022-10-02T09:50:00Z">
        <w:del w:id="21183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8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21185" w:author="User" w:date="2022-10-09T08:52:00Z">
        <w:del w:id="21186" w:author="Kem Sereyboth" w:date="2023-06-20T14:40:00Z">
          <w:r w:rsidR="000A2841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187" w:author="LENOVO" w:date="2022-10-02T09:50:00Z">
        <w:del w:id="21188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8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បញ្ចប់​​ការ​ចុះ​ប្រមូល​ទិន្នន័យ និង​ព័ត៌មាន​នៅ​សវនដ្ឋាន</w:delText>
          </w:r>
        </w:del>
      </w:ins>
      <w:ins w:id="21190" w:author="User" w:date="2022-10-09T08:42:00Z">
        <w:del w:id="21191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9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1194" w:author="LENOVO" w:date="2022-10-02T09:50:00Z">
        <w:del w:id="21195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សវនករទទួលបន្ទុក​បាន​ធ្វើ​ការ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​វិភាគ​ និងវាយតម្លៃ​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1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ពីភាពអនុលោម ឬមិនអនុ​លោម​របស់</w:delText>
          </w:r>
        </w:del>
      </w:ins>
      <w:ins w:id="21198" w:author="User" w:date="2022-10-09T08:42:00Z">
        <w:del w:id="21199" w:author="Kem Sereyboth" w:date="2023-06-20T14:40:00Z"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00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01" w:author="LENOVO" w:date="2022-10-02T09:50:00Z">
        <w:del w:id="21202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12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1204" w:author="User" w:date="2022-10-09T08:42:00Z">
        <w:del w:id="21205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1206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07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08" w:author="LENOVO" w:date="2022-10-02T09:50:00Z">
        <w:del w:id="21209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1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និងព័ត៌មានដែលប្រមូលបាន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ប្រៀបធៀប​​ជាមួយលក្ខណៈវិនិច្ឆ័យដែលបានកំណត់។</w:delText>
          </w:r>
        </w:del>
      </w:ins>
    </w:p>
    <w:p w14:paraId="5FE3BB3F" w14:textId="5A933DE2" w:rsidR="007A09CB" w:rsidRPr="00E33574" w:rsidDel="005C3437" w:rsidRDefault="00FD7EBC">
      <w:pPr>
        <w:spacing w:after="0" w:line="223" w:lineRule="auto"/>
        <w:jc w:val="both"/>
        <w:rPr>
          <w:del w:id="21211" w:author="Kem Sereyboth" w:date="2023-06-20T14:40:00Z"/>
          <w:rFonts w:ascii="Khmer MEF1" w:hAnsi="Khmer MEF1" w:cs="Khmer MEF1"/>
          <w:sz w:val="24"/>
          <w:szCs w:val="24"/>
          <w:lang w:val="ca-ES"/>
        </w:rPr>
        <w:pPrChange w:id="21212" w:author="Sopheak Phorn" w:date="2023-08-03T14:28:00Z">
          <w:pPr>
            <w:spacing w:after="0" w:line="240" w:lineRule="auto"/>
            <w:jc w:val="both"/>
          </w:pPr>
        </w:pPrChange>
      </w:pPr>
      <w:bookmarkStart w:id="21213" w:name="_Hlk114562474"/>
      <w:ins w:id="21214" w:author="LENOVO" w:date="2022-10-02T09:50:00Z">
        <w:del w:id="21215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​ទិន្នន័យ និង​ព័ត៌មាន​នៅ​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1218" w:author="User" w:date="2022-10-09T08:41:00Z">
        <w:del w:id="21219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222" w:author="LENOVO" w:date="2022-10-02T09:50:00Z">
        <w:del w:id="21223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ការ​រៀបចំ​របាយការណ៍​​​​នេះត្រូវគោរព​ទៅតាម​មាតិកា​ដូចមាន​កំណត់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ក្នុង​សេចក្តីណែនាំលេខ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22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០០២/២២ អ.ស.ផ.ស.ណ.ន.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ស្តីពីទម្រង់របាយការណ៍សវនកម្មអនុលោមភាព។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​​​​​​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បន្ទាប់​ពី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បញ្ចប់ការធ្វើរបាយការណ៍ សវនករទទួលបន្ទុកត្រូវដាក់​របាយការណ៍​សវនកម្មជូន​​​គណៈកម្មការ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ចំពោះកិច្ច ​ដើម្បីធ្វើការពិនិត្យ និងវាយតម្លៃបឋមទៅលើការរៀបចំរបស់សវនករ​ទទួលបន្ទុក។ គណៈកម្មការ​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ចំពោះកិច្ច​ត្រូវបានបង្កើត​ឡើងតាមរយៈ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២០២២ ស្តីពី​ការបង្កើតគណៈកម្មការចំពោះកិច្ចដើម្បីត្រួតពិនិត្យ និងវាយតម្លៃលើ​របាយការណ៍​សវនកម្ម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អនុលោមភាព​របស់សវនករទទួលបន្ទុកនៃអង្គភាពសវនកម្មផ្ទៃក្នុងនៃអាជ្ញាធរសេវាហិរញ្ញវត្ថុមិនមែន​ធនាគារ។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គណៈកម្មការ​ចំពោះកិច្ចត្រូវ​រៀបចំនូវកំណត់ហេតុស្ដីពីលទ្ធផលនៃការត្រួតពិនិត្យ និងវាយតម្លៃ​លើរបាយការណ៍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សវនកម្ម​អនុលោមភាព និងសេចក្តីសន្និដ្ឋានរបស់សវនករ​ទទួលបន្ទុកពាក់ព័ន្ធនឹងភាពអនុលោម ឬមិន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អនុលោម​របស់​សវនដ្ឋា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26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1227" w:author="User" w:date="2022-10-09T08:43:00Z">
        <w:del w:id="21228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2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23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</w:delText>
          </w:r>
        </w:del>
      </w:ins>
      <w:ins w:id="21231" w:author="User" w:date="2022-10-09T08:44:00Z">
        <w:del w:id="21232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23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3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35" w:author="LENOVO" w:date="2022-10-02T09:50:00Z">
        <w:del w:id="21236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សវនករ​ទទួល​បន្ទុក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ត្រូវ​រៀបចំនូវសេចក្តីព្រាងរបាយការណ៍​សវនកម្មអនុលោមភាពដោយផ្អែក​លើ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លទ្ធផល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នៃការត្រួតពិនិត្យ</w:delText>
          </w:r>
        </w:del>
      </w:ins>
      <w:ins w:id="21238" w:author="LENOVO" w:date="2022-10-06T11:47:00Z">
        <w:del w:id="21239" w:author="Kem Sereyboth" w:date="2023-06-20T14:40:00Z">
          <w:r w:rsidR="00F0124D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241" w:author="LENOVO" w:date="2022-10-02T09:50:00Z">
        <w:del w:id="21242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2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វាយតម្លៃរបស់គណៈ​កម្មការចំពោះកិច្ច 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បន្តនីតិវិធីក្នុងការផ្ញើរបាយការណ៍សវនកម្ម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ជូន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4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248" w:author="LENOVO" w:date="2022-10-02T09:52:00Z">
        <w:del w:id="21249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5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51" w:author="LENOVO" w:date="2022-10-02T09:50:00Z">
        <w:del w:id="21252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5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254" w:author="LENOVO" w:date="2022-10-02T09:52:00Z">
        <w:del w:id="21255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5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57" w:author="LENOVO" w:date="2022-10-02T09:50:00Z">
        <w:del w:id="21258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5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2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​បន្ទាប់​ពី​បាន​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62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 xml:space="preserve">ពិភាក្សា​ជាមួយ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63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264" w:author="LENOVO" w:date="2022-10-02T09:52:00Z">
        <w:del w:id="21265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66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67" w:author="LENOVO" w:date="2022-10-02T09:50:00Z">
        <w:del w:id="21268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69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270" w:author="LENOVO" w:date="2022-10-02T09:52:00Z">
        <w:del w:id="21271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72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73" w:author="LENOVO" w:date="2022-10-02T09:50:00Z">
        <w:del w:id="21274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75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76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សវនករទទួលបន្ទុក​ត្រូវរៀបចំរបាយ​​ការណ៍​ដោយ​ដាក់​បញ្ចូល​មតិ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277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យោបល់​​​​របស់​សវនដ្ឋាន</w:delText>
          </w:r>
        </w:del>
      </w:ins>
      <w:ins w:id="21278" w:author="User" w:date="2022-10-09T08:44:00Z">
        <w:del w:id="21279" w:author="Kem Sereyboth" w:date="2023-06-20T14:40:00Z">
          <w:r w:rsidR="000A3A8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8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2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1282" w:author="LENOVO" w:date="2022-10-02T09:50:00Z">
        <w:del w:id="21283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​ និង​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 ត្រូវរៀបចំកិច្ចប្រជុំដើម្បីធ្វើការវាយតម្លៃលើភស្តុតាង និងការសន្និដ្ឋាន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របស់សវនករទទួល​បន្ទុកពាក់ព័ន្ធ​នឹង​លទ្ធផល​នៃការរកឃើញ។ បន្ទាប់មក​សវនករទទួលបន្ទុក​ត្រូវរៀបចំនូវ​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របាយការណ៍​សវន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8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ដោយប្រើប្រាស់មូលដ្ឋាននៃសេចក្តីសម្រេចរបស់គណៈកម្មការ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212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ចំពោះកិច្ច។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2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ជានីតិវិធីចុងក្រោយអង្គភាពសវនកម្មផ្ទៃក្នុងនៃ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12"/>
              <w:sz w:val="24"/>
              <w:szCs w:val="24"/>
              <w:cs/>
              <w:lang w:val="ca-ES"/>
              <w:rPrChange w:id="2128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2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ត្រូវរៀបចំការបូកសរុបទៅជា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2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របាយការណ៍សវនកម្មនៃអង្គភាពក្រោមឱវាទ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129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29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29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2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2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2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ឆ្នាំ២០២២ ជូនប្រធានក្រុមប្រឹក្សា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2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129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30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bookmarkEnd w:id="21213"/>
      <w:ins w:id="21301" w:author="Kem Sereiboth" w:date="2022-09-29T13:31:00Z">
        <w:del w:id="21302" w:author="Kem Sereyboth" w:date="2023-06-20T14:40:00Z"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0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304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0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អង្គភាពសវនកម្ម​ផ្ទៃក្នុងត្រូវរៀបចំ​និងស្នើដាក់ឱ្យអនុវត្តនូវ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30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0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និងផែនការផេ្សងទៀត ក៏ដូច​ជាយន្តការ និងគោលការណ៍នានា​ដើម្បីជាជំនួយ​ក្នុង​ការ​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30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អនុវត្ត​ការងារសវនកម្ម។ ស្របតាម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0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និង​ផែនការ​សកម្មភាព​បីឆ្នាំរំកិល​ </w:delText>
          </w:r>
          <w:r w:rsidR="007A09CB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1310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(២០២២-២០២៤) របស់អង្គភាពសវនកម្មផ្ទៃក្នុង​បានកំណត់​យ៉ាងច្បាស់ថា​អង្គភាពសវនកម្មផ្ទៃក្នុងនឹងធ្វើសវនកម្ម</w:delText>
          </w:r>
          <w:r w:rsidR="007A09CB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21311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312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អនុលោមភាព​សម្រាប់ការិយបរិច្ឆេទឆ្នាំ២០២២ ដែលក្នុងនោះ ក៏បាន​ចង្អុល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rPrChange w:id="21313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314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បង្ហាញឱ្យបង្កើតឡើងនូវគោលការណ៍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1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31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1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31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1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និងសវនដ្ឋានក្នុងការអនុវត្ត</w:delText>
          </w:r>
          <w:r w:rsidR="007A09C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132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ការងារសវនកម្មអនុលោមភាពប្រកបដោយប្រសិទ្ធភាព ស័ក្តិ​សិទ្ធភាព និង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321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2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00277EA7" w14:textId="5DBA00B5" w:rsidR="003E5E3F" w:rsidRPr="00E33574" w:rsidDel="005C3437" w:rsidRDefault="003E5E3F">
      <w:pPr>
        <w:spacing w:after="0" w:line="223" w:lineRule="auto"/>
        <w:ind w:firstLine="720"/>
        <w:jc w:val="both"/>
        <w:rPr>
          <w:ins w:id="21323" w:author="LENOVO" w:date="2022-10-02T09:54:00Z"/>
          <w:del w:id="21324" w:author="Kem Sereyboth" w:date="2023-06-20T14:40:00Z"/>
          <w:rFonts w:ascii="Khmer MEF1" w:hAnsi="Khmer MEF1" w:cs="Khmer MEF1"/>
          <w:sz w:val="24"/>
          <w:szCs w:val="24"/>
          <w:lang w:val="ca-ES"/>
          <w:rPrChange w:id="21325" w:author="Kem Sereyboth" w:date="2023-07-19T16:59:00Z">
            <w:rPr>
              <w:ins w:id="21326" w:author="LENOVO" w:date="2022-10-02T09:54:00Z"/>
              <w:del w:id="21327" w:author="Kem Sereyboth" w:date="2023-06-20T14:4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328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380A8FD4" w14:textId="38A80A63" w:rsidR="00B27355" w:rsidRPr="00E33574" w:rsidDel="00FD7EBC" w:rsidRDefault="00B27355">
      <w:pPr>
        <w:spacing w:after="0" w:line="223" w:lineRule="auto"/>
        <w:jc w:val="both"/>
        <w:rPr>
          <w:ins w:id="21329" w:author="Voeun Kuyeng" w:date="2022-08-31T16:03:00Z"/>
          <w:del w:id="21330" w:author="LENOVO" w:date="2022-10-02T09:50:00Z"/>
          <w:rFonts w:ascii="Khmer MEF1" w:hAnsi="Khmer MEF1" w:cs="Khmer MEF1"/>
          <w:sz w:val="24"/>
          <w:szCs w:val="24"/>
          <w:lang w:val="ca-ES"/>
          <w:rPrChange w:id="21331" w:author="Kem Sereyboth" w:date="2023-07-19T16:59:00Z">
            <w:rPr>
              <w:ins w:id="21332" w:author="Voeun Kuyeng" w:date="2022-08-31T16:03:00Z"/>
              <w:del w:id="21333" w:author="LENOVO" w:date="2022-10-02T09:50:00Z"/>
              <w:rFonts w:ascii="Khmer MEF1" w:hAnsi="Khmer MEF1" w:cs="Khmer MEF1"/>
              <w:sz w:val="16"/>
              <w:szCs w:val="24"/>
            </w:rPr>
          </w:rPrChange>
        </w:rPr>
        <w:pPrChange w:id="21334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35" w:author="Sethvannak Sam" w:date="2022-08-20T18:30:00Z">
        <w:del w:id="21336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37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យោងតាមអនុក្រឹត្យ</w:delText>
          </w:r>
        </w:del>
      </w:ins>
      <w:ins w:id="21338" w:author="socheata.ol@hotmail.com" w:date="2022-09-02T15:55:00Z">
        <w:del w:id="21339" w:author="LENOVO" w:date="2022-10-02T09:50:00Z">
          <w:r w:rsidR="000D2B93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40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 ១១៣ អនក្រ.បក ចុះ</w:delText>
          </w:r>
          <w:r w:rsidR="00651A27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4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ថ្ងៃទី</w:delText>
          </w:r>
        </w:del>
      </w:ins>
      <w:ins w:id="21342" w:author="socheata.ol@hotmail.com" w:date="2022-09-02T15:56:00Z">
        <w:del w:id="21343" w:author="LENOVO" w:date="2022-10-02T09:50:00Z">
          <w:r w:rsidR="00D9172A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4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១៤ ខែកក្កដា ឆ្នាំ២០២១ </w:delText>
          </w:r>
        </w:del>
      </w:ins>
      <w:ins w:id="21345" w:author="Sethvannak Sam" w:date="2022-08-20T18:30:00Z">
        <w:del w:id="21346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47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ស្តីពីការរៀបចំនិងការ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48" w:author="Kem Sereyboth" w:date="2023-07-19T16:59:00Z">
                <w:rPr>
                  <w:rFonts w:ascii="Khmer MEF1" w:eastAsia="Times New Roman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4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35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និងស្នើដាក់ឱ្យអនុវត្តនូវយុទ្ធសាស្រ្ត និងផែនការក៏ដូច​ជាយន្តការ និងគោលការណ៍នានាដើម្បីជាជំនួយក្នុង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51" w:author="Kem Sereyboth" w:date="2023-07-19T16:59:00Z">
                <w:rPr>
                  <w:rFonts w:ascii="Khmer MEF1" w:eastAsia="Times New Roman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35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ថាអង្គភាពសវនកម្មផ្ទៃក្នុងនឹងធ្វើសវនកម្មអនុលោម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53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54" w:author="Kem Sereyboth" w:date="2023-07-19T16:59:00Z">
                <w:rPr>
                  <w:rFonts w:ascii="Khmer MEF1" w:eastAsia="Times New Roman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ជំនួយ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5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ដល់សវនករ និងសវនដ្ឋានក្នុងការអនុវត្តការងារសវ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1356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5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នកម្មអនុលោមភាពប្រកបដោយប្រសិទ្ធភាព ស័ក្តិ</w:delText>
          </w:r>
        </w:del>
      </w:ins>
      <w:ins w:id="21358" w:author="socheata.ol@hotmail.com" w:date="2022-09-02T15:58:00Z">
        <w:del w:id="21359" w:author="LENOVO" w:date="2022-10-02T09:50:00Z">
          <w:r w:rsidR="00863360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6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</w:del>
      </w:ins>
      <w:ins w:id="21361" w:author="Sethvannak Sam" w:date="2022-08-20T18:30:00Z">
        <w:del w:id="21362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6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36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 និងភាពសន្សំសំចៃ។</w:delText>
          </w:r>
        </w:del>
      </w:ins>
    </w:p>
    <w:p w14:paraId="324FE08E" w14:textId="120497D2" w:rsidR="00756A09" w:rsidRPr="00E33574" w:rsidDel="00FD7EBC" w:rsidRDefault="00096FB5">
      <w:pPr>
        <w:spacing w:after="0" w:line="223" w:lineRule="auto"/>
        <w:jc w:val="both"/>
        <w:rPr>
          <w:ins w:id="21365" w:author="Sethvannak Sam" w:date="2022-08-20T18:30:00Z"/>
          <w:del w:id="21366" w:author="LENOVO" w:date="2022-10-02T09:50:00Z"/>
          <w:rFonts w:ascii="Khmer MEF1" w:hAnsi="Khmer MEF1" w:cs="Khmer MEF1"/>
          <w:spacing w:val="-2"/>
          <w:sz w:val="24"/>
          <w:szCs w:val="24"/>
          <w:lang w:val="ca-ES"/>
          <w:rPrChange w:id="21367" w:author="Kem Sereyboth" w:date="2023-07-19T16:59:00Z">
            <w:rPr>
              <w:ins w:id="21368" w:author="Sethvannak Sam" w:date="2022-08-20T18:30:00Z"/>
              <w:del w:id="21369" w:author="LENOVO" w:date="2022-10-02T09:5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1370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71" w:author="Kem Sereiboth" w:date="2022-09-16T12:54:00Z">
        <w:del w:id="21372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373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</w:p>
    <w:p w14:paraId="1D4C271A" w14:textId="755C8615" w:rsidR="005F46DE" w:rsidRPr="00E33574" w:rsidDel="00FD7EBC" w:rsidRDefault="005F46DE">
      <w:pPr>
        <w:spacing w:after="0" w:line="223" w:lineRule="auto"/>
        <w:jc w:val="both"/>
        <w:rPr>
          <w:ins w:id="21374" w:author="Kem Sereiboth" w:date="2022-09-13T11:34:00Z"/>
          <w:del w:id="21375" w:author="LENOVO" w:date="2022-10-02T09:50:00Z"/>
          <w:rFonts w:ascii="Khmer MEF1" w:hAnsi="Khmer MEF1" w:cs="Khmer MEF1"/>
          <w:sz w:val="24"/>
          <w:szCs w:val="24"/>
          <w:rPrChange w:id="21376" w:author="Kem Sereyboth" w:date="2023-07-19T16:59:00Z">
            <w:rPr>
              <w:ins w:id="21377" w:author="Kem Sereiboth" w:date="2022-09-13T11:34:00Z"/>
              <w:del w:id="21378" w:author="LENOVO" w:date="2022-10-02T09:50:00Z"/>
              <w:rFonts w:ascii="Khmer MEF1" w:hAnsi="Khmer MEF1" w:cs="Khmer MEF1"/>
              <w:b/>
              <w:bCs/>
              <w:sz w:val="16"/>
              <w:szCs w:val="24"/>
            </w:rPr>
          </w:rPrChange>
        </w:rPr>
        <w:pPrChange w:id="21379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80" w:author="Kem Sereiboth" w:date="2022-09-13T11:34:00Z">
        <w:del w:id="21381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8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38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38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  <w:lang w:val="ca-ES"/>
                </w:rPr>
              </w:rPrChange>
            </w:rPr>
            <w:delText xml:space="preserve"> គោលការណ៍ណែនាំ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8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</w:rPr>
              </w:rPrChange>
            </w:rPr>
            <w:delText>ស្ដីពី​សវនកម្មអនុលោម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386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ភា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8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ព</w:delText>
          </w:r>
        </w:del>
      </w:ins>
    </w:p>
    <w:p w14:paraId="083C7EC0" w14:textId="05E8AB0A" w:rsidR="00B27355" w:rsidRPr="00E33574" w:rsidDel="00FD7EBC" w:rsidRDefault="007D383B">
      <w:pPr>
        <w:spacing w:after="0" w:line="223" w:lineRule="auto"/>
        <w:jc w:val="both"/>
        <w:rPr>
          <w:ins w:id="21388" w:author="Sethvannak Sam" w:date="2022-08-20T18:30:00Z"/>
          <w:del w:id="21389" w:author="LENOVO" w:date="2022-10-02T09:50:00Z"/>
          <w:rFonts w:ascii="Khmer MEF1" w:hAnsi="Khmer MEF1" w:cs="Khmer MEF1"/>
          <w:sz w:val="24"/>
          <w:szCs w:val="24"/>
          <w:cs/>
          <w:lang w:val="ca-ES"/>
          <w:rPrChange w:id="21390" w:author="Kem Sereyboth" w:date="2023-07-19T16:59:00Z">
            <w:rPr>
              <w:ins w:id="21391" w:author="Sethvannak Sam" w:date="2022-08-20T18:30:00Z"/>
              <w:del w:id="21392" w:author="LENOVO" w:date="2022-10-02T09:50:00Z"/>
              <w:rFonts w:ascii="Khmer MEF1" w:hAnsi="Khmer MEF1" w:cs="Khmer MEF1"/>
              <w:color w:val="FF0000"/>
              <w:sz w:val="16"/>
              <w:cs/>
              <w:lang w:val="ca-ES"/>
            </w:rPr>
          </w:rPrChange>
        </w:rPr>
        <w:pPrChange w:id="21393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94" w:author="Voeun Kuyeng" w:date="2022-08-31T16:17:00Z">
        <w:del w:id="21395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9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39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</w:rPr>
              </w:rPrChange>
            </w:rPr>
            <w:delText>-</w:delText>
          </w:r>
        </w:del>
      </w:ins>
      <w:ins w:id="21398" w:author="socheata.ol@hotmail.com" w:date="2022-09-02T15:52:00Z">
        <w:del w:id="21399" w:author="LENOVO" w:date="2022-10-02T09:50:00Z">
          <w:r w:rsidR="00C946CF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0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401" w:author="Sethvannak Sam" w:date="2022-08-20T18:30:00Z">
        <w:del w:id="21402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0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04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05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1406" w:author="socheata.ol@hotmail.com" w:date="2022-09-02T15:58:00Z">
        <w:del w:id="21407" w:author="LENOVO" w:date="2022-10-02T09:50:00Z">
          <w:r w:rsidR="00F4043C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0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409" w:author="Voeun Kuyeng" w:date="2022-09-06T17:46:00Z">
        <w:del w:id="21410" w:author="LENOVO" w:date="2022-10-02T09:50:00Z">
          <w:r w:rsidR="00B3506B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1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1412" w:author="Sethvannak Sam" w:date="2022-08-20T18:30:00Z">
        <w:del w:id="21413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14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15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FF0000"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ត្រូវរៀបរាប់អំពីខ្លឹមសារសំខាន់ៗនៃគោលការណ៍ណែនាំ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16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ស្ដីពី​សវនកម្មអនុ</w:delText>
          </w:r>
        </w:del>
      </w:ins>
      <w:ins w:id="21417" w:author="Voeun Kuyeng" w:date="2022-08-31T16:17:00Z">
        <w:del w:id="21418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19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</w:rPr>
              </w:rPrChange>
            </w:rPr>
            <w:delText>-</w:delText>
          </w:r>
        </w:del>
      </w:ins>
      <w:ins w:id="21420" w:author="Sethvannak Sam" w:date="2022-08-20T18:30:00Z">
        <w:del w:id="21421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22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លោម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423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ភា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24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</w:delText>
          </w:r>
        </w:del>
      </w:ins>
      <w:ins w:id="21425" w:author="socheata.ol@hotmail.com" w:date="2022-09-02T15:59:00Z">
        <w:del w:id="21426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2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428" w:author="Sethvannak Sam" w:date="2022-08-20T18:30:00Z">
        <w:del w:id="21429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3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13D75136" w14:textId="3953DCC9" w:rsidR="00B27355" w:rsidRPr="00E33574" w:rsidDel="00FD7EBC" w:rsidRDefault="00B27355">
      <w:pPr>
        <w:spacing w:after="0" w:line="223" w:lineRule="auto"/>
        <w:jc w:val="both"/>
        <w:rPr>
          <w:ins w:id="21431" w:author="Voeun Kuyeng" w:date="2022-08-31T16:03:00Z"/>
          <w:del w:id="21432" w:author="LENOVO" w:date="2022-10-02T09:50:00Z"/>
          <w:rFonts w:ascii="Khmer MEF1" w:hAnsi="Khmer MEF1" w:cs="Khmer MEF1"/>
          <w:sz w:val="24"/>
          <w:szCs w:val="24"/>
          <w:lang w:val="ca-ES"/>
          <w:rPrChange w:id="21433" w:author="Kem Sereyboth" w:date="2023-07-19T16:59:00Z">
            <w:rPr>
              <w:ins w:id="21434" w:author="Voeun Kuyeng" w:date="2022-08-31T16:03:00Z"/>
              <w:del w:id="21435" w:author="LENOVO" w:date="2022-10-02T09:50:00Z"/>
              <w:rFonts w:ascii="Khmer MEF1" w:hAnsi="Khmer MEF1" w:cs="Khmer MEF1"/>
              <w:spacing w:val="8"/>
              <w:sz w:val="24"/>
              <w:szCs w:val="24"/>
              <w:lang w:val="ca-ES"/>
            </w:rPr>
          </w:rPrChange>
        </w:rPr>
        <w:pPrChange w:id="21436" w:author="Sopheak Phorn" w:date="2023-08-03T14:28:00Z">
          <w:pPr>
            <w:spacing w:after="0" w:line="216" w:lineRule="auto"/>
            <w:ind w:firstLine="720"/>
            <w:jc w:val="both"/>
          </w:pPr>
        </w:pPrChange>
      </w:pPr>
      <w:ins w:id="21437" w:author="Sethvannak Sam" w:date="2022-08-20T18:30:00Z">
        <w:del w:id="21438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</w:del>
      </w:ins>
      <w:ins w:id="21440" w:author="socheata.ol@hotmail.com" w:date="2022-09-02T15:59:00Z">
        <w:del w:id="21441" w:author="LENOVO" w:date="2022-10-02T09:50:00Z">
          <w:r w:rsidR="00AA50C7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21443" w:author="socheata.ol@hotmail.com" w:date="2022-09-02T16:00:00Z">
        <w:del w:id="21444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21446" w:author="socheata.ol@hotmail.com" w:date="2022-09-02T16:01:00Z">
        <w:del w:id="21447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០៣៥</w:delText>
          </w:r>
        </w:del>
      </w:ins>
      <w:ins w:id="21449" w:author="socheata.ol@hotmail.com" w:date="2022-09-02T16:02:00Z">
        <w:del w:id="21450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C3F7D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 ប្រក</w:delText>
          </w:r>
        </w:del>
      </w:ins>
      <w:ins w:id="21453" w:author="socheata.ol@hotmail.com" w:date="2022-09-02T16:00:00Z">
        <w:del w:id="21454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456" w:author="socheata.ol@hotmail.com" w:date="2022-09-02T16:07:00Z">
        <w:del w:id="21457" w:author="LENOVO" w:date="2022-10-02T09:50:00Z">
          <w:r w:rsidR="00D81FF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21459" w:author="socheata.ol@hotmail.com" w:date="2022-09-02T16:08:00Z">
        <w:del w:id="21460" w:author="LENOVO" w:date="2022-10-02T09:50:00Z">
          <w:r w:rsidR="00B512E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 ខែសីហា ឆ្នាំ២០២២ </w:delText>
          </w:r>
        </w:del>
      </w:ins>
      <w:ins w:id="21462" w:author="socheata.ol@hotmail.com" w:date="2022-09-02T16:02:00Z">
        <w:del w:id="21463" w:author="LENOVO" w:date="2022-10-02T09:50:00Z">
          <w:r w:rsidR="00DD12E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</w:del>
      </w:ins>
      <w:ins w:id="21465" w:author="Kem Sereiboth" w:date="2022-09-16T12:55:00Z">
        <w:del w:id="21466" w:author="LENOVO" w:date="2022-10-02T09:50:00Z">
          <w:r w:rsidR="00096FB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</w:delText>
          </w:r>
        </w:del>
      </w:ins>
      <w:ins w:id="21467" w:author="socheata.ol@hotmail.com" w:date="2022-09-02T16:00:00Z">
        <w:del w:id="21468" w:author="LENOVO" w:date="2022-10-02T09:50:00Z">
          <w:r w:rsidR="004F60B3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ដាក់ឱ្យអនុ</w:delText>
          </w:r>
          <w:r w:rsidR="004F60B3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វត្ត</w:delText>
          </w:r>
          <w:r w:rsidR="004F60B3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4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21472" w:author="Sethvannak Sam" w:date="2022-08-20T18:30:00Z">
        <w:del w:id="21473" w:author="LENOVO" w:date="2022-10-02T09:50:00Z"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474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47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ណែនាំ</w:delText>
          </w:r>
        </w:del>
      </w:ins>
      <w:ins w:id="21476" w:author="socheata.ol@hotmail.com" w:date="2022-09-04T17:59:00Z">
        <w:del w:id="21477" w:author="LENOVO" w:date="2022-10-02T09:50:00Z">
          <w:r w:rsidR="00621858" w:rsidRPr="00E33574" w:rsidDel="00FD7EBC">
            <w:rPr>
              <w:rFonts w:ascii="Khmer MEF1" w:hAnsi="Khmer MEF1" w:cs="Khmer MEF1"/>
              <w:sz w:val="24"/>
              <w:szCs w:val="24"/>
              <w:rPrChange w:id="21478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479" w:author="Sethvannak Sam" w:date="2022-08-20T18:30:00Z">
        <w:del w:id="21480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48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ស្ដីពី​សវនកម្មអនុលោមភាព</w:delText>
          </w:r>
        </w:del>
      </w:ins>
      <w:ins w:id="21482" w:author="socheata.ol@hotmail.com" w:date="2022-09-02T16:02:00Z">
        <w:del w:id="21483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484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របស់</w:delText>
          </w:r>
        </w:del>
      </w:ins>
      <w:ins w:id="21485" w:author="socheata.ol@hotmail.com" w:date="2022-09-02T16:03:00Z">
        <w:del w:id="21486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487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អង្គភាពសវនកម្មផ្ទៃក្នុងនៃ</w:delText>
          </w:r>
          <w:r w:rsidR="00D94582" w:rsidRPr="00E33574" w:rsidDel="00FD7EBC">
            <w:rPr>
              <w:rFonts w:ascii="Khmer MEF1" w:hAnsi="Khmer MEF1" w:cs="Khmer MEF1"/>
              <w:sz w:val="24"/>
              <w:szCs w:val="24"/>
              <w:cs/>
              <w:rPrChange w:id="2148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អាជ្ញាធរសេ</w:delText>
          </w:r>
          <w:r w:rsidR="00D94582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48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វាហិរញ្ញវត្ថុមិនមែនធនាគារ </w:delText>
          </w:r>
        </w:del>
      </w:ins>
      <w:ins w:id="21490" w:author="socheata.ol@hotmail.com" w:date="2022-09-02T16:04:00Z">
        <w:del w:id="21491" w:author="LENOVO" w:date="2022-10-02T09:50:00Z">
          <w:r w:rsidR="0074015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49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ដែលគោលការណ៍ណែនាំ</w:delText>
          </w:r>
          <w:r w:rsidR="009E367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49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នេះ</w:delText>
          </w:r>
        </w:del>
      </w:ins>
      <w:ins w:id="21494" w:author="Sethvannak Sam" w:date="2022-08-20T18:30:00Z">
        <w:del w:id="21495" w:author="LENOVO" w:date="2022-10-02T09:50:00Z"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49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បានកំណត់​យ៉ាង</w:delText>
          </w:r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14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ច្បាស់នូវក្របខ័ណ្ឌ​នៃការធ្វើ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សវនកម្មអនុ</w:delText>
          </w:r>
        </w:del>
      </w:ins>
      <w:ins w:id="21499" w:author="Voeun Kuyeng" w:date="2022-09-06T17:47:00Z">
        <w:del w:id="21500" w:author="LENOVO" w:date="2022-10-02T09:50:00Z">
          <w:r w:rsidR="001A68CE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1502" w:author="Sethvannak Sam" w:date="2022-08-20T18:30:00Z">
        <w:del w:id="21503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5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លោមភាពដោយតម្រូវឱ្យសវនករផ្ទៃក្នុងត្រូវរៀបចំការងារតាមដំណាក់កាលសំខាន់ៗដូចជាការរៀបចំផែន</w:delText>
          </w:r>
        </w:del>
      </w:ins>
      <w:ins w:id="21505" w:author="socheata.ol@hotmail.com" w:date="2022-09-02T16:09:00Z">
        <w:del w:id="21506" w:author="LENOVO" w:date="2022-10-02T09:50:00Z">
          <w:r w:rsidR="00BD6B67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21507" w:author="Sethvannak Sam" w:date="2022-08-20T18:30:00Z">
        <w:del w:id="21508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0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ការសវនកម្មអនុលោមភាព ការចុះធ្វើសវនកម្មអនុលោមភាព ការរៀបចំរបាយការណ៍សវនកម្មអនុលោមភាព និងដំណើរ</w:delText>
          </w:r>
        </w:del>
      </w:ins>
      <w:ins w:id="21510" w:author="Windows User" w:date="2022-09-06T03:08:00Z">
        <w:del w:id="21511" w:author="LENOVO" w:date="2022-10-02T09:50:00Z">
          <w:r w:rsidR="00D705E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</w:delText>
          </w:r>
        </w:del>
      </w:ins>
      <w:ins w:id="21512" w:author="Sethvannak Sam" w:date="2022-08-20T18:30:00Z">
        <w:del w:id="21513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1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ការតាមដាន</w:delText>
          </w:r>
        </w:del>
      </w:ins>
      <w:ins w:id="21515" w:author="Windows User" w:date="2022-09-06T03:08:00Z">
        <w:del w:id="21516" w:author="LENOVO" w:date="2022-10-02T09:50:00Z">
          <w:r w:rsidR="00EE6990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</w:delText>
          </w:r>
        </w:del>
      </w:ins>
      <w:ins w:id="21517" w:author="Sethvannak Sam" w:date="2022-08-20T18:30:00Z">
        <w:del w:id="21518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1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អនុសាសន៍សវនកម្មអនុលោមភាពជាដើម។</w:delText>
          </w:r>
          <w:r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2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</w:p>
    <w:p w14:paraId="2DFD9F53" w14:textId="6149F005" w:rsidR="00756A09" w:rsidRPr="00E33574" w:rsidDel="00FD7EBC" w:rsidRDefault="00756A09">
      <w:pPr>
        <w:spacing w:after="0" w:line="223" w:lineRule="auto"/>
        <w:jc w:val="both"/>
        <w:rPr>
          <w:ins w:id="21521" w:author="Sethvannak Sam" w:date="2022-08-20T18:30:00Z"/>
          <w:del w:id="21522" w:author="LENOVO" w:date="2022-10-02T09:50:00Z"/>
          <w:rFonts w:ascii="Khmer MEF1" w:hAnsi="Khmer MEF1" w:cs="Khmer MEF1"/>
          <w:sz w:val="24"/>
          <w:szCs w:val="24"/>
          <w:cs/>
          <w:lang w:val="ca-ES"/>
          <w:rPrChange w:id="21523" w:author="Kem Sereyboth" w:date="2023-07-19T16:59:00Z">
            <w:rPr>
              <w:ins w:id="21524" w:author="Sethvannak Sam" w:date="2022-08-20T18:30:00Z"/>
              <w:del w:id="21525" w:author="LENOVO" w:date="2022-10-02T09:50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1526" w:author="Sopheak Phorn" w:date="2023-08-03T14:28:00Z">
          <w:pPr>
            <w:spacing w:after="0" w:line="216" w:lineRule="auto"/>
            <w:ind w:firstLine="720"/>
            <w:jc w:val="both"/>
          </w:pPr>
        </w:pPrChange>
      </w:pPr>
    </w:p>
    <w:p w14:paraId="32DC81BB" w14:textId="4DDFC408" w:rsidR="005F46DE" w:rsidRPr="00E33574" w:rsidDel="00FD7EBC" w:rsidRDefault="005F46DE">
      <w:pPr>
        <w:spacing w:after="0" w:line="223" w:lineRule="auto"/>
        <w:jc w:val="both"/>
        <w:rPr>
          <w:ins w:id="21527" w:author="Kem Sereiboth" w:date="2022-09-13T11:34:00Z"/>
          <w:del w:id="21528" w:author="LENOVO" w:date="2022-10-02T09:50:00Z"/>
          <w:rFonts w:ascii="Khmer MEF1" w:hAnsi="Khmer MEF1" w:cs="Khmer MEF1"/>
          <w:spacing w:val="-4"/>
          <w:sz w:val="24"/>
          <w:szCs w:val="24"/>
          <w:lang w:val="ca-ES"/>
          <w:rPrChange w:id="21529" w:author="Kem Sereyboth" w:date="2023-07-19T16:59:00Z">
            <w:rPr>
              <w:ins w:id="21530" w:author="Kem Sereiboth" w:date="2022-09-13T11:34:00Z"/>
              <w:del w:id="21531" w:author="LENOVO" w:date="2022-10-02T09:50:00Z"/>
              <w:rFonts w:ascii="Khmer MEF1" w:hAnsi="Khmer MEF1" w:cs="Khmer MEF1"/>
              <w:b/>
              <w:bCs/>
              <w:spacing w:val="-4"/>
              <w:sz w:val="16"/>
              <w:szCs w:val="24"/>
              <w:lang w:val="ca-ES"/>
            </w:rPr>
          </w:rPrChange>
        </w:rPr>
        <w:pPrChange w:id="21532" w:author="Sopheak Phorn" w:date="2023-08-03T14:28:00Z">
          <w:pPr>
            <w:ind w:firstLine="720"/>
            <w:jc w:val="both"/>
          </w:pPr>
        </w:pPrChange>
      </w:pPr>
      <w:ins w:id="21533" w:author="Kem Sereiboth" w:date="2022-09-13T11:34:00Z">
        <w:del w:id="21534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3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36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សេចក្ដីណែនាំ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3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ស្ដីពី​យន្តការ និងនីតិវិធីសវនកម្ម​អនុលោមភាព</w:delText>
          </w:r>
        </w:del>
      </w:ins>
    </w:p>
    <w:p w14:paraId="465346B4" w14:textId="1199165F" w:rsidR="00B27355" w:rsidRPr="00E33574" w:rsidDel="00FD7EBC" w:rsidRDefault="00E31607">
      <w:pPr>
        <w:spacing w:after="0" w:line="223" w:lineRule="auto"/>
        <w:jc w:val="both"/>
        <w:rPr>
          <w:ins w:id="21538" w:author="Sethvannak Sam" w:date="2022-08-20T18:30:00Z"/>
          <w:del w:id="21539" w:author="LENOVO" w:date="2022-10-02T09:50:00Z"/>
          <w:rFonts w:ascii="Khmer MEF1" w:hAnsi="Khmer MEF1" w:cs="Khmer MEF1"/>
          <w:sz w:val="24"/>
          <w:szCs w:val="24"/>
          <w:lang w:val="ca-ES"/>
          <w:rPrChange w:id="21540" w:author="Kem Sereyboth" w:date="2023-07-19T16:59:00Z">
            <w:rPr>
              <w:ins w:id="21541" w:author="Sethvannak Sam" w:date="2022-08-20T18:30:00Z"/>
              <w:del w:id="21542" w:author="LENOVO" w:date="2022-10-02T09:5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543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544" w:author="Voeun Kuyeng" w:date="2022-08-31T16:17:00Z">
        <w:del w:id="21545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4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21547" w:author="socheata.ol@hotmail.com" w:date="2022-09-02T15:52:00Z">
        <w:del w:id="21548" w:author="LENOVO" w:date="2022-10-02T09:50:00Z">
          <w:r w:rsidR="00C946CF" w:rsidRPr="00E33574" w:rsidDel="00FD7EBC">
            <w:rPr>
              <w:rFonts w:ascii="Khmer MEF1" w:hAnsi="Khmer MEF1" w:cs="Khmer MEF1"/>
              <w:sz w:val="24"/>
              <w:szCs w:val="24"/>
              <w:cs/>
              <w:rPrChange w:id="2154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550" w:author="Sethvannak Sam" w:date="2022-08-20T18:30:00Z">
        <w:del w:id="21551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5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</w:del>
      </w:ins>
      <w:ins w:id="21554" w:author="socheata.ol@hotmail.com" w:date="2022-09-02T15:58:00Z">
        <w:del w:id="21555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5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557" w:author="Voeun Kuyeng" w:date="2022-09-06T17:47:00Z">
        <w:del w:id="21558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21560" w:author="Sethvannak Sam" w:date="2022-08-20T18:30:00Z">
        <w:del w:id="21561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ត្រូវរៀបរាប់អំពីខ្លឹមសារសំខាន់ៗនៃសេចក្ដីណែនាំ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6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ស្ដីពី​យន្តការ</w:delText>
          </w:r>
        </w:del>
      </w:ins>
      <w:ins w:id="21564" w:author="Voeun Kuyeng" w:date="2022-09-06T17:47:00Z">
        <w:del w:id="21565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rPrChange w:id="2156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567" w:author="Sethvannak Sam" w:date="2022-08-20T18:30:00Z">
        <w:del w:id="21568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6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និងនីតិវិធីសវនកម្ម​អនុលោមភាព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7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សវនករទទួលបន្ទុក អាចរៀបរាប់អំពី</w:delText>
          </w:r>
        </w:del>
      </w:ins>
      <w:ins w:id="21571" w:author="socheata.ol@hotmail.com" w:date="2022-09-02T16:05:00Z">
        <w:del w:id="21572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7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</w:delText>
          </w:r>
        </w:del>
      </w:ins>
      <w:ins w:id="21574" w:author="socheata.ol@hotmail.com" w:date="2022-09-02T16:06:00Z">
        <w:del w:id="21575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7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ណុ</w:delText>
          </w:r>
        </w:del>
      </w:ins>
      <w:ins w:id="21577" w:author="Voeun Kuyeng" w:date="2022-09-06T17:47:00Z">
        <w:del w:id="21578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7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1580" w:author="socheata.ol@hotmail.com" w:date="2022-09-02T16:06:00Z">
        <w:del w:id="21581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8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1583" w:author="Sethvannak Sam" w:date="2022-08-20T18:30:00Z">
        <w:del w:id="21584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8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03CC492D" w14:textId="5EB45231" w:rsidR="00B27355" w:rsidRPr="00E33574" w:rsidDel="00FD7EBC" w:rsidRDefault="00B27355">
      <w:pPr>
        <w:spacing w:after="0" w:line="223" w:lineRule="auto"/>
        <w:jc w:val="both"/>
        <w:rPr>
          <w:ins w:id="21586" w:author="Voeun Kuyeng" w:date="2022-08-31T16:04:00Z"/>
          <w:del w:id="21587" w:author="LENOVO" w:date="2022-10-02T09:50:00Z"/>
          <w:rFonts w:ascii="Khmer MEF1" w:hAnsi="Khmer MEF1" w:cs="Khmer MEF1"/>
          <w:sz w:val="24"/>
          <w:szCs w:val="24"/>
          <w:lang w:val="ca-ES"/>
        </w:rPr>
        <w:pPrChange w:id="21588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589" w:author="Sethvannak Sam" w:date="2022-08-20T18:30:00Z">
        <w:del w:id="21590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59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59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</w:delText>
          </w:r>
        </w:del>
      </w:ins>
      <w:ins w:id="21593" w:author="Voeun Kuyeng" w:date="2022-09-06T17:48:00Z">
        <w:del w:id="21594" w:author="LENOVO" w:date="2022-10-02T09:50:00Z">
          <w:r w:rsidR="00817DBB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59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ល</w:delText>
          </w:r>
        </w:del>
      </w:ins>
      <w:ins w:id="21596" w:author="Sethvannak Sam" w:date="2022-08-20T18:30:00Z">
        <w:del w:id="21597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59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បន្ទុកក៏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59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600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ត្រូវអនុ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60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វត្ត​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02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ផងដែរនូវសេចក្តីណែនាំ</w:delText>
          </w:r>
        </w:del>
      </w:ins>
      <w:ins w:id="21603" w:author="socheata.ol@hotmail.com" w:date="2022-09-02T16:06:00Z">
        <w:del w:id="21604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0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លេខ ០០១ </w:delText>
          </w:r>
        </w:del>
      </w:ins>
      <w:ins w:id="21606" w:author="socheata.ol@hotmail.com" w:date="2022-09-02T16:07:00Z">
        <w:del w:id="21607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0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21609" w:author="socheata.ol@hotmail.com" w:date="2022-09-02T16:06:00Z">
        <w:del w:id="21610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1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</w:delText>
          </w:r>
        </w:del>
      </w:ins>
      <w:ins w:id="21612" w:author="socheata.ol@hotmail.com" w:date="2022-09-02T16:07:00Z">
        <w:del w:id="21613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1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.ណ.ន.</w:delText>
          </w:r>
        </w:del>
      </w:ins>
      <w:ins w:id="21615" w:author="socheata.ol@hotmail.com" w:date="2022-09-02T16:06:00Z">
        <w:del w:id="21616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1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618" w:author="socheata.ol@hotmail.com" w:date="2022-09-02T16:07:00Z">
        <w:del w:id="21619" w:author="LENOVO" w:date="2022-10-02T09:50:00Z">
          <w:r w:rsidR="00D81FFC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ចុះថ្ងៃទី</w:delText>
          </w:r>
        </w:del>
      </w:ins>
      <w:ins w:id="21621" w:author="socheata.ol@hotmail.com" w:date="2022-09-02T16:09:00Z">
        <w:del w:id="21622" w:author="LENOVO" w:date="2022-10-02T09:50:00Z">
          <w:r w:rsidR="00BD6B67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៤ ខែសីហា ឆ្នាំ២០២២ </w:delText>
          </w:r>
        </w:del>
      </w:ins>
      <w:ins w:id="21624" w:author="Sethvannak Sam" w:date="2022-08-20T18:30:00Z">
        <w:del w:id="21625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6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ស្ដីពីយន្តការនិងនីតិវិធីសវនកម្មអនុលោមភា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628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62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និងនីតិវិធី​នៅ​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6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ក្នុង​ការ​ធ្វើសវនកម្មអនុលោមភាព ដោយផ្ដើមចេញ​ដំបូងពី​ការ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163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63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ស្វែងយល់​ពី​បរិស្ថាន​របស់​សវនដ្ឋានដើម្បី​កំណត់​អំពីហានិភ័យបញ្ហាប្រឈម និងកង្វល់នានាដែលត្រូវប្រើប្រាស់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63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អង្គភាពសវនកម្មផ្ទៃក្នុង​បាន​រៀបចំផែនការសវនកម្ម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ប្រចាំឆ្នាំ​ដែលក្នុង​នោះ​បាន​កំណត់​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6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អំពី​ប្រធានបទសវនកម្ម លក្ខណៈ​វិនិច្ឆ័យ គោលបំណង វិសាលភាព ដែនកំណត់នៃការធ្វើសវនកម្ម ព្រមទាំង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រៀបចំនូវ​​កម្មវិធី​សវនកម្មផងដែរ។</w:delText>
          </w:r>
        </w:del>
      </w:ins>
      <w:ins w:id="21635" w:author="User" w:date="2022-09-22T13:59:00Z">
        <w:del w:id="21636" w:author="LENOVO" w:date="2022-10-02T09:50:00Z">
          <w:r w:rsidR="00EB25DB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637" w:author="Sethvannak Sam" w:date="2022-08-20T18:30:00Z">
        <w:del w:id="21638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មុន​នឹង​ឈាន​ដល់​ដំណាក់កាល​ចុះ​​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ប្រមូល​ទិន្នន័យ និង​ព័ត៌មាន​​ សវនករ​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63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ទទួលបន្ទុក​បាន​រៀបចំ​​បញ្ជីត្រួតពិនិត្យដោយផ្អែកទៅលើលក្ខណៈ​វិនិច្ឆ័យ សមស្រប និង​ពាក់ព័ន្ធទៅនឹងប្រធាន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បទដែលបានកំណត់ និងបានរៀបចំ​បញ្ជីឈ្មោះប្រតិភូសវនកម្ម​និង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សវនករទទួលបន្ទុកក្នុងការធ្វើសវនកម្ម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16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អនុលោមភាព​​។ បន្ទាប់ពីទទួលបានការឯកភាពដ៏ខ្ពង់ខ្ពស់ពី </w:delText>
          </w:r>
          <w:r w:rsidRPr="00E33574" w:rsidDel="00FD7EBC">
            <w:rPr>
              <w:rFonts w:ascii="Khmer MEF2" w:hAnsi="Khmer MEF2" w:cs="Khmer MEF2"/>
              <w:spacing w:val="-12"/>
              <w:sz w:val="24"/>
              <w:szCs w:val="24"/>
              <w:cs/>
              <w:lang w:val="ca-ES"/>
              <w:rPrChange w:id="21641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</w:del>
      </w:ins>
      <w:ins w:id="21642" w:author="Kem Sereiboth" w:date="2022-09-29T13:33:00Z">
        <w:del w:id="21643" w:author="LENOVO" w:date="2022-10-02T09:50:00Z">
          <w:r w:rsidR="007A09CB" w:rsidRPr="00E33574" w:rsidDel="00FD7EB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</w:rPr>
            <w:delText>ក្រសួងសេដ្ឋកិច្ចនិងហិរញ្ញវត្ថុ</w:delText>
          </w:r>
        </w:del>
      </w:ins>
      <w:ins w:id="21644" w:author="Sethvannak Sam" w:date="2022-08-20T18:30:00Z">
        <w:del w:id="21645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4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5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5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 អ.ស.ហ.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5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អ.ស.ហ. បានផ្តល់ផែនការសវនកម្ម</w:delText>
          </w:r>
        </w:del>
      </w:ins>
      <w:ins w:id="21655" w:author="Windows User" w:date="2022-09-06T03:14:00Z">
        <w:del w:id="21656" w:author="LENOVO" w:date="2022-10-02T09:50:00Z">
          <w:r w:rsidR="00493E2F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657" w:author="Windows User" w:date="2022-09-06T03:17:00Z">
        <w:del w:id="21658" w:author="LENOVO" w:date="2022-10-02T09:50:00Z">
          <w:r w:rsidR="00F0393C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សម្រាប់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5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21660" w:author="Sethvannak Sam" w:date="2022-08-20T18:30:00Z">
        <w:del w:id="21661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6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21663" w:author="Voeun Kuyeng" w:date="2022-09-06T17:49:00Z">
        <w:del w:id="21664" w:author="LENOVO" w:date="2022-10-02T09:50:00Z">
          <w:r w:rsidR="001533AD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6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666" w:author="Windows User" w:date="2022-09-06T03:17:00Z">
        <w:del w:id="21667" w:author="LENOVO" w:date="2022-10-02T09:50:00Z"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6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6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7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1671" w:author="Sethvannak Sam" w:date="2022-08-20T18:30:00Z">
        <w:del w:id="21672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7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 និងបញ្ជីត្រួតពិនិត្យជូនសវនដ្ឋានព្រមទាំងរៀបចំកិច្ចប្រជុំបើកជាមួយសវនដ្ឋាន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នីមួយៗ មុនពេលចុះអនុវត្តការងារសវនកម្ម។ ​</w:delText>
          </w:r>
        </w:del>
      </w:ins>
      <w:ins w:id="21674" w:author="Voeun Kuyeng" w:date="2022-09-06T17:49:00Z">
        <w:del w:id="21675" w:author="LENOVO" w:date="2022-10-02T09:50:00Z">
          <w:r w:rsidR="001533AD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អំ</w:delText>
          </w:r>
        </w:del>
      </w:ins>
      <w:ins w:id="21676" w:author="Sethvannak Sam" w:date="2022-08-20T18:30:00Z">
        <w:del w:id="21677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កំឡុងពេល​ចុះ​ប្រមូល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ទិន្នន័យ និង​ព័ត៌មានសវនករទទួលបន្ទុកបានប្រើប្រាស់បញ្ជីត្រួតពិនិត្យ​ជាមូល​ដ្ឋានដើម្បី​ប្រមូលទិន្នន័យ​​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ពេលវេលា ប្រភេទឯកសារ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និងរបាយការណ៍ដែល​សវនដ្ឋាន​ត្រូវផ្តល់​មកឱ្យសវនករទទួលបន្ទុក និងបានពិនិត្យលើឯកសារពាក់ព័ន្ធ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ផ្សេង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6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ទៀតតាមការស្នើសុំជាក់ស្តែងក្នុងកំឡុងពេលធ្វើសវនកម្ម ព្រមទាំងបានធ្វើការសាកសួរដោយផ្ទាល់ទៅកាន់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6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បុគ្គលទទួលបន្ទុករបស់សវនដ្ឋានតាមផ្នែកនី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មួយៗ។ បន្ទាប់ពី​បញ្ចប់​​ការ​ចុះ​ប្រមូល​ទិន្នន័យ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68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និង​ព័ត៌មាន​នៅ​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8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 សវនករទទួលបន្ទុក​បាន​ធ្វើ​ការ​វិភាគ​ និងវាយតម្លៃ​ពី</w:delText>
          </w:r>
        </w:del>
      </w:ins>
      <w:ins w:id="21684" w:author="User" w:date="2022-09-27T23:34:00Z">
        <w:del w:id="21685" w:author="LENOVO" w:date="2022-10-02T09:50:00Z">
          <w:r w:rsidR="00335550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លើទិន្នន័យដែលទទួលបាន</w:delText>
          </w:r>
        </w:del>
      </w:ins>
      <w:ins w:id="21686" w:author="Kem Sereiboth" w:date="2022-09-29T13:35:00Z">
        <w:del w:id="21687" w:author="LENOVO" w:date="2022-10-02T09:50:00Z">
          <w:r w:rsidR="007A09CB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8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ដើម្បីកំណត់ពី</w:delText>
          </w:r>
        </w:del>
      </w:ins>
      <w:ins w:id="21689" w:author="Sethvannak Sam" w:date="2022-08-20T18:30:00Z">
        <w:del w:id="21690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9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ភាពអនុលោម ឬមិនអនុ</w:delText>
          </w:r>
        </w:del>
      </w:ins>
      <w:ins w:id="21692" w:author="socheata.ol@hotmail.com" w:date="2022-09-02T16:11:00Z">
        <w:del w:id="21693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695" w:author="Sethvannak Sam" w:date="2022-08-20T18:30:00Z">
        <w:del w:id="21696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</w:delText>
          </w:r>
        </w:del>
      </w:ins>
      <w:ins w:id="21698" w:author="socheata.ol@hotmail.com" w:date="2022-09-02T16:11:00Z">
        <w:del w:id="21699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701" w:author="Sethvannak Sam" w:date="2022-08-20T18:30:00Z">
        <w:del w:id="21702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របស់សវន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</w:delText>
          </w:r>
        </w:del>
      </w:ins>
      <w:ins w:id="21705" w:author="User" w:date="2022-09-27T23:35:00Z">
        <w:del w:id="21706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ភស្ត</w:delText>
          </w:r>
        </w:del>
      </w:ins>
      <w:ins w:id="21707" w:author="User" w:date="2022-09-27T23:36:00Z">
        <w:del w:id="21708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ុ</w:delText>
          </w:r>
        </w:del>
      </w:ins>
      <w:ins w:id="21709" w:author="User" w:date="2022-09-27T23:35:00Z">
        <w:del w:id="21710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តាង</w:delText>
          </w:r>
        </w:del>
      </w:ins>
      <w:ins w:id="21711" w:author="Sethvannak Sam" w:date="2022-08-20T18:30:00Z">
        <w:del w:id="21712" w:author="LENOVO" w:date="2022-10-02T09:50:00Z"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7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ដែលប្រមូលបានប្រៀបធៀប​ជាមួយលក្ខណៈវិនិច្ឆ័យដែលបានកំណត់។</w:delText>
          </w:r>
        </w:del>
      </w:ins>
    </w:p>
    <w:p w14:paraId="517936F1" w14:textId="1B66AE2D" w:rsidR="00756A09" w:rsidRPr="00E33574" w:rsidDel="00FD7EBC" w:rsidRDefault="00913214">
      <w:pPr>
        <w:spacing w:after="0" w:line="223" w:lineRule="auto"/>
        <w:jc w:val="both"/>
        <w:rPr>
          <w:ins w:id="21714" w:author="Sethvannak Sam" w:date="2022-08-20T18:30:00Z"/>
          <w:del w:id="21715" w:author="LENOVO" w:date="2022-10-02T09:50:00Z"/>
          <w:rFonts w:ascii="Khmer MEF1" w:hAnsi="Khmer MEF1" w:cs="Khmer MEF1"/>
          <w:sz w:val="24"/>
          <w:szCs w:val="24"/>
          <w:cs/>
          <w:lang w:val="ca-ES"/>
        </w:rPr>
        <w:pPrChange w:id="21716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17" w:author="User" w:date="2022-09-16T11:26:00Z">
        <w:del w:id="21718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719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1D24BA6E" w14:textId="4EF945EE" w:rsidR="005F46DE" w:rsidRPr="00E33574" w:rsidDel="00FD7EBC" w:rsidRDefault="005F46DE">
      <w:pPr>
        <w:spacing w:after="0" w:line="223" w:lineRule="auto"/>
        <w:jc w:val="both"/>
        <w:rPr>
          <w:ins w:id="21720" w:author="Kem Sereiboth" w:date="2022-09-13T11:34:00Z"/>
          <w:del w:id="21721" w:author="LENOVO" w:date="2022-10-02T09:50:00Z"/>
          <w:rFonts w:ascii="Khmer MEF1" w:hAnsi="Khmer MEF1" w:cs="Khmer MEF1"/>
          <w:sz w:val="24"/>
          <w:szCs w:val="24"/>
          <w:lang w:val="ca-ES"/>
          <w:rPrChange w:id="21722" w:author="Kem Sereyboth" w:date="2023-07-19T16:59:00Z">
            <w:rPr>
              <w:ins w:id="21723" w:author="Kem Sereiboth" w:date="2022-09-13T11:34:00Z"/>
              <w:del w:id="21724" w:author="LENOVO" w:date="2022-10-02T09:5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1725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26" w:author="Kem Sereiboth" w:date="2022-09-13T11:34:00Z">
        <w:del w:id="21727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728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ឃ-ការរៀបចំរបាយការណ៍សវនកម្មអនុលោមភាព</w:delText>
          </w:r>
        </w:del>
      </w:ins>
    </w:p>
    <w:p w14:paraId="4F1FF865" w14:textId="1842934E" w:rsidR="00B27355" w:rsidRPr="00E33574" w:rsidDel="00FD7EBC" w:rsidRDefault="005427DC">
      <w:pPr>
        <w:spacing w:after="0" w:line="223" w:lineRule="auto"/>
        <w:jc w:val="both"/>
        <w:rPr>
          <w:ins w:id="21729" w:author="Sethvannak Sam" w:date="2022-08-20T18:30:00Z"/>
          <w:del w:id="21730" w:author="LENOVO" w:date="2022-10-02T09:50:00Z"/>
          <w:rFonts w:ascii="Khmer MEF1" w:hAnsi="Khmer MEF1" w:cs="Khmer MEF1"/>
          <w:strike/>
          <w:sz w:val="24"/>
          <w:szCs w:val="24"/>
          <w:cs/>
          <w:rPrChange w:id="21731" w:author="Kem Sereyboth" w:date="2023-07-19T16:59:00Z">
            <w:rPr>
              <w:ins w:id="21732" w:author="Sethvannak Sam" w:date="2022-08-20T18:30:00Z"/>
              <w:del w:id="21733" w:author="LENOVO" w:date="2022-10-02T09:50:00Z"/>
              <w:rFonts w:ascii="Khmer MEF1" w:hAnsi="Khmer MEF1" w:cs="Khmer MEF1"/>
              <w:sz w:val="24"/>
              <w:szCs w:val="24"/>
              <w:cs/>
            </w:rPr>
          </w:rPrChange>
        </w:rPr>
        <w:pPrChange w:id="21734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35" w:author="Voeun Kuyeng" w:date="2022-08-31T16:16:00Z">
        <w:del w:id="21736" w:author="LENOVO" w:date="2022-10-02T09:50:00Z">
          <w:r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3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ឃ-</w:delText>
          </w:r>
        </w:del>
      </w:ins>
      <w:ins w:id="21738" w:author="socheata.ol@hotmail.com" w:date="2022-09-02T15:52:00Z">
        <w:del w:id="21739" w:author="LENOVO" w:date="2022-10-02T09:50:00Z">
          <w:r w:rsidR="00C946CF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4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741" w:author="Sethvannak Sam" w:date="2022-08-20T18:30:00Z">
        <w:del w:id="21742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43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 ៤</w:delText>
          </w:r>
        </w:del>
      </w:ins>
      <w:ins w:id="21744" w:author="socheata.ol@hotmail.com" w:date="2022-09-02T16:12:00Z">
        <w:del w:id="21745" w:author="LENOVO" w:date="2022-10-02T09:50:00Z">
          <w:r w:rsidR="00976018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2174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747" w:author="Sethvannak Sam" w:date="2022-08-20T18:30:00Z">
        <w:del w:id="21748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4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៖ ត្រូវរៀបរាប់អំពីការរៀបចំរបាយការណ៍សវនកម្មអនុលោមភាព ដោយយោងតាម</w:delText>
          </w:r>
          <w:r w:rsidR="00B27355" w:rsidRPr="00E33574" w:rsidDel="00FD7EBC">
            <w:rPr>
              <w:rFonts w:ascii="Khmer MEF1" w:hAnsi="Khmer MEF1" w:cs="Khmer MEF1"/>
              <w:strike/>
              <w:spacing w:val="8"/>
              <w:sz w:val="24"/>
              <w:szCs w:val="24"/>
              <w:cs/>
              <w:rPrChange w:id="21750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5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សេចក្តីណែនាំលេខ</w:delText>
          </w:r>
        </w:del>
      </w:ins>
      <w:ins w:id="21752" w:author="Windows User" w:date="2022-09-06T03:20:00Z">
        <w:del w:id="21753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755" w:author="Sethvannak Sam" w:date="2022-08-20T18:30:00Z">
        <w:del w:id="21756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5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០០២/២២ អ.ស.ផ.</w:delText>
          </w:r>
        </w:del>
      </w:ins>
      <w:ins w:id="21758" w:author="Windows User" w:date="2022-09-06T03:20:00Z">
        <w:del w:id="21759" w:author="LENOVO" w:date="2022-10-02T09:50:00Z"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761" w:author="Sethvannak Sam" w:date="2022-08-20T18:30:00Z">
        <w:del w:id="21762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ស.ណ.ន. ស្តីពីទម្រង់របាយការណ៍សវនកម្មអនុលោមភាព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lang w:val="ca-ES"/>
              <w:rPrChange w:id="217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lang w:val="ca-ES"/>
                </w:rPr>
              </w:rPrChange>
            </w:rPr>
            <w:delText>​​​​​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17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767" w:author="Windows User" w:date="2022-09-06T03:20:00Z">
        <w:del w:id="21768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1770" w:author="Sethvannak Sam" w:date="2022-08-20T18:30:00Z">
        <w:del w:id="21771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21773" w:author="Windows User" w:date="2022-09-06T03:18:00Z">
        <w:del w:id="21774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២២៦</w:delText>
          </w:r>
        </w:del>
      </w:ins>
      <w:ins w:id="21776" w:author="Windows User" w:date="2022-09-06T03:19:00Z">
        <w:del w:id="21777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rPrChange w:id="2177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 អ.ស.ផ.</w:delText>
          </w:r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ចុះថ្ងៃទី១១ ខែសីហា ឆ្នាំ២០២២ </w:delText>
          </w:r>
        </w:del>
      </w:ins>
      <w:ins w:id="21781" w:author="Sethvannak Sam" w:date="2022-08-20T18:30:00Z">
        <w:del w:id="21782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ស្តីពីការបង្កើតគណៈកម្មការ</w:delText>
          </w:r>
          <w:r w:rsidR="00B27355" w:rsidRPr="00E33574" w:rsidDel="00FD7EBC">
            <w:rPr>
              <w:rFonts w:ascii="Khmer MEF1" w:hAnsi="Khmer MEF1" w:cs="Khmer MEF1"/>
              <w:strike/>
              <w:spacing w:val="6"/>
              <w:sz w:val="24"/>
              <w:szCs w:val="24"/>
              <w:cs/>
              <w:rPrChange w:id="217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ចំពោះកិច្ចដើម្បីត្រួតពិនិត្យ 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វាយតម្លៃលើរបាយ-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217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ការណ៍សវនកម្មអនុលោមភាពរបស់សវនករទទួលបន្ទុកនៃអង្គភាពសវនកម្មផ្ទៃក្នុងនៃអាជ្ញាធរសេវាហិរញ្ញវត្ថុ</w:delText>
          </w:r>
          <w:r w:rsidR="00B27355" w:rsidRPr="00E33574" w:rsidDel="00FD7EBC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217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មិនមែន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​ធនាគារ។ </w:delText>
          </w:r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789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1790" w:author="socheata.ol@hotmail.com" w:date="2022-09-02T16:12:00Z">
        <w:del w:id="21791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79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793" w:author="Sethvannak Sam" w:date="2022-08-20T18:30:00Z">
        <w:del w:id="21794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795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កថាខណ្ឌទី៤ នេះ</w:delText>
          </w:r>
        </w:del>
      </w:ins>
      <w:ins w:id="21796" w:author="socheata.ol@hotmail.com" w:date="2022-09-02T16:12:00Z">
        <w:del w:id="21797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798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799" w:author="Sethvannak Sam" w:date="2022-08-20T18:30:00Z">
        <w:del w:id="21800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01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78E4E0B4" w14:textId="36D3F62E" w:rsidR="00CA6561" w:rsidRPr="00E33574" w:rsidDel="006F2967" w:rsidRDefault="00B27355">
      <w:pPr>
        <w:tabs>
          <w:tab w:val="left" w:pos="2535"/>
        </w:tabs>
        <w:spacing w:after="0" w:line="223" w:lineRule="auto"/>
        <w:jc w:val="both"/>
        <w:rPr>
          <w:ins w:id="21802" w:author="Kem Sereiboth" w:date="2022-09-29T13:41:00Z"/>
          <w:del w:id="21803" w:author="User" w:date="2022-10-03T07:04:00Z"/>
          <w:rFonts w:ascii="Khmer MEF1" w:hAnsi="Khmer MEF1" w:cs="Khmer MEF1"/>
          <w:sz w:val="12"/>
          <w:szCs w:val="12"/>
          <w:lang w:val="ca-ES"/>
          <w:rPrChange w:id="21804" w:author="Kem Sereyboth" w:date="2023-07-19T16:59:00Z">
            <w:rPr>
              <w:ins w:id="21805" w:author="Kem Sereiboth" w:date="2022-09-29T13:41:00Z"/>
              <w:del w:id="21806" w:author="User" w:date="2022-10-03T07:0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180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808" w:author="Sethvannak Sam" w:date="2022-08-20T18:30:00Z">
        <w:del w:id="21809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ទិន្នន័យ និង​ព័ត៌មាន​នៅ​សវនដ្ឋាន។ ការ​រៀបចំ​របាយការណ៍​​​​នេះត្រូវគោរពទៅតាមមាតិកាដូចមានកំណត់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1811" w:author="Windows User" w:date="2022-09-06T03:22:00Z">
        <w:del w:id="21812" w:author="LENOVO" w:date="2022-10-02T09:50:00Z">
          <w:r w:rsidR="00E53555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813" w:author="Sethvannak Sam" w:date="2022-08-20T18:30:00Z">
        <w:del w:id="21814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០០២/២២ អ.ស.ផ.ស.ណ.ន. ស្តីពីទម្រង់របាយការណ៍សវនកម្មអនុលោមភាព។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​​​​​​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បន្ទាប់ពីបញ្ចប់ការធ្វើ</w:delText>
          </w:r>
        </w:del>
      </w:ins>
      <w:ins w:id="21816" w:author="User" w:date="2022-09-27T23:36:00Z">
        <w:del w:id="21817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រៀបចំ</w:delText>
          </w:r>
        </w:del>
      </w:ins>
      <w:ins w:id="21818" w:author="Sethvannak Sam" w:date="2022-08-20T18:30:00Z">
        <w:del w:id="21819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1821" w:author="User" w:date="2022-09-27T23:37:00Z">
        <w:del w:id="21822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</w:delText>
          </w:r>
        </w:del>
      </w:ins>
      <w:ins w:id="21823" w:author="Sethvannak Sam" w:date="2022-08-20T18:30:00Z">
        <w:del w:id="21824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 ដាក់​របាយការណ៍​សវនកម្មជូន​​​អនុគណៈកម្មការចំពោះកិច្ច​ដើម្បីធ្វើការពិនិត្យ និងវាយតម្លៃបឋមទៅលើការរៀបចំរបស់សវនករ​ទទួលបន្ទុក។ អនុគណៈកម្មការចំពោះកិច្ចត្រូវបានបង្កើតឡើងតាមរយៈ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827" w:author="Windows User" w:date="2022-09-06T03:23:00Z">
        <w:del w:id="21828" w:author="LENOVO" w:date="2022-10-02T09:50:00Z"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២២៦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830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២២ អ.ស.ផ. ចុះថ្ងៃទី១១ ខែសីហា ឆ្នាំ២០២២ </w:delText>
          </w:r>
        </w:del>
      </w:ins>
      <w:ins w:id="21832" w:author="Sethvannak Sam" w:date="2022-08-20T18:30:00Z">
        <w:del w:id="21833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.........ស្តីពីការបង្កើតគណៈកម្មការចំពោះកិច្ចដើម្បីត្រួតពិនិត្យ និងវាយតម្លៃលើរបាយការណ៍សវនកម្មអនុលោមភាពរបស់សវនករទទួលបន្ទុកនៃអង្គភាពសវនកម្មផ្ទៃក្នុងនៃអាជ្ញាធរសេវាហិរញ្ញវត្ថុមិនមែន​ធនាគារ។ បន្ទាប់ពីដាក់ឆ្លងរបាយការណ៍នៅអនុគណៈកម្មការចំពោះកិច្ចរួចសវនករទទួលបន្ទុកត្រូវដាក់របាយការណ៍សវនកម្មនេះទៅ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ចំពោះកិច្ច ដើម្បីពិនិ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ត្យ 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និងវាយតម្លៃ</w:delText>
          </w:r>
        </w:del>
      </w:ins>
      <w:ins w:id="21836" w:author="Kem Sereiboth" w:date="2022-09-29T13:39:00Z">
        <w:del w:id="21837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បឋមទៅលើការរៀបចំរបស់សវនករ​ទទួលបន្ទុក</w:delText>
          </w:r>
        </w:del>
      </w:ins>
      <w:ins w:id="21838" w:author="Sethvannak Sam" w:date="2022-08-20T18:30:00Z">
        <w:del w:id="21839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បន្ត។ </w:delText>
          </w:r>
        </w:del>
      </w:ins>
      <w:ins w:id="21840" w:author="Kem Sereiboth" w:date="2022-09-29T13:39:00Z">
        <w:del w:id="21841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គណៈកម្មការ​ចំពោះកិច្ច​ត្រូវបានបង្កើត​ឡើងតាមរយៈ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ឆ្នាំ២០២២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ស្តីពី​ការ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បង្កើតគណៈកម្មការចំពោះកិច្ចដើម្បីត្រួតពិនិត្យ និងវាយតម្លៃលើ​របាយការណ៍​សវនកម្មអនុលោមភាព​របស់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>សវនករទទួលបន្ទុកនៃអង្គភាពសវនកម្មផ្ទៃក្នុងនៃអាជ្ញាធរសេវាហិរញ្ញវត្ថុមិនមែន​ធនាគា</w:delText>
          </w:r>
        </w:del>
      </w:ins>
      <w:ins w:id="21842" w:author="Kem Sereiboth" w:date="2022-09-29T13:41:00Z">
        <w:del w:id="21843" w:author="LENOVO" w:date="2022-10-02T09:50:00Z"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 xml:space="preserve">រ។ 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គណៈកម្មការ​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ចំពោះកិច្ចត្រូវ​រៀបចំនូវកំណត់ហេតុស្ដីពីលទ្ធផលនៃការត្រួតពិនិត្យ និងវាយតម្លៃ​លើរបាយការណ៍​សវនកម្ម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អនុលោមភាព និងសេចក្តីសន្និដ្ឋានរបស់សវនករ​ទទួលបន្ទុកពាក់ព័ន្ធនឹងភាពអនុលោម ឬមិនអនុលោម​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របស់​សវនដ្ឋា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4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 សវនករ​ទទួល​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បន្ទុក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​លើ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លទ្ធផលនៃការត្រួតពិនិត្យ​និង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វាយតម្លៃរបស់គណៈ​កម្មការចំពោះកិច្ច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បន្តនីតិវិធីក្នុងការផ្ញើរបាយការណ៍សវនកម្មជូន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4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 ​បន្ទាប់​ពី​បាន​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ពិភាក្សា​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ជាមួយ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46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847" w:author="Kem Sereiboth" w:date="2022-09-29T13:42:00Z">
        <w:del w:id="21848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4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850" w:author="Kem Sereiboth" w:date="2022-09-29T13:41:00Z">
        <w:del w:id="21851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5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853" w:author="Kem Sereiboth" w:date="2022-09-29T13:42:00Z">
        <w:del w:id="21854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5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856" w:author="Kem Sereiboth" w:date="2022-09-29T13:41:00Z">
        <w:del w:id="21857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5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សវនករទទួលបន្ទុក​ត្រូវរៀបចំរបាយ​​ការណ៍​ដោយ​ដាក់​បញ្ចូល​មតិ​​​យោបល់​​​របស់​សវនដ្ឋាន​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ត្រូវរៀបចំកិច្ចប្រជុំដើម្បីធ្វើការវាយតម្លៃលើភស្តុតាង និងការសន្និដ្ឋានរបស់សវនករទទួល​បន្ទុកពាក់ព័ន្ធ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​នឹង​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លទ្ធផល​នៃការរកឃើញ។ បន្ទាប់មក​សវនករទទួលបន្ទុក​ត្រូវរៀបចំនូវ​របាយ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ការណ៍​សវន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rPrChange w:id="2185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="00CA6561" w:rsidRPr="00E33574" w:rsidDel="00FD7EB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ដោយប្រើប្រាស់មូលដ្ឋាននៃសេចក្តីសម្រេចរបស់គណៈកម្មការចំពោះកិច្ច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ផ្ទៃក្នុងនៃ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86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ត្រូវរៀបចំការបូកសរុបទៅជារបាយការណ៍សវនកម្មនៃអង្គភាពក្រោមឱវាទ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86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សម្រាប់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ការិយបរិច្ឆេទ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ឆ្នាំ២០២២ ជូនប្រធានក្រុមប្រឹក្សា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6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1863" w:author="LENOVO" w:date="2022-10-02T09:54:00Z">
        <w:del w:id="21864" w:author="User" w:date="2022-10-03T07:04:00Z">
          <w:r w:rsidR="003E5E3F" w:rsidRPr="00E33574" w:rsidDel="006F2967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</w:p>
    <w:p w14:paraId="18892B9C" w14:textId="49BD2944" w:rsidR="00B27355" w:rsidRPr="00E33574" w:rsidDel="00CA6561" w:rsidRDefault="00B27355">
      <w:pPr>
        <w:tabs>
          <w:tab w:val="left" w:pos="2535"/>
        </w:tabs>
        <w:spacing w:after="0" w:line="223" w:lineRule="auto"/>
        <w:jc w:val="both"/>
        <w:rPr>
          <w:ins w:id="21865" w:author="Sethvannak Sam" w:date="2022-08-20T18:30:00Z"/>
          <w:del w:id="21866" w:author="Kem Sereiboth" w:date="2022-09-29T13:41:00Z"/>
          <w:rFonts w:ascii="Khmer MEF1" w:hAnsi="Khmer MEF1" w:cs="Khmer MEF1"/>
          <w:sz w:val="24"/>
          <w:szCs w:val="24"/>
          <w:lang w:val="ca-ES"/>
        </w:rPr>
        <w:pPrChange w:id="2186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868" w:author="Sethvannak Sam" w:date="2022-08-20T18:30:00Z">
        <w:del w:id="21869" w:author="Kem Sereiboth" w:date="2022-09-29T13:41:00Z">
          <w:r w:rsidRPr="00E33574" w:rsidDel="00CA6561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គណៈកម្មការចំពោះកិច្ចត្រូវ​រៀបចំ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8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នូវរបាយការណ៍វាយតម្លៃទៅលើសេចក្តីសន្និដ្ឋានរបស់សវនករ​ទទួលបន្ទុកពាក់ព័ន្ធនឹងភាពអនុលោម ឬមិនអនុលោមរបស់សវនដ្ឋានទៅលើប្រធាន​បទ​នីមួយៗ​​។​ បន្ទាប់ពីទទួលបានការឯកភាពពីគណៈកម្មការចំពោះកិច្ច សវនករទទួលបន្ទុក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8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ត្រូវ​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87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រៀបចំនូវសេចក្តីព្រាងរបាយការណ៍សវនកម្មអនុលោមភាពដោយ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8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8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8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8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1880" w:author="User" w:date="2022-09-10T16:05:00Z">
        <w:del w:id="21881" w:author="Kem Sereiboth" w:date="2022-09-29T13:41:00Z">
          <w:r w:rsidR="007B7094"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8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883" w:author="Sethvannak Sam" w:date="2022-08-20T18:30:00Z">
        <w:del w:id="21884" w:author="Kem Sereiboth" w:date="2022-09-29T13:41:00Z"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8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8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ក៏ដូចជាផ្តល់​​នូវមតិយោបល់ និងសំណូមពរជូនមកសវនករទទួលបន្ទុក។ ​បន្ទាប់​ពី​បាន​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rPrChange w:id="218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8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សវនករទទួលបន្ទុក​ត្រូវរៀបចំ​របាយ​​ការណ៍​ដោយ​ដាក់​បញ្ចូល​មតិ​​​យោបល់​​​របស់​សវន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ដ្ឋាន​ និង​ការសន្និដ្ឋាន​​​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8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ផ្ទាល់ខ្លួន ដើម្បី​ដាក់ឆ្លងគណៈកម្មការចំពោះកិច្ចដើម្បីពិនិត្យ និងសម្រេច។ គណៈកម្មការចំពោះកិច្ច ត្រូវ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រៀបចំកិច្ចប្រជុំដើម្បីធ្វើការវាយតម្លៃលើភស្តុតាង និងការសន្និដ្ឋានរបស់សវនករពាក់ព័ន្ធនឹងលទ្ធផលនៃការ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8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រកឃើញ។ បន្ទាប់មក​សវនករទទួលបន្ទុក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rPrChange w:id="21892" w:author="Kem Sereyboth" w:date="2023-07-19T16:59:00Z">
                <w:rPr>
                  <w:rFonts w:ascii="Khmer MEF1" w:hAnsi="Khmer MEF1" w:cs="Khmer MEF1"/>
                  <w:sz w:val="10"/>
                  <w:szCs w:val="10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8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ត្រូវរៀបចំនូវរបាយការណ៍សវនកម្មអនុលោមភាពដោយប្រើប្រាស់</w:delText>
          </w:r>
          <w:r w:rsidRPr="00E33574" w:rsidDel="00CA6561">
            <w:rPr>
              <w:rFonts w:ascii="Khmer MEF1" w:hAnsi="Khmer MEF1" w:cs="Khmer MEF1"/>
              <w:spacing w:val="6"/>
              <w:sz w:val="24"/>
              <w:szCs w:val="24"/>
              <w:cs/>
              <w:rPrChange w:id="21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មូលដ្ឋាននៃសេចក្តីសម្រេចរបស់គណៈកម្មការចំពោះកិច្ចនៅក្នុងកិច្ចប្រជុំវាយតម្លៃលើរបាយការណ៍ជួប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8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ពិភាក្សារវាងសវនករ និងសវន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 xml:space="preserve">ដ្ឋានលើលទ្ធផលរកឃើញ។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ជានីតិវិធីចុងក្រោយអង្គភាពសវនកម្មផ្ទៃក្នុងនៃ</w:delText>
          </w:r>
          <w:r w:rsidRPr="00E33574" w:rsidDel="00CA65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8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89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 ត្រូវធ្វើការ</w:delText>
          </w:r>
        </w:del>
      </w:ins>
      <w:ins w:id="21898" w:author="User" w:date="2022-09-27T23:32:00Z">
        <w:del w:id="21899" w:author="Kem Sereiboth" w:date="2022-09-29T13:41:00Z">
          <w:r w:rsidR="00335550"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>រៀបចំ</w:delText>
          </w:r>
        </w:del>
      </w:ins>
      <w:ins w:id="21900" w:author="Sethvannak Sam" w:date="2022-08-20T18:30:00Z">
        <w:del w:id="21901" w:author="Kem Sereiboth" w:date="2022-09-29T13:41:00Z"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បូកសរុបទៅជារបាយការណ៍សវនកម្មនៃអង្គភាពក្រោមឱវាទ អ.ស.ហ. សម្រាប់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ការិយបរិច្ឆេទឆ្នាំ២០២២ ជូនប្រធានក្រុមប្រឹក្សា 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90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15ACF3E" w14:textId="2BC5CDAC" w:rsidR="00B27355" w:rsidRPr="00E33574" w:rsidDel="00CA6561" w:rsidRDefault="00B27355">
      <w:pPr>
        <w:spacing w:after="0" w:line="223" w:lineRule="auto"/>
        <w:rPr>
          <w:ins w:id="21904" w:author="Sethvannak Sam" w:date="2022-08-20T18:30:00Z"/>
          <w:del w:id="21905" w:author="Kem Sereiboth" w:date="2022-09-29T13:41:00Z"/>
          <w:rFonts w:ascii="Khmer MEF1" w:hAnsi="Khmer MEF1" w:cs="Khmer MEF1"/>
          <w:sz w:val="24"/>
          <w:szCs w:val="24"/>
          <w:cs/>
          <w:lang w:val="ca-ES"/>
          <w:rPrChange w:id="21906" w:author="Kem Sereyboth" w:date="2023-07-19T16:59:00Z">
            <w:rPr>
              <w:ins w:id="21907" w:author="Sethvannak Sam" w:date="2022-08-20T18:30:00Z"/>
              <w:del w:id="21908" w:author="Kem Sereiboth" w:date="2022-09-29T13:41:00Z"/>
              <w:rFonts w:ascii="Khmer MEF1" w:hAnsi="Khmer MEF1" w:cs="Khmer MEF1"/>
              <w:color w:val="FF0000"/>
              <w:sz w:val="2"/>
              <w:szCs w:val="6"/>
              <w:cs/>
              <w:lang w:val="ca-ES"/>
            </w:rPr>
          </w:rPrChange>
        </w:rPr>
        <w:pPrChange w:id="21909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73CD79FA" w14:textId="5E6FFBBA" w:rsidR="00B27355" w:rsidRPr="00E33574" w:rsidDel="00CA6561" w:rsidRDefault="00B27355">
      <w:pPr>
        <w:spacing w:after="0" w:line="223" w:lineRule="auto"/>
        <w:rPr>
          <w:ins w:id="21910" w:author="Sethvannak Sam" w:date="2022-08-20T18:30:00Z"/>
          <w:del w:id="21911" w:author="Kem Sereiboth" w:date="2022-09-29T13:41:00Z"/>
          <w:rFonts w:ascii="Khmer MEF1" w:hAnsi="Khmer MEF1" w:cs="Khmer MEF1"/>
          <w:spacing w:val="-4"/>
          <w:sz w:val="24"/>
          <w:szCs w:val="24"/>
          <w:lang w:val="ca-ES"/>
          <w:rPrChange w:id="21912" w:author="Kem Sereyboth" w:date="2023-07-19T16:59:00Z">
            <w:rPr>
              <w:ins w:id="21913" w:author="Sethvannak Sam" w:date="2022-08-20T18:30:00Z"/>
              <w:del w:id="21914" w:author="Kem Sereiboth" w:date="2022-09-29T13:41:00Z"/>
              <w:rFonts w:ascii="Khmer MEF1" w:hAnsi="Khmer MEF1" w:cs="Khmer MEF1"/>
              <w:spacing w:val="-4"/>
              <w:sz w:val="2"/>
              <w:szCs w:val="2"/>
              <w:lang w:val="ca-ES"/>
            </w:rPr>
          </w:rPrChange>
        </w:rPr>
        <w:pPrChange w:id="21915" w:author="Sopheak Phorn" w:date="2023-08-03T14:28:00Z">
          <w:pPr>
            <w:spacing w:after="0" w:line="240" w:lineRule="auto"/>
            <w:jc w:val="both"/>
          </w:pPr>
        </w:pPrChange>
      </w:pPr>
    </w:p>
    <w:p w14:paraId="146C6B1B" w14:textId="0918E9E9" w:rsidR="00756A09" w:rsidRPr="00E33574" w:rsidDel="00CA6561" w:rsidRDefault="00756A09">
      <w:pPr>
        <w:spacing w:after="0" w:line="223" w:lineRule="auto"/>
        <w:rPr>
          <w:ins w:id="21916" w:author="Voeun Kuyeng" w:date="2022-08-31T16:04:00Z"/>
          <w:del w:id="21917" w:author="Kem Sereiboth" w:date="2022-09-29T13:41:00Z"/>
          <w:rFonts w:ascii="Khmer MEF2" w:hAnsi="Khmer MEF2" w:cs="Khmer MEF2"/>
          <w:spacing w:val="-2"/>
          <w:sz w:val="24"/>
          <w:szCs w:val="24"/>
          <w:lang w:val="ca-ES"/>
        </w:rPr>
        <w:pPrChange w:id="21918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2A2EDD1B" w14:textId="11C3DC8A" w:rsidR="00756A09" w:rsidRPr="00E33574" w:rsidDel="00913214" w:rsidRDefault="0082772F">
      <w:pPr>
        <w:spacing w:after="0" w:line="223" w:lineRule="auto"/>
        <w:rPr>
          <w:ins w:id="21919" w:author="Voeun Kuyeng" w:date="2022-08-31T16:04:00Z"/>
          <w:del w:id="21920" w:author="User" w:date="2022-09-16T11:26:00Z"/>
          <w:rFonts w:ascii="Khmer MEF2" w:hAnsi="Khmer MEF2" w:cs="Khmer MEF2"/>
          <w:spacing w:val="-2"/>
          <w:sz w:val="24"/>
          <w:szCs w:val="24"/>
          <w:lang w:val="ca-ES"/>
        </w:rPr>
        <w:pPrChange w:id="21921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922" w:author="Kem Sereiboth" w:date="2022-09-19T11:39:00Z">
        <w:del w:id="21923" w:author="User" w:date="2022-10-03T07:24:00Z">
          <w:r w:rsidRPr="00E33574" w:rsidDel="00A70192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tab/>
          </w:r>
        </w:del>
      </w:ins>
    </w:p>
    <w:p w14:paraId="2CCD60B6" w14:textId="438BB1D3" w:rsidR="00B27355" w:rsidRPr="00E33574" w:rsidRDefault="00B27355">
      <w:pPr>
        <w:pStyle w:val="Heading1"/>
        <w:spacing w:before="0" w:line="223" w:lineRule="auto"/>
        <w:ind w:left="720"/>
        <w:rPr>
          <w:ins w:id="21924" w:author="Sethvannak Sam" w:date="2022-08-20T18:30:00Z"/>
          <w:rFonts w:ascii="Khmer MEF2" w:hAnsi="Khmer MEF2" w:cs="Khmer MEF2"/>
          <w:sz w:val="24"/>
          <w:szCs w:val="24"/>
          <w:lang w:val="ca-ES"/>
          <w:rPrChange w:id="21925" w:author="Kem Sereyboth" w:date="2023-07-19T16:59:00Z">
            <w:rPr>
              <w:ins w:id="21926" w:author="Sethvannak Sam" w:date="2022-08-20T18:30:00Z"/>
              <w:lang w:val="ca-ES"/>
            </w:rPr>
          </w:rPrChange>
        </w:rPr>
        <w:pPrChange w:id="2192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bookmarkStart w:id="21928" w:name="_Toc143872985"/>
      <w:ins w:id="21929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1930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៩.ការសង្កេត</w:t>
        </w:r>
        <w:bookmarkEnd w:id="21928"/>
      </w:ins>
    </w:p>
    <w:p w14:paraId="7F4A35B6" w14:textId="76D3BAFC" w:rsidR="005F46DE" w:rsidRPr="009C5CA3" w:rsidDel="00913214" w:rsidRDefault="005F46DE">
      <w:pPr>
        <w:spacing w:after="0" w:line="223" w:lineRule="auto"/>
        <w:ind w:firstLine="709"/>
        <w:jc w:val="both"/>
        <w:rPr>
          <w:ins w:id="21931" w:author="Kem Sereiboth" w:date="2022-09-13T11:34:00Z"/>
          <w:del w:id="21932" w:author="User" w:date="2022-09-16T11:26:00Z"/>
          <w:rFonts w:ascii="Khmer MEF2" w:hAnsi="Khmer MEF2" w:cs="Khmer MEF2"/>
          <w:b/>
          <w:bCs/>
          <w:spacing w:val="4"/>
          <w:sz w:val="24"/>
          <w:szCs w:val="24"/>
          <w:rPrChange w:id="21933" w:author="Kem Sereyboth" w:date="2023-07-26T10:57:00Z">
            <w:rPr>
              <w:ins w:id="21934" w:author="Kem Sereiboth" w:date="2022-09-13T11:34:00Z"/>
              <w:del w:id="21935" w:author="User" w:date="2022-09-16T11:26:00Z"/>
              <w:rFonts w:ascii="Khmer MEF2" w:hAnsi="Khmer MEF2" w:cs="Khmer MEF2"/>
              <w:b/>
              <w:bCs/>
              <w:szCs w:val="22"/>
            </w:rPr>
          </w:rPrChange>
        </w:rPr>
        <w:pPrChange w:id="21936" w:author="Sopheak Phorn" w:date="2023-08-03T14:28:00Z">
          <w:pPr>
            <w:ind w:firstLine="709"/>
          </w:pPr>
        </w:pPrChange>
      </w:pPr>
      <w:ins w:id="21937" w:author="Kem Sereiboth" w:date="2022-09-13T11:34:00Z">
        <w:del w:id="21938" w:author="User" w:date="2022-09-16T11:26:00Z">
          <w:r w:rsidRPr="009C5CA3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939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</w:delText>
          </w:r>
          <w:r w:rsidRPr="009C5CA3" w:rsidDel="00913214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  <w:rPrChange w:id="21940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 ការសង្កេតលើការឆ្លើយតបរបស់សវនដ្ឋានបន្ទាប់ពីទទួលបានឯកសារពីប្រតិភូសវនកម្ម</w:delText>
          </w:r>
        </w:del>
      </w:ins>
    </w:p>
    <w:p w14:paraId="5E03E761" w14:textId="2552BA27" w:rsidR="00B27355" w:rsidRPr="009C5CA3" w:rsidDel="005F46DE" w:rsidRDefault="00B27355">
      <w:pPr>
        <w:spacing w:after="0" w:line="223" w:lineRule="auto"/>
        <w:ind w:firstLine="720"/>
        <w:jc w:val="both"/>
        <w:rPr>
          <w:ins w:id="21941" w:author="Sethvannak Sam" w:date="2022-08-20T18:30:00Z"/>
          <w:del w:id="21942" w:author="Kem Sereiboth" w:date="2022-09-13T11:34:00Z"/>
          <w:rFonts w:ascii="Khmer MEF1" w:hAnsi="Khmer MEF1" w:cs="Khmer MEF1"/>
          <w:spacing w:val="4"/>
          <w:sz w:val="24"/>
          <w:szCs w:val="24"/>
          <w:lang w:val="ca-ES"/>
          <w:rPrChange w:id="21943" w:author="Kem Sereyboth" w:date="2023-07-26T10:57:00Z">
            <w:rPr>
              <w:ins w:id="21944" w:author="Sethvannak Sam" w:date="2022-08-20T18:30:00Z"/>
              <w:del w:id="21945" w:author="Kem Sereiboth" w:date="2022-09-13T11:34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946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947" w:author="Sethvannak Sam" w:date="2022-08-20T18:30:00Z">
        <w:del w:id="21948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949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ការសង្កេត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950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951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52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</w:delText>
          </w:r>
        </w:del>
      </w:ins>
      <w:ins w:id="21953" w:author="socheata.ol@hotmail.com" w:date="2022-09-04T18:00:00Z">
        <w:del w:id="21954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55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21956" w:author="Sethvannak Sam" w:date="2022-08-20T18:30:00Z">
        <w:del w:id="21957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58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អានអំពីការសង្កេតរបស់សវនករពាក់ព័ន្ធទៅនឹងដំណើរការសវនកម្មនៅសវនដ្ឋាន ដូចនេះត្រូវរៀបចំឡើងជា </w:delText>
          </w:r>
          <w:r w:rsidRPr="009C5CA3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959" w:author="Kem Sereyboth" w:date="2023-07-26T10:57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៥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0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961" w:author="socheata.ol@hotmail.com" w:date="2022-09-04T18:00:00Z">
        <w:del w:id="21962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3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964" w:author="Sethvannak Sam" w:date="2022-08-20T18:30:00Z">
        <w:del w:id="21965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6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</w:delText>
          </w:r>
        </w:del>
      </w:ins>
      <w:ins w:id="21967" w:author="socheata.ol@hotmail.com" w:date="2022-09-04T18:01:00Z">
        <w:del w:id="21968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9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970" w:author="Sethvannak Sam" w:date="2022-08-20T18:30:00Z">
        <w:del w:id="21971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72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ដូចមានរៀបរាប់ខាងក្រោម៖</w:delText>
          </w:r>
        </w:del>
      </w:ins>
    </w:p>
    <w:p w14:paraId="56D05618" w14:textId="27FF115F" w:rsidR="00B27355" w:rsidRPr="009C5CA3" w:rsidDel="005F46DE" w:rsidRDefault="003D15A4">
      <w:pPr>
        <w:spacing w:after="0" w:line="223" w:lineRule="auto"/>
        <w:ind w:firstLine="709"/>
        <w:jc w:val="both"/>
        <w:rPr>
          <w:ins w:id="21973" w:author="Sethvannak Sam" w:date="2022-08-20T18:30:00Z"/>
          <w:del w:id="21974" w:author="Kem Sereiboth" w:date="2022-09-13T11:34:00Z"/>
          <w:rFonts w:ascii="Khmer MEF1" w:hAnsi="Khmer MEF1" w:cs="Khmer MEF1"/>
          <w:strike/>
          <w:spacing w:val="4"/>
          <w:sz w:val="24"/>
          <w:szCs w:val="24"/>
          <w:cs/>
          <w:lang w:val="ca-ES"/>
          <w:rPrChange w:id="21975" w:author="Kem Sereyboth" w:date="2023-07-26T10:57:00Z">
            <w:rPr>
              <w:ins w:id="21976" w:author="Sethvannak Sam" w:date="2022-08-20T18:30:00Z"/>
              <w:del w:id="21977" w:author="Kem Sereiboth" w:date="2022-09-13T11:34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1978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1979" w:author="Voeun Kuyeng" w:date="2022-08-31T16:16:00Z">
        <w:del w:id="21980" w:author="Kem Sereiboth" w:date="2022-09-13T11:34:00Z">
          <w:r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981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1982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1983" w:author="socheata.ol@hotmail.com" w:date="2022-09-04T18:01:00Z">
        <w:del w:id="21984" w:author="Kem Sereiboth" w:date="2022-09-13T11:34:00Z"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985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1986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987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988" w:author="Sethvannak Sam" w:date="2022-08-20T18:30:00Z">
        <w:del w:id="21989" w:author="Kem Sereiboth" w:date="2022-09-13T11:34:00Z">
          <w:r w:rsidR="00B27355"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1990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991" w:author="Kem Sereyboth" w:date="2023-07-26T10:57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 បញ្ជីត្រួតពិនិត្យ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1992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993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1994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995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199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1997" w:author="socheata.ol@hotmail.com" w:date="2022-09-04T18:02:00Z">
        <w:del w:id="21998" w:author="Kem Sereiboth" w:date="2022-09-13T11:34:00Z"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199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000" w:author="Sethvannak Sam" w:date="2022-08-20T18:30:00Z">
        <w:del w:id="22001" w:author="Kem Sereiboth" w:date="2022-09-13T11:34:00Z"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002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0BBE8234" w14:textId="7F7CD6CF" w:rsidR="00FF3DA9" w:rsidRPr="00861444" w:rsidRDefault="00FF3DA9">
      <w:pPr>
        <w:spacing w:after="0" w:line="223" w:lineRule="auto"/>
        <w:ind w:firstLine="709"/>
        <w:jc w:val="both"/>
        <w:rPr>
          <w:ins w:id="22003" w:author="Kem Sereyboth" w:date="2023-07-11T11:06:00Z"/>
          <w:rFonts w:ascii="Khmer MEF1" w:hAnsi="Khmer MEF1" w:cs="Khmer MEF1"/>
          <w:spacing w:val="-8"/>
          <w:sz w:val="24"/>
          <w:szCs w:val="24"/>
          <w:lang w:val="ca-ES"/>
        </w:rPr>
        <w:pPrChange w:id="22004" w:author="Sopheak Phorn" w:date="2023-08-03T14:28:00Z">
          <w:pPr>
            <w:spacing w:after="0" w:line="226" w:lineRule="auto"/>
            <w:ind w:firstLine="709"/>
            <w:jc w:val="both"/>
          </w:pPr>
        </w:pPrChange>
      </w:pPr>
      <w:ins w:id="22005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មុនពេលចុះប្រមូលទិន្នន័យនិងព័ត៌មាននៅ </w:t>
        </w:r>
      </w:ins>
      <w:ins w:id="22006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07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08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09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10" w:author="Kem Sereyboth" w:date="2023-07-11T14:22:00Z">
        <w:del w:id="22011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012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13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14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ប្រតិភូសវនកម្ម និង</w:t>
        </w:r>
        <w:r w:rsidRPr="0077134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015" w:author="Sopheak Phorn" w:date="2023-08-03T09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សវនករទទួលបន្ទុកបាន</w:t>
        </w:r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016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រៀបចំដាក់ជូន </w:t>
        </w:r>
      </w:ins>
      <w:ins w:id="22017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18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19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20" w:author="Sopheak Phorn" w:date="2023-08-03T09:1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21" w:author="Kem Sereyboth" w:date="2023-07-11T14:22:00Z">
        <w:del w:id="22022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2023" w:author="Sopheak Phorn" w:date="2023-08-03T09:1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24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25" w:author="Kem Sereyboth" w:date="2023-07-11T11:06:00Z"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026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នូវ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27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បញ្ជីរាយនាមប្រតិភូសវនកម្ម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28" w:author="Sopheak Phorn" w:date="2023-08-03T09:19:00Z">
              <w:rPr>
                <w:rFonts w:ascii="!Khmer MEF1" w:hAnsi="!Khmer MEF1" w:cs="!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29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សវនករទទួលបន្ទុ​ក លិខិតបញ្ជាបេសកកម្ម</w:t>
        </w:r>
        <w:r w:rsidRPr="009C5CA3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22030" w:author="Kem Sereyboth" w:date="2023-07-26T10:57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បញ្ជីត្រួតពិនិ</w:t>
        </w:r>
      </w:ins>
      <w:ins w:id="22031" w:author="Kem Sereyboth" w:date="2023-07-19T14:13:00Z">
        <w:r w:rsidR="0054325C"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ត្យសវនកម្មអនុលោមភាព និង</w:t>
        </w:r>
      </w:ins>
      <w:ins w:id="22032" w:author="Kem Sereyboth" w:date="2023-07-11T11:06:00Z">
        <w:r w:rsidRPr="00B2323D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2033" w:author="Sopheak Phorn" w:date="2023-08-03T09:20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វនកម្មសមិទ្ធកម្ម និងកម្ម</w:t>
        </w:r>
        <w:r w:rsidRPr="002843D7">
          <w:rPr>
            <w:rFonts w:ascii="!Khmer MEF1" w:hAnsi="!Khmer MEF1" w:cs="!Khmer MEF1"/>
            <w:spacing w:val="-6"/>
            <w:sz w:val="24"/>
            <w:szCs w:val="24"/>
            <w:lang w:val="ca-ES"/>
          </w:rPr>
          <w:t>​​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វិធីសវនកម្ម។ បន្ទាប់</w:t>
        </w:r>
        <w:r w:rsidRPr="00B2323D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22034" w:author="Sopheak Phorn" w:date="2023-08-03T09:20:00Z">
              <w:rPr>
                <w:rFonts w:ascii="!Khmer MEF1" w:hAnsi="!Khmer MEF1" w:cs="!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ពី </w:t>
        </w:r>
      </w:ins>
      <w:ins w:id="22035" w:author="Kem Sereyboth" w:date="2023-07-11T14:22:00Z"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36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37" w:author="Sopheak Phorn" w:date="2023-07-28T15:53:00Z">
        <w:r w:rsidR="00CA0FE5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38" w:author="Sopheak Phorn" w:date="2023-08-03T09:2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39" w:author="Kem Sereyboth" w:date="2023-07-11T14:22:00Z">
        <w:del w:id="22040" w:author="Sopheak Phorn" w:date="2023-07-28T15:53:00Z">
          <w:r w:rsidR="006D2C91" w:rsidRPr="00B2323D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2041" w:author="Sopheak Phorn" w:date="2023-08-03T09:20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42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43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ទទួ</w:t>
        </w:r>
      </w:ins>
      <w:ins w:id="22044" w:author="Kem Sereyboth" w:date="2023-07-26T10:35:00Z">
        <w:r w:rsidR="008E2001"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​</w:t>
        </w:r>
      </w:ins>
      <w:ins w:id="22045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ល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បានឯកសារទាំងនេះពីប្រតិភូសវនកម្ម</w:t>
        </w:r>
      </w:ins>
      <w:ins w:id="22046" w:author="Sopheak Phorn" w:date="2023-08-03T09:21:00Z">
        <w:r w:rsidR="002843D7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</w:ins>
      <w:ins w:id="22047" w:author="Kem Sereyboth" w:date="2023-07-11T11:06:00Z">
        <w:del w:id="22048" w:author="Sopheak Phorn" w:date="2023-08-03T09:21:00Z">
          <w:r w:rsidRPr="00DD5CF5" w:rsidDel="002843D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និងសវនករទទួលបន្ទុករួច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2049" w:author="Sopheak" w:date="2023-07-28T22:1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មក </w:t>
        </w:r>
      </w:ins>
      <w:ins w:id="22050" w:author="Kem Sereyboth" w:date="2023-07-11T14:22:00Z"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51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52" w:author="Sopheak Phorn" w:date="2023-07-28T15:53:00Z">
        <w:r w:rsidR="00CA0FE5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53" w:author="Sopheak" w:date="2023-07-28T22:1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54" w:author="Kem Sereyboth" w:date="2023-07-11T14:22:00Z">
        <w:del w:id="22055" w:author="Sopheak Phorn" w:date="2023-07-28T15:53:00Z">
          <w:r w:rsidR="006D2C91" w:rsidRPr="00DD5CF5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2056" w:author="Sopheak" w:date="2023-07-28T22:11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57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58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59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ឯកភាពតាមពេលវេលាស្នើ</w:t>
        </w:r>
      </w:ins>
      <w:ins w:id="22060" w:author="Kem Sereyboth" w:date="2023-07-26T10:36:00Z">
        <w:r w:rsidR="008E2001"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61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062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63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សុំ</w:t>
        </w:r>
        <w:r w:rsidRPr="00861444">
          <w:rPr>
            <w:rFonts w:ascii="!Khmer MEF1" w:hAnsi="!Khmer MEF1" w:cs="!Khmer MEF1"/>
            <w:spacing w:val="-8"/>
            <w:sz w:val="24"/>
            <w:szCs w:val="24"/>
            <w:cs/>
            <w:lang w:val="ca-ES"/>
          </w:rPr>
          <w:t>ការចុះធ្វើសវនកម្មដោយប្រតិភូសវនកម្ម។</w:t>
        </w:r>
      </w:ins>
    </w:p>
    <w:p w14:paraId="09BCC955" w14:textId="320F3059" w:rsidR="00FC307F" w:rsidRPr="00861444" w:rsidDel="00FF3DA9" w:rsidRDefault="00B27355">
      <w:pPr>
        <w:spacing w:after="0" w:line="223" w:lineRule="auto"/>
        <w:ind w:firstLine="706"/>
        <w:jc w:val="both"/>
        <w:rPr>
          <w:ins w:id="22064" w:author="sakaria fa" w:date="2022-09-30T21:09:00Z"/>
          <w:del w:id="22065" w:author="Kem Sereyboth" w:date="2023-07-11T11:06:00Z"/>
          <w:rFonts w:ascii="!Khmer MEF1" w:hAnsi="!Khmer MEF1" w:cs="!Khmer MEF1"/>
          <w:sz w:val="24"/>
          <w:szCs w:val="24"/>
          <w:lang w:val="ca-ES"/>
        </w:rPr>
        <w:pPrChange w:id="22066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067" w:author="Sethvannak Sam" w:date="2022-08-20T18:30:00Z">
        <w:del w:id="22068" w:author="Kem Sereyboth" w:date="2023-07-11T11:06:00Z">
          <w:r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2069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ករណីឯកភាព៖</w:delText>
          </w:r>
        </w:del>
      </w:ins>
      <w:ins w:id="22070" w:author="Voeun Kuyeng" w:date="2022-09-06T17:54:00Z">
        <w:del w:id="22071" w:author="Kem Sereyboth" w:date="2023-07-11T11:06:00Z">
          <w:r w:rsidR="00C01A42"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207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073" w:author="sakaria fa" w:date="2022-09-30T21:04:00Z">
        <w:del w:id="22074" w:author="Kem Sereyboth" w:date="2023-07-11T11:06:00Z"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នៅមុនពេលចុះប្រមូលទិន្នន័យ និងព័ត៌មាននៅ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ប្រតិភូសវនកម្ម និងសវនករទទួលបន្ទុកបានរៀបចំដាក់ជូន​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075" w:author="sakaria fa" w:date="2022-09-30T21:05:00Z">
        <w:del w:id="22076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77" w:author="sakaria fa" w:date="2022-09-30T21:04:00Z">
        <w:del w:id="22078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079" w:author="sakaria fa" w:date="2022-09-30T21:05:00Z">
        <w:del w:id="22080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81" w:author="sakaria fa" w:date="2022-09-30T21:04:00Z">
        <w:del w:id="22082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នូវ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លិខិតបញ្ជាបេសកកម្ម បញ្ជីរាយនាមប្រតិភូសវនកម្មនិងសវនករទទួលបន្ទុក បញ្ជី​ត្រួតពិនិត្យសវនកម្មអនុលោមភាព និងកម្មវិធីសវនកម្ម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។ បន្ទាប់ពី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083" w:author="sakaria fa" w:date="2022-09-30T21:05:00Z">
        <w:del w:id="22084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85" w:author="sakaria fa" w:date="2022-09-30T21:04:00Z">
        <w:del w:id="22086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087" w:author="sakaria fa" w:date="2022-09-30T21:05:00Z">
        <w:del w:id="22088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89" w:author="sakaria fa" w:date="2022-09-30T21:04:00Z">
        <w:del w:id="22090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ទទួលបានឯកសារទាំងនេះពីប្រតិភូសវនកម្ម និងសវនករទទួលបន្ទុករួចមក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091" w:author="sakaria fa" w:date="2022-09-30T21:08:00Z">
        <w:del w:id="22092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93" w:author="sakaria fa" w:date="2022-09-30T21:04:00Z">
        <w:del w:id="22094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095" w:author="sakaria fa" w:date="2022-09-30T21:08:00Z">
        <w:del w:id="22096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97" w:author="sakaria fa" w:date="2022-09-30T21:04:00Z">
        <w:del w:id="22098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បានឯកភាពតាមកាលបរិច្ឆេទ និង</w:delText>
          </w:r>
        </w:del>
      </w:ins>
      <w:ins w:id="22099" w:author="User" w:date="2022-10-04T10:48:00Z">
        <w:del w:id="22100" w:author="Kem Sereyboth" w:date="2023-07-11T11:06:00Z">
          <w:r w:rsidR="001E5EB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2101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ឯកសារសម្រាប់</w:delText>
          </w:r>
          <w:r w:rsidR="00F72A5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2102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2103" w:author="sakaria fa" w:date="2022-09-30T21:04:00Z">
        <w:del w:id="22104" w:author="Kem Sereyboth" w:date="2023-07-11T11:06:00Z"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ពេលវេលាស្នើសុំការចុះធ្វើសវនកម្ម។ </w:delText>
          </w:r>
        </w:del>
      </w:ins>
    </w:p>
    <w:p w14:paraId="7C653A47" w14:textId="2E70E4CF" w:rsidR="005F61C2" w:rsidRPr="009C5CA3" w:rsidDel="005C3437" w:rsidRDefault="005F61C2">
      <w:pPr>
        <w:spacing w:after="0" w:line="223" w:lineRule="auto"/>
        <w:ind w:firstLine="706"/>
        <w:jc w:val="both"/>
        <w:rPr>
          <w:ins w:id="22105" w:author="sakaria fa" w:date="2022-09-30T21:09:00Z"/>
          <w:del w:id="22106" w:author="Kem Sereyboth" w:date="2023-06-20T14:41:00Z"/>
          <w:rFonts w:ascii="Khmer MEF1" w:hAnsi="Khmer MEF1" w:cs="Khmer MEF1"/>
          <w:sz w:val="24"/>
          <w:szCs w:val="24"/>
          <w:lang w:val="ca-ES"/>
          <w:rPrChange w:id="22107" w:author="Kem Sereyboth" w:date="2023-07-26T10:57:00Z">
            <w:rPr>
              <w:ins w:id="22108" w:author="sakaria fa" w:date="2022-09-30T21:09:00Z"/>
              <w:del w:id="22109" w:author="Kem Sereyboth" w:date="2023-06-20T14:41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2110" w:author="Sopheak Phorn" w:date="2023-08-03T14:28:00Z">
          <w:pPr>
            <w:spacing w:after="0" w:line="221" w:lineRule="auto"/>
            <w:jc w:val="both"/>
          </w:pPr>
        </w:pPrChange>
      </w:pPr>
      <w:ins w:id="22111" w:author="sakaria fa" w:date="2022-09-30T21:10:00Z">
        <w:del w:id="22112" w:author="Kem Sereyboth" w:date="2023-06-20T14:41:00Z">
          <w:r w:rsidRPr="0086144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អំឡុងពេលប្រតិភូសវនកម្ម និងសវនករទទួលបន្ទុកអនុវត្តការងារសវនកម្មលើ</w:delText>
          </w:r>
        </w:del>
      </w:ins>
      <w:ins w:id="22113" w:author="sakaria fa" w:date="2022-09-30T21:09:00Z">
        <w:del w:id="22114" w:author="Kem Sereyboth" w:date="2023-06-20T14:41:00Z">
          <w:r w:rsidRPr="009C5CA3" w:rsidDel="005C3437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lang w:val="ca-ES"/>
              <w:rPrChange w:id="22115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ប្រធានបទទាំង ៥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211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1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18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1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ក៏បានរៀបចំឯកសារ​ជូន​ប្រតិភូសវនកម្ម និងសវនករទទួលបន្ទុកទៅ​តាម​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20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បញ្ជីត្រួតពិនិត្យសវនកម្ម​អនុលោម​ភាព​​ដែល​ខាង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2121" w:author="Kem Sereyboth" w:date="2023-07-26T10:57:00Z">
                <w:rPr>
                  <w:rFonts w:ascii="Khmer MEF1" w:hAnsi="Khmer MEF1" w:cs="Khmer MEF1"/>
                  <w:color w:val="FF0000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22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 ប៉ុន្តែ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23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ដោយ​ឯកសារ</w:delText>
          </w:r>
        </w:del>
      </w:ins>
      <w:ins w:id="22124" w:author="LENOVO" w:date="2022-10-02T09:59:00Z">
        <w:del w:id="22125" w:author="Kem Sereyboth" w:date="2023-06-20T14:41:00Z">
          <w:r w:rsidR="00AE30B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2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27" w:author="sakaria fa" w:date="2022-09-30T21:09:00Z">
        <w:del w:id="22128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29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មួយចំនួនជាប់ពាក់ព័ន្ធនឹង</w:delText>
          </w:r>
        </w:del>
      </w:ins>
      <w:ins w:id="22130" w:author="User" w:date="2022-10-03T13:26:00Z">
        <w:del w:id="22131" w:author="Kem Sereyboth" w:date="2023-06-20T14:41:00Z">
          <w:r w:rsidR="000A2604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33" w:author="sakaria fa" w:date="2022-09-30T21:09:00Z">
        <w:del w:id="22134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5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36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ដូចនេះ ឯកសារទាំងនោះត្រូវឆ្លងកាត់ថ្នាក់ដឹកនាំសិន ទើបសវនដ្ឋាន</w:delText>
          </w:r>
        </w:del>
      </w:ins>
      <w:ins w:id="22138" w:author="User" w:date="2022-10-09T13:15:00Z">
        <w:del w:id="22139" w:author="Kem Sereyboth" w:date="2023-06-20T14:41:00Z"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4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22142" w:author="User" w:date="2022-10-09T13:16:00Z">
        <w:del w:id="22143" w:author="Kem Sereyboth" w:date="2023-06-20T14:41:00Z"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4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46" w:author="sakaria fa" w:date="2022-09-30T21:09:00Z">
        <w:del w:id="22147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អាចប្រគល់មកប្រតិភូសវនកម្ម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9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2150" w:author="LENOVO" w:date="2022-10-02T10:00:00Z">
        <w:del w:id="22151" w:author="Kem Sereyboth" w:date="2023-06-20T14:41:00Z">
          <w:r w:rsidR="00C1522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53" w:author="sakaria fa" w:date="2022-09-30T21:09:00Z">
        <w:del w:id="22154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5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ឬស្នើសុំថតចម្លងដើម្បីធ្វើជាឯកសារភ្ជាប់សម្រាប់រៀបចំរបាយការណ៍សវនកម្ម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6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អនុលោមភាពបាន។</w:delText>
          </w:r>
        </w:del>
      </w:ins>
    </w:p>
    <w:p w14:paraId="70649C07" w14:textId="6F7428EC" w:rsidR="005C3437" w:rsidRPr="00281BDA" w:rsidRDefault="005C3437">
      <w:pPr>
        <w:spacing w:after="0" w:line="223" w:lineRule="auto"/>
        <w:ind w:firstLine="709"/>
        <w:jc w:val="both"/>
        <w:rPr>
          <w:ins w:id="22157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2158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159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160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អំឡុងពេលប្រតិភូសវនកម្ម</w:t>
        </w:r>
      </w:ins>
      <w:ins w:id="22161" w:author="Kem Sereyboth" w:date="2023-07-19T14:14:00Z">
        <w:r w:rsidR="0054325C"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162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163" w:author="Kem Sereyboth" w:date="2023-06-20T14:42:00Z">
        <w:r w:rsidRPr="003C255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និងសវនករទទួលបន្ទុកអនុវត្តការងារសវនកម្មលើប្រធានបទ</w:t>
        </w:r>
        <w:r w:rsidRPr="003C255C">
          <w:rPr>
            <w:rFonts w:ascii="Khmer MEF1" w:hAnsi="Khmer MEF1" w:cs="Khmer MEF1"/>
            <w:spacing w:val="4"/>
            <w:sz w:val="24"/>
            <w:szCs w:val="24"/>
            <w:cs/>
          </w:rPr>
          <w:t>ចំនួន</w:t>
        </w:r>
      </w:ins>
      <w:ins w:id="22164" w:author="Kem Sereyboth" w:date="2023-07-11T14:23:00Z">
        <w:r w:rsidR="006D2C91" w:rsidRPr="0081335F">
          <w:rPr>
            <w:rFonts w:ascii="Khmer MEF1" w:hAnsi="Khmer MEF1" w:cs="Khmer MEF1"/>
            <w:spacing w:val="2"/>
            <w:sz w:val="24"/>
            <w:szCs w:val="24"/>
            <w:cs/>
            <w:rPrChange w:id="22165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6D2C91"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2166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2167" w:author="Kem Sereyboth" w:date="2023-07-25T09:48:00Z">
        <w:r w:rsidR="0047575F" w:rsidRPr="0081335F">
          <w:rPr>
            <w:rFonts w:ascii="Khmer MEF1" w:hAnsi="Khmer MEF1" w:cs="Khmer MEF1"/>
            <w:b/>
            <w:bCs/>
            <w:sz w:val="24"/>
            <w:szCs w:val="24"/>
            <w:lang w:val="ca-ES"/>
            <w:rPrChange w:id="22168" w:author="Sopheak Phorn" w:date="2023-08-03T14:2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​​</w:t>
        </w:r>
      </w:ins>
      <w:ins w:id="22169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70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171" w:author="Kem Sereyboth" w:date="2023-07-11T14:23:00Z"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72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173" w:author="Sopheak Phorn" w:date="2023-07-28T15:53:00Z">
        <w:r w:rsidR="00797D00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74" w:author="Sopheak Phorn" w:date="2023-08-03T14:24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175" w:author="Kem Sereyboth" w:date="2023-07-11T14:23:00Z">
        <w:del w:id="22176" w:author="Sopheak Phorn" w:date="2023-07-28T15:53:00Z">
          <w:r w:rsidR="006D2C91" w:rsidRPr="0081335F" w:rsidDel="00797D0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2177" w:author="Sopheak Phorn" w:date="2023-08-03T14:24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78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179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0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បានរៀបចំឯកសារមានរបៀបរៀបរយដែលបង្កលក្ខណៈងាយ</w:t>
        </w:r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1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ស្រួលដល់ប្រតិភូសវ</w:t>
        </w:r>
      </w:ins>
      <w:ins w:id="22182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3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184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5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2186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lang w:val="ca-ES"/>
            <w:rPrChange w:id="22187" w:author="Sopheak Phorn" w:date="2023-08-03T14:2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22188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9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22190" w:author="Kem Sereyboth" w:date="2023-07-26T10:38:00Z">
        <w:r w:rsidR="008E2001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1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192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3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ម្ម និងសវនក</w:t>
        </w:r>
      </w:ins>
      <w:ins w:id="22194" w:author="Kem Sereyboth" w:date="2023-07-26T10:55:00Z">
        <w:r w:rsidR="009C5CA3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5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196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7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22198" w:author="Kem Sereyboth" w:date="2023-07-26T10:55:00Z">
        <w:r w:rsidR="009C5CA3" w:rsidRPr="0081335F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199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00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01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 ដើម្បីត្រួតពិនិត្យ និងចំណាយពេលវេលាយ៉ាងឆាប់រហ័សក្នុងការបញ្ចប់ការប្រមូល​</w:t>
        </w:r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ព័ត៌</w:t>
        </w:r>
      </w:ins>
      <w:ins w:id="22202" w:author="Kem Sereyboth" w:date="2023-07-26T10:38:00Z">
        <w:r w:rsidR="008E2001" w:rsidRPr="003C255C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2203" w:author="Kem Sereyboth" w:date="2023-06-20T14:42:00Z"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មាន។</w:t>
        </w:r>
        <w:r w:rsidRPr="00281BDA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EC2B7FF" w14:textId="0A24CD64" w:rsidR="005C3437" w:rsidRPr="00861444" w:rsidRDefault="005C3437">
      <w:pPr>
        <w:spacing w:after="0" w:line="223" w:lineRule="auto"/>
        <w:ind w:right="-2" w:firstLine="720"/>
        <w:jc w:val="both"/>
        <w:rPr>
          <w:ins w:id="22204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2205" w:author="Sopheak Phorn" w:date="2023-08-03T14:28:00Z">
          <w:pPr>
            <w:spacing w:after="0" w:line="226" w:lineRule="auto"/>
            <w:ind w:right="-2" w:firstLine="720"/>
            <w:jc w:val="both"/>
          </w:pPr>
        </w:pPrChange>
      </w:pPr>
      <w:ins w:id="22206" w:author="Kem Sereyboth" w:date="2023-06-20T14:42:00Z">
        <w:r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07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lastRenderedPageBreak/>
          <w:t>ពេលប្រតិភូសវនកម្ម និងសវនករទទួលបន្ទុកសាកសួរ</w:t>
        </w:r>
      </w:ins>
      <w:ins w:id="22208" w:author="Kem Sereyboth" w:date="2023-07-11T14:24:00Z">
        <w:r w:rsidR="006D2C91"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09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10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211" w:author="Sopheak Phorn" w:date="2023-07-28T15:54:00Z">
        <w:r w:rsidR="00797D00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12" w:author="Sopheak Phorn" w:date="2023-08-04T11:3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213" w:author="Kem Sereyboth" w:date="2023-07-11T14:24:00Z">
        <w:del w:id="22214" w:author="Sopheak Phorn" w:date="2023-07-28T15:54:00Z">
          <w:r w:rsidR="006D2C91" w:rsidRPr="00120583" w:rsidDel="00797D0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215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16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2217" w:author="Sopheak Phorn" w:date="2023-08-03T09:26:00Z">
        <w:r w:rsidR="00281BDA" w:rsidRPr="00120583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 xml:space="preserve"> </w:t>
        </w:r>
      </w:ins>
      <w:ins w:id="22218" w:author="Kem Sereyboth" w:date="2023-07-11T14:24:00Z">
        <w:del w:id="22219" w:author="Sopheak Phorn" w:date="2023-08-03T09:26:00Z">
          <w:r w:rsidR="006D2C91" w:rsidRPr="00120583" w:rsidDel="00281BDA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220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21" w:author="Kem Sereyboth" w:date="2023-06-20T14:42:00Z">
        <w:r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អំពី</w:t>
        </w:r>
      </w:ins>
      <w:ins w:id="22222" w:author="Kem Sereyboth" w:date="2023-07-11T14:24:00Z"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23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rPrChange w:id="22224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ចំនួន</w:t>
        </w:r>
      </w:ins>
      <w:ins w:id="22225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rPrChange w:id="22226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</w:ins>
      <w:ins w:id="22227" w:author="Kem Sereyboth" w:date="2023-07-26T10:56:00Z">
        <w:del w:id="22228" w:author="Sopheak Phorn" w:date="2023-08-03T09:26:00Z">
          <w:r w:rsidR="009C5CA3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rPrChange w:id="22229" w:author="Sopheak Phorn" w:date="2023-08-04T11:32:00Z">
                <w:rPr>
                  <w:rFonts w:ascii="Khmer MEF1" w:hAnsi="Khmer MEF1" w:cs="Khmer MEF1"/>
                  <w:color w:val="7030A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2230" w:author="Kem Sereyboth" w:date="2023-07-11T14:24:00Z">
        <w:r w:rsidR="006D2C91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2231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2232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33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234" w:author="Kem Sereyboth" w:date="2023-07-11T14:24:00Z">
        <w:del w:id="22235" w:author="Sopheak Phorn" w:date="2023-08-03T09:26:00Z">
          <w:r w:rsidR="006D2C91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2236" w:author="Sopheak Phorn" w:date="2023-08-04T11:32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37" w:author="Kem Sereyboth" w:date="2023-07-26T10:45:00Z">
        <w:r w:rsidR="008E200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38" w:author="Sopheak Phorn" w:date="2023-08-04T11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សវនក​​​​​រ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39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ទទួលបន្ទុកបានសង្កេតឃើ​ញ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2240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​​​​​​​​​​​​​​​​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41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ថា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2242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22243" w:author="Kem Sereyboth" w:date="2023-07-11T14:24:00Z"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2244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245" w:author="Sopheak Phorn" w:date="2023-07-28T15:54:00Z">
        <w:r w:rsidR="00797D00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គ</w:t>
        </w:r>
      </w:ins>
      <w:ins w:id="22246" w:author="Kem Sereyboth" w:date="2023-07-11T14:24:00Z">
        <w:del w:id="22247" w:author="Sopheak Phorn" w:date="2023-07-28T15:54:00Z">
          <w:r w:rsidR="006D2C91" w:rsidRPr="009C5CA3" w:rsidDel="00797D0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2248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2249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250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1" w:author="Kem Sereyboth" w:date="2023-07-26T10:57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បានឆ្លើយបំភ្លឺយ៉ាង</w:t>
        </w:r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2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ក្បោះក្បាយដោយមិនបញ្ចេញនូវអាកប្បកិរិ</w:t>
        </w:r>
      </w:ins>
      <w:ins w:id="22253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4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55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6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យា</w:t>
        </w:r>
      </w:ins>
      <w:ins w:id="22257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8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59" w:author="Kem Sereyboth" w:date="2023-06-20T14:42:00Z">
        <w:r w:rsidRPr="009C5CA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60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ណាមួយ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ដែ</w:t>
        </w:r>
      </w:ins>
      <w:ins w:id="22261" w:author="Kem Sereyboth" w:date="2023-07-26T10:41:00Z">
        <w:r w:rsidR="008E2001" w:rsidRPr="00861444"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</w:ins>
      <w:ins w:id="22262" w:author="Kem Sereyboth" w:date="2023-06-20T14:42:00Z">
        <w:r w:rsidRPr="00861444">
          <w:rPr>
            <w:rFonts w:ascii="Khmer MEF1" w:hAnsi="Khmer MEF1" w:cs="Khmer MEF1"/>
            <w:spacing w:val="6"/>
            <w:sz w:val="24"/>
            <w:szCs w:val="24"/>
            <w:lang w:val="ca-ES"/>
          </w:rPr>
          <w:t>​​​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ល​មានបំណងលាក់បាំងព័ត៌មានចំពោះប្រតិភូ</w:t>
        </w:r>
        <w:r w:rsidRPr="0086144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សវនកម្ម</w:t>
        </w:r>
        <w:r w:rsidRPr="00861444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និង</w:t>
        </w:r>
        <w:r w:rsidRPr="00861444">
          <w:rPr>
            <w:rFonts w:ascii="Khmer MEF1" w:hAnsi="Khmer MEF1" w:cs="Khmer MEF1" w:hint="cs"/>
            <w:sz w:val="24"/>
            <w:szCs w:val="24"/>
            <w:cs/>
            <w:lang w:val="ca-ES"/>
          </w:rPr>
          <w:t>សវនករទទួលបន្ទុក</w:t>
        </w:r>
        <w:r w:rsidRPr="00861444">
          <w:rPr>
            <w:rFonts w:ascii="Khmer MEF1" w:hAnsi="Khmer MEF1" w:cs="Khmer MEF1"/>
            <w:sz w:val="24"/>
            <w:szCs w:val="24"/>
            <w:cs/>
            <w:lang w:val="ca-ES"/>
          </w:rPr>
          <w:t>ឡើយ។</w:t>
        </w:r>
      </w:ins>
    </w:p>
    <w:p w14:paraId="6AA61955" w14:textId="6594BF00" w:rsidR="005F61C2" w:rsidRPr="009C5CA3" w:rsidDel="005C3437" w:rsidRDefault="005F61C2">
      <w:pPr>
        <w:spacing w:after="0" w:line="223" w:lineRule="auto"/>
        <w:ind w:firstLine="706"/>
        <w:jc w:val="both"/>
        <w:rPr>
          <w:ins w:id="22263" w:author="sakaria fa" w:date="2022-09-30T21:04:00Z"/>
          <w:del w:id="22264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265" w:author="Kem Sereyboth" w:date="2023-07-26T10:57:00Z">
            <w:rPr>
              <w:ins w:id="22266" w:author="sakaria fa" w:date="2022-09-30T21:04:00Z"/>
              <w:del w:id="22267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268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269" w:author="sakaria fa" w:date="2022-09-30T21:09:00Z">
        <w:del w:id="22270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cs/>
              <w:rPrChange w:id="22271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tab/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272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  <w:ins w:id="22273" w:author="sakaria fa" w:date="2022-09-30T21:11:00Z">
        <w:del w:id="22274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275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2276" w:author="sakaria fa" w:date="2022-09-30T21:13:00Z">
        <w:del w:id="22277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7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ក្នុងពេលសវនករទទួលបន្ទុកចុះអនុវត្តការងារប្រមូលទិន្នន័យលើប្រធានបទចំនួន ៥ សវនករទទួលបន្ទុកបានពិនិត្យឃើញថា ឯកសារដែលសវនដ្ឋាន</w:delText>
          </w:r>
        </w:del>
      </w:ins>
      <w:ins w:id="22279" w:author="User" w:date="2022-10-09T13:16:00Z">
        <w:del w:id="22280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1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82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3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84" w:author="sakaria fa" w:date="2022-09-30T21:13:00Z">
        <w:del w:id="22285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6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បានរៀបចំជូន មិន</w:delText>
          </w:r>
        </w:del>
      </w:ins>
      <w:ins w:id="22287" w:author="User" w:date="2022-10-07T09:39:00Z">
        <w:del w:id="22288" w:author="Kem Sereyboth" w:date="2023-06-20T14:42:00Z">
          <w:r w:rsidR="00DF588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9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2290" w:author="sakaria fa" w:date="2022-09-30T21:13:00Z">
        <w:del w:id="22291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2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3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ពេញលេញ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ស្របតាមបញ្ជីត្រួតពិនិត្យ</w:delText>
          </w:r>
        </w:del>
      </w:ins>
      <w:ins w:id="22295" w:author="LENOVO" w:date="2022-10-02T10:08:00Z">
        <w:del w:id="22296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98" w:author="sakaria fa" w:date="2022-09-30T21:13:00Z">
        <w:del w:id="22299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ដែលប្រតិភូសវនកម្ម និងសវនករទទួលបន្ទុកបានប្រគល់ជូនសវនដ្ឋាន</w:delText>
          </w:r>
        </w:del>
      </w:ins>
      <w:ins w:id="22301" w:author="User" w:date="2022-10-09T13:16:00Z">
        <w:del w:id="22302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3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304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5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306" w:author="sakaria fa" w:date="2022-09-30T21:13:00Z">
        <w:del w:id="22307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មុនពេលចុះអនុវត្តការងារប្រមូលព័ត៌មាន ទិន្នន័យ និងឯកសារ</w:delText>
          </w:r>
        </w:del>
      </w:ins>
      <w:ins w:id="22309" w:author="Un Seakamey" w:date="2022-11-14T15:18:00Z">
        <w:del w:id="22310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1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ព្រោះឯកសារដែល</w:delText>
          </w:r>
        </w:del>
      </w:ins>
      <w:ins w:id="22312" w:author="Un Seakamey" w:date="2022-11-14T15:19:00Z">
        <w:del w:id="22313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4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ទា</w:delText>
          </w:r>
        </w:del>
      </w:ins>
      <w:ins w:id="22315" w:author="Un Seakamey" w:date="2022-11-14T15:18:00Z">
        <w:del w:id="22316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7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មទារខ្លះពុំទាន</w:delText>
          </w:r>
        </w:del>
      </w:ins>
      <w:ins w:id="22318" w:author="Un Seakamey" w:date="2022-11-14T15:19:00Z">
        <w:del w:id="22319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់មាននៅឡើយ</w:delText>
          </w:r>
        </w:del>
      </w:ins>
      <w:ins w:id="22321" w:author="sakaria fa" w:date="2022-09-30T21:13:00Z">
        <w:del w:id="22322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3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ប៉ុន្តែអា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ចឱ្យ</w:delText>
          </w:r>
        </w:del>
      </w:ins>
      <w:ins w:id="22325" w:author="Un Seakamey" w:date="2022-11-14T15:19:00Z">
        <w:del w:id="22326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7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28" w:author="sakaria fa" w:date="2022-09-30T21:13:00Z">
        <w:del w:id="22329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331" w:author="Un Seakamey" w:date="2022-11-14T15:19:00Z">
        <w:del w:id="22332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3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34" w:author="sakaria fa" w:date="2022-09-30T21:13:00Z">
        <w:del w:id="22335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6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វនករទទួលបន្ទុកធ្វើការវិភាគ និងវាយ</w:delText>
          </w:r>
        </w:del>
      </w:ins>
      <w:ins w:id="22337" w:author="Un Seakamey" w:date="2022-10-03T17:44:00Z">
        <w:del w:id="22338" w:author="Kem Sereyboth" w:date="2023-06-20T14:42:00Z">
          <w:r w:rsidR="004E581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9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340" w:author="sakaria fa" w:date="2022-09-30T21:13:00Z">
        <w:del w:id="22341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2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តម្លៃបាន។</w:delText>
          </w:r>
        </w:del>
      </w:ins>
    </w:p>
    <w:p w14:paraId="0B255EEA" w14:textId="49D81483" w:rsidR="00CA6561" w:rsidRPr="009C5CA3" w:rsidDel="005C3437" w:rsidRDefault="00682841">
      <w:pPr>
        <w:spacing w:after="0" w:line="223" w:lineRule="auto"/>
        <w:ind w:firstLine="720"/>
        <w:jc w:val="both"/>
        <w:rPr>
          <w:ins w:id="22343" w:author="Kem Sereiboth" w:date="2022-09-29T13:48:00Z"/>
          <w:del w:id="22344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345" w:author="Kem Sereyboth" w:date="2023-07-26T10:57:00Z">
            <w:rPr>
              <w:ins w:id="22346" w:author="Kem Sereiboth" w:date="2022-09-29T13:48:00Z"/>
              <w:del w:id="22347" w:author="Kem Sereyboth" w:date="2023-06-20T14:42:00Z"/>
              <w:rFonts w:ascii="!Khmer MEF1" w:hAnsi="!Khmer MEF1" w:cs="!Khmer MEF1"/>
              <w:spacing w:val="-2"/>
              <w:sz w:val="24"/>
              <w:szCs w:val="24"/>
              <w:lang w:val="ca-ES"/>
            </w:rPr>
          </w:rPrChange>
        </w:rPr>
        <w:pPrChange w:id="22348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2349" w:author="sakaria fa" w:date="2022-09-30T21:23:00Z">
        <w:del w:id="2235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1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2352" w:author="Sethvannak Sam" w:date="2022-08-20T18:30:00Z">
        <w:del w:id="22353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4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55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6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5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358" w:author="User" w:date="2022-09-10T16:07:00Z">
        <w:del w:id="22359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360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361" w:author="Sethvannak Sam" w:date="2022-08-20T18:30:00Z">
        <w:del w:id="2236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63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4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</w:delText>
          </w:r>
        </w:del>
      </w:ins>
      <w:ins w:id="22365" w:author="Windows User" w:date="2022-09-06T03:28:00Z">
        <w:del w:id="22366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368" w:author="Sethvannak Sam" w:date="2022-08-20T18:30:00Z">
        <w:del w:id="22369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22371" w:author="Kem Sereiboth" w:date="2022-09-16T13:17:00Z">
        <w:del w:id="22372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3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2374" w:author="Windows User" w:date="2022-09-06T03:29:00Z">
        <w:del w:id="22375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6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377" w:author="Sethvannak Sam" w:date="2022-08-20T18:30:00Z">
        <w:del w:id="2237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380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</w:del>
      </w:ins>
      <w:ins w:id="22382" w:author="Kem Sereiboth" w:date="2022-09-20T09:46:00Z">
        <w:del w:id="22383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85" w:author="Windows User" w:date="2022-09-06T03:31:00Z">
        <w:del w:id="22386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</w:delText>
          </w:r>
        </w:del>
      </w:ins>
      <w:ins w:id="22388" w:author="Kem Sereiboth" w:date="2022-09-20T09:46:00Z">
        <w:del w:id="22389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91" w:author="Windows User" w:date="2022-09-06T03:31:00Z">
        <w:del w:id="22392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នកម្មអនុលោមភាព</w:delText>
          </w:r>
        </w:del>
      </w:ins>
      <w:ins w:id="22394" w:author="Sethvannak Sam" w:date="2022-08-20T18:30:00Z">
        <w:del w:id="22395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39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សមាសភាព</w:delText>
          </w:r>
        </w:del>
      </w:ins>
      <w:ins w:id="22398" w:author="Windows User" w:date="2022-09-06T03:29:00Z">
        <w:del w:id="22399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បញ្ជីរាយនាម</w:delText>
          </w:r>
        </w:del>
      </w:ins>
      <w:ins w:id="22401" w:author="Sethvannak Sam" w:date="2022-08-20T18:30:00Z">
        <w:del w:id="22402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2404" w:author="Windows User" w:date="2022-09-06T03:29:00Z">
        <w:del w:id="22405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2407" w:author="Sethvannak Sam" w:date="2022-08-20T18:30:00Z">
        <w:del w:id="2240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40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លិខិត</w:delText>
          </w:r>
        </w:del>
      </w:ins>
      <w:ins w:id="22411" w:author="Windows User" w:date="2022-09-06T03:29:00Z">
        <w:del w:id="22412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បញ្ជា</w:delText>
          </w:r>
        </w:del>
      </w:ins>
      <w:ins w:id="22414" w:author="Sethvannak Sam" w:date="2022-08-20T18:30:00Z">
        <w:del w:id="22415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បេសកកម្មជាដើ</w:delText>
          </w:r>
        </w:del>
      </w:ins>
      <w:ins w:id="22417" w:author="Kem Sereiboth" w:date="2022-09-20T09:46:00Z">
        <w:del w:id="22418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9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420" w:author="Sethvannak Sam" w:date="2022-08-20T18:30:00Z">
        <w:del w:id="22421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2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2423" w:author="Kem Sereiboth" w:date="2022-09-20T09:46:00Z">
        <w:del w:id="22424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5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426" w:author="Sethvannak Sam" w:date="2022-08-20T18:30:00Z">
        <w:del w:id="22427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8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29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31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432" w:author="User" w:date="2022-09-10T16:07:00Z">
        <w:del w:id="22433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34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2435" w:author="User" w:date="2022-09-10T16:08:00Z">
        <w:del w:id="22436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37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.ស.ស.</w:delText>
          </w:r>
        </w:del>
      </w:ins>
      <w:ins w:id="22438" w:author="Sethvannak Sam" w:date="2022-08-20T18:30:00Z">
        <w:del w:id="22439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4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បានឯកភាពតាមពេល វេលាស្នើសុំការចុះធ្វើសវនកម្មដោយប្រតិភូស</w:delText>
          </w:r>
        </w:del>
      </w:ins>
      <w:ins w:id="22442" w:author="Windows User" w:date="2022-09-06T03:26:00Z">
        <w:del w:id="22443" w:author="Kem Sereyboth" w:date="2023-06-20T14:42:00Z">
          <w:r w:rsidR="00B74FA6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4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វន</w:delText>
          </w:r>
        </w:del>
      </w:ins>
      <w:ins w:id="22445" w:author="Sethvannak Sam" w:date="2022-08-20T18:30:00Z">
        <w:del w:id="22446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7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កម្ម។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8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183B91A" w14:textId="005779BD" w:rsidR="00B27355" w:rsidRPr="009C5CA3" w:rsidDel="005C3437" w:rsidRDefault="00CD4B41">
      <w:pPr>
        <w:spacing w:after="0" w:line="223" w:lineRule="auto"/>
        <w:ind w:firstLine="720"/>
        <w:jc w:val="both"/>
        <w:rPr>
          <w:ins w:id="22449" w:author="Sethvannak Sam" w:date="2022-08-20T18:30:00Z"/>
          <w:del w:id="22450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451" w:author="Kem Sereyboth" w:date="2023-07-26T10:57:00Z">
            <w:rPr>
              <w:ins w:id="22452" w:author="Sethvannak Sam" w:date="2022-08-20T18:30:00Z"/>
              <w:del w:id="22453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454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455" w:author="Kem Sereiboth" w:date="2022-09-29T13:48:00Z">
        <w:del w:id="2245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7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តាមការសង្កេតរបស់សវនករទទួលបន្ទុកនៅ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58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9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</w:delText>
          </w:r>
        </w:del>
      </w:ins>
      <w:ins w:id="22460" w:author="Kem Sereiboth" w:date="2022-09-29T13:50:00Z">
        <w:del w:id="2246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2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</w:ins>
      <w:ins w:id="22463" w:author="Kem Sereiboth" w:date="2022-09-29T13:48:00Z">
        <w:del w:id="2246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5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ចំពោះបរិស្ថានក្នុងការអនុវត្តការងារ</w:delText>
          </w:r>
        </w:del>
      </w:ins>
      <w:ins w:id="22466" w:author="Kem Sereiboth" w:date="2022-09-29T13:52:00Z">
        <w:del w:id="2246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8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469" w:author="Kem Sereiboth" w:date="2022-09-29T13:48:00Z">
        <w:del w:id="2247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1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មានភាព</w:delText>
          </w:r>
        </w:del>
      </w:ins>
      <w:ins w:id="22472" w:author="Kem Sereiboth" w:date="2022-09-29T13:52:00Z">
        <w:del w:id="2247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4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សបស្រប</w:delText>
          </w:r>
        </w:del>
      </w:ins>
      <w:ins w:id="22475" w:author="Kem Sereiboth" w:date="2022-09-29T13:48:00Z">
        <w:del w:id="2247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7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ឯកសារផ្សេងៗរបស់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78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2479" w:author="Kem Sereiboth" w:date="2022-09-29T13:51:00Z">
        <w:del w:id="22480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81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482" w:author="Kem Sereiboth" w:date="2022-09-29T13:48:00Z">
        <w:del w:id="22483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84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2485" w:author="Kem Sereiboth" w:date="2022-09-29T13:52:00Z">
        <w:del w:id="22486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87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488" w:author="Kem Sereiboth" w:date="2022-09-29T13:48:00Z">
        <w:del w:id="22489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90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91" w:author="Kem Sereyboth" w:date="2023-07-26T10:5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2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ត្រូវបានរក្សាទុកនៅបរិវេនខាង</w:delText>
          </w:r>
        </w:del>
      </w:ins>
      <w:ins w:id="22493" w:author="Kem Sereiboth" w:date="2022-09-29T13:52:00Z">
        <w:del w:id="2249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5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2496" w:author="Kem Sereiboth" w:date="2022-09-29T13:48:00Z">
        <w:del w:id="2249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</w:delText>
          </w:r>
        </w:del>
      </w:ins>
      <w:ins w:id="22499" w:author="Kem Sereiboth" w:date="2022-09-29T13:53:00Z">
        <w:del w:id="2250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1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502" w:author="Kem Sereiboth" w:date="2022-09-29T13:48:00Z">
        <w:del w:id="2250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560E0E2" w14:textId="127347DA" w:rsidR="00B27355" w:rsidRPr="009C5CA3" w:rsidDel="005C3437" w:rsidRDefault="00B27355">
      <w:pPr>
        <w:spacing w:after="0" w:line="223" w:lineRule="auto"/>
        <w:ind w:firstLine="709"/>
        <w:jc w:val="both"/>
        <w:rPr>
          <w:ins w:id="22505" w:author="Voeun Kuyeng" w:date="2022-08-31T16:04:00Z"/>
          <w:del w:id="22506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507" w:author="Kem Sereyboth" w:date="2023-07-26T10:57:00Z">
            <w:rPr>
              <w:ins w:id="22508" w:author="Voeun Kuyeng" w:date="2022-08-31T16:04:00Z"/>
              <w:del w:id="22509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510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11" w:author="Sethvannak Sam" w:date="2022-08-20T18:30:00Z">
        <w:del w:id="2251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3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1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1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17" w:author="User" w:date="2022-09-10T16:08:00Z">
        <w:del w:id="22518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520" w:author="Sethvannak Sam" w:date="2022-08-20T18:30:00Z">
        <w:del w:id="2252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2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23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25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កម្មវិធីសវនកម្មបញ្ជីត្រួតពិនិត្យ សមាសភាពប្រតិភូសវនកម្ម លិខិតបេសកកម្មជាដើម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2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8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29" w:author="User" w:date="2022-09-10T16:08:00Z">
        <w:del w:id="22530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1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532" w:author="Sethvannak Sam" w:date="2022-08-20T18:30:00Z">
        <w:del w:id="2253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3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5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6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537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8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39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41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42" w:author="User" w:date="2022-09-10T16:08:00Z">
        <w:del w:id="22543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22545" w:author="User" w:date="2022-09-10T16:09:00Z">
        <w:del w:id="22546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7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2548" w:author="Sethvannak Sam" w:date="2022-08-20T18:30:00Z">
        <w:del w:id="2254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50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1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17493578" w14:textId="46A3473E" w:rsidR="00756A09" w:rsidRPr="009C5CA3" w:rsidDel="005C3437" w:rsidRDefault="00913214">
      <w:pPr>
        <w:spacing w:after="0" w:line="223" w:lineRule="auto"/>
        <w:ind w:firstLine="709"/>
        <w:jc w:val="both"/>
        <w:rPr>
          <w:ins w:id="22552" w:author="Sethvannak Sam" w:date="2022-08-20T18:30:00Z"/>
          <w:del w:id="22553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54" w:author="Kem Sereyboth" w:date="2023-07-26T10:57:00Z">
            <w:rPr>
              <w:ins w:id="22555" w:author="Sethvannak Sam" w:date="2022-08-20T18:30:00Z"/>
              <w:del w:id="22556" w:author="Kem Sereyboth" w:date="2023-06-20T14:4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255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58" w:author="User" w:date="2022-09-16T11:27:00Z">
        <w:del w:id="22559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560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45E29C2" w14:textId="56D0E957" w:rsidR="005F46DE" w:rsidRPr="009C5CA3" w:rsidDel="005C3437" w:rsidRDefault="005F46DE">
      <w:pPr>
        <w:spacing w:after="0" w:line="223" w:lineRule="auto"/>
        <w:jc w:val="both"/>
        <w:rPr>
          <w:ins w:id="22561" w:author="Kem Sereiboth" w:date="2022-09-13T11:37:00Z"/>
          <w:del w:id="22562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63" w:author="Kem Sereyboth" w:date="2023-07-26T10:57:00Z">
            <w:rPr>
              <w:ins w:id="22564" w:author="Kem Sereiboth" w:date="2022-09-13T11:37:00Z"/>
              <w:del w:id="22565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566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67" w:author="Kem Sereiboth" w:date="2022-09-13T11:37:00Z">
        <w:del w:id="2256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69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16"/>
                  <w:szCs w:val="24"/>
                  <w:cs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70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-ការសង្កេតទៅលើឯកសារទទួលបានពីសវនដ្ឋាន</w:delText>
          </w:r>
        </w:del>
      </w:ins>
    </w:p>
    <w:p w14:paraId="709FE7AF" w14:textId="297E5D59" w:rsidR="00B27355" w:rsidRPr="009C5CA3" w:rsidDel="005C3437" w:rsidRDefault="00730458">
      <w:pPr>
        <w:spacing w:after="0" w:line="223" w:lineRule="auto"/>
        <w:jc w:val="both"/>
        <w:rPr>
          <w:ins w:id="22571" w:author="Sethvannak Sam" w:date="2022-08-20T18:30:00Z"/>
          <w:del w:id="22572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73" w:author="Kem Sereyboth" w:date="2023-07-26T10:57:00Z">
            <w:rPr>
              <w:ins w:id="22574" w:author="Sethvannak Sam" w:date="2022-08-20T18:30:00Z"/>
              <w:del w:id="22575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576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77" w:author="Voeun Kuyeng" w:date="2022-08-31T16:16:00Z">
        <w:del w:id="2257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79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0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581" w:author="socheata.ol@hotmail.com" w:date="2022-09-04T18:02:00Z">
        <w:del w:id="22582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83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ចំណុចទី២</w:delText>
          </w:r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84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585" w:author="Voeun Kuyeng" w:date="2022-09-06T17:54:00Z">
        <w:del w:id="22586" w:author="Kem Sereyboth" w:date="2023-06-20T14:42:00Z">
          <w:r w:rsidR="00C63FD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7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cs/>
                  <w:lang w:val="ca-ES"/>
                </w:rPr>
              </w:rPrChange>
            </w:rPr>
            <w:delText xml:space="preserve"> </w:delText>
          </w:r>
        </w:del>
      </w:ins>
      <w:ins w:id="22588" w:author="Sethvannak Sam" w:date="2022-08-20T18:30:00Z">
        <w:del w:id="22589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0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កថាខណ្ឌទី២៖ ត្រូវរៀបរាប់អំពីការសង្កេតទៅលើឯកសារទទួលបានពីសវនដ្ឋាន។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1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592" w:author="socheata.ol@hotmail.com" w:date="2022-09-04T18:02:00Z">
        <w:del w:id="22593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595" w:author="Sethvannak Sam" w:date="2022-08-20T18:30:00Z">
        <w:del w:id="22596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41881D82" w14:textId="1A449F7E" w:rsidR="00B27355" w:rsidRPr="009C5CA3" w:rsidDel="005C3437" w:rsidRDefault="003B1EB1">
      <w:pPr>
        <w:spacing w:after="0" w:line="223" w:lineRule="auto"/>
        <w:jc w:val="both"/>
        <w:rPr>
          <w:ins w:id="22598" w:author="Voeun Kuyeng" w:date="2022-08-31T16:05:00Z"/>
          <w:del w:id="22599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600" w:author="Kem Sereyboth" w:date="2023-07-26T10:57:00Z">
            <w:rPr>
              <w:ins w:id="22601" w:author="Voeun Kuyeng" w:date="2022-08-31T16:05:00Z"/>
              <w:del w:id="22602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603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604" w:author="Windows User" w:date="2022-09-06T03:52:00Z">
        <w:del w:id="22605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6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2607" w:author="Sethvannak Sam" w:date="2022-08-20T18:30:00Z">
        <w:del w:id="22608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610" w:author="Kem Sereiboth" w:date="2022-09-29T13:57:00Z">
        <w:del w:id="22611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ដោយឡែកទាក់ទងនឹង</w:delText>
          </w:r>
        </w:del>
      </w:ins>
      <w:ins w:id="22613" w:author="Kem Sereiboth" w:date="2022-09-29T13:58:00Z">
        <w:del w:id="22614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ឯកសារពាក់ព័ន្ធទៅនឹង</w:delText>
          </w:r>
        </w:del>
      </w:ins>
      <w:ins w:id="22616" w:author="Sethvannak Sam" w:date="2022-08-20T18:30:00Z">
        <w:del w:id="22617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ពេលសវនករទទួលបន្ទុកអនុវត្តការងារសវនកម្មលើប្រធានប</w:delText>
          </w:r>
        </w:del>
      </w:ins>
      <w:ins w:id="22619" w:author="User" w:date="2022-09-27T23:40:00Z">
        <w:del w:id="22620" w:author="Kem Sereyboth" w:date="2023-06-20T14:42:00Z">
          <w:r w:rsidR="00E1051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622" w:author="Sethvannak Sam" w:date="2022-08-20T18:30:00Z">
        <w:del w:id="22623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625" w:author="Kem Sereiboth" w:date="2022-09-20T10:05:00Z">
        <w:del w:id="22626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ាំង</w:delText>
          </w:r>
        </w:del>
      </w:ins>
      <w:ins w:id="22628" w:author="Sethvannak Sam" w:date="2022-08-20T18:30:00Z">
        <w:del w:id="22629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ទី........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1" w:author="Kem Sereyboth" w:date="2023-07-26T10:57:00Z">
                <w:rPr>
                  <w:rFonts w:ascii="Khmer MEF1" w:hAnsi="Khmer MEF1" w:cs="Khmer MEF1"/>
                  <w:sz w:val="20"/>
                  <w:szCs w:val="20"/>
                  <w:cs/>
                  <w:lang w:val="ca-ES"/>
                </w:rPr>
              </w:rPrChange>
            </w:rPr>
            <w:delText xml:space="preserve"> </w:delText>
          </w:r>
        </w:del>
      </w:ins>
      <w:ins w:id="22632" w:author="User" w:date="2022-09-10T16:11:00Z">
        <w:del w:id="22633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4" w:author="Kem Sereyboth" w:date="2023-07-26T10:57:00Z">
                <w:rPr>
                  <w:rFonts w:ascii="Khmer MEF1" w:hAnsi="Khmer MEF1" w:cs="Khmer MEF1"/>
                  <w:spacing w:val="-2"/>
                  <w:sz w:val="20"/>
                  <w:szCs w:val="20"/>
                  <w:cs/>
                  <w:lang w:val="ca-ES"/>
                </w:rPr>
              </w:rPrChange>
            </w:rPr>
            <w:delText>ទាំង៥</w:delText>
          </w:r>
        </w:del>
      </w:ins>
      <w:ins w:id="22635" w:author="User" w:date="2022-09-19T16:14:00Z">
        <w:del w:id="22636" w:author="Kem Sereyboth" w:date="2023-06-20T14:42:00Z">
          <w:r w:rsidR="00F512CD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63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2638" w:author="Kem Sereiboth" w:date="2022-09-29T13:58:00Z">
        <w:del w:id="22639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ខាងលើ </w:delText>
          </w:r>
          <w:r w:rsidR="00AF1506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64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643" w:author="Kem Sereiboth" w:date="2022-09-29T14:01:00Z">
        <w:del w:id="22644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ក៏</w:delText>
          </w:r>
        </w:del>
      </w:ins>
      <w:ins w:id="22646" w:author="Kem Sereiboth" w:date="2022-09-20T09:35:00Z">
        <w:del w:id="22647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</w:delText>
          </w:r>
        </w:del>
      </w:ins>
      <w:ins w:id="22649" w:author="Kem Sereiboth" w:date="2022-09-20T09:46:00Z">
        <w:del w:id="22650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652" w:author="User" w:date="2022-09-22T14:10:00Z">
        <w:del w:id="22653" w:author="Kem Sereyboth" w:date="2023-06-20T14:42:00Z">
          <w:r w:rsidR="004E551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55" w:author="Kem Sereiboth" w:date="2022-09-29T14:06:00Z">
        <w:del w:id="22656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ជូន​ប្រតិភូសវនកម្ម និងសវនករទទួលបន្ទុកទៅ​តាម​បញ្ជីត្រួតពិនិត្យសវនកម្ម​អនុលោម​ភាព​​ដែល​ខាង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658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9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</w:delText>
          </w:r>
        </w:del>
      </w:ins>
      <w:ins w:id="22660" w:author="Seng Chheanglay" w:date="2022-09-20T14:27:00Z">
        <w:del w:id="22661" w:author="Kem Sereyboth" w:date="2023-06-20T14:42:00Z">
          <w:r w:rsidR="00741EF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តាមបញ្ជីត្រួតពិនិត្យដោយ</w:delText>
          </w:r>
        </w:del>
      </w:ins>
      <w:ins w:id="22663" w:author="Kem Sereiboth" w:date="2022-09-20T09:38:00Z">
        <w:del w:id="22664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666" w:author="Sethvannak Sam" w:date="2022-08-20T18:30:00Z">
        <w:del w:id="22667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</w:delText>
          </w:r>
        </w:del>
      </w:ins>
      <w:ins w:id="22669" w:author="Kem Sereiboth" w:date="2022-09-29T14:07:00Z">
        <w:del w:id="22670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 ដោយ</w:delText>
          </w:r>
        </w:del>
      </w:ins>
      <w:ins w:id="22672" w:author="Kem Sereiboth" w:date="2022-09-20T09:39:00Z">
        <w:del w:id="22673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675" w:author="Kem Sereiboth" w:date="2022-09-20T09:42:00Z">
        <w:del w:id="22676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</w:delText>
          </w:r>
        </w:del>
      </w:ins>
      <w:ins w:id="22678" w:author="Kem Sereiboth" w:date="2022-09-20T09:39:00Z">
        <w:del w:id="22679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22681" w:author="Sethvannak Sam" w:date="2022-08-20T18:30:00Z">
        <w:del w:id="2268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5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មួយ</w:delText>
          </w:r>
        </w:del>
      </w:ins>
      <w:ins w:id="22686" w:author="Kem Sereiboth" w:date="2022-09-20T09:41:00Z">
        <w:del w:id="22687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ចំនួន</w:delText>
          </w:r>
        </w:del>
      </w:ins>
      <w:ins w:id="22689" w:author="Kem Sereiboth" w:date="2022-09-20T09:43:00Z">
        <w:del w:id="22690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ជាប់ពាក់ព័ន្ធនឹង </w:delText>
          </w:r>
          <w:r w:rsidR="003701FB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6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អ.ក.គ.</w:delText>
          </w:r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694" w:author="Kem Sereiboth" w:date="2022-09-20T10:09:00Z">
        <w:del w:id="22695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ហើយ</w:delText>
          </w:r>
        </w:del>
      </w:ins>
      <w:ins w:id="22697" w:author="Seng Chheanglay" w:date="2022-09-20T14:25:00Z">
        <w:del w:id="22698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ដូចនេះ</w:delText>
          </w:r>
        </w:del>
      </w:ins>
      <w:ins w:id="22700" w:author="Kem Sereiboth" w:date="2022-09-29T14:09:00Z">
        <w:del w:id="22701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2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03" w:author="Kem Sereiboth" w:date="2022-09-20T10:09:00Z">
        <w:del w:id="22704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</w:delText>
          </w:r>
        </w:del>
      </w:ins>
      <w:ins w:id="22706" w:author="Kem Sereiboth" w:date="2022-09-20T10:07:00Z">
        <w:del w:id="22707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</w:delText>
          </w:r>
        </w:del>
      </w:ins>
      <w:ins w:id="22709" w:author="Seng Chheanglay" w:date="2022-09-20T14:25:00Z">
        <w:del w:id="22710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ទាំងនោះ</w:delText>
          </w:r>
        </w:del>
      </w:ins>
      <w:ins w:id="22712" w:author="Kem Sereiboth" w:date="2022-09-20T09:44:00Z">
        <w:del w:id="22713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</w:delText>
          </w:r>
        </w:del>
      </w:ins>
      <w:ins w:id="22715" w:author="Kem Sereiboth" w:date="2022-09-20T09:41:00Z">
        <w:del w:id="22716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ឆ្លងកាត់</w:delText>
          </w:r>
        </w:del>
      </w:ins>
      <w:ins w:id="22718" w:author="Kem Sereiboth" w:date="2022-09-20T09:44:00Z">
        <w:del w:id="22719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ថ្នាក់ដឹកនាំសិន </w:delText>
          </w:r>
        </w:del>
      </w:ins>
      <w:ins w:id="22721" w:author="Kem Sereiboth" w:date="2022-09-20T09:45:00Z">
        <w:del w:id="22722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ទើបសវនដ្ឋាន</w:delText>
          </w:r>
        </w:del>
      </w:ins>
      <w:ins w:id="22724" w:author="Kem Sereiboth" w:date="2022-09-20T09:47:00Z">
        <w:del w:id="22725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</w:delText>
          </w:r>
        </w:del>
      </w:ins>
      <w:ins w:id="22727" w:author="Kem Sereiboth" w:date="2022-09-20T09:45:00Z">
        <w:del w:id="22728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ប្រគល់មក</w:delText>
          </w:r>
        </w:del>
      </w:ins>
      <w:ins w:id="22730" w:author="Kem Sereiboth" w:date="2022-09-29T14:09:00Z">
        <w:del w:id="22731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2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22733" w:author="Kem Sereiboth" w:date="2022-09-20T09:46:00Z">
        <w:del w:id="22734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736" w:author="Seng Chheanglay" w:date="2022-09-20T14:25:00Z">
        <w:del w:id="22737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</w:delText>
          </w:r>
        </w:del>
      </w:ins>
      <w:ins w:id="22739" w:author="Seng Chheanglay" w:date="2022-09-20T14:26:00Z">
        <w:del w:id="22740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22742" w:author="Seng Chheanglay" w:date="2022-09-20T14:25:00Z">
        <w:del w:id="22743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2745" w:author="Seng Chheanglay" w:date="2022-09-20T14:26:00Z">
        <w:del w:id="22746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</w:delText>
          </w:r>
        </w:del>
      </w:ins>
      <w:ins w:id="22748" w:author="Seng Chheanglay" w:date="2022-09-20T14:25:00Z">
        <w:del w:id="22749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751" w:author="Kem Sereiboth" w:date="2022-09-20T10:07:00Z">
        <w:del w:id="22752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754" w:author="Sethvannak Sam" w:date="2022-08-20T18:30:00Z">
        <w:del w:id="22755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6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ចំនួនបានរៀបចំឡើងដោយមានលក្ខណៈខុសទម្រង់គ្នា</w:delText>
          </w:r>
        </w:del>
      </w:ins>
      <w:ins w:id="22757" w:author="Voeun Kuyeng" w:date="2022-09-06T17:55:00Z">
        <w:del w:id="22758" w:author="Kem Sereyboth" w:date="2023-06-20T14:42:00Z">
          <w:r w:rsidR="003A125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9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60" w:author="Sethvannak Sam" w:date="2022-08-20T18:30:00Z">
        <w:del w:id="22761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2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ដែលបង្ហាញពីភាពមិនសង្គតភាពក្នុងការកំណត់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នូវ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ទម្រង់ជាក់លាក់មួយ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6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F497E90" w14:textId="109AE765" w:rsidR="00756A09" w:rsidRPr="009C5CA3" w:rsidDel="005C3437" w:rsidRDefault="00913214">
      <w:pPr>
        <w:spacing w:after="0" w:line="223" w:lineRule="auto"/>
        <w:jc w:val="both"/>
        <w:rPr>
          <w:ins w:id="22767" w:author="Sethvannak Sam" w:date="2022-08-20T18:30:00Z"/>
          <w:del w:id="22768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769" w:author="Kem Sereyboth" w:date="2023-07-26T10:57:00Z">
            <w:rPr>
              <w:ins w:id="22770" w:author="Sethvannak Sam" w:date="2022-08-20T18:30:00Z"/>
              <w:del w:id="22771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772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773" w:author="User" w:date="2022-09-16T11:27:00Z">
        <w:del w:id="22774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775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tab/>
          </w:r>
        </w:del>
      </w:ins>
      <w:ins w:id="22776" w:author="Kem Sereiboth" w:date="2022-09-29T14:16:00Z">
        <w:del w:id="22777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78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</w:p>
    <w:p w14:paraId="4CC14AB5" w14:textId="2455743F" w:rsidR="005F46DE" w:rsidRPr="009C5CA3" w:rsidDel="005C3437" w:rsidRDefault="005F46DE">
      <w:pPr>
        <w:spacing w:after="0" w:line="223" w:lineRule="auto"/>
        <w:jc w:val="both"/>
        <w:rPr>
          <w:ins w:id="22779" w:author="Kem Sereiboth" w:date="2022-09-13T11:37:00Z"/>
          <w:del w:id="22780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781" w:author="Kem Sereyboth" w:date="2023-07-26T10:57:00Z">
            <w:rPr>
              <w:ins w:id="22782" w:author="Kem Sereiboth" w:date="2022-09-13T11:37:00Z"/>
              <w:del w:id="22783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784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785" w:author="Kem Sereiboth" w:date="2022-09-13T11:37:00Z">
        <w:del w:id="2278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87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788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lang w:val="ca-ES"/>
                </w:rPr>
              </w:rPrChange>
            </w:rPr>
            <w:delText>-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89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ការសង្កេតលើការពិនិត្យឯកសារដែលទទួលបានពីសវនដ្ឋាន</w:delText>
          </w:r>
        </w:del>
      </w:ins>
    </w:p>
    <w:p w14:paraId="1DE0E4A9" w14:textId="49E71C58" w:rsidR="00B27355" w:rsidRPr="009C5CA3" w:rsidDel="005C3437" w:rsidRDefault="00730458">
      <w:pPr>
        <w:spacing w:after="0" w:line="223" w:lineRule="auto"/>
        <w:jc w:val="both"/>
        <w:rPr>
          <w:ins w:id="22790" w:author="Sethvannak Sam" w:date="2022-08-20T18:30:00Z"/>
          <w:del w:id="22791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792" w:author="Kem Sereyboth" w:date="2023-07-26T10:57:00Z">
            <w:rPr>
              <w:ins w:id="22793" w:author="Sethvannak Sam" w:date="2022-08-20T18:30:00Z"/>
              <w:del w:id="22794" w:author="Kem Sereyboth" w:date="2023-06-20T14:42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2795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796" w:author="Voeun Kuyeng" w:date="2022-08-31T16:16:00Z">
        <w:del w:id="2279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98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799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2800" w:author="socheata.ol@hotmail.com" w:date="2022-09-04T18:03:00Z">
        <w:del w:id="22801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02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ចំណុចទី៣</w:delText>
          </w:r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803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804" w:author="Sethvannak Sam" w:date="2022-08-20T18:30:00Z">
        <w:del w:id="22805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06" w:author="Kem Sereyboth" w:date="2023-07-26T10:57:00Z">
                <w:rPr>
                  <w:rFonts w:ascii="!Khmer MEF1" w:hAnsi="!Khmer MEF1" w:cs="!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កថាខណ្ឌទី៣៖ ត្រូវរៀបរាប់អំពីការសង្កេតលើការពិនិត្យឯកសារដែលទទួលបានពីសវនដ្ឋាន។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07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808" w:author="socheata.ol@hotmail.com" w:date="2022-09-04T18:03:00Z">
        <w:del w:id="22809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10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811" w:author="Sethvannak Sam" w:date="2022-08-20T18:30:00Z">
        <w:del w:id="2281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13" w:author="Kem Sereyboth" w:date="2023-07-26T10:57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57B0F877" w14:textId="18EA5251" w:rsidR="00B27355" w:rsidRPr="009C5CA3" w:rsidDel="00682841" w:rsidRDefault="00B27355">
      <w:pPr>
        <w:spacing w:after="0" w:line="223" w:lineRule="auto"/>
        <w:ind w:firstLine="720"/>
        <w:jc w:val="both"/>
        <w:rPr>
          <w:del w:id="22814" w:author="Kem Sereiboth" w:date="2022-09-15T13:53:00Z"/>
          <w:rFonts w:ascii="Khmer MEF1" w:hAnsi="Khmer MEF1" w:cs="Khmer MEF1"/>
          <w:strike/>
          <w:spacing w:val="-2"/>
          <w:sz w:val="24"/>
          <w:highlight w:val="yellow"/>
          <w:rPrChange w:id="22815" w:author="Kem Sereyboth" w:date="2023-07-26T10:57:00Z">
            <w:rPr>
              <w:del w:id="22816" w:author="Kem Sereiboth" w:date="2022-09-15T13:53:00Z"/>
              <w:rFonts w:ascii="Khmer MEF1" w:hAnsi="Khmer MEF1" w:cs="Khmer MEF1"/>
              <w:spacing w:val="6"/>
              <w:sz w:val="24"/>
            </w:rPr>
          </w:rPrChange>
        </w:rPr>
        <w:pPrChange w:id="22817" w:author="Sopheak Phorn" w:date="2023-08-03T14:28:00Z">
          <w:pPr>
            <w:spacing w:after="0" w:line="221" w:lineRule="auto"/>
            <w:ind w:firstLine="720"/>
            <w:jc w:val="both"/>
          </w:pPr>
        </w:pPrChange>
      </w:pPr>
      <w:ins w:id="22818" w:author="Sethvannak Sam" w:date="2022-08-20T18:30:00Z">
        <w:del w:id="2281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0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821" w:author="Windows User" w:date="2022-09-06T03:40:00Z">
        <w:del w:id="22822" w:author="Kem Sereyboth" w:date="2023-06-20T14:42:00Z">
          <w:r w:rsidR="00701EB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3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</w:delText>
          </w:r>
        </w:del>
      </w:ins>
      <w:ins w:id="22824" w:author="Sethvannak Sam" w:date="2022-08-20T18:30:00Z">
        <w:del w:id="22825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ពេលសវនករទទួលបន្ទុកចុះអនុវត្តការងារប្រមូលទិន្នន័យលើប្រធានបទ.........</w:delText>
          </w:r>
        </w:del>
      </w:ins>
      <w:ins w:id="22827" w:author="Voeun Kuyeng" w:date="2022-09-06T17:56:00Z">
        <w:del w:id="22828" w:author="Kem Sereyboth" w:date="2023-06-20T14:42:00Z">
          <w:r w:rsidR="005A3A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9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22830" w:author="Sethvannak Sam" w:date="2022-08-20T18:30:00Z">
        <w:del w:id="2283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2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</w:delText>
          </w:r>
        </w:del>
      </w:ins>
      <w:ins w:id="22833" w:author="socheata.ol@hotmail.com" w:date="2022-09-04T18:04:00Z">
        <w:del w:id="22834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836" w:author="Sethvannak Sam" w:date="2022-08-20T18:30:00Z">
        <w:del w:id="2283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បន្ទុកបានពិនិត្យឃើញថា ឯកសារដែលសវនដ្ឋានបានរៀបចំជូន មានភាពពេញលេញ ត្រឹមត្រូវ ស្របតាមបញ្ជីត្រួតពិនិត្យដែលប្រតិភូសវនកម្មបានប្រគល់ជូនសវនដ្ឋានមុនពេលចុះអនុវត្តការងារប្រមូលទិន្នន័យ ដែលអាចឱ្យសវនករទទួលបន្ទុក ប្រមូលទិន្នន័យ</w:delText>
          </w:r>
        </w:del>
      </w:ins>
      <w:ins w:id="22839" w:author="Kem Sereiboth" w:date="2022-09-16T13:24:00Z">
        <w:del w:id="22840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4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2842" w:author="Sethvannak Sam" w:date="2022-08-20T18:30:00Z">
        <w:del w:id="2284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44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បានគ្រប់គ្រាន់ ដើម្បីធ្វើការវិភាគ និងវាយតម្លៃ</w:delText>
          </w:r>
        </w:del>
      </w:ins>
      <w:ins w:id="22845" w:author="Kem Sereiboth" w:date="2022-09-16T13:41:00Z">
        <w:del w:id="2284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47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។ </w:delText>
          </w:r>
        </w:del>
      </w:ins>
      <w:ins w:id="22848" w:author="sakaria fa" w:date="2022-09-19T20:48:00Z">
        <w:del w:id="22849" w:author="Kem Sereyboth" w:date="2023-06-20T14:42:00Z">
          <w:r w:rsidR="00E274B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50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2851" w:author="Kem Sereiboth" w:date="2022-09-16T13:41:00Z">
        <w:del w:id="22852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53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គូសបញ្ជាក់ផងដែរថា </w:delText>
          </w:r>
        </w:del>
      </w:ins>
      <w:ins w:id="22854" w:author="sakaria fa" w:date="2022-09-19T20:33:00Z">
        <w:del w:id="22855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5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</w:delText>
          </w:r>
        </w:del>
      </w:ins>
      <w:ins w:id="22857" w:author="sakaria fa" w:date="2022-09-19T20:59:00Z">
        <w:del w:id="22858" w:author="Kem Sereyboth" w:date="2023-06-20T14:42:00Z">
          <w:r w:rsidR="002F77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5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ប្រធានបទប្រព័ន្ធលើកទឹកចិត្តមន្រ្តី</w:delText>
          </w:r>
        </w:del>
      </w:ins>
      <w:ins w:id="22860" w:author="sakaria fa" w:date="2022-09-19T20:53:00Z">
        <w:del w:id="22861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6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សវនករទទួលបន្ទុកបានពិនិត្យឃើញថា</w:delText>
          </w:r>
        </w:del>
      </w:ins>
      <w:ins w:id="22863" w:author="User" w:date="2022-09-22T14:17:00Z">
        <w:del w:id="22864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6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66" w:author="sakaria fa" w:date="2022-09-19T20:53:00Z">
        <w:del w:id="22867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6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ទិន្នន័យក្នុង</w:delText>
          </w:r>
        </w:del>
      </w:ins>
      <w:ins w:id="22869" w:author="Kem Sereiboth" w:date="2022-09-20T10:11:00Z">
        <w:del w:id="22870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2872" w:author="sakaria fa" w:date="2022-09-19T20:33:00Z">
        <w:del w:id="22873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សវនករទទួលបន្ទុកបានទទួលតែបញ្ជីរាយនាមស្ថានភាពមន្រ្តីរាជការ ផែនការសកម្មភាពសម្រាប់ទទួលប្រាក់ឧបត្ថម្ភមុខងារប្រចាំឆ្នាំ២០២២ របាយការណ៍វាយតម្លៃសមិទ្ធកម្មមន្រ្តីទទួលបានប្រាក់ឧបត្ថម្ភជីវភាព </w:delText>
          </w:r>
        </w:del>
      </w:ins>
      <w:ins w:id="22875" w:author="Kem Sereiboth" w:date="2022-09-20T10:15:00Z">
        <w:del w:id="22876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22878" w:author="sakaria fa" w:date="2022-09-19T20:33:00Z">
        <w:del w:id="22879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និងឯកសារដែលពាក់ព័ន្ធ</w:delText>
          </w:r>
        </w:del>
      </w:ins>
      <w:ins w:id="22881" w:author="User" w:date="2022-09-22T14:22:00Z">
        <w:del w:id="22882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22884" w:author="Kem Sereiboth" w:date="2022-09-20T10:15:00Z">
        <w:del w:id="22885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</w:delText>
          </w:r>
        </w:del>
      </w:ins>
      <w:ins w:id="22887" w:author="sakaria fa" w:date="2022-09-19T20:33:00Z">
        <w:del w:id="22888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តែមន្រ្តីរាជការតែប៉ុណ្ណោះ</w:delText>
          </w:r>
        </w:del>
      </w:ins>
      <w:ins w:id="22890" w:author="Kem Sereiboth" w:date="2022-09-20T10:15:00Z">
        <w:del w:id="22891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893" w:author="sakaria fa" w:date="2022-09-19T20:34:00Z">
        <w:del w:id="22894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96" w:author="Kem Sereiboth" w:date="2022-09-20T10:15:00Z">
        <w:del w:id="22897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99" w:author="User" w:date="2022-09-22T14:25:00Z">
        <w:del w:id="22900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0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ទន្ទឹមនឹងនេះ</w:delText>
          </w:r>
        </w:del>
      </w:ins>
      <w:ins w:id="22902" w:author="Kem Sereiboth" w:date="2022-09-16T13:41:00Z">
        <w:del w:id="22903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04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មន្រ្តី</w:delText>
          </w:r>
        </w:del>
      </w:ins>
      <w:ins w:id="22905" w:author="User" w:date="2022-09-22T14:24:00Z">
        <w:del w:id="22906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0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រាជការ</w:delText>
          </w:r>
        </w:del>
      </w:ins>
      <w:ins w:id="22908" w:author="Kem Sereiboth" w:date="2022-09-16T13:41:00Z">
        <w:del w:id="22909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10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មុខងារសាធារណៈ និងមន្រ្តីជាប់កិច្ចសន្យាគម្រោង</w:delText>
          </w:r>
        </w:del>
      </w:ins>
      <w:ins w:id="22911" w:author="User" w:date="2022-09-22T14:26:00Z">
        <w:del w:id="22912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13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ដែលបម្រើការងារនៅ</w:delText>
          </w:r>
        </w:del>
      </w:ins>
      <w:ins w:id="22914" w:author="Kem Sereiboth" w:date="2022-09-20T10:15:00Z">
        <w:del w:id="22915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16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2917" w:author="Kem Sereiboth" w:date="2022-09-16T13:41:00Z">
        <w:del w:id="22918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19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មិនមែនជាមន្រ្តីរបស់ </w:delText>
          </w:r>
          <w:r w:rsidR="004C497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920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cs/>
                </w:rPr>
              </w:rPrChange>
            </w:rPr>
            <w:delText xml:space="preserve">ន.ស.ស. 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1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នោះទេ ប៉ុន្តែមន្រ្តីទាំងអស់</w:delText>
          </w:r>
        </w:del>
      </w:ins>
      <w:ins w:id="22922" w:author="Kem Sereiboth" w:date="2022-09-20T10:15:00Z">
        <w:del w:id="22923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4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2925" w:author="Kem Sereiboth" w:date="2022-09-16T13:41:00Z">
        <w:del w:id="2292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7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គឺជាមន្រ្តីដែល</w:delText>
          </w:r>
        </w:del>
      </w:ins>
      <w:ins w:id="22928" w:author="LENOVO" w:date="2022-10-02T10:12:00Z">
        <w:del w:id="22929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0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មក</w:delText>
          </w:r>
        </w:del>
      </w:ins>
      <w:ins w:id="22931" w:author="User" w:date="2022-09-22T14:27:00Z">
        <w:del w:id="22932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3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ពី</w:delText>
          </w:r>
        </w:del>
      </w:ins>
      <w:ins w:id="22934" w:author="Kem Sereiboth" w:date="2022-09-16T13:41:00Z">
        <w:del w:id="22935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6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ស្ថិតក្នុងចង្កោម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u w:val="single"/>
              <w:cs/>
              <w:rPrChange w:id="22937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អគ្គលេខាធិការដ្ឋានក្រុមប្រឹក្សាជាតិគាំពារសង្គម។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8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 </w:delText>
          </w:r>
        </w:del>
      </w:ins>
      <w:ins w:id="22939" w:author="User" w:date="2022-10-03T13:25:00Z">
        <w:del w:id="22940" w:author="Kem Sereyboth" w:date="2023-06-20T14:42:00Z">
          <w:r w:rsidR="000A260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941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4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43" w:author="Kem Sereiboth" w:date="2022-09-16T13:41:00Z">
        <w:del w:id="22944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5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ដូចនេះ </w:delText>
          </w:r>
        </w:del>
      </w:ins>
      <w:ins w:id="22946" w:author="sakaria fa" w:date="2022-09-19T20:35:00Z">
        <w:del w:id="22947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8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ហើយ</w:delText>
          </w:r>
        </w:del>
      </w:ins>
      <w:ins w:id="22949" w:author="Kem Sereiboth" w:date="2022-09-16T13:41:00Z">
        <w:del w:id="22950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51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ប្រព័ន្ធនៃការលើកទឹកចិត្ត</w:delText>
          </w:r>
        </w:del>
      </w:ins>
      <w:ins w:id="22952" w:author="Kem Sereiboth" w:date="2022-09-20T10:16:00Z">
        <w:del w:id="22953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54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វិញ ក៏</w:delText>
          </w:r>
        </w:del>
      </w:ins>
      <w:ins w:id="22955" w:author="Kem Sereiboth" w:date="2022-09-16T13:41:00Z">
        <w:del w:id="2295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57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ស្ថិតក្រោមបទប្បញ្ញត្តិរបស់ក្រសួងសេដ្ឋកិច្ចនិងហិរញ្ញវត្ថុ</w:delText>
          </w:r>
        </w:del>
      </w:ins>
      <w:ins w:id="22958" w:author="Kem Sereiboth" w:date="2022-09-20T10:17:00Z">
        <w:del w:id="22959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0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2961" w:author="sakaria fa" w:date="2022-09-19T20:35:00Z">
        <w:del w:id="22962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3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2964" w:author="Kem Sereiboth" w:date="2022-09-16T13:41:00Z">
        <w:del w:id="22965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6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>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highlight w:val="yellow"/>
              <w:cs/>
              <w:rPrChange w:id="22967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 xml:space="preserve"> </w:delText>
          </w:r>
        </w:del>
      </w:ins>
      <w:ins w:id="22968" w:author="sakaria fa" w:date="2022-09-19T20:35:00Z">
        <w:del w:id="22969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70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ដូចនេះ</w:delText>
          </w:r>
        </w:del>
      </w:ins>
      <w:ins w:id="22971" w:author="sakaria fa" w:date="2022-09-19T20:36:00Z">
        <w:del w:id="22972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7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74" w:author="Sethvannak Sam" w:date="2022-08-20T18:30:00Z">
        <w:del w:id="22975" w:author="Kem Sereiboth" w:date="2022-09-16T13:41:00Z">
          <w:r w:rsidRPr="009C5CA3" w:rsidDel="004C497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7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977" w:author="User" w:date="2022-09-16T10:59:00Z">
        <w:del w:id="22978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7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2980" w:author="User" w:date="2022-09-16T11:00:00Z">
        <w:del w:id="22981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8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83" w:author="User" w:date="2022-09-16T11:04:00Z">
        <w:del w:id="22984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8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ផែនការ</w:delText>
          </w:r>
        </w:del>
      </w:ins>
      <w:ins w:id="22986" w:author="User" w:date="2022-09-16T11:05:00Z">
        <w:del w:id="22987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8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សកម្មភាពសម្រាប់ទទួលប្រាក់ឧបត្ថម្ភមុខងារប្រចាំ</w:delText>
          </w:r>
        </w:del>
      </w:ins>
      <w:ins w:id="22989" w:author="User" w:date="2022-09-16T11:06:00Z">
        <w:del w:id="22990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ឆ្នាំ២០២២ </w:delText>
          </w:r>
        </w:del>
      </w:ins>
      <w:ins w:id="22992" w:author="User" w:date="2022-09-16T11:07:00Z">
        <w:del w:id="22993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របាយការណ៍វាយតម្លៃសមិ</w:delText>
          </w:r>
        </w:del>
      </w:ins>
      <w:ins w:id="22995" w:author="User" w:date="2022-09-16T11:08:00Z">
        <w:del w:id="22996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ទ្ធកម្មមន្រ្តីទទួលបានប្រាក់ឧបត្ថម្ភជីវភាព</w:delText>
          </w:r>
        </w:del>
      </w:ins>
      <w:ins w:id="22998" w:author="User" w:date="2022-09-16T11:09:00Z">
        <w:del w:id="22999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និងឯកសារដែលពាក់ព័ន្ធត</w:delText>
          </w:r>
        </w:del>
      </w:ins>
      <w:ins w:id="23001" w:author="User" w:date="2022-09-16T11:10:00Z">
        <w:del w:id="23002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ែមន្រ្តីរាជការ</w:delText>
          </w:r>
        </w:del>
      </w:ins>
      <w:ins w:id="23004" w:author="Sethvannak Sam" w:date="2022-08-20T18:30:00Z">
        <w:del w:id="23005" w:author="Kem Sereiboth" w:date="2022-09-15T13:53:00Z">
          <w:r w:rsidRPr="009C5CA3" w:rsidDel="00332C5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8C08B27" w14:textId="78ECEFAD" w:rsidR="005C3437" w:rsidRPr="00861444" w:rsidRDefault="005C3437">
      <w:pPr>
        <w:spacing w:after="0" w:line="233" w:lineRule="auto"/>
        <w:ind w:firstLine="720"/>
        <w:jc w:val="both"/>
        <w:rPr>
          <w:ins w:id="23007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008" w:author="Sopheak Phorn" w:date="2023-08-25T13:09:00Z">
          <w:pPr>
            <w:spacing w:after="0" w:line="223" w:lineRule="auto"/>
            <w:ind w:firstLine="720"/>
            <w:jc w:val="both"/>
          </w:pPr>
        </w:pPrChange>
      </w:pPr>
      <w:ins w:id="23009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10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នៅពេល​ចុះ​ប្រមូល​ទិន្នន័យ​និង​ព័ត៌មាន​នៅ​ </w:t>
        </w:r>
      </w:ins>
      <w:ins w:id="23011" w:author="Kem Sereyboth" w:date="2023-07-12T11:13:00Z"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12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13" w:author="Sopheak Phorn" w:date="2023-07-28T15:55:00Z">
        <w:r w:rsidR="00F125F3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14" w:author="Sopheak Phorn" w:date="2023-08-03T09:2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15" w:author="Kem Sereyboth" w:date="2023-07-12T11:13:00Z">
        <w:del w:id="23016" w:author="Sopheak Phorn" w:date="2023-07-28T15:55:00Z">
          <w:r w:rsidR="00AA7749" w:rsidRPr="00D0535D" w:rsidDel="00F125F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017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18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3019" w:author="Sopheak Phorn" w:date="2023-08-03T09:26:00Z">
        <w:r w:rsidR="00D0535D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</w:t>
        </w:r>
      </w:ins>
      <w:ins w:id="23020" w:author="Kem Sereyboth" w:date="2023-07-12T11:13:00Z">
        <w:del w:id="23021" w:author="Sopheak Phorn" w:date="2023-08-03T09:26:00Z">
          <w:r w:rsidR="00AA7749" w:rsidRPr="00D0535D" w:rsidDel="00D0535D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022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023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24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</w:t>
        </w:r>
        <w:r w:rsidRPr="00D0535D">
          <w:rPr>
            <w:rFonts w:ascii="Khmer MEF1" w:hAnsi="Khmer MEF1" w:cs="Khmer MEF1"/>
            <w:sz w:val="24"/>
            <w:szCs w:val="24"/>
            <w:lang w:val="ca-ES"/>
            <w:rPrChange w:id="23025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26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និ​​ង</w:t>
        </w:r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សវនករទទួលបន្ទុក បា</w:t>
        </w:r>
      </w:ins>
      <w:ins w:id="23027" w:author="Kem Sereyboth" w:date="2023-07-26T10:47:00Z">
        <w:r w:rsidR="008E2001" w:rsidRPr="00073CFF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</w:ins>
      <w:ins w:id="23028" w:author="Kem Sereyboth" w:date="2023-06-20T14:43:00Z"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29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030" w:author="Kem Sereyboth" w:date="2023-07-26T10:47:00Z">
        <w:r w:rsidR="008E2001"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31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032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33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សង្កេត​ឃើញ​ថា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3034" w:author="Sopheak Phorn" w:date="2023-07-28T15:5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​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35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បរិស្ថានការងារ​របស់​​ </w:t>
        </w:r>
      </w:ins>
      <w:ins w:id="23036" w:author="Kem Sereyboth" w:date="2023-07-12T11:13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37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38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39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40" w:author="Kem Sereyboth" w:date="2023-07-12T11:13:00Z">
        <w:del w:id="23041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42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43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44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45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46" w:author="Sopheak Phorn" w:date="2023-07-28T15:55:00Z">
              <w:rPr>
                <w:rFonts w:ascii="!Khmer MEF1" w:hAnsi="!Khmer MEF1" w:cs="!Khmer MEF1"/>
                <w:sz w:val="24"/>
                <w:szCs w:val="24"/>
                <w:cs/>
                <w:lang w:val="ca-ES"/>
              </w:rPr>
            </w:rPrChange>
          </w:rPr>
          <w:t>មាន​</w:t>
        </w:r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47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សណ្ដា​ប់ធ្នា​ប់​ល្អ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48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។ </w:t>
        </w:r>
      </w:ins>
      <w:ins w:id="23049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0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51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2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53" w:author="Kem Sereyboth" w:date="2023-07-12T11:14:00Z">
        <w:del w:id="23054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55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6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7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58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59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60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រៀបចំ​សម្របសម្រួ</w:t>
        </w:r>
      </w:ins>
      <w:ins w:id="23061" w:author="Kem Sereyboth" w:date="2023-07-26T10:47:00Z">
        <w:r w:rsidR="008E2001"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62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</w:t>
        </w:r>
      </w:ins>
      <w:ins w:id="23063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64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ល​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65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ផ្តល់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3066" w:author="Sopheak Phorn" w:date="2023-07-28T15:5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ទីតាំងសម្រាប់ប្រតិភូសវនកម្ម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3067" w:author="Sopheak Phorn" w:date="2023-07-28T15:5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និងសវនករទទួលបន្ទុកដើម្បី​ពិនិត្យឯកសារ</w:t>
        </w:r>
        <w:r w:rsidRPr="00F125F3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និង​​បាន​ចាត់តាំងមន្រ្តីទទួល​បន្ទុក</w:t>
        </w:r>
        <w:r w:rsidRPr="0086144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68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ក្នុង​ការ​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69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ផ្តល់ឯកសារទាន់ពេលវេលា។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70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71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 និងសវនក​រ​ទ​ទួលបន្ទុកសូមកោតសរសើរចំពោះ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3072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23073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74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75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76" w:author="Sopheak Phorn" w:date="2023-07-28T15:5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77" w:author="Kem Sereyboth" w:date="2023-07-12T11:14:00Z">
        <w:del w:id="23078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79" w:author="Sopheak Phorn" w:date="2023-07-28T15:57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80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9C5CA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3081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82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83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ដែលផ្តល់កិច្ចសហការខ្ពស់ក្នុងកា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3084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85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រផ្តល់ទីតាំងសម្រាប់ប្រតិភូសវនកម្ម និងសវនករទទួលបន្ទុកពិនិត្យ</w:t>
        </w:r>
      </w:ins>
      <w:ins w:id="23086" w:author="Kem Sereyboth" w:date="2023-07-26T10:47:00Z">
        <w:r w:rsidR="008E2001"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87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088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89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ឯកសារ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3090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​​​</w:t>
        </w:r>
        <w:r w:rsidRPr="009C5CA3">
          <w:rPr>
            <w:rFonts w:ascii="Khmer MEF1" w:hAnsi="Khmer MEF1" w:cs="Khmer MEF1"/>
            <w:spacing w:val="-12"/>
            <w:sz w:val="24"/>
            <w:szCs w:val="24"/>
            <w:lang w:val="ca-ES"/>
            <w:rPrChange w:id="23091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និងផ្តល់ឯកសារទាន់ពេលវេ​លា​ ដែលនាំឱ្យការអនុវត្តការងារសវនកម្មសម្រាប់ការិយបរិច្ឆេទឆ្នាំ២០</w:t>
        </w:r>
      </w:ins>
      <w:ins w:id="23092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093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២</w:t>
        </w:r>
      </w:ins>
      <w:ins w:id="23094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095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៣</w:t>
        </w:r>
      </w:ins>
      <w:ins w:id="23096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097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បញ្ចប់</w:t>
        </w:r>
        <w:r w:rsidRPr="0086144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ទៅដោយរលូន និងទទួ​ល​បានលទ្ធផលល្អ។</w:t>
        </w:r>
      </w:ins>
    </w:p>
    <w:p w14:paraId="5F66435A" w14:textId="7B5B5271" w:rsidR="00682841" w:rsidRPr="00E33574" w:rsidDel="005C3437" w:rsidRDefault="00682841">
      <w:pPr>
        <w:spacing w:after="0" w:line="233" w:lineRule="auto"/>
        <w:jc w:val="both"/>
        <w:rPr>
          <w:ins w:id="23098" w:author="sakaria fa" w:date="2022-09-30T21:23:00Z"/>
          <w:del w:id="23099" w:author="Kem Sereyboth" w:date="2023-06-20T14:43:00Z"/>
          <w:rFonts w:ascii="Khmer MEF1" w:hAnsi="Khmer MEF1" w:cs="Khmer MEF1"/>
          <w:sz w:val="24"/>
          <w:rPrChange w:id="23100" w:author="Kem Sereyboth" w:date="2023-07-19T16:59:00Z">
            <w:rPr>
              <w:ins w:id="23101" w:author="sakaria fa" w:date="2022-09-30T21:23:00Z"/>
              <w:del w:id="23102" w:author="Kem Sereyboth" w:date="2023-06-20T14:43:00Z"/>
              <w:rFonts w:ascii="Khmer MEF1" w:hAnsi="Khmer MEF1" w:cs="Khmer MEF1"/>
              <w:spacing w:val="6"/>
              <w:sz w:val="24"/>
            </w:rPr>
          </w:rPrChange>
        </w:rPr>
        <w:pPrChange w:id="23103" w:author="Sopheak Phorn" w:date="2023-08-25T13:09:00Z">
          <w:pPr>
            <w:spacing w:after="0" w:line="221" w:lineRule="auto"/>
            <w:jc w:val="both"/>
          </w:pPr>
        </w:pPrChange>
      </w:pPr>
    </w:p>
    <w:p w14:paraId="1F312C07" w14:textId="10B1A7C3" w:rsidR="00FC307F" w:rsidRPr="00E33574" w:rsidDel="005C3437" w:rsidRDefault="00682841">
      <w:pPr>
        <w:spacing w:after="0" w:line="233" w:lineRule="auto"/>
        <w:ind w:firstLine="720"/>
        <w:jc w:val="both"/>
        <w:rPr>
          <w:ins w:id="23104" w:author="sakaria fa" w:date="2022-09-30T21:19:00Z"/>
          <w:del w:id="23105" w:author="Kem Sereyboth" w:date="2023-06-20T14:43:00Z"/>
          <w:rFonts w:ascii="Khmer MEF1" w:hAnsi="Khmer MEF1" w:cs="Khmer MEF1"/>
          <w:sz w:val="24"/>
          <w:szCs w:val="24"/>
          <w:lang w:val="ca-ES"/>
          <w:rPrChange w:id="23106" w:author="Kem Sereyboth" w:date="2023-07-19T16:59:00Z">
            <w:rPr>
              <w:ins w:id="23107" w:author="sakaria fa" w:date="2022-09-30T21:19:00Z"/>
              <w:del w:id="23108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10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10" w:author="sakaria fa" w:date="2022-09-30T21:23:00Z">
        <w:del w:id="2311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ពេលសវនករទទួលបន្ទុកធ្វើការសាកសួរបំភ្លឺពី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1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114" w:author="LENOVO" w:date="2022-10-06T11:56:00Z">
        <w:del w:id="23115" w:author="Kem Sereyboth" w:date="2023-06-20T14:43:00Z">
          <w:r w:rsidR="00D6491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16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117" w:author="sakaria fa" w:date="2022-09-30T21:23:00Z">
        <w:del w:id="23118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1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ទៅលើប្រធានបទទាំង ៥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សវនករទទួលបន្ទុកបានសង្កេតឃើញថាថ្នាក់ដឹកនាំ និងមន្រ្តីជំនាញដែលបានជួបពិភាក្សាបានឆ្លើយបំភ្លឺ</w:delText>
          </w:r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យ៉ាងក្បោះក្បាយដោយមិនបញ្ចេញនូវអាកប្បកិរិយាណាមួយដែលមានបំណងលាក់បាំងព័ត៌មានចំពោះប្រតិភូ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2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 និងសវនករទទួលបន្ទុកឡើយ ​និងសម្ដែងនូវការពេញ​ចិត្ត​ក្នុង​ការ​ឆ្លើយបំភ្លឺ​រាល់​សំនួរ​ដែល​សវនករ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ទទួលបន្ទុក​បាន​សាកសួរ។</w:delText>
          </w:r>
        </w:del>
      </w:ins>
    </w:p>
    <w:p w14:paraId="05A9D19B" w14:textId="137C3288" w:rsidR="00756A09" w:rsidRPr="00E33574" w:rsidDel="005C3437" w:rsidRDefault="00FC307F">
      <w:pPr>
        <w:spacing w:after="0" w:line="233" w:lineRule="auto"/>
        <w:ind w:firstLine="706"/>
        <w:jc w:val="both"/>
        <w:rPr>
          <w:ins w:id="23123" w:author="Voeun Kuyeng" w:date="2022-08-31T16:05:00Z"/>
          <w:del w:id="23124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125" w:author="Kem Sereyboth" w:date="2023-07-19T16:59:00Z">
            <w:rPr>
              <w:ins w:id="23126" w:author="Voeun Kuyeng" w:date="2022-08-31T16:05:00Z"/>
              <w:del w:id="23127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12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29" w:author="sakaria fa" w:date="2022-09-30T21:20:00Z">
        <w:del w:id="23130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នៅពេល​ចុះ​ប្រមូល​ទិន្នន័យ​</w:delText>
          </w:r>
        </w:del>
      </w:ins>
      <w:ins w:id="23132" w:author="User" w:date="2022-10-06T04:31:00Z">
        <w:del w:id="23133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135" w:author="sakaria fa" w:date="2022-09-30T21:20:00Z">
        <w:del w:id="23136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និង​ព័ត៌មាន​នៅ​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313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ប្រតិភូសវនកម្ម​​ និង​សវនករ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ទទួលបន្ទុកបាន​សង្កេត​ឃើញ​ថា</w:delText>
          </w:r>
        </w:del>
      </w:ins>
      <w:ins w:id="23140" w:author="sakaria fa" w:date="2022-09-30T21:19:00Z">
        <w:del w:id="2314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42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4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44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មានទីតាំងសម្រាប់ទុកប្រជុំផ្ទៃក្នុងផ្ទាល់ខ្លួន​។ ចំពោះបរិស្ថានក្នុង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45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ការអនុវត្តការងារ មានភាពស</w:delText>
          </w:r>
        </w:del>
      </w:ins>
      <w:ins w:id="23146" w:author="User" w:date="2022-10-05T18:58:00Z">
        <w:del w:id="23147" w:author="Kem Sereyboth" w:date="2023-06-20T14:43:00Z">
          <w:r w:rsidR="00383FF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3149" w:author="sakaria fa" w:date="2022-09-30T21:19:00Z">
        <w:del w:id="23150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1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បស្រប ឯកសារផ្សេងៗរបស់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315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</w:delText>
          </w:r>
        </w:del>
      </w:ins>
      <w:ins w:id="23154" w:author="User" w:date="2022-10-06T04:35:00Z">
        <w:del w:id="23155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ណ</w:delText>
          </w:r>
        </w:del>
      </w:ins>
      <w:ins w:id="23157" w:author="sakaria fa" w:date="2022-09-30T21:19:00Z">
        <w:del w:id="23158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នខាងក្នុង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6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ដោយមានទីតាំងសមស្របក្នុងការរក្សាទុកនូវឯកសារទំាំងអស់នោះ។</w:delText>
          </w:r>
        </w:del>
      </w:ins>
      <w:ins w:id="23161" w:author="Sethvannak Sam" w:date="2022-08-20T18:30:00Z">
        <w:del w:id="23162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6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ដោយឡែកចំពោះប្រធានបទ........សវនករទទួលបន្ទុកបានពិនិត្យឃើញថាទិន្នន័យនៅក្នុងឯកសារ 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rPrChange w:id="2316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316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ចំណងជើងឯកសារ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316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316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មានភាពមិនប្រក្រតី ដូចជា មិនមានចុះហត្ថលេខាត្រឹមត្រូវ  ជាដើមដែលតម្រូវឱ្យ</w:delText>
          </w:r>
        </w:del>
      </w:ins>
      <w:ins w:id="23168" w:author="Voeun Kuyeng" w:date="2022-08-31T16:15:00Z">
        <w:del w:id="23169" w:author="Kem Sereyboth" w:date="2023-06-20T14:43:00Z">
          <w:r w:rsidR="008904C3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17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3171" w:author="Sethvannak Sam" w:date="2022-08-20T18:30:00Z">
        <w:del w:id="23172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7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សវនករទទួលបន្ទុកមិនអាចយកធ្វើជាភស្ដុតាងបាន..</w:delText>
          </w:r>
        </w:del>
      </w:ins>
      <w:ins w:id="23174" w:author="socheata.ol@hotmail.com" w:date="2022-09-04T18:05:00Z">
        <w:del w:id="23175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23177" w:author="Sethvannak Sam" w:date="2022-08-20T18:30:00Z">
        <w:del w:id="23178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.។</w:delText>
          </w:r>
        </w:del>
      </w:ins>
    </w:p>
    <w:p w14:paraId="3B38DB9A" w14:textId="28FA4866" w:rsidR="00B27355" w:rsidRPr="00E33574" w:rsidDel="005C3437" w:rsidRDefault="00B27355">
      <w:pPr>
        <w:spacing w:after="0" w:line="233" w:lineRule="auto"/>
        <w:ind w:firstLine="706"/>
        <w:jc w:val="both"/>
        <w:rPr>
          <w:ins w:id="23180" w:author="Sethvannak Sam" w:date="2022-08-20T18:30:00Z"/>
          <w:del w:id="23181" w:author="Kem Sereyboth" w:date="2023-06-20T14:43:00Z"/>
          <w:rFonts w:ascii="Khmer MEF1" w:hAnsi="Khmer MEF1" w:cs="Khmer MEF1"/>
          <w:sz w:val="24"/>
          <w:szCs w:val="24"/>
          <w:lang w:val="ca-ES"/>
          <w:rPrChange w:id="23182" w:author="Kem Sereyboth" w:date="2023-07-19T16:59:00Z">
            <w:rPr>
              <w:ins w:id="23183" w:author="Sethvannak Sam" w:date="2022-08-20T18:30:00Z"/>
              <w:del w:id="23184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18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86" w:author="Sethvannak Sam" w:date="2022-08-20T18:30:00Z">
        <w:del w:id="23187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D1A81F2" w14:textId="53366E12" w:rsidR="005F46DE" w:rsidRPr="00E33574" w:rsidDel="005C3437" w:rsidRDefault="005F46DE">
      <w:pPr>
        <w:spacing w:after="0" w:line="233" w:lineRule="auto"/>
        <w:ind w:firstLine="709"/>
        <w:jc w:val="both"/>
        <w:rPr>
          <w:ins w:id="23189" w:author="Kem Sereiboth" w:date="2022-09-13T11:37:00Z"/>
          <w:del w:id="23190" w:author="Kem Sereyboth" w:date="2023-06-20T14:43:00Z"/>
          <w:rFonts w:ascii="Khmer MEF1" w:hAnsi="Khmer MEF1" w:cs="Khmer MEF1"/>
          <w:b/>
          <w:bCs/>
          <w:spacing w:val="-6"/>
          <w:sz w:val="24"/>
          <w:szCs w:val="24"/>
          <w:lang w:val="ca-ES"/>
          <w:rPrChange w:id="23191" w:author="Kem Sereyboth" w:date="2023-07-19T16:59:00Z">
            <w:rPr>
              <w:ins w:id="23192" w:author="Kem Sereiboth" w:date="2022-09-13T11:37:00Z"/>
              <w:del w:id="23193" w:author="Kem Sereyboth" w:date="2023-06-20T14:43:00Z"/>
              <w:rFonts w:ascii="Khmer MEF1" w:hAnsi="Khmer MEF1" w:cs="Khmer MEF1"/>
              <w:b/>
              <w:bCs/>
              <w:color w:val="FF0000"/>
              <w:sz w:val="24"/>
              <w:szCs w:val="24"/>
              <w:lang w:val="ca-ES"/>
            </w:rPr>
          </w:rPrChange>
        </w:rPr>
        <w:pPrChange w:id="2319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95" w:author="Kem Sereiboth" w:date="2022-09-13T11:37:00Z">
        <w:del w:id="23196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319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pacing w:val="-6"/>
              <w:sz w:val="24"/>
              <w:szCs w:val="24"/>
              <w:cs/>
              <w:lang w:val="ca-ES"/>
              <w:rPrChange w:id="23198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-ដំណើរការឆ្លើយបំភ្លឺរបស់សវនដ្ឋាន</w:delText>
          </w:r>
        </w:del>
      </w:ins>
    </w:p>
    <w:p w14:paraId="0F4D6BC7" w14:textId="4F3F4C7A" w:rsidR="00B27355" w:rsidRPr="00E33574" w:rsidDel="005C3437" w:rsidRDefault="00730458">
      <w:pPr>
        <w:spacing w:after="0" w:line="233" w:lineRule="auto"/>
        <w:ind w:firstLine="709"/>
        <w:jc w:val="both"/>
        <w:rPr>
          <w:ins w:id="23199" w:author="Sethvannak Sam" w:date="2022-08-20T18:30:00Z"/>
          <w:del w:id="23200" w:author="Kem Sereyboth" w:date="2023-06-20T14:43:00Z"/>
          <w:rFonts w:ascii="!Khmer MEF1" w:hAnsi="!Khmer MEF1" w:cs="!Khmer MEF1"/>
          <w:strike/>
          <w:spacing w:val="-6"/>
          <w:sz w:val="24"/>
          <w:szCs w:val="24"/>
          <w:lang w:val="ca-ES"/>
          <w:rPrChange w:id="23201" w:author="Kem Sereyboth" w:date="2023-07-19T16:59:00Z">
            <w:rPr>
              <w:ins w:id="23202" w:author="Sethvannak Sam" w:date="2022-08-20T18:30:00Z"/>
              <w:del w:id="23203" w:author="Kem Sereyboth" w:date="2023-06-20T14:43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320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205" w:author="Voeun Kuyeng" w:date="2022-08-31T16:15:00Z">
        <w:del w:id="23206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3207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3208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3209" w:author="socheata.ol@hotmail.com" w:date="2022-09-04T18:05:00Z">
        <w:del w:id="23210" w:author="Kem Sereyboth" w:date="2023-06-20T14:43:00Z">
          <w:r w:rsidR="00480D3C"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321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ចំណុចទី៤</w:delText>
          </w:r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232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3213" w:author="Sethvannak Sam" w:date="2022-08-20T18:30:00Z">
        <w:del w:id="23214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3215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="00B27355" w:rsidRPr="00E33574" w:rsidDel="005C3437">
            <w:rPr>
              <w:rFonts w:ascii="!Khmer MEF1" w:hAnsi="!Khmer MEF1" w:cs="!Khmer MEF1"/>
              <w:strike/>
              <w:spacing w:val="-6"/>
              <w:sz w:val="24"/>
              <w:szCs w:val="24"/>
              <w:cs/>
              <w:lang w:val="ca-ES"/>
              <w:rPrChange w:id="2321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1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</w:delText>
          </w:r>
        </w:del>
      </w:ins>
      <w:ins w:id="23218" w:author="socheata.ol@hotmail.com" w:date="2022-09-04T18:06:00Z">
        <w:del w:id="23219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2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3221" w:author="Sethvannak Sam" w:date="2022-08-20T18:30:00Z">
        <w:del w:id="23222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2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ចរៀបរាប់អំពី</w:delText>
          </w:r>
        </w:del>
      </w:ins>
      <w:ins w:id="23224" w:author="socheata.ol@hotmail.com" w:date="2022-09-04T18:06:00Z">
        <w:del w:id="23225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227" w:author="Sethvannak Sam" w:date="2022-08-20T18:30:00Z">
        <w:del w:id="23228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282C7A0D" w14:textId="3190DFBB" w:rsidR="00B27355" w:rsidRPr="00E33574" w:rsidDel="005C3437" w:rsidRDefault="00B27355">
      <w:pPr>
        <w:spacing w:after="0" w:line="233" w:lineRule="auto"/>
        <w:ind w:firstLine="720"/>
        <w:jc w:val="both"/>
        <w:rPr>
          <w:ins w:id="23230" w:author="Voeun Kuyeng" w:date="2022-08-31T16:05:00Z"/>
          <w:del w:id="23231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23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233" w:author="Sethvannak Sam" w:date="2022-08-20T18:30:00Z">
        <w:del w:id="23234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កំឡុងពេលនៃការសា</w:delText>
          </w:r>
        </w:del>
      </w:ins>
      <w:ins w:id="23236" w:author="Windows User" w:date="2022-09-06T03:48:00Z">
        <w:del w:id="23237" w:author="Kem Sereyboth" w:date="2023-06-20T14:43:00Z">
          <w:r w:rsidR="001809D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3239" w:author="Kem Sereiboth" w:date="2022-09-29T14:28:00Z">
        <w:del w:id="23240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ធ្វើការ</w:delText>
          </w:r>
        </w:del>
      </w:ins>
      <w:ins w:id="23241" w:author="Windows User" w:date="2022-09-06T03:48:00Z">
        <w:del w:id="23242" w:author="Kem Sereyboth" w:date="2023-06-20T14:43:00Z">
          <w:r w:rsidR="00422105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សាក</w:delText>
          </w:r>
        </w:del>
      </w:ins>
      <w:ins w:id="23244" w:author="Sethvannak Sam" w:date="2022-08-20T18:30:00Z">
        <w:del w:id="2324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កសួរ</w:delText>
          </w:r>
        </w:del>
      </w:ins>
      <w:ins w:id="23247" w:author="Kem Sereiboth" w:date="2022-09-29T14:28:00Z">
        <w:del w:id="23248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បំភ្លឺពី </w:delText>
          </w:r>
          <w:r w:rsidR="007020A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23249" w:author="Sethvannak Sam" w:date="2022-08-20T18:30:00Z">
        <w:del w:id="23250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របស់សវនករទទួលបន្ទុកទៅលើ</w:delText>
          </w:r>
        </w:del>
      </w:ins>
      <w:ins w:id="23252" w:author="Kem Sereiboth" w:date="2022-09-29T14:29:00Z">
        <w:del w:id="23253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លើ</w:delText>
          </w:r>
        </w:del>
      </w:ins>
      <w:ins w:id="23254" w:author="Sethvannak Sam" w:date="2022-08-20T18:30:00Z">
        <w:del w:id="2325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សវនដ្ឋានអំពីប្រធានបទ</w:delText>
          </w:r>
          <w:r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ទី... </w:delText>
          </w:r>
        </w:del>
      </w:ins>
      <w:ins w:id="23258" w:author="User" w:date="2022-09-10T16:18:00Z">
        <w:del w:id="23259" w:author="Kem Sereyboth" w:date="2023-06-20T14:43:00Z"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0" w:author="Kem Sereyboth" w:date="2023-07-19T16:59:00Z">
                <w:rPr>
                  <w:rFonts w:ascii="Khmer MEF1" w:hAnsi="Khmer MEF1" w:cs="Khmer MEF1"/>
                  <w:strike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ទាំង៥</w:delText>
          </w:r>
        </w:del>
      </w:ins>
      <w:ins w:id="23261" w:author="Kem Sereiboth" w:date="2022-09-29T14:29:00Z">
        <w:del w:id="23262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</w:delText>
          </w:r>
        </w:del>
      </w:ins>
      <w:ins w:id="23263" w:author="Sethvannak Sam" w:date="2022-08-20T18:30:00Z">
        <w:del w:id="23264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បានសង្កេត ឃើញថា</w:delText>
          </w:r>
        </w:del>
      </w:ins>
      <w:ins w:id="23266" w:author="Kem Sereiboth" w:date="2022-09-29T14:29:00Z">
        <w:del w:id="23267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ថ្នាក់ដឹកនាំ និងមន្រ្តីជំនាញ</w:delText>
          </w:r>
        </w:del>
      </w:ins>
      <w:ins w:id="23268" w:author="Sethvannak Sam" w:date="2022-08-20T18:30:00Z">
        <w:del w:id="23269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សវនដ្ឋាន</w:delText>
          </w:r>
        </w:del>
      </w:ins>
      <w:ins w:id="23271" w:author="Kem Sereiboth" w:date="2022-09-29T14:30:00Z">
        <w:del w:id="23272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ដែល</w:delText>
          </w:r>
        </w:del>
      </w:ins>
      <w:ins w:id="23273" w:author="Sethvannak Sam" w:date="2022-08-20T18:30:00Z">
        <w:del w:id="23274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7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3276" w:author="Kem Sereiboth" w:date="2022-09-29T14:30:00Z">
        <w:del w:id="23277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ជួបពិភាក្សាបាន</w:delText>
          </w:r>
        </w:del>
      </w:ins>
      <w:ins w:id="23278" w:author="Sethvannak Sam" w:date="2022-08-20T18:30:00Z">
        <w:del w:id="23279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8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ឆ្លើយបំភ្ល</w:delText>
          </w:r>
        </w:del>
      </w:ins>
      <w:ins w:id="23281" w:author="User" w:date="2022-09-16T11:40:00Z">
        <w:del w:id="23282" w:author="Kem Sereyboth" w:date="2023-06-20T14:43:00Z">
          <w:r w:rsidR="00345011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ឺ</w:delText>
          </w:r>
        </w:del>
      </w:ins>
      <w:ins w:id="23283" w:author="Sethvannak Sam" w:date="2022-08-20T18:30:00Z">
        <w:del w:id="23284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8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ីយ៉ាងក្បោះក្បាយដោយមិនបញ្ចេញនូវអាកប្បកិរិយាណាមួយដែលមានបំណងលាក់បាំងព័ត៌មានចំពោះប្រតិភូសវនកម្ម</w:delText>
          </w:r>
        </w:del>
      </w:ins>
      <w:ins w:id="23286" w:author="Kem Sereiboth" w:date="2022-09-29T14:30:00Z">
        <w:del w:id="23287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</w:delText>
          </w:r>
        </w:del>
      </w:ins>
      <w:ins w:id="23288" w:author="Sethvannak Sam" w:date="2022-08-20T18:30:00Z">
        <w:del w:id="23289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9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ឡើយ</w:delText>
          </w:r>
        </w:del>
      </w:ins>
      <w:ins w:id="23291" w:author="Kem Sereiboth" w:date="2022-09-29T14:31:00Z">
        <w:del w:id="23292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និងសម្ដែងនូវការពេញ​ចិត្ត​ក្នុង​ការ​ឆ្លើយបំភ្លឺ​រាល់​សំនួរ​ដែល​សវនករ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A04F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ទទួល</w:delText>
          </w:r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បន្ទុក​បាន​សាកសួរ</w:delText>
          </w:r>
        </w:del>
      </w:ins>
      <w:ins w:id="23293" w:author="Sethvannak Sam" w:date="2022-08-20T18:30:00Z">
        <w:del w:id="23294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9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076FE55" w14:textId="1DE3C8B3" w:rsidR="00756A09" w:rsidRPr="00E33574" w:rsidDel="005C3437" w:rsidRDefault="00756A09">
      <w:pPr>
        <w:spacing w:after="0" w:line="233" w:lineRule="auto"/>
        <w:jc w:val="both"/>
        <w:rPr>
          <w:ins w:id="23296" w:author="Sethvannak Sam" w:date="2022-08-20T18:30:00Z"/>
          <w:del w:id="23297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298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0F946C4C" w14:textId="616F5ADE" w:rsidR="005F46DE" w:rsidRPr="00E33574" w:rsidDel="005C3437" w:rsidRDefault="00682841">
      <w:pPr>
        <w:spacing w:after="0" w:line="233" w:lineRule="auto"/>
        <w:jc w:val="both"/>
        <w:rPr>
          <w:ins w:id="23299" w:author="Kem Sereiboth" w:date="2022-09-13T11:38:00Z"/>
          <w:del w:id="23300" w:author="Kem Sereyboth" w:date="2023-06-20T14:43:00Z"/>
          <w:rFonts w:ascii="Khmer MEF1" w:hAnsi="Khmer MEF1" w:cs="Khmer MEF1"/>
          <w:b/>
          <w:bCs/>
          <w:sz w:val="24"/>
          <w:szCs w:val="24"/>
          <w:lang w:val="ca-ES"/>
          <w:rPrChange w:id="23301" w:author="Kem Sereyboth" w:date="2023-07-19T16:59:00Z">
            <w:rPr>
              <w:ins w:id="23302" w:author="Kem Sereiboth" w:date="2022-09-13T11:38:00Z"/>
              <w:del w:id="23303" w:author="Kem Sereyboth" w:date="2023-06-20T14:43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330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305" w:author="sakaria fa" w:date="2022-09-30T21:24:00Z">
        <w:del w:id="23306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tab/>
          </w:r>
        </w:del>
      </w:ins>
      <w:ins w:id="23307" w:author="Kem Sereiboth" w:date="2022-09-29T14:34:00Z">
        <w:del w:id="23308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3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23310" w:author="Kem Sereiboth" w:date="2022-09-13T11:38:00Z">
        <w:del w:id="23311" w:author="Kem Sereyboth" w:date="2023-06-20T14:43:00Z">
          <w:r w:rsidR="005F46D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31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ង</w:delText>
          </w:r>
          <w:r w:rsidR="005F46DE"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313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-បញ្ហាប្រឈមអំឡុងពេលអនុវត្តការងារសវនកម្ម</w:delText>
          </w:r>
        </w:del>
      </w:ins>
    </w:p>
    <w:p w14:paraId="4D530682" w14:textId="7447A231" w:rsidR="00B27355" w:rsidRPr="00E33574" w:rsidDel="005C3437" w:rsidRDefault="00237E29">
      <w:pPr>
        <w:spacing w:after="0" w:line="233" w:lineRule="auto"/>
        <w:jc w:val="both"/>
        <w:rPr>
          <w:ins w:id="23314" w:author="Sethvannak Sam" w:date="2022-08-20T18:30:00Z"/>
          <w:del w:id="23315" w:author="Kem Sereyboth" w:date="2023-06-20T14:43:00Z"/>
          <w:rFonts w:ascii="!Khmer MEF1" w:hAnsi="!Khmer MEF1" w:cs="!Khmer MEF1"/>
          <w:strike/>
          <w:sz w:val="24"/>
          <w:szCs w:val="24"/>
          <w:lang w:val="ca-ES"/>
          <w:rPrChange w:id="23316" w:author="Kem Sereyboth" w:date="2023-07-19T16:59:00Z">
            <w:rPr>
              <w:ins w:id="23317" w:author="Sethvannak Sam" w:date="2022-08-20T18:30:00Z"/>
              <w:del w:id="23318" w:author="Kem Sereyboth" w:date="2023-06-20T14:43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31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320" w:author="Voeun Kuyeng" w:date="2022-08-31T16:15:00Z">
        <w:del w:id="23321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22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323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3324" w:author="socheata.ol@hotmail.com" w:date="2022-09-04T18:08:00Z">
        <w:del w:id="23325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2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ចំណុចទី៥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32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2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329" w:author="Sethvannak Sam" w:date="2022-08-20T18:30:00Z">
        <w:del w:id="23330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331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32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៖ត្រូវរៀបរាប់អំពីបញ្ហាប្រឈមកំ</w:delText>
          </w:r>
        </w:del>
      </w:ins>
      <w:ins w:id="23333" w:author="Windows User" w:date="2022-09-06T03:52:00Z">
        <w:del w:id="23334" w:author="Kem Sereyboth" w:date="2023-06-20T14:43:00Z">
          <w:r w:rsidR="003B1EB1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35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23336" w:author="Sethvannak Sam" w:date="2022-08-20T18:30:00Z">
        <w:del w:id="23337" w:author="Kem Sereyboth" w:date="2023-06-20T14:43:00Z"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38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ឡុងពេលអនុវត្តការងារសវនកម្ម 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3340" w:author="socheata.ol@hotmail.com" w:date="2022-09-04T18:08:00Z">
        <w:del w:id="23341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343" w:author="Sethvannak Sam" w:date="2022-08-20T18:30:00Z">
        <w:del w:id="23344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កថាខណ្ឌទី៤ នេះ ដូចគំរូខាងក្រោម៖</w:delText>
          </w:r>
        </w:del>
      </w:ins>
    </w:p>
    <w:p w14:paraId="7B981D83" w14:textId="5D5D1801" w:rsidR="00BA04FB" w:rsidRPr="00E33574" w:rsidDel="005C3437" w:rsidRDefault="003B1EB1">
      <w:pPr>
        <w:spacing w:after="0" w:line="233" w:lineRule="auto"/>
        <w:jc w:val="both"/>
        <w:rPr>
          <w:ins w:id="23346" w:author="Kem Sereiboth" w:date="2022-09-29T14:34:00Z"/>
          <w:del w:id="23347" w:author="Kem Sereyboth" w:date="2023-06-20T14:43:00Z"/>
          <w:rFonts w:ascii="Khmer MEF1" w:hAnsi="Khmer MEF1" w:cs="Khmer MEF1"/>
          <w:sz w:val="24"/>
          <w:szCs w:val="24"/>
          <w:lang w:val="ca-ES"/>
          <w:rPrChange w:id="23348" w:author="Kem Sereyboth" w:date="2023-07-19T16:59:00Z">
            <w:rPr>
              <w:ins w:id="23349" w:author="Kem Sereiboth" w:date="2022-09-29T14:34:00Z"/>
              <w:del w:id="23350" w:author="Kem Sereyboth" w:date="2023-06-20T14:43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23351" w:author="Sopheak Phorn" w:date="2023-08-25T13:09:00Z">
          <w:pPr>
            <w:spacing w:after="0" w:line="240" w:lineRule="auto"/>
            <w:ind w:firstLine="720"/>
          </w:pPr>
        </w:pPrChange>
      </w:pPr>
      <w:ins w:id="23352" w:author="Windows User" w:date="2022-09-06T03:52:00Z">
        <w:del w:id="23353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3355" w:author="Sethvannak Sam" w:date="2022-08-20T18:30:00Z">
        <w:del w:id="23356" w:author="Kem Sereyboth" w:date="2023-06-20T14:43:00Z">
          <w:r w:rsidR="00B27355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កំឡុងពេលនៃការចុះធ្វើសវនកម្មប្រតិភូសវនកម្មបានសង្កេតឃើញថា </w:delText>
          </w:r>
        </w:del>
      </w:ins>
      <w:ins w:id="23358" w:author="Kem Sereiboth" w:date="2022-09-29T14:34:00Z">
        <w:del w:id="23359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6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ទោះបី</w:delText>
          </w:r>
        </w:del>
      </w:ins>
      <w:ins w:id="23361" w:author="Kem Sereiboth" w:date="2022-09-29T14:35:00Z">
        <w:del w:id="23362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3365" w:author="Kem Sereiboth" w:date="2022-09-29T14:34:00Z">
        <w:del w:id="23366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មានភាពមមាញឹកក្នុងការ​បំពេញការងាររបស់​ខ្លួន ​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3367" w:author="Kem Sereiboth" w:date="2022-09-29T14:35:00Z">
        <w:del w:id="23368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369" w:author="Kem Sereiboth" w:date="2022-09-29T14:34:00Z">
        <w:del w:id="23370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3371" w:author="Kem Sereiboth" w:date="2022-09-29T14:35:00Z">
        <w:del w:id="23372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373" w:author="Kem Sereiboth" w:date="2022-09-29T14:34:00Z">
        <w:del w:id="23374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ពុំ​បានរៀបចំ​ផ្ដល់ជូនឯកសារ​តាម​ប្រធាន​បទ​នីមួយៗតែម្ដងទាំងអស់នោះទេ តែ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75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3376" w:author="Kem Sereiboth" w:date="2022-09-29T14:35:00Z">
        <w:del w:id="23377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78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379" w:author="Kem Sereiboth" w:date="2022-09-29T14:34:00Z">
        <w:del w:id="23380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81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3382" w:author="Kem Sereiboth" w:date="2022-09-29T14:35:00Z">
        <w:del w:id="23383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84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385" w:author="Kem Sereiboth" w:date="2022-09-29T14:34:00Z">
        <w:del w:id="23386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87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8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ក៏នៅ​តែខិតខំ​បន្ត​រៀបចំ​ឯកសារ​ដើម្បី​ផ្ដល់​ជូនប្រតិភូសវនកម្ម និងសវនករ​ទទួល​បន្ទុកតាមក្រោយ​ជាបន្តបន្ទាប់​ផងដែរ។</w:delText>
          </w:r>
        </w:del>
      </w:ins>
    </w:p>
    <w:p w14:paraId="052D9580" w14:textId="08590B78" w:rsidR="00B27355" w:rsidRPr="00E33574" w:rsidDel="005C3437" w:rsidRDefault="00B27355">
      <w:pPr>
        <w:spacing w:after="0" w:line="233" w:lineRule="auto"/>
        <w:jc w:val="both"/>
        <w:rPr>
          <w:ins w:id="23389" w:author="Voeun Kuyeng" w:date="2022-08-31T16:05:00Z"/>
          <w:del w:id="23390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391" w:author="Kem Sereyboth" w:date="2023-07-19T16:59:00Z">
            <w:rPr>
              <w:ins w:id="23392" w:author="Voeun Kuyeng" w:date="2022-08-31T16:05:00Z"/>
              <w:del w:id="23393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39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395" w:author="Sethvannak Sam" w:date="2022-08-20T18:30:00Z">
        <w:del w:id="23396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ការផ្តល់ជូនឯកសាររបស់សវន-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</w:delText>
          </w:r>
        </w:del>
      </w:ins>
      <w:ins w:id="23399" w:author="sakaria fa" w:date="2022-09-15T21:51:00Z">
        <w:del w:id="23400" w:author="Kem Sereyboth" w:date="2023-06-20T14:43:00Z">
          <w:r w:rsidR="002C2F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ការសហការយ៉ាងល្អ </w:delText>
          </w:r>
        </w:del>
      </w:ins>
      <w:ins w:id="23402" w:author="sakaria fa" w:date="2022-09-19T21:22:00Z">
        <w:del w:id="23403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</w:delText>
          </w:r>
        </w:del>
      </w:ins>
      <w:ins w:id="23405" w:author="sakaria fa" w:date="2022-09-19T21:23:00Z">
        <w:del w:id="23406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0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ែលបង្កឱ្យមាន</w:delText>
          </w:r>
        </w:del>
      </w:ins>
      <w:ins w:id="23408" w:author="User" w:date="2022-09-22T14:31:00Z">
        <w:del w:id="23409" w:author="Kem Sereyboth" w:date="2023-06-20T14:43:00Z">
          <w:r w:rsidR="004351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</w:del>
      </w:ins>
      <w:ins w:id="23411" w:author="sakaria fa" w:date="2022-09-19T21:23:00Z">
        <w:del w:id="23412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ងាយស្រួលក្នុងការបំពេញការងាររបស់ប្រតិភូ</w:delText>
          </w:r>
        </w:del>
      </w:ins>
      <w:ins w:id="23414" w:author="sakaria fa" w:date="2022-09-19T21:24:00Z">
        <w:del w:id="23415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សវនកម្ម។</w:delText>
          </w:r>
        </w:del>
      </w:ins>
      <w:ins w:id="23417" w:author="Sethvannak Sam" w:date="2022-08-20T18:30:00Z">
        <w:del w:id="23418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ដែលបង្កឱ្យមានភាពរាំងស្ទះក្នុងការបំពេញការងាររបស់ប្រតិភូសវនកម្ម។ 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លើសពីនេះ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2748E9F3" w14:textId="058ABF72" w:rsidR="00756A09" w:rsidRPr="00E33574" w:rsidDel="005C3437" w:rsidRDefault="00913214">
      <w:pPr>
        <w:spacing w:after="0" w:line="233" w:lineRule="auto"/>
        <w:jc w:val="both"/>
        <w:rPr>
          <w:ins w:id="23421" w:author="Sethvannak Sam" w:date="2022-08-20T18:30:00Z"/>
          <w:del w:id="23422" w:author="Kem Sereyboth" w:date="2023-06-20T14:43:00Z"/>
          <w:rFonts w:ascii="Khmer MEF1" w:hAnsi="Khmer MEF1" w:cs="Khmer MEF1"/>
          <w:sz w:val="24"/>
          <w:szCs w:val="24"/>
          <w:lang w:val="ca-ES"/>
        </w:rPr>
        <w:pPrChange w:id="2342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24" w:author="User" w:date="2022-09-16T11:27:00Z">
        <w:del w:id="23425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</w:p>
    <w:p w14:paraId="2ED6BA2C" w14:textId="3BE507FA" w:rsidR="005F46DE" w:rsidRPr="00E33574" w:rsidDel="005C3437" w:rsidRDefault="005F46DE">
      <w:pPr>
        <w:spacing w:after="0" w:line="233" w:lineRule="auto"/>
        <w:jc w:val="both"/>
        <w:rPr>
          <w:ins w:id="23426" w:author="Kem Sereiboth" w:date="2022-09-13T11:38:00Z"/>
          <w:del w:id="23427" w:author="Kem Sereyboth" w:date="2023-06-20T14:43:00Z"/>
          <w:rFonts w:ascii="Khmer MEF1" w:hAnsi="Khmer MEF1" w:cs="Khmer MEF1"/>
          <w:b/>
          <w:bCs/>
          <w:sz w:val="24"/>
          <w:szCs w:val="24"/>
          <w:lang w:val="ca-ES"/>
        </w:rPr>
        <w:pPrChange w:id="23428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29" w:author="Kem Sereiboth" w:date="2022-09-13T11:38:00Z">
        <w:del w:id="23430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431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lang w:val="ca-ES"/>
            </w:rPr>
            <w:delText>-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</w:rPr>
            <w:delText xml:space="preserve"> ការផ្តល់កិច្ចសហការលើការផ្តល់ទីតាំងពិនិត្យលើឯកសារ ការផ្តល់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432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ឯកសារ និងការឆ្លើយបំភ្លឺ ក្នុងកំឡុងពេលអនុវត្តការងារសវនកម្ម</w:delText>
          </w:r>
        </w:del>
      </w:ins>
    </w:p>
    <w:p w14:paraId="40CD1509" w14:textId="0C1F61B1" w:rsidR="00B27355" w:rsidRPr="00E33574" w:rsidDel="005C3437" w:rsidRDefault="00237E29">
      <w:pPr>
        <w:spacing w:after="0" w:line="233" w:lineRule="auto"/>
        <w:jc w:val="both"/>
        <w:rPr>
          <w:ins w:id="23433" w:author="Sethvannak Sam" w:date="2022-08-20T18:30:00Z"/>
          <w:del w:id="23434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435" w:author="Kem Sereyboth" w:date="2023-07-19T16:59:00Z">
            <w:rPr>
              <w:ins w:id="23436" w:author="Sethvannak Sam" w:date="2022-08-20T18:30:00Z"/>
              <w:del w:id="23437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43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439" w:author="Voeun Kuyeng" w:date="2022-08-31T16:15:00Z">
        <w:del w:id="23440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41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lang w:val="ca-ES"/>
              <w:rPrChange w:id="23442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3443" w:author="socheata.ol@hotmail.com" w:date="2022-09-04T18:09:00Z">
        <w:del w:id="23444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45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ចំណុចទី៦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44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4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448" w:author="Sethvannak Sam" w:date="2022-08-20T18:30:00Z">
        <w:del w:id="23449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450" w:author="Kem Sereyboth" w:date="2023-07-19T16:59:00Z">
                <w:rPr>
                  <w:rFonts w:ascii="!Khmer MEF1" w:hAnsi="!Khmer MEF1" w:cs="!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កថាខណ្ឌទី៦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451" w:author="Kem Sereyboth" w:date="2023-07-19T16:59:00Z">
                <w:rPr>
                  <w:rFonts w:ascii="!Khmer MEF1" w:hAnsi="!Khmer MEF1" w:cs="!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៖ត្រូវរៀបរាប់អំពីការផ្តល់កិច្ចសហការលើការផ្តល់ទីតាំងពិនិត្យលើឯកសារ ការផ្តល់ឯកសារ និងការឆ្លើយបំភ្លឺ ក្នុងកំឡុងពេលអនុវត្តការងារសវនកម្ម។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52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សវនករ​​ទទួលបន្ទុកអាចរៀបរាប់អំពី</w:delText>
          </w:r>
        </w:del>
      </w:ins>
      <w:ins w:id="23453" w:author="socheata.ol@hotmail.com" w:date="2022-09-04T18:09:00Z">
        <w:del w:id="23454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456" w:author="Sethvannak Sam" w:date="2022-08-20T18:30:00Z">
        <w:del w:id="23457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5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កថាខណ្ឌទី៦ នេះ ដូចគំរូខាងក្រោម៖</w:delText>
          </w:r>
        </w:del>
      </w:ins>
    </w:p>
    <w:p w14:paraId="2FE39F1D" w14:textId="143A0BB9" w:rsidR="009F77DE" w:rsidRPr="00E33574" w:rsidDel="005C3437" w:rsidRDefault="00B27355">
      <w:pPr>
        <w:spacing w:after="0" w:line="233" w:lineRule="auto"/>
        <w:jc w:val="both"/>
        <w:rPr>
          <w:ins w:id="23459" w:author="LENOVO" w:date="2022-10-02T10:18:00Z"/>
          <w:del w:id="23460" w:author="Kem Sereyboth" w:date="2023-06-20T14:43:00Z"/>
          <w:rFonts w:ascii="Khmer MEF1" w:hAnsi="Khmer MEF1" w:cs="Khmer MEF1"/>
          <w:sz w:val="24"/>
          <w:szCs w:val="24"/>
          <w:lang w:val="ca-ES"/>
          <w:rPrChange w:id="23461" w:author="Kem Sereyboth" w:date="2023-07-19T16:59:00Z">
            <w:rPr>
              <w:ins w:id="23462" w:author="LENOVO" w:date="2022-10-02T10:18:00Z"/>
              <w:del w:id="23463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464" w:author="Sopheak Phorn" w:date="2023-08-25T13:09:00Z">
          <w:pPr>
            <w:spacing w:after="0" w:line="240" w:lineRule="auto"/>
            <w:jc w:val="both"/>
          </w:pPr>
        </w:pPrChange>
      </w:pPr>
      <w:ins w:id="23465" w:author="Sethvannak Sam" w:date="2022-08-20T18:30:00Z">
        <w:del w:id="23466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6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46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ករណីទីតាំងសមស្រប៖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6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3470" w:author="Voeun Kuyeng" w:date="2022-09-06T17:57:00Z">
        <w:del w:id="23471" w:author="Kem Sereyboth" w:date="2023-06-20T14:43:00Z">
          <w:r w:rsidR="00F135F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7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73" w:author="Kem Sereiboth" w:date="2022-09-29T14:44:00Z">
        <w:del w:id="23474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7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 និងសវនករទទួលបន្ទុក​សូមកោតសរសើរចំពោះ </w:delText>
          </w:r>
        </w:del>
      </w:ins>
      <w:ins w:id="23476" w:author="Windows User" w:date="2022-09-06T03:53:00Z">
        <w:del w:id="23477" w:author="Kem Sereyboth" w:date="2023-06-20T14:43:00Z">
          <w:r w:rsidR="00A654C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479" w:author="Sethvannak Sam" w:date="2022-08-20T18:30:00Z">
        <w:del w:id="23480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ពេល​ចុះ​ប្រមូល​ទិន្នន័យ​និង​ព័ត៌មាន​នៅ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48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 [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48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485" w:author="User" w:date="2022-09-10T16:23:00Z">
        <w:del w:id="23486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23487" w:author="Sethvannak Sam" w:date="2022-08-20T18:30:00Z">
        <w:del w:id="23488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90" w:author="Kem Sereiboth" w:date="2022-09-29T14:44:00Z">
        <w:del w:id="23491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9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ដែលផ្តល់កិច្ច​សហការ​</w:delText>
          </w:r>
          <w:r w:rsidR="00F03E0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49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ខ្ពស់​ក្នុងការ​សម្របសម្រួល​ផ្តល់ទីតាំងសម្រាប់ប្រតិភូសវនកម្ម និងសវនករទទួលបន្ទុក​ពិនិត្យ​ឯកសារ។ </w:delText>
          </w:r>
        </w:del>
      </w:ins>
      <w:ins w:id="23494" w:author="Sethvannak Sam" w:date="2022-08-20T18:30:00Z">
        <w:del w:id="2349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49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3497" w:author="User" w:date="2022-09-22T14:32:00Z">
        <w:del w:id="23498" w:author="Kem Sereyboth" w:date="2023-06-20T14:43:00Z">
          <w:r w:rsidR="004351E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4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នទទួលបន្ទុក</w:delText>
          </w:r>
        </w:del>
      </w:ins>
      <w:ins w:id="23500" w:author="Sethvannak Sam" w:date="2022-08-20T18:30:00Z">
        <w:del w:id="23501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0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​​បាន​សង្កេត​ឃើញ​ថា​ បរិស្ថាន​របស់​​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0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0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0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0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507" w:author="User" w:date="2022-09-10T16:24:00Z">
        <w:del w:id="23508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11" w:author="Sethvannak Sam" w:date="2022-08-20T18:30:00Z">
        <w:del w:id="23512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មាន​សណ្ដាប់ធ្នាប់ល្អ​​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1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បើទោះបីជា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1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1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18" w:author="User" w:date="2022-09-10T16:24:00Z">
        <w:del w:id="23519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2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3521" w:author="Sethvannak Sam" w:date="2022-08-20T18:30:00Z">
        <w:del w:id="23522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2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មាន​ទីតាំង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2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តូច​ចង្អៀតបន្តិចមែន។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25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26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27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28" w:author="User" w:date="2022-09-10T16:25:00Z">
        <w:del w:id="23529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3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531" w:author="Sethvannak Sam" w:date="2022-08-20T18:30:00Z">
        <w:del w:id="23532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33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3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រៀបចំ​សម្របសម្រួល​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35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ផ្តល់ទីតាំងសម្រាប់ប្រតិភូសវនកម្ម​ដើម្បី​ពិនិត្យឯកសារ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36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3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និង​​បាន​ចាត់តាំងមន្រ្តីទទួល​បន្ទុក​ក្នុង​ការ​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3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ផ្តល់ឯកសារ។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3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4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ប្រតិភូសវនកម្មសូមកោតសរសើរចំពោះ</w:delText>
          </w:r>
        </w:del>
      </w:ins>
      <w:ins w:id="23541" w:author="Kem Sereiboth" w:date="2022-09-29T14:54:00Z">
        <w:del w:id="23542" w:author="Kem Sereyboth" w:date="2023-06-20T14:43:00Z">
          <w:r w:rsidR="000A4707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4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23544" w:author="LENOVO" w:date="2022-10-02T10:17:00Z">
        <w:del w:id="23545" w:author="Kem Sereyboth" w:date="2023-06-20T14:43:00Z">
          <w:r w:rsidR="006631C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3546" w:author="Kem Sereiboth" w:date="2022-09-29T14:54:00Z">
        <w:del w:id="23547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4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23549" w:author="Sethvannak Sam" w:date="2022-08-20T18:30:00Z">
        <w:del w:id="23550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5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55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5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55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55" w:author="User" w:date="2022-09-10T16:25:00Z">
        <w:del w:id="23556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2355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558" w:author="Sethvannak Sam" w:date="2022-08-20T18:30:00Z">
        <w:del w:id="23559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61" w:author="Kem Sereiboth" w:date="2022-09-29T14:58:00Z">
        <w:del w:id="23562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ក៏បាន</w:delText>
          </w:r>
        </w:del>
      </w:ins>
      <w:ins w:id="23564" w:author="Kem Sereiboth" w:date="2022-09-29T14:54:00Z">
        <w:del w:id="23565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​ផ្ដល់​​ការ​ឆ្លើយបំភ្លឺ​ជូន​ប្រតិភូសវនកម្ម និងសវនករទទួលបន្ទុកយ៉ាងក្បោះក្បាយ</w:delText>
          </w:r>
          <w:r w:rsidR="000A470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56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ដែលនាំឱ្យការអនុវត្តការងារ​សវនកម្ម​សម្រាប់​ការិយបរិច្ឆេទឆ្នាំ២០២២ បញ្ចប់ទៅដោយរលូន និង</w:delText>
          </w:r>
          <w:r w:rsidR="000A4707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356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ទទួលបាន</w:delText>
          </w:r>
          <w:r w:rsidR="000A47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6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លទ្ធផលល្អ។</w:delText>
          </w:r>
        </w:del>
      </w:ins>
    </w:p>
    <w:p w14:paraId="684C46F5" w14:textId="6A3C627C" w:rsidR="000A4707" w:rsidRPr="00E33574" w:rsidDel="005C3437" w:rsidRDefault="00682841">
      <w:pPr>
        <w:spacing w:after="0" w:line="233" w:lineRule="auto"/>
        <w:jc w:val="both"/>
        <w:rPr>
          <w:ins w:id="23570" w:author="Kem Sereiboth" w:date="2022-09-29T14:54:00Z"/>
          <w:del w:id="23571" w:author="Kem Sereyboth" w:date="2023-06-20T14:43:00Z"/>
          <w:rFonts w:ascii="Khmer MEF1" w:hAnsi="Khmer MEF1" w:cs="Khmer MEF1"/>
          <w:sz w:val="12"/>
          <w:szCs w:val="12"/>
          <w:lang w:val="ca-ES"/>
          <w:rPrChange w:id="23572" w:author="Kem Sereyboth" w:date="2023-07-19T16:59:00Z">
            <w:rPr>
              <w:ins w:id="23573" w:author="Kem Sereiboth" w:date="2022-09-29T14:54:00Z"/>
              <w:del w:id="23574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57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76" w:author="sakaria fa" w:date="2022-09-30T21:24:00Z">
        <w:del w:id="23577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7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6ACC354" w14:textId="514B05A9" w:rsidR="00B27355" w:rsidRPr="00E33574" w:rsidDel="005F46DE" w:rsidRDefault="000A4707">
      <w:pPr>
        <w:spacing w:after="0" w:line="233" w:lineRule="auto"/>
        <w:jc w:val="both"/>
        <w:rPr>
          <w:ins w:id="23579" w:author="Sethvannak Sam" w:date="2022-08-20T18:30:00Z"/>
          <w:del w:id="23580" w:author="Kem Sereiboth" w:date="2022-09-13T11:38:00Z"/>
          <w:rFonts w:ascii="Khmer MEF1" w:hAnsi="Khmer MEF1" w:cs="Khmer MEF1"/>
          <w:sz w:val="24"/>
          <w:szCs w:val="24"/>
          <w:lang w:val="ca-ES"/>
          <w:rPrChange w:id="23581" w:author="Kem Sereyboth" w:date="2023-07-19T16:59:00Z">
            <w:rPr>
              <w:ins w:id="23582" w:author="Sethvannak Sam" w:date="2022-08-20T18:30:00Z"/>
              <w:del w:id="23583" w:author="Kem Sereiboth" w:date="2022-09-13T11:3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58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85" w:author="Kem Sereiboth" w:date="2022-09-29T14:54:00Z">
        <w:del w:id="23586" w:author="User" w:date="2022-10-03T07:25:00Z">
          <w:r w:rsidRPr="00E33574" w:rsidDel="0074394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tab/>
          </w:r>
        </w:del>
      </w:ins>
      <w:ins w:id="23587" w:author="Sethvannak Sam" w:date="2022-08-20T18:30:00Z">
        <w:del w:id="23588" w:author="Kem Sereiboth" w:date="2022-09-29T14:54:00Z"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58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ដែលផ្តល់កិច្ចសហការខ្ពស់ក្នុងការផ្តល់ទីតាំងសម្រាប់ប្រតិភូសវនកម្មពិនិត្យឯកសារ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359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59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និងផ្តល់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59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3593" w:author="sakaria fa" w:date="2022-09-13T22:41:00Z">
        <w:del w:id="23594" w:author="Kem Sereiboth" w:date="2022-09-29T14:54:00Z">
          <w:r w:rsidR="00082431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5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កិច្ចសហការ</w:delText>
          </w:r>
        </w:del>
      </w:ins>
      <w:ins w:id="23596" w:author="sakaria fa" w:date="2022-09-13T22:42:00Z">
        <w:del w:id="23597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5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ល្អ</w:delText>
          </w:r>
        </w:del>
      </w:ins>
      <w:ins w:id="23599" w:author="sakaria fa" w:date="2022-09-13T22:40:00Z">
        <w:del w:id="23600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02" w:author="Sethvannak Sam" w:date="2022-08-20T18:30:00Z">
        <w:del w:id="23603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0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ទាន់ពេលវេលា ដែលនាំឱ្យការអនុវត្ត</w:delText>
          </w:r>
        </w:del>
        <w:del w:id="23605" w:author="Kem Sereiboth" w:date="2022-09-13T10:03:00Z">
          <w:r w:rsidR="00B27355" w:rsidRPr="00E33574" w:rsidDel="00311D7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0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23607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0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ការងារសវនកម្មសម្រាប់ការិយបរិច្ឆេទឆ្នាំ២០២២ បញ្ចប់ទៅដោយរលូន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60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និងទទួលបានលទ្ធផលល្អ។</w:delText>
          </w:r>
        </w:del>
      </w:ins>
    </w:p>
    <w:p w14:paraId="3AF781CE" w14:textId="342C06C8" w:rsidR="006F6589" w:rsidRPr="00E33574" w:rsidDel="005F46DE" w:rsidRDefault="00B27355">
      <w:pPr>
        <w:spacing w:after="0" w:line="233" w:lineRule="auto"/>
        <w:jc w:val="both"/>
        <w:rPr>
          <w:ins w:id="23610" w:author="Voeun Kuyeng" w:date="2022-08-08T14:59:00Z"/>
          <w:del w:id="23611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612" w:author="Kem Sereyboth" w:date="2023-07-19T16:59:00Z">
            <w:rPr>
              <w:ins w:id="23613" w:author="Voeun Kuyeng" w:date="2022-08-08T14:59:00Z"/>
              <w:del w:id="23614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615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616" w:author="Sethvannak Sam" w:date="2022-08-20T18:30:00Z">
        <w:del w:id="23617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61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ករណីមិនមានទីតាំងសមស្រប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1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3620" w:author="Voeun Kuyeng" w:date="2022-09-06T17:58:00Z">
        <w:del w:id="23621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23" w:author="Windows User" w:date="2022-09-06T03:54:00Z">
        <w:del w:id="23624" w:author="Kem Sereiboth" w:date="2022-09-13T11:38:00Z">
          <w:r w:rsidR="00A654CE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626" w:author="Sethvannak Sam" w:date="2022-08-20T18:30:00Z">
        <w:del w:id="2362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កំឡុងពេល​ចុះ​ប្រមូល​ទិន្នន័យ​និង​ព័ត៌មាន​នៅ​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2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3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631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2363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សវនកម្ម​​បាន​សង្កេត​ឃើញ​ថា​ បរិស្ថាន​របស់​​ 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2363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3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lang w:val="ca-ES"/>
              <w:rPrChange w:id="2363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3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638" w:author="Voeun Kuyeng" w:date="2022-09-06T17:58:00Z">
        <w:del w:id="23639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40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41" w:author="Sethvannak Sam" w:date="2022-08-20T18:30:00Z">
        <w:del w:id="23642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4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មិនសូវមាន​សណ្ដាប់ធ្នាប់ល្អ ដោយសារមានឯក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4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សារ</w:delText>
          </w:r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4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ជាច្រើនរក្សាទុកមិនមាន</w:delText>
          </w:r>
        </w:del>
      </w:ins>
      <w:ins w:id="23646" w:author="Voeun Kuyeng" w:date="2022-09-06T17:58:00Z">
        <w:del w:id="23647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48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649" w:author="Sethvannak Sam" w:date="2022-08-20T18:30:00Z">
        <w:del w:id="23650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51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រៀប</w:delText>
          </w:r>
        </w:del>
      </w:ins>
      <w:ins w:id="23652" w:author="Voeun Kuyeng" w:date="2022-09-06T17:58:00Z">
        <w:del w:id="23653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54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ៀប</w:delText>
          </w:r>
        </w:del>
      </w:ins>
      <w:ins w:id="23655" w:author="Sethvannak Sam" w:date="2022-08-20T18:30:00Z">
        <w:del w:id="23656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5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658" w:author="Voeun Kuyeng" w:date="2022-09-06T17:59:00Z">
        <w:del w:id="23659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60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</w:delText>
          </w:r>
        </w:del>
      </w:ins>
      <w:ins w:id="23661" w:author="Sethvannak Sam" w:date="2022-08-20T18:30:00Z">
        <w:del w:id="23662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6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ាបរយ។ ជាមួយគ្នានេះ សវនដ្ឋានមិនមានទីតាំងផ្ទាល់ខ្លួនសម្រាប់ប្រតិភូ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6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សវនកម្មពិនិត្យឯកសារទេ ដោយ 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6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6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66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6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បានស្នើសុំបន្ទប់របស់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66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ជូនប្រតិភូសវនកម្មជំនួស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7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វិញ។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672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67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ដោយឡែក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2367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67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67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67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7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ក៏មិនទាន់បានចាត់បុគ្គលទទួលបន្ទុកប្រគល់ឯកសារច្បាស់លាស់ដែរ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  <w:r w:rsidRPr="00E33574" w:rsidDel="005F46DE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2368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សវនករត្រូវទៅទំនាក់ទំនងដោយផ្ទាល់ជាមួយបុគ្គលពាក់ព័ន្ធទៅតាមនាយកដ្ឋានសាមីតែម្តង។ ទោះបីជា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68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មានបញ្ហាប្រឈមនេះក៏ដោយ 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2368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cs/>
              <w:lang w:val="ca-ES"/>
              <w:rPrChange w:id="2368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lang w:val="ca-ES"/>
              <w:rPrChange w:id="2368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68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68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ខ្ពស់ក្នុងការស្វែងរកទីតាំងសម្រាប់ប្រតិភូសវនកម្មពិនិត្យឯកសារ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lang w:val="ca-ES"/>
              <w:rPrChange w:id="2368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68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សមស្រប និងផ្តល់ឯកសារជូនប្រតិភូ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9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 ការងារសវនកម្មសម្រាប់ការិយបរិច្ឆេទឆ្នាំ</w:delText>
          </w:r>
        </w:del>
      </w:ins>
      <w:ins w:id="23692" w:author="Voeun Kuyeng" w:date="2022-09-06T18:00:00Z">
        <w:del w:id="23693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95" w:author="Windows User" w:date="2022-09-06T03:54:00Z">
        <w:del w:id="23696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rPrChange w:id="2369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23698" w:author="Sethvannak Sam" w:date="2022-08-20T18:30:00Z">
        <w:del w:id="23699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00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២០២២ </w:delText>
          </w:r>
        </w:del>
      </w:ins>
      <w:ins w:id="23701" w:author="Windows User" w:date="2022-09-06T03:54:00Z">
        <w:del w:id="23702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70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704" w:author="Voeun Kuyeng" w:date="2022-09-06T18:00:00Z">
        <w:del w:id="23705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0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707" w:author="Sethvannak Sam" w:date="2022-08-20T18:30:00Z">
        <w:del w:id="23708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09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បញ្ចប់ទៅដោយរលូន និងទទួល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1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បានលទ្ធផលល្អ។</w:delText>
          </w:r>
        </w:del>
      </w:ins>
      <w:ins w:id="23711" w:author="Voeun Kuyeng" w:date="2022-08-05T16:32:00Z">
        <w:del w:id="23712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1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រៀបចំឡើង</w:delText>
          </w:r>
        </w:del>
      </w:ins>
      <w:ins w:id="23714" w:author="Voeun Kuyeng" w:date="2022-08-05T16:33:00Z">
        <w:del w:id="23715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1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័</w:delText>
          </w:r>
        </w:del>
      </w:ins>
      <w:ins w:id="23717" w:author="Voeun Kuyeng" w:date="2022-08-05T16:54:00Z">
        <w:del w:id="23718" w:author="Kem Sereiboth" w:date="2022-09-13T11:38:00Z">
          <w:r w:rsidR="000778B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719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</w:del>
      </w:ins>
      <w:ins w:id="23720" w:author="Voeun Kuyeng" w:date="2022-08-05T16:58:00Z">
        <w:del w:id="23721" w:author="Kem Sereiboth" w:date="2022-09-13T11:38:00Z"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237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bookmarkStart w:id="23725" w:name="_Hlk103309712"/>
      <w:ins w:id="23726" w:author="Voeun Kuyeng" w:date="2022-08-05T17:01:00Z">
        <w:del w:id="23727" w:author="Kem Sereiboth" w:date="2022-09-13T11:38:00Z"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-</w:delText>
          </w:r>
        </w:del>
      </w:ins>
      <w:bookmarkEnd w:id="23725"/>
      <w:ins w:id="23729" w:author="Voeun Kuyeng" w:date="2022-08-05T17:03:00Z">
        <w:del w:id="23730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732" w:author="Voeun Kuyeng" w:date="2022-08-05T17:04:00Z">
        <w:del w:id="23733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B93DA2" w14:textId="2D4DD1DE" w:rsidR="0004256D" w:rsidRPr="00E33574" w:rsidDel="005F46DE" w:rsidRDefault="0004256D">
      <w:pPr>
        <w:spacing w:after="0" w:line="233" w:lineRule="auto"/>
        <w:jc w:val="both"/>
        <w:rPr>
          <w:ins w:id="23735" w:author="Windows User" w:date="2022-08-02T04:36:00Z"/>
          <w:del w:id="2373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37" w:author="Kem Sereyboth" w:date="2023-07-19T16:59:00Z">
            <w:rPr>
              <w:ins w:id="23738" w:author="Windows User" w:date="2022-08-02T04:36:00Z"/>
              <w:del w:id="23739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74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41" w:author="Windows User" w:date="2022-08-02T04:36:00Z">
        <w:del w:id="2374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4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នីតិវិធីសវនកម្មគឺជាផ្នែកមួយដែលបង្ហាញដល់អ្នកអានអំពីយន្តការ និងបែបបទការងារផ្សេងៗ ដែលសវនករទទួលបន្ទុកបានអនុវត្តក្នុងដំណើរការធ្វើសវនកម្ម ដូចនេះ គួរត្រូវបានបែងចែកជា ៤ កថាខណ្ឌ ដូចមានរៀបរាប់ខាងក្រោម៖</w:delText>
          </w:r>
        </w:del>
      </w:ins>
    </w:p>
    <w:p w14:paraId="467E735A" w14:textId="21ADDB4D" w:rsidR="0004256D" w:rsidRPr="00E33574" w:rsidDel="005F46DE" w:rsidRDefault="0004256D">
      <w:pPr>
        <w:spacing w:after="0" w:line="233" w:lineRule="auto"/>
        <w:jc w:val="both"/>
        <w:rPr>
          <w:ins w:id="23744" w:author="Windows User" w:date="2022-08-02T04:36:00Z"/>
          <w:del w:id="23745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46" w:author="Kem Sereyboth" w:date="2023-07-19T16:59:00Z">
            <w:rPr>
              <w:ins w:id="23747" w:author="Windows User" w:date="2022-08-02T04:36:00Z"/>
              <w:del w:id="23748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74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50" w:author="Windows User" w:date="2022-08-02T04:36:00Z">
        <w:del w:id="23751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5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5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៖​ត្រូវរៀបរាប់អំពីក្របខណ្ឌបទប្បញ្ញតិ្ត ដែលអនុញ្ញាតឱ្យអង្គភាពសវនកម្មផ្ទៃក្នុងនៃ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54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5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5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អាចរៀបរាប់អំពីកថាខណ្ឌទី១ នេះ ដូចគំរូ ខាងក្រោម៖</w:delText>
          </w:r>
        </w:del>
      </w:ins>
    </w:p>
    <w:p w14:paraId="7C1C1524" w14:textId="5E9FCE09" w:rsidR="0004256D" w:rsidRPr="00E33574" w:rsidDel="005F46DE" w:rsidRDefault="0004256D">
      <w:pPr>
        <w:spacing w:after="0" w:line="233" w:lineRule="auto"/>
        <w:jc w:val="both"/>
        <w:rPr>
          <w:ins w:id="23757" w:author="Windows User" w:date="2022-08-02T04:36:00Z"/>
          <w:del w:id="23758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3759" w:author="Kem Sereyboth" w:date="2023-07-19T16:59:00Z">
            <w:rPr>
              <w:ins w:id="23760" w:author="Windows User" w:date="2022-08-02T04:36:00Z"/>
              <w:del w:id="23761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376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63" w:author="Windows User" w:date="2022-08-02T04:36:00Z">
        <w:del w:id="2376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6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ក៏ដូច​ជាយន្តការ និងគោលការណ៍នានាដើម្បីជាជំនួយក្នុងការអនុវត្តការងារសវនកម្ម។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អនុលោម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</w:delText>
          </w:r>
        </w:del>
      </w:ins>
      <w:ins w:id="23766" w:author="Windows User" w:date="2022-08-02T04:40:00Z">
        <w:del w:id="23767" w:author="Kem Sereiboth" w:date="2022-09-13T11:38:00Z">
          <w:r w:rsidR="00B04A2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6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ិ</w:delText>
          </w:r>
        </w:del>
      </w:ins>
      <w:ins w:id="23769" w:author="Windows User" w:date="2022-08-02T04:36:00Z">
        <w:del w:id="2377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សិទ្ធភាព និងភាពសន្សំសំចៃ។</w:delText>
          </w:r>
        </w:del>
      </w:ins>
    </w:p>
    <w:p w14:paraId="5C63F0ED" w14:textId="08F149D6" w:rsidR="0004256D" w:rsidRPr="00E33574" w:rsidDel="005F46DE" w:rsidRDefault="0004256D">
      <w:pPr>
        <w:spacing w:after="0" w:line="233" w:lineRule="auto"/>
        <w:jc w:val="both"/>
        <w:rPr>
          <w:ins w:id="23772" w:author="Windows User" w:date="2022-08-02T04:36:00Z"/>
          <w:del w:id="23773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774" w:author="Kem Sereyboth" w:date="2023-07-19T16:59:00Z">
            <w:rPr>
              <w:ins w:id="23775" w:author="Windows User" w:date="2022-08-02T04:36:00Z"/>
              <w:del w:id="23776" w:author="Kem Sereiboth" w:date="2022-09-13T11:38:00Z"/>
              <w:rFonts w:ascii="Khmer MEF1" w:hAnsi="Khmer MEF1" w:cs="Khmer MEF1"/>
              <w:color w:val="FF0000"/>
              <w:spacing w:val="-10"/>
              <w:sz w:val="16"/>
              <w:cs/>
              <w:lang w:val="ca-ES"/>
            </w:rPr>
          </w:rPrChange>
        </w:rPr>
        <w:pPrChange w:id="23777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778" w:author="Windows User" w:date="2022-08-02T04:36:00Z">
        <w:del w:id="23779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8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២៖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8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8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ត្រូវរៀបរាប់អំពីខ្លឹមសារសំខាន់ៗនៃគោលការណ៍ណែនាំ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4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8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អនុលោមភា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អាចរៀបរាប់អំពីកថាខណ្ឌទី២ នេះ ដូចគំរូខាងក្រោម៖</w:delText>
          </w:r>
        </w:del>
      </w:ins>
    </w:p>
    <w:p w14:paraId="011E8ED7" w14:textId="1F57807F" w:rsidR="0004256D" w:rsidRPr="00E33574" w:rsidDel="005F46DE" w:rsidRDefault="0004256D">
      <w:pPr>
        <w:spacing w:after="0" w:line="233" w:lineRule="auto"/>
        <w:jc w:val="both"/>
        <w:rPr>
          <w:ins w:id="23788" w:author="Windows User" w:date="2022-08-02T04:36:00Z"/>
          <w:del w:id="23789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790" w:author="Kem Sereyboth" w:date="2023-07-19T16:59:00Z">
            <w:rPr>
              <w:ins w:id="23791" w:author="Windows User" w:date="2022-08-02T04:36:00Z"/>
              <w:del w:id="23792" w:author="Kem Sereiboth" w:date="2022-09-13T11:38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3793" w:author="Sopheak Phorn" w:date="2023-08-25T13:09:00Z">
          <w:pPr>
            <w:spacing w:after="0" w:line="216" w:lineRule="auto"/>
            <w:ind w:firstLine="720"/>
            <w:jc w:val="both"/>
          </w:pPr>
        </w:pPrChange>
      </w:pPr>
      <w:ins w:id="23794" w:author="Windows User" w:date="2022-08-02T04:36:00Z">
        <w:del w:id="2379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9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9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បានកំណត់​យ៉ាង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9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ច្បាស់ នូវក្របខ</w:delText>
          </w:r>
        </w:del>
      </w:ins>
      <w:ins w:id="23799" w:author="Windows User" w:date="2022-08-02T04:42:00Z">
        <w:del w:id="23800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23802" w:author="Windows User" w:date="2022-08-02T04:36:00Z">
        <w:del w:id="2380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ណ្ឌនៃការធ្វើសវនកម្មអនុលោមភាពដោយតម្រូវឱ្យសវនករផ្ទៃក្នុងត្រូវរៀបចំការងារតាមដំណាក់កាលសំខាន់ៗដូចជាការរៀបចំផែនការសវនកម្មអនុលោមភ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ាព ការចុះធ្វើសវនកម្មអនុលោមភាព</w:delText>
          </w:r>
        </w:del>
      </w:ins>
      <w:ins w:id="23806" w:author="Windows User" w:date="2022-08-02T04:41:00Z">
        <w:del w:id="23807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09" w:author="Windows User" w:date="2022-08-02T04:36:00Z">
        <w:del w:id="2381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ការរៀបចំរបាយការណ៍សវនកម្មអនុលោមភាព និងដ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ំណើរការតាមដានអនុសាសន៍សវនកម្មអនុលោម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ភាពជាដើម។</w:delText>
          </w:r>
        </w:del>
      </w:ins>
    </w:p>
    <w:p w14:paraId="0C5A8050" w14:textId="5FA4A9AA" w:rsidR="0004256D" w:rsidRPr="00E33574" w:rsidDel="005F46DE" w:rsidRDefault="0004256D">
      <w:pPr>
        <w:spacing w:after="0" w:line="233" w:lineRule="auto"/>
        <w:jc w:val="both"/>
        <w:rPr>
          <w:ins w:id="23814" w:author="Windows User" w:date="2022-08-02T04:36:00Z"/>
          <w:del w:id="23815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816" w:author="Kem Sereyboth" w:date="2023-07-19T16:59:00Z">
            <w:rPr>
              <w:ins w:id="23817" w:author="Windows User" w:date="2022-08-02T04:36:00Z"/>
              <w:del w:id="23818" w:author="Kem Sereiboth" w:date="2022-09-13T11:38:00Z"/>
              <w:rFonts w:ascii="Khmer MEF1" w:hAnsi="Khmer MEF1" w:cs="Khmer MEF1"/>
              <w:spacing w:val="-10"/>
              <w:sz w:val="16"/>
              <w:szCs w:val="24"/>
              <w:lang w:val="ca-ES"/>
            </w:rPr>
          </w:rPrChange>
        </w:rPr>
        <w:pPrChange w:id="23819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820" w:author="Windows User" w:date="2022-08-02T04:36:00Z">
        <w:del w:id="23821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82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៣៖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82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</w:delText>
          </w:r>
        </w:del>
      </w:ins>
      <w:ins w:id="23826" w:author="Windows User" w:date="2022-08-02T04:42:00Z">
        <w:del w:id="23827" w:author="Kem Sereiboth" w:date="2022-09-13T11:38:00Z"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ins w:id="23829" w:author="Windows User" w:date="2022-08-02T04:36:00Z">
        <w:del w:id="2383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32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3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34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យន្តការនិងនីតិវិធី</w:delText>
          </w:r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35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អាចរៀបរាប់អំពីកថាខណ្ឌទី៣ នេះ ដូចគំរូខាងក្រោម៖</w:delText>
          </w:r>
        </w:del>
      </w:ins>
    </w:p>
    <w:p w14:paraId="06F92501" w14:textId="224CE6B9" w:rsidR="0004256D" w:rsidRPr="00E33574" w:rsidDel="005F46DE" w:rsidRDefault="0004256D">
      <w:pPr>
        <w:spacing w:after="0" w:line="233" w:lineRule="auto"/>
        <w:jc w:val="both"/>
        <w:rPr>
          <w:ins w:id="23837" w:author="Windows User" w:date="2022-08-02T04:36:00Z"/>
          <w:del w:id="23838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839" w:author="Kem Sereyboth" w:date="2023-07-19T16:59:00Z">
            <w:rPr>
              <w:ins w:id="23840" w:author="Windows User" w:date="2022-08-02T04:36:00Z"/>
              <w:del w:id="23841" w:author="Kem Sereiboth" w:date="2022-09-13T11:3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23842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843" w:author="Windows User" w:date="2022-08-02T04:36:00Z">
        <w:del w:id="2384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5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4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គោលការណ៍ណែនាំស្ដីពី​សវនកម្មអនុលោមភាពសវនករទទួបន្ទុកក៏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4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ត្រូវអនុវត្តផងដែរនូវសេចក្តីណែនាំស្ដីពីយន្តការនិងនីតិវិធីសវនកម្មអនុលោមភា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 ដែលសេចក្តីណែនាំ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51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បានកំណត់​យ៉ាង​ជាក់លាក់ពី​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 ដោយផ្ដើម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ចេញ​ដំបូងពី​ការ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បញ្ហាប្រឈម និងកង្វល់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នានាដែលត្រូវប្រើប្រាស់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5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ជាមូលដ្ឋានក្នុងការរៀបចំផែនការសវនកម្មប្រចាំឆ្នាំ។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23861" w:author="Windows User" w:date="2022-08-02T04:44:00Z">
        <w:del w:id="23862" w:author="Kem Sereiboth" w:date="2022-09-13T11:38:00Z"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64" w:author="Windows User" w:date="2022-08-02T04:36:00Z">
        <w:del w:id="2386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គោលបំណង វិសាលភាព ដែនកំណត់នៃការធ្វើសវនកម្ម ព្រម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ទាំងរៀបចំនូវ​​កម្មវិធី​សវនកម្ម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ផងដែរ។មុន​នឹង​ឈាន​ដល់​ដំណាក់កាល​ចុះ​ប្រមូល​ទិន្នន័យ និង​ព័ត៌មាន​​ សវនករ​ទ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ទួលបន្ទុក​បាន​រៀបចំ​​បញ្ជីត្រួត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ពិនិត្យដោយផ្អែកទៅលើលក្ខណៈ​វិនិច្ឆ័យ សមស្រប និង​ពាក់ព័ន្ធទៅនឹងប្រធានបទដែលបានកំណត់ និងបានរៀបចំ​បញ្ជីឈ្មោះប្រតិភូសវនកម្មនិងសវនករទទួលបន្ទុកក្នុងការធ្វើសវនកម្មអនុលោមភាព​​។ បន្ទាប់ពីទទួលបានការឯកភាពដ៏ខ្ពង់ខ្ពស់ពី </w:delText>
          </w:r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3871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7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7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7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8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 បា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នផ្តល់ផែនការសវនកម្មសម្រាប់ការិយ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បរិច្ឆេទឆ្នាំ២០២២ និងបញ្ជីត្រួតពិនិត្យជូនសវនដ្ឋាន ព្រមទាំងរ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ៀបចំកិច្ចប្រជុំបើកជាមួយសវនដ្ឋាន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នីមួយៗ មុនពេលចុះអនុវត្តការងារសវនកម្ម។ ​កំឡុងពេល​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ចុះ​ប្រមូល​ទិន្នន័យ និង​ព័ត៌មានសវនករ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ទទួលបន្ទុកបានប្រើប្រាស់បញ្ជីត្រួតពិនិត្យ​ជាមូល​ដ្ឋានដើម្បី​ប្រមូលទិន្នន័យ​​ កំណត់ពេលវេលា ប្រភេទឯកសារ និងរបាយការណ៍ដែល​សវនដ្ឋាន​ត្រូវផ្តល់​មកឱ្យសវនករទទួលបន្ទុក និងបានពិនិត្យលើឯកសារពាក់ព័ន្ធផ្សេងទៀតតាមការស្នើសុំជាក់ស្តែងក្នុងកំឡុងពេលធ្វើសវនកម្ម ព្រមទាំងបានធ្វើការសាកសួរដោយផ្ទាល់ទៅកាន់បុគ្គលទទួលបន្ទុករបស់សវនដ្ឋានតាមផ្នែកនីមួយៗ។</w:delText>
          </w:r>
        </w:del>
      </w:ins>
      <w:ins w:id="23887" w:author="Windows User" w:date="2022-08-02T04:47:00Z">
        <w:del w:id="23888" w:author="Kem Sereiboth" w:date="2022-09-13T11:38:00Z">
          <w:r w:rsidR="00C854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90" w:author="Windows User" w:date="2022-08-02T04:36:00Z">
        <w:del w:id="2389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បន្ទាប់ពី​បញ្ចប់​ការ​ចុះ​ប្រមូល​ទិន្នន័យ និង​ព័ត៌មាន​នៅ​សវនដ្ឋាន សវនករទទួលបន្ទុក​បាន​ធ្វើ​ការ​វិភាគ​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វាយតម្លៃ​ពីភាពអនុលោម ឬមិនអនុលោមរបស់សវនដ្ឋាន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ព័ត៌មានដែលប្រមូលបាន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ប្រៀបធៀបជាមួយលក្ខណៈវិនិច្ឆ័យដែលបានកំណត់។</w:delText>
          </w:r>
        </w:del>
      </w:ins>
    </w:p>
    <w:p w14:paraId="1F0D4F3A" w14:textId="7CB65D14" w:rsidR="0004256D" w:rsidRPr="00E33574" w:rsidDel="005F46DE" w:rsidRDefault="0004256D">
      <w:pPr>
        <w:spacing w:after="0" w:line="233" w:lineRule="auto"/>
        <w:jc w:val="both"/>
        <w:rPr>
          <w:ins w:id="23897" w:author="Windows User" w:date="2022-08-02T04:36:00Z"/>
          <w:del w:id="23898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899" w:author="Kem Sereyboth" w:date="2023-07-19T16:59:00Z">
            <w:rPr>
              <w:ins w:id="23900" w:author="Windows User" w:date="2022-08-02T04:36:00Z"/>
              <w:del w:id="23901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902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03" w:author="Windows User" w:date="2022-08-02T04:36:00Z">
        <w:del w:id="23904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90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កថាខណ្ឌទី ៤៖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0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ត្រូវរៀបរាប់អំពីការរៀបចំរបាយការណ៍សវនកម្មអនុលោមភាព ដោយយោងតាម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សេចក្តីណែនាំលេខ០០២/២២ អ.ស.ផ.ស.ណ.ន. ស្តីពីទម្រង់របាយការណ៍សវនកម្មអនុលោមភាព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10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1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ុក អាចរៀបរាប់អំពីកថាខណ្ឌទី៤ 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3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12C23A80" w14:textId="62FCB73F" w:rsidR="001951AD" w:rsidRPr="00E33574" w:rsidDel="005F46DE" w:rsidRDefault="0004256D">
      <w:pPr>
        <w:spacing w:after="0" w:line="233" w:lineRule="auto"/>
        <w:jc w:val="both"/>
        <w:rPr>
          <w:ins w:id="23914" w:author="Windows User" w:date="2022-08-02T04:57:00Z"/>
          <w:del w:id="23915" w:author="Kem Sereiboth" w:date="2022-09-13T11:38:00Z"/>
          <w:rFonts w:ascii="Khmer MEF1" w:hAnsi="Khmer MEF1" w:cs="Khmer MEF1"/>
          <w:strike/>
          <w:sz w:val="24"/>
          <w:szCs w:val="24"/>
          <w:rPrChange w:id="23916" w:author="Kem Sereyboth" w:date="2023-07-19T16:59:00Z">
            <w:rPr>
              <w:ins w:id="23917" w:author="Windows User" w:date="2022-08-02T04:57:00Z"/>
              <w:del w:id="23918" w:author="Kem Sereiboth" w:date="2022-09-13T11:38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23919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20" w:author="Windows User" w:date="2022-08-02T04:36:00Z">
        <w:del w:id="2392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សវនករទទួលបន្ទុកត្រូវរៀបចំរបាយការណ៍សវនកម្មអនុលោមភាព ក្រោយពីបញ្ចប់ការ​ចុះ​ប្រមូល​ទិន្នន័យ និង​ព័ត៌មាន​នៅ​សវនដ្ឋាន។ ការ​រៀបចំ​របាយការណ៍​​​​នេះត្រូវគោរពទៅតាមមាតិកាដូចមានកំណត់ 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លេខ០០២/២២ អ.ស.ផ.ស.ណ.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 ស្តីពីទម្រង់របាយការណ៍សវនកម្ម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បន្ទាប់ពីបញ្ចប់ការធ្វើរបាយការណ៍សវនករទទួលបន្ទុកត្រូវ ដាក់​របាយការណ៍​សវនកម្មជូន​​​អនុគណៈកម្មការចំពោះកិច្ចមុន​នឹង​ដាក់ឆ្លងគណៈកម្មការចំពោះកិច្ច​ដើម្បីធ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្វើការពិនិត្យ និងវាយតម្លៃបន្ថែម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ទៅលើការរៀបចំរបស់សវនករ​ទ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ទួលបន្ទុក។ គណៈកម្មការចំពោះកិច្ចត្រូវ​រៀបចំនូវរបាយការណ៍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វាយតម្លៃទៅលើសេចក្តីសន្និដ្ឋានរបស់សវនករ​ទទួលបន្ទុកព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ាក់ព័ន្ធនឹងភាពអនុលោម ឬមិនអនុលោមរបស់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ទៅលើប្រធានបទ​នីមួយៗ​​។​</w:delText>
          </w:r>
        </w:del>
      </w:ins>
      <w:ins w:id="23937" w:author="Windows User" w:date="2022-08-02T04:57:00Z">
        <w:del w:id="23938" w:author="Kem Sereiboth" w:date="2022-09-13T11:38:00Z">
          <w:r w:rsidR="001951A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940" w:author="Windows User" w:date="2022-08-02T04:36:00Z">
        <w:del w:id="2394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ផ្អែកលើរបាយការណ៍វាយតម្លៃរបស់គណៈ​កម្មការចំពោះកិច្ច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4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4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 ក៏ដូ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ចជាផ្តល់​នូវមតិយោបល់ និងសំណូមពរ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ជូនមកសវនករទទួលបន្ទុក។ ​បន្ទាប់​ពី​បាន​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និង​ការសន្និដ្ឋាន​​​ផ្ទាល់ខ្លួន ដើម្</w:delText>
          </w:r>
          <w:r w:rsidR="00776450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បី​ដាក់ឆ្លងគណៈកម្មការចំពោះកិច្ច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ដើម្បីពិនិត្យ និងសម្រេច។ </w:delText>
          </w:r>
        </w:del>
      </w:ins>
    </w:p>
    <w:p w14:paraId="5CA51436" w14:textId="2E998638" w:rsidR="0004256D" w:rsidRPr="00E33574" w:rsidDel="005F46DE" w:rsidRDefault="00D11955">
      <w:pPr>
        <w:spacing w:after="0" w:line="233" w:lineRule="auto"/>
        <w:jc w:val="both"/>
        <w:rPr>
          <w:ins w:id="23956" w:author="Windows User" w:date="2022-08-02T04:36:00Z"/>
          <w:del w:id="23957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958" w:author="Kem Sereyboth" w:date="2023-07-19T16:59:00Z">
            <w:rPr>
              <w:ins w:id="23959" w:author="Windows User" w:date="2022-08-02T04:36:00Z"/>
              <w:del w:id="23960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961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62" w:author="Windows User" w:date="2022-08-02T05:05:00Z">
        <w:del w:id="2396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965" w:author="Windows User" w:date="2022-08-02T04:36:00Z">
        <w:del w:id="23966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ជានីតិវិធីចុងក្រោយ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69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របាយការណ៍សវនកម្មនៃអង្គភាពក្រោមឱវាទ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7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</w:del>
      </w:ins>
      <w:ins w:id="23974" w:author="Windows User" w:date="2022-08-02T04:52:00Z">
        <w:del w:id="23975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3977" w:author="Windows User" w:date="2022-08-02T04:36:00Z">
        <w:del w:id="23978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ជូនប្រធាន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8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4053D49" w14:textId="52BEE9DC" w:rsidR="0004256D" w:rsidRPr="00E33574" w:rsidDel="005F46DE" w:rsidRDefault="0004256D">
      <w:pPr>
        <w:spacing w:after="0" w:line="233" w:lineRule="auto"/>
        <w:jc w:val="both"/>
        <w:rPr>
          <w:ins w:id="23983" w:author="Windows User" w:date="2022-08-02T04:36:00Z"/>
          <w:del w:id="23984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85" w:author="Kem Sereyboth" w:date="2023-07-19T16:59:00Z">
            <w:rPr>
              <w:ins w:id="23986" w:author="Windows User" w:date="2022-08-02T04:36:00Z"/>
              <w:del w:id="23987" w:author="Kem Sereiboth" w:date="2022-09-13T11:38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3988" w:author="Sopheak Phorn" w:date="2023-08-25T13:09:00Z">
          <w:pPr>
            <w:spacing w:after="0" w:line="240" w:lineRule="auto"/>
            <w:jc w:val="both"/>
          </w:pPr>
        </w:pPrChange>
      </w:pPr>
    </w:p>
    <w:p w14:paraId="180CFDA0" w14:textId="09A4DE2B" w:rsidR="0004256D" w:rsidRPr="00E33574" w:rsidDel="005F46DE" w:rsidRDefault="0004256D">
      <w:pPr>
        <w:spacing w:after="0" w:line="233" w:lineRule="auto"/>
        <w:jc w:val="both"/>
        <w:rPr>
          <w:ins w:id="23989" w:author="Windows User" w:date="2022-08-02T04:36:00Z"/>
          <w:del w:id="23990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3991" w:author="Kem Sereyboth" w:date="2023-07-19T16:59:00Z">
            <w:rPr>
              <w:ins w:id="23992" w:author="Windows User" w:date="2022-08-02T04:36:00Z"/>
              <w:del w:id="23993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399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995" w:author="Windows User" w:date="2022-08-02T04:36:00Z">
        <w:del w:id="23996" w:author="Kem Sereiboth" w:date="2022-09-13T11:38:00Z"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3997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៩.ការសង្កេត</w:delText>
          </w:r>
        </w:del>
      </w:ins>
    </w:p>
    <w:p w14:paraId="456AB060" w14:textId="1E9D0BE9" w:rsidR="0004256D" w:rsidRPr="00E33574" w:rsidDel="005F46DE" w:rsidRDefault="004B79B6">
      <w:pPr>
        <w:spacing w:after="0" w:line="233" w:lineRule="auto"/>
        <w:jc w:val="both"/>
        <w:rPr>
          <w:ins w:id="23998" w:author="Windows User" w:date="2022-08-02T04:36:00Z"/>
          <w:del w:id="23999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00" w:author="Kem Sereyboth" w:date="2023-07-19T16:59:00Z">
            <w:rPr>
              <w:ins w:id="24001" w:author="Windows User" w:date="2022-08-02T04:36:00Z"/>
              <w:del w:id="24002" w:author="Kem Sereiboth" w:date="2022-09-13T11:38:00Z"/>
              <w:rFonts w:ascii="Khmer MEF1" w:hAnsi="Khmer MEF1" w:cs="Khmer MEF1"/>
              <w:sz w:val="16"/>
              <w:szCs w:val="24"/>
            </w:rPr>
          </w:rPrChange>
        </w:rPr>
        <w:pPrChange w:id="2400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04" w:author="Windows User" w:date="2022-08-02T04:36:00Z">
        <w:del w:id="2400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24007" w:author="Windows User" w:date="2022-08-02T05:06:00Z">
        <w:del w:id="2400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4010" w:author="Windows User" w:date="2022-08-02T04:36:00Z">
        <w:del w:id="24011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1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ង្កេត</w:delText>
          </w:r>
        </w:del>
      </w:ins>
      <w:ins w:id="24013" w:author="Voeun Kuyeng" w:date="2022-08-16T11:08:00Z">
        <w:del w:id="24014" w:author="Kem Sereiboth" w:date="2022-09-13T11:38:00Z">
          <w:r w:rsidR="00DE0C9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1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016" w:author="Windows User" w:date="2022-08-02T04:36:00Z">
        <w:del w:id="24017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1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19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ជាផ្នែកមួយដែលបង្ហាញដល់អ្នកអានអំពីការសង្កេតរបស់សវនករពាក់ព័ន្ធទៅនឹងដំណើរការសវនកម្មនៅសវនដ្ឋាន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2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ដូចនេះគួរត្រូវបាន</w:delText>
          </w:r>
        </w:del>
      </w:ins>
      <w:ins w:id="24021" w:author="Voeun Kuyeng" w:date="2022-08-05T17:04:00Z">
        <w:del w:id="24022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2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</w:delText>
          </w:r>
        </w:del>
      </w:ins>
      <w:ins w:id="24024" w:author="Voeun Kuyeng" w:date="2022-08-08T10:40:00Z">
        <w:del w:id="24025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2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ឡើង</w:delText>
          </w:r>
        </w:del>
      </w:ins>
      <w:ins w:id="24027" w:author="Windows User" w:date="2022-08-02T04:36:00Z">
        <w:del w:id="24028" w:author="Kem Sereiboth" w:date="2022-09-13T11:38:00Z"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2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បែងចែកជា </w:delText>
          </w:r>
          <w:r w:rsidR="00D11955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403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៥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កថាខណ្ឌ</w:delText>
          </w:r>
        </w:del>
      </w:ins>
      <w:ins w:id="24032" w:author="Voeun Kuyeng" w:date="2022-08-08T10:40:00Z">
        <w:del w:id="24033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4035" w:author="Windows User" w:date="2022-08-02T04:36:00Z">
        <w:del w:id="24036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ដូចមានរៀបរាប់ខាងក្រោម៖</w:delText>
          </w:r>
        </w:del>
      </w:ins>
    </w:p>
    <w:p w14:paraId="28FD3721" w14:textId="68F64488" w:rsidR="0004256D" w:rsidRPr="00E33574" w:rsidDel="005F46DE" w:rsidRDefault="0004256D">
      <w:pPr>
        <w:spacing w:after="0" w:line="233" w:lineRule="auto"/>
        <w:jc w:val="both"/>
        <w:rPr>
          <w:ins w:id="24038" w:author="Windows User" w:date="2022-08-02T04:36:00Z"/>
          <w:del w:id="24039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4040" w:author="Kem Sereyboth" w:date="2023-07-19T16:59:00Z">
            <w:rPr>
              <w:ins w:id="24041" w:author="Windows User" w:date="2022-08-02T04:36:00Z"/>
              <w:del w:id="24042" w:author="Kem Sereiboth" w:date="2022-09-13T11:38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4043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44" w:author="Windows User" w:date="2022-08-02T04:36:00Z">
        <w:del w:id="24045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046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47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48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49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50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51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52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53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1538C82E" w14:textId="0496FEEE" w:rsidR="0004256D" w:rsidRPr="00E33574" w:rsidDel="005F46DE" w:rsidRDefault="0004256D">
      <w:pPr>
        <w:spacing w:after="0" w:line="233" w:lineRule="auto"/>
        <w:jc w:val="both"/>
        <w:rPr>
          <w:ins w:id="24055" w:author="Windows User" w:date="2022-08-02T04:36:00Z"/>
          <w:del w:id="2405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57" w:author="Kem Sereyboth" w:date="2023-07-19T16:59:00Z">
            <w:rPr>
              <w:ins w:id="24058" w:author="Windows User" w:date="2022-08-02T04:36:00Z"/>
              <w:del w:id="24059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06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61" w:author="Windows User" w:date="2022-08-02T04:36:00Z">
        <w:del w:id="2406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6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6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6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ទទួលបានឯកសារពីប្រតិភូសវនកម្មរួមមាន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68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69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70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71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72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73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74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7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7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78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បានឯកភាព តាមពេល វេលាស្នើសុំការចុះធ្វើសវនកម្មដោយប្រតិភូសកម្ម។ </w:delText>
          </w:r>
        </w:del>
      </w:ins>
    </w:p>
    <w:p w14:paraId="3E64425C" w14:textId="04226BF7" w:rsidR="0004256D" w:rsidRPr="00E33574" w:rsidDel="005F46DE" w:rsidRDefault="0004256D">
      <w:pPr>
        <w:spacing w:after="0" w:line="233" w:lineRule="auto"/>
        <w:jc w:val="both"/>
        <w:rPr>
          <w:ins w:id="24079" w:author="Windows User" w:date="2022-08-02T04:36:00Z"/>
          <w:del w:id="24080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81" w:author="Kem Sereyboth" w:date="2023-07-19T16:59:00Z">
            <w:rPr>
              <w:ins w:id="24082" w:author="Windows User" w:date="2022-08-02T04:36:00Z"/>
              <w:del w:id="24083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08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85" w:author="Windows User" w:date="2022-08-02T04:36:00Z">
        <w:del w:id="2408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8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8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8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9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9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9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93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94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95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9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</w:del>
      </w:ins>
      <w:ins w:id="24097" w:author="Voeun Kuyeng" w:date="2022-08-05T17:06:00Z">
        <w:del w:id="24098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99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00" w:author="Windows User" w:date="2022-08-02T04:36:00Z">
        <w:del w:id="24101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02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</w:del>
      </w:ins>
      <w:ins w:id="24103" w:author="Voeun Kuyeng" w:date="2022-08-05T17:06:00Z">
        <w:del w:id="24104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05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06" w:author="Windows User" w:date="2022-08-02T04:36:00Z">
        <w:del w:id="24107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08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0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1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1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1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3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14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5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1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1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9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27529F5C" w14:textId="769A053B" w:rsidR="0004256D" w:rsidRPr="00E33574" w:rsidDel="005F46DE" w:rsidRDefault="0004256D">
      <w:pPr>
        <w:spacing w:after="0" w:line="233" w:lineRule="auto"/>
        <w:jc w:val="both"/>
        <w:rPr>
          <w:ins w:id="24120" w:author="Windows User" w:date="2022-08-02T04:36:00Z"/>
          <w:del w:id="24121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122" w:author="Kem Sereyboth" w:date="2023-07-19T16:59:00Z">
            <w:rPr>
              <w:ins w:id="24123" w:author="Windows User" w:date="2022-08-02T04:36:00Z"/>
              <w:del w:id="24124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12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26" w:author="Windows User" w:date="2022-08-02T04:36:00Z">
        <w:del w:id="24127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128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29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៖ ត្រូវរៀបរាប់អំពីការសង្កេតទៅលើឯកសារទទួលបានពីសវនដ្ឋាន។ </w:delText>
          </w:r>
          <w:r w:rsidR="002B403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3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3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អាចរៀបរាប់អំពីកថាខណ្ឌទី២ នេះ ដូចគំរូខាងក្រោម៖</w:delText>
          </w:r>
        </w:del>
      </w:ins>
    </w:p>
    <w:p w14:paraId="27B86164" w14:textId="614AE4F2" w:rsidR="0004256D" w:rsidRPr="00E33574" w:rsidDel="005F46DE" w:rsidRDefault="0004256D">
      <w:pPr>
        <w:spacing w:after="0" w:line="233" w:lineRule="auto"/>
        <w:jc w:val="both"/>
        <w:rPr>
          <w:ins w:id="24132" w:author="Windows User" w:date="2022-08-02T04:36:00Z"/>
          <w:del w:id="24133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34" w:author="Kem Sereyboth" w:date="2023-07-19T16:59:00Z">
            <w:rPr>
              <w:ins w:id="24135" w:author="Windows User" w:date="2022-08-02T04:36:00Z"/>
              <w:del w:id="24136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3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38" w:author="Windows User" w:date="2022-08-02T04:36:00Z">
        <w:del w:id="2413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កំឡុងពេលសវនករទទួលបន្ទុកអនុវត្តការងារសវនកម្មលើប្រធានបទទី.......</w:delText>
          </w:r>
        </w:del>
      </w:ins>
      <w:ins w:id="24141" w:author="Voeun Kuyeng" w:date="2022-08-05T17:06:00Z">
        <w:del w:id="24142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4144" w:author="Voeun Kuyeng" w:date="2022-08-05T17:07:00Z">
        <w:del w:id="24145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47" w:author="Windows User" w:date="2022-08-02T04:36:00Z">
        <w:del w:id="2414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... 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 ឯកសារ មួយចំនួនបានរៀបចំឡើងដោយមានលក្ខណៈខុសទម្រង់គ្នាដែលបង្ហាញពីភាពមិនសង្គតភាពក្នុងការកំណត់ នូវទម្រង់ជាក់លាក់មួយ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15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77D126A" w14:textId="7C82C8F1" w:rsidR="0004256D" w:rsidRPr="00E33574" w:rsidDel="005F46DE" w:rsidRDefault="0004256D">
      <w:pPr>
        <w:spacing w:after="0" w:line="233" w:lineRule="auto"/>
        <w:jc w:val="both"/>
        <w:rPr>
          <w:ins w:id="24152" w:author="Windows User" w:date="2022-08-02T04:36:00Z"/>
          <w:del w:id="24153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54" w:author="Kem Sereyboth" w:date="2023-07-19T16:59:00Z">
            <w:rPr>
              <w:ins w:id="24155" w:author="Windows User" w:date="2022-08-02T04:36:00Z"/>
              <w:del w:id="24156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5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58" w:author="Windows User" w:date="2022-08-02T04:36:00Z">
        <w:del w:id="24159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160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61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អាចរៀប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រាប់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អំពីកថាខណ្ឌទី៣ នេះ ដូចគំរូខាងក្រោម៖</w:delText>
          </w:r>
        </w:del>
      </w:ins>
    </w:p>
    <w:p w14:paraId="44386B96" w14:textId="45F8CCDC" w:rsidR="0004256D" w:rsidRPr="00E33574" w:rsidDel="005F46DE" w:rsidRDefault="0004256D">
      <w:pPr>
        <w:spacing w:after="0" w:line="233" w:lineRule="auto"/>
        <w:jc w:val="both"/>
        <w:rPr>
          <w:ins w:id="24166" w:author="Windows User" w:date="2022-08-02T04:36:00Z"/>
          <w:del w:id="24167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168" w:author="Kem Sereyboth" w:date="2023-07-19T16:59:00Z">
            <w:rPr>
              <w:ins w:id="24169" w:author="Windows User" w:date="2022-08-02T04:36:00Z"/>
              <w:del w:id="24170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17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72" w:author="Windows User" w:date="2022-08-02T04:36:00Z">
        <w:del w:id="2417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លនៃការសាកសួររបស់សវនករទទួលបន្ទុក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ទៅលើសវនដ្ឋានអំពីប្រធានបទទី... បានសង្កេត ឃើញថា សវនដ្ឋា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7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នបានឆ្លើយបំភ្លីយ៉ាងក្បោះក្បាយ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8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ដោយមិនបញ្ចេញនូវអាកប្បកិរិយាណាមួយដែលមានបំណង លាក់បាំងព័ត៌មានចំពោះប្រតិភូសវនកម្មឡើយ។</w:delText>
          </w:r>
        </w:del>
      </w:ins>
    </w:p>
    <w:p w14:paraId="438435BB" w14:textId="34DCAD0B" w:rsidR="0004256D" w:rsidRPr="00E33574" w:rsidDel="005F46DE" w:rsidRDefault="0004256D">
      <w:pPr>
        <w:spacing w:after="0" w:line="233" w:lineRule="auto"/>
        <w:jc w:val="both"/>
        <w:rPr>
          <w:ins w:id="24179" w:author="Windows User" w:date="2022-08-02T04:36:00Z"/>
          <w:del w:id="24180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81" w:author="Kem Sereyboth" w:date="2023-07-19T16:59:00Z">
            <w:rPr>
              <w:ins w:id="24182" w:author="Windows User" w:date="2022-08-02T04:36:00Z"/>
              <w:del w:id="24183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8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85" w:author="Windows User" w:date="2022-08-02T04:36:00Z">
        <w:del w:id="24186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187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88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៖ត្រូវរៀបរាប់អំពីបញ្ហាប្រឈមកំឡុងពេលអនុវត្តការងារសវនកម្ម 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 អាចរៀបរាប់អំពីកថាខណ្ឌទី៤ នេះ ដូចគំរូខាងក្រោម៖</w:delText>
          </w:r>
        </w:del>
      </w:ins>
    </w:p>
    <w:p w14:paraId="420E116A" w14:textId="3B16DE7D" w:rsidR="0004256D" w:rsidRPr="00E33574" w:rsidDel="005F46DE" w:rsidRDefault="0056308F">
      <w:pPr>
        <w:spacing w:after="0" w:line="233" w:lineRule="auto"/>
        <w:jc w:val="both"/>
        <w:rPr>
          <w:ins w:id="24192" w:author="Windows User" w:date="2022-08-02T04:36:00Z"/>
          <w:del w:id="24193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194" w:author="Kem Sereyboth" w:date="2023-07-19T16:59:00Z">
            <w:rPr>
              <w:ins w:id="24195" w:author="Windows User" w:date="2022-08-02T04:36:00Z"/>
              <w:del w:id="24196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19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98" w:author="Windows User" w:date="2022-08-02T04:36:00Z">
        <w:del w:id="2419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កំឡុងពេលនៃការចុះធ្វើសវនកម្ម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ប្រតិភូសវនកម្មបានស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ង្កេតឃើញថា ការផ្តល់ជូនឯកសាររបស់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24204" w:author="Voeun Kuyeng" w:date="2022-08-05T17:09:00Z">
        <w:del w:id="24205" w:author="Kem Sereiboth" w:date="2022-09-13T11:38:00Z">
          <w:r w:rsidR="005A5D4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- </w:delText>
          </w:r>
        </w:del>
      </w:ins>
      <w:ins w:id="24207" w:author="Windows User" w:date="2022-08-02T04:36:00Z">
        <w:del w:id="24208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ដ្ឋានមានភាពយឺតយ៉ាវដែលបង្កឱ្យមានភាពរាំងស្ទះក្នុងការបំពេញ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ការងាររបស់ប្រតិភូសវនកម្ម។ លើសពី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30BED81D" w14:textId="656D900F" w:rsidR="0004256D" w:rsidRPr="00E33574" w:rsidDel="005F46DE" w:rsidRDefault="0004256D">
      <w:pPr>
        <w:spacing w:after="0" w:line="233" w:lineRule="auto"/>
        <w:jc w:val="both"/>
        <w:rPr>
          <w:ins w:id="24212" w:author="Windows User" w:date="2022-08-02T04:36:00Z"/>
          <w:del w:id="24213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214" w:author="Kem Sereyboth" w:date="2023-07-19T16:59:00Z">
            <w:rPr>
              <w:ins w:id="24215" w:author="Windows User" w:date="2022-08-02T04:36:00Z"/>
              <w:del w:id="24216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421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218" w:author="Windows User" w:date="2022-08-02T04:36:00Z">
        <w:del w:id="24219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220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21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៖ត្រូវរៀបរាប់អំពីការផ្តល់កិច្ចសហការ</w:delText>
          </w:r>
        </w:del>
      </w:ins>
      <w:ins w:id="24222" w:author="Voeun Kuyeng" w:date="2022-08-08T10:43:00Z">
        <w:del w:id="24223" w:author="Kem Sereiboth" w:date="2022-09-13T11:38:00Z">
          <w:r w:rsidR="00E56608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24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4225" w:author="Windows User" w:date="2022-08-02T04:36:00Z">
        <w:del w:id="24226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2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កំឡុងពេលអនុវត្តការងារសវនកម្ម។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2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</w:delText>
          </w:r>
        </w:del>
      </w:ins>
      <w:ins w:id="24231" w:author="Windows User" w:date="2022-08-02T05:11:00Z">
        <w:del w:id="24232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4234" w:author="Windows User" w:date="2022-08-02T04:36:00Z">
        <w:del w:id="2423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2475AAC0" w14:textId="23F8F602" w:rsidR="0004256D" w:rsidRPr="00E33574" w:rsidDel="005F46DE" w:rsidRDefault="0004256D">
      <w:pPr>
        <w:spacing w:after="0" w:line="233" w:lineRule="auto"/>
        <w:jc w:val="both"/>
        <w:rPr>
          <w:ins w:id="24237" w:author="Windows User" w:date="2022-08-02T04:36:00Z"/>
          <w:del w:id="24238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239" w:author="Kem Sereyboth" w:date="2023-07-19T16:59:00Z">
            <w:rPr>
              <w:ins w:id="24240" w:author="Windows User" w:date="2022-08-02T04:36:00Z"/>
              <w:del w:id="24241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424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43" w:author="Windows User" w:date="2022-08-02T04:36:00Z">
        <w:del w:id="2424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2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47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248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ដែលផ្តល់កិច្ចសហការខ្ពស់ក្នុង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ការអនុវត្ត ការងារសវនកម្ម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24252" w:author="Windows User" w:date="2022-08-02T05:12:00Z">
        <w:del w:id="24253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4255" w:author="Windows User" w:date="2022-08-02T04:36:00Z">
        <w:del w:id="2425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ដែលធ្វើឱ្យការងារសវនកម្មនេះបញ្ចប់ទៅដោយរលូន និងទទួលបានលទ្ធផលល្អ។</w:delText>
          </w:r>
        </w:del>
      </w:ins>
    </w:p>
    <w:p w14:paraId="7A0043B3" w14:textId="29CA3F3B" w:rsidR="0004256D" w:rsidRPr="00E33574" w:rsidDel="000A4707" w:rsidRDefault="0004256D">
      <w:pPr>
        <w:spacing w:after="0" w:line="233" w:lineRule="auto"/>
        <w:jc w:val="both"/>
        <w:rPr>
          <w:ins w:id="24258" w:author="Windows User" w:date="2022-08-02T04:36:00Z"/>
          <w:del w:id="24259" w:author="Kem Sereiboth" w:date="2022-09-29T14:54:00Z"/>
          <w:rFonts w:ascii="Calibri" w:hAnsi="Calibri" w:cs="Times New Roman"/>
          <w:sz w:val="24"/>
          <w:szCs w:val="24"/>
          <w:lang w:val="ca-ES"/>
          <w:rPrChange w:id="24260" w:author="Kem Sereyboth" w:date="2023-07-19T16:59:00Z">
            <w:rPr>
              <w:ins w:id="24261" w:author="Windows User" w:date="2022-08-02T04:36:00Z"/>
              <w:del w:id="24262" w:author="Kem Sereiboth" w:date="2022-09-29T14:54:00Z"/>
              <w:rFonts w:ascii="Calibri" w:hAnsi="Calibri" w:cs="Times New Roman"/>
              <w:lang w:val="ca-ES"/>
            </w:rPr>
          </w:rPrChange>
        </w:rPr>
        <w:pPrChange w:id="24263" w:author="Sopheak Phorn" w:date="2023-08-25T13:09:00Z">
          <w:pPr>
            <w:spacing w:after="0"/>
            <w:jc w:val="both"/>
          </w:pPr>
        </w:pPrChange>
      </w:pPr>
    </w:p>
    <w:p w14:paraId="7F12710B" w14:textId="2769D64D" w:rsidR="00BC08F8" w:rsidRPr="00E33574" w:rsidDel="000A4707" w:rsidRDefault="00BC08F8">
      <w:pPr>
        <w:spacing w:after="0" w:line="233" w:lineRule="auto"/>
        <w:jc w:val="both"/>
        <w:rPr>
          <w:ins w:id="24264" w:author="Voeun Kuyeng" w:date="2022-07-29T12:01:00Z"/>
          <w:del w:id="24265" w:author="Kem Sereiboth" w:date="2022-09-29T14:54:00Z"/>
          <w:rFonts w:ascii="Khmer MEF1" w:hAnsi="Khmer MEF1" w:cs="Khmer MEF1"/>
          <w:sz w:val="24"/>
          <w:szCs w:val="24"/>
          <w:lang w:val="ca-ES"/>
          <w:rPrChange w:id="24266" w:author="Kem Sereyboth" w:date="2023-07-19T16:59:00Z">
            <w:rPr>
              <w:ins w:id="24267" w:author="Voeun Kuyeng" w:date="2022-07-29T12:01:00Z"/>
              <w:del w:id="24268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26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70" w:author="Voeun Kuyeng" w:date="2022-07-29T11:58:00Z">
        <w:del w:id="24271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72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 គឺជាផ្នែកមួយដែលបង្ហាញដល់អ្នក</w:delText>
          </w:r>
        </w:del>
      </w:ins>
      <w:ins w:id="24273" w:author="Voeun Kuyeng" w:date="2022-07-29T11:59:00Z">
        <w:del w:id="24274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75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និងបែបបទការងារផ្សេងៗដែលសវនករទទួលបន្ទុកបានអនុវត្តក្នុង</w:delText>
          </w:r>
        </w:del>
      </w:ins>
      <w:ins w:id="24276" w:author="Voeun Kuyeng" w:date="2022-07-29T12:00:00Z">
        <w:del w:id="24277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78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កិច្ច</w:delText>
          </w:r>
        </w:del>
      </w:ins>
      <w:ins w:id="24279" w:author="Voeun Kuyeng" w:date="2022-07-29T11:59:00Z">
        <w:del w:id="24280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81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ដំណើរការធ្វើសវនកម្ម</w:delText>
          </w:r>
        </w:del>
      </w:ins>
      <w:ins w:id="24282" w:author="Voeun Kuyeng" w:date="2022-07-29T12:00:00Z">
        <w:del w:id="2428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84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របស់ខ្លួន ដូចនេះ គួរត្រូវបានប</w:delText>
          </w:r>
        </w:del>
      </w:ins>
      <w:ins w:id="24285" w:author="Voeun Kuyeng" w:date="2022-07-29T12:01:00Z">
        <w:del w:id="24286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87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ែងចែក</w:delText>
          </w:r>
        </w:del>
      </w:ins>
      <w:ins w:id="24288" w:author="Voeun Kuyeng" w:date="2022-07-29T12:00:00Z">
        <w:del w:id="24289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90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ជា ២ កថាខណ្ឌ ដូចមានរៀបរាប់ខាងក្រោម</w:delText>
          </w:r>
        </w:del>
      </w:ins>
      <w:ins w:id="24291" w:author="Voeun Kuyeng" w:date="2022-07-29T12:01:00Z">
        <w:del w:id="2429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93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</w:delText>
          </w:r>
        </w:del>
      </w:ins>
    </w:p>
    <w:p w14:paraId="7F2D4C40" w14:textId="6EEB89D8" w:rsidR="00BC08F8" w:rsidRPr="00E33574" w:rsidDel="000A4707" w:rsidRDefault="00BC08F8">
      <w:pPr>
        <w:spacing w:after="0" w:line="233" w:lineRule="auto"/>
        <w:jc w:val="both"/>
        <w:rPr>
          <w:ins w:id="24294" w:author="Voeun Kuyeng" w:date="2022-07-29T11:58:00Z"/>
          <w:del w:id="24295" w:author="Kem Sereiboth" w:date="2022-09-29T14:54:00Z"/>
          <w:rFonts w:ascii="Khmer MEF1" w:hAnsi="Khmer MEF1" w:cs="Khmer MEF1"/>
          <w:sz w:val="24"/>
          <w:szCs w:val="24"/>
          <w:lang w:val="ca-ES"/>
          <w:rPrChange w:id="24296" w:author="Kem Sereyboth" w:date="2023-07-19T16:59:00Z">
            <w:rPr>
              <w:ins w:id="24297" w:author="Voeun Kuyeng" w:date="2022-07-29T11:58:00Z"/>
              <w:del w:id="24298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29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00" w:author="Voeun Kuyeng" w:date="2022-07-29T12:01:00Z">
        <w:del w:id="24301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rPrChange w:id="24302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03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៖​ត្រូវរៀបរាប់អំពី</w:delText>
          </w:r>
        </w:del>
      </w:ins>
    </w:p>
    <w:p w14:paraId="1B9E286B" w14:textId="11A2E1D7" w:rsidR="00E015E8" w:rsidRPr="00E33574" w:rsidDel="000A4707" w:rsidRDefault="00E015E8">
      <w:pPr>
        <w:spacing w:after="0" w:line="233" w:lineRule="auto"/>
        <w:jc w:val="both"/>
        <w:rPr>
          <w:ins w:id="24304" w:author="Sethvannak Sam" w:date="2022-07-26T14:33:00Z"/>
          <w:del w:id="24305" w:author="Kem Sereiboth" w:date="2022-09-29T14:54:00Z"/>
          <w:rFonts w:ascii="Khmer MEF1" w:hAnsi="Khmer MEF1" w:cs="Khmer MEF1"/>
          <w:sz w:val="24"/>
          <w:szCs w:val="24"/>
          <w:lang w:val="ca-ES"/>
          <w:rPrChange w:id="24306" w:author="Kem Sereyboth" w:date="2023-07-19T16:59:00Z">
            <w:rPr>
              <w:ins w:id="24307" w:author="Sethvannak Sam" w:date="2022-07-26T14:33:00Z"/>
              <w:del w:id="24308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30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10" w:author="Sethvannak Sam" w:date="2022-07-26T14:33:00Z">
        <w:del w:id="24311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1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13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ដូច​ជាយន្តការ និងគោលការណ៍នានាដើម្បីជាជំនួយក្នុងការអនុវត្តការងារសវនកម្ម។ ស្របតាមផែនការ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314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</w:delText>
          </w:r>
          <w:r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rPrChange w:id="24315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អនុលោមភាព​សម្រាប់ការិយបរិច្ឆេទ២០២២ ដែលក្នុងនោះ ក៏បានចង្អុលបង្ហាញឱ្យបង្កើតឡើងនូវគោលការណ៍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1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ស័ក្តសិទ្ធភាព និងភាពសន្សំសំចៃ។ </w:delText>
          </w:r>
        </w:del>
      </w:ins>
    </w:p>
    <w:p w14:paraId="20F09976" w14:textId="2F56DBB3" w:rsidR="00BC08F8" w:rsidRPr="00E33574" w:rsidDel="000A4707" w:rsidRDefault="00BC08F8">
      <w:pPr>
        <w:spacing w:after="0" w:line="233" w:lineRule="auto"/>
        <w:jc w:val="both"/>
        <w:rPr>
          <w:ins w:id="24317" w:author="Voeun Kuyeng" w:date="2022-07-29T12:01:00Z"/>
          <w:del w:id="24318" w:author="Kem Sereiboth" w:date="2022-09-29T14:54:00Z"/>
          <w:rFonts w:ascii="Khmer MEF1" w:hAnsi="Khmer MEF1" w:cs="Khmer MEF1"/>
          <w:spacing w:val="4"/>
          <w:sz w:val="24"/>
          <w:szCs w:val="24"/>
          <w:lang w:val="ca-ES"/>
        </w:rPr>
        <w:pPrChange w:id="24319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  <w:ins w:id="24320" w:author="Voeun Kuyeng" w:date="2022-07-29T12:01:00Z">
        <w:del w:id="24321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432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ខ-កថាខណ្ឌទី២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32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</w:delText>
          </w:r>
        </w:del>
      </w:ins>
    </w:p>
    <w:p w14:paraId="1D8149D2" w14:textId="7AC07FAA" w:rsidR="00E015E8" w:rsidRPr="00E33574" w:rsidDel="000A4707" w:rsidRDefault="00E015E8">
      <w:pPr>
        <w:spacing w:after="0" w:line="233" w:lineRule="auto"/>
        <w:jc w:val="both"/>
        <w:rPr>
          <w:del w:id="24324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325" w:author="Sopheak Phorn" w:date="2023-08-25T13:09:00Z">
          <w:pPr>
            <w:spacing w:after="0" w:line="240" w:lineRule="auto"/>
            <w:jc w:val="both"/>
          </w:pPr>
        </w:pPrChange>
      </w:pPr>
      <w:ins w:id="24326" w:author="Sethvannak Sam" w:date="2022-07-26T14:33:00Z">
        <w:del w:id="24327" w:author="Kem Sereiboth" w:date="2022-09-29T14:54:00Z"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អនុលោមតាម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2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និងសេចក្តីណែនាំស្ដីពីយន្តការនិង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rPrChange w:id="24329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នីតិវិធីសវនកម្មអនុលោមភាព បានកំណត់​យ៉ាង​ជាក់លាក់ពី​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អនុលោមភាព ដោយផ្ដើមចេញ​ដំបូងពី​ការ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33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lang w:val="ca-ES"/>
                </w:rPr>
              </w:rPrChange>
            </w:rPr>
            <w:delText>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ស្វែងយល់​ពី​បរិស្ថាន​របស់​សវនដ្ឋានដើម្បី​កំណត់​អំពីហានិភ័យ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បញ្ហាប្រឈម និងកង្វល់នានាដែលត្រូវប្រើប្រាស់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ជាមូលដ្ឋានក្នុងការរៀបចំផែនការសវនកម្មប្រចាំឆ្នាំ។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គោលបំណង វិសាលភាព ដែនកំណត់នៃការធ្វើសវនកម្ម ព្រមទាំងរៀបចំនូវ​​កម្មវិធី​សវនកម្ម ​ផងដែរ។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មុន​នឹង​ឈាន​ដល់​ដំណាក់កាល​ចុះ​ប្រមូល​ទិន្នន័យ និង​ព័ត៌មាន​​ សវនករ​ទទួលបន្ទុក​បាន​រៀបចំ​​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331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បញ្ជីត្រួតពិនិត្យដោយផ្អែកទៅលើលក្ខណៈ​វិនិច្ឆ័យ សមស្រប និង​ពាក់ព័ន្ធទៅនឹងប្រធានបទដែលបានកំណត់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និងបាន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រៀបចំ​បញ្ជីឈ្មោះប្រតិភូសវនកម្ម</w:delText>
          </w:r>
          <w:r w:rsidRPr="00E33574" w:rsidDel="000A4707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  <w:rPrChange w:id="24332" w:author="Kem Sereyboth" w:date="2023-07-19T16:59:00Z">
                <w:rPr>
                  <w:rFonts w:ascii="Khmer MEF1" w:hAnsi="Khmer MEF1" w:cs="Times New Roman"/>
                  <w:spacing w:val="-2"/>
                  <w:sz w:val="16"/>
                  <w:szCs w:val="16"/>
                  <w:rtl/>
                  <w:lang w:val="ca-ES" w:bidi="ar-SA"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និងសវនករទទួលបន្ទុកក្នុងការធ្វើសវនកម្មអនុលោមភាព​​។ បន្ទាប់ពី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ទទួលបានការឯកភាពដ៏ខ្ពង់ខ្ពស់ពី </w:delText>
          </w:r>
          <w:r w:rsidRPr="00E33574" w:rsidDel="000A470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ឯកឧត្តមអគ្គបណ្ឌិតសភាចារ្យឧបនាយករដ្ឋមន្រ្ដី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អង្គភាពសវនកម្មផ្ទៃក្នុង បានផ្តល់ផែនការសវនកម្មសម្រាប់ការិយបរិច្ឆេទឆ្នាំ២០២២ និងបញ្ជីត្រួតពិនិត្យជូនសវនដ្ឋាន ព្រមទាំងរៀបចំកិច្ចប្រជុំបើកជាមួយសវនដ្ឋាននីមួយៗ មុនពេលចុះអនុវត្តការងារសវនកម្ម។ ​កំឡុងពេល​ចុះ​ប្រមូល​ទិន្នន័យ និង​ព័ត៌មាន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ជាមូល​ដ្ឋានដើម្បី​ប្រមូលទិន្នន័យ​​ កំណត់ពេលវេលា ប្រភេទឯកសារ និងរបាយការណ៍ដែល​សវនដ្ឋាន​ត្រូវផ្តល់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​មកឱ្យ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សវនករទទួលបន្ទុក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និងបានពិនិត្យលើឯកសារពាក់ព័ន្ធផ្សេងទៀត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3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ក្នុងកំឡុងពេលធ្វើសវនកម្ម ព្រមទាំងបានធ្វើការសាកសួរដោយផ្ទាល់ទៅកាន់បុគ្គលទទួលបន្ទុករបស់សវនដ្ឋាន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តាមផ្នែកនីមួយៗ។ បន្ទាប់ពី​បញ្ចប់​ការ​ចុះ​ប្រមូល​ទិន្នន័យ និង​ព័ត៌មាន​នៅ​សវនដ្ឋាន សវនករទទួលបន្ទុក​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33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បាន​ធ្វើ​ការ​វិភាគ​ និងវាយតម្លៃ​ពីភាពអនុលោម ឬមិនអនុលោម របស់សវនដ្ឋាន ដោយផ្អែកលើទិន្នន័យ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ព័ត៌មានដែលប្រមូលបាន ប្រៀបធៀបជាមួយលក្ខណៈវិនិច្ឆ័យដែលបានកំណត់ និង​រៀបចំ​ជា​របាយការណ៍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​​​​សវនកម្ម​អនុលោម​ភាព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ដោយបានគោរពទៅតាមមាតិកាដូចមានកំណត់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ក្នុងសេចក្តីណែនាំលេខ០០២/២២ អ.ស.ផ.ស.ណ.ន. ស្តីពីទម្រង់របាយការណ៍សវនកម្មអនុលោមភាព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​​​​​​ដើម្បី​ដាក់​របាយការណ៍​សវនកម្មជូន​​​អនុ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33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គណៈកម្មការចំពោះកិច្ច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មុន​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នឹង​ដាក់ឆ្លងគណៈកម្មការចំពោះកិច្ច​ដើម្បីធ្វើការពិនិត្យ និងវាយតម្លៃបន្ថែមទៅលើការរៀបចំរបស់សវនករ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ទទួលបន្ទុក។ គណៈកម្មការចំពោះកិច្ច ត្រូវ​រៀបចំនូវរបាយការណ៍វាយតម្លៃ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33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ទៅលើសេចក្តីសន្និដ្ឋានរបស់សវនករ​ទទួលបន្ទុកពាក់ព័ន្ធនឹងភាពអនុលោម ឬមិនអនុលោមរបស់សវន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ដ្ឋានទៅលើប្រធានបទ​នីមួយៗ​​។​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33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ត្រូវ​រៀបចំនូវសេចក្តីព្រាងរបាយការណ៍សវនកម្មអនុលោមភាពដោយផ្អែកលើរបាយការណ៍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rPrChange w:id="2433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វាយតម្លៃរបស់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33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34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34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434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ក៏ដូចជាផ្តល់​នូវមតិយោបល់ និងសំណូមពរ ជូនមកសវនករទទួលបន្ទុក។ ​បន្ទាប់​ពី​បាន​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34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>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 xml:space="preserve">ផ្ទាល់ខ្លួន ដើម្បី​ដាក់ឆ្លងគណៈកម្មការចំពោះកិច្ច ដើម្បីពិនិត្យ និងសម្រេច។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ជានីតិវិធីចុងក្រោយ អង្គភាព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7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34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ត្រូវធ្វើការបូកសរុបទៅជារបាយការណ៍សវនកម្មនៃអង្គភាពក្រោមឱវាទ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35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</w:delText>
          </w:r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សម្រាប់ការិយបរិច្ឆេទ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9B20940" w14:textId="45EEA74D" w:rsidR="0004256D" w:rsidRPr="00E33574" w:rsidDel="000A4707" w:rsidRDefault="0004256D">
      <w:pPr>
        <w:spacing w:after="0" w:line="233" w:lineRule="auto"/>
        <w:jc w:val="both"/>
        <w:rPr>
          <w:ins w:id="24351" w:author="Windows User" w:date="2022-08-02T04:35:00Z"/>
          <w:del w:id="24352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353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</w:p>
    <w:p w14:paraId="64E2256E" w14:textId="6F950944" w:rsidR="00283550" w:rsidRPr="00E33574" w:rsidDel="000A4707" w:rsidRDefault="00283550">
      <w:pPr>
        <w:spacing w:after="0" w:line="233" w:lineRule="auto"/>
        <w:jc w:val="both"/>
        <w:rPr>
          <w:ins w:id="24354" w:author="Voeun Kuyeng" w:date="2022-07-29T12:05:00Z"/>
          <w:del w:id="24355" w:author="Kem Sereiboth" w:date="2022-09-29T14:54:00Z"/>
          <w:rFonts w:ascii="Khmer MEF1" w:hAnsi="Khmer MEF1" w:cs="Khmer MEF1"/>
          <w:spacing w:val="-4"/>
          <w:sz w:val="24"/>
          <w:szCs w:val="24"/>
          <w:lang w:val="ca-ES"/>
          <w:rPrChange w:id="24356" w:author="Kem Sereyboth" w:date="2023-07-19T16:59:00Z">
            <w:rPr>
              <w:ins w:id="24357" w:author="Voeun Kuyeng" w:date="2022-07-29T12:05:00Z"/>
              <w:del w:id="24358" w:author="Kem Sereiboth" w:date="2022-09-29T14:54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4359" w:author="Sopheak Phorn" w:date="2023-08-25T13:09:00Z">
          <w:pPr>
            <w:spacing w:after="0" w:line="240" w:lineRule="auto"/>
            <w:jc w:val="both"/>
          </w:pPr>
        </w:pPrChange>
      </w:pPr>
    </w:p>
    <w:p w14:paraId="1D441DC6" w14:textId="3AA22247" w:rsidR="00E015E8" w:rsidRPr="00E33574" w:rsidDel="000A4707" w:rsidRDefault="00E015E8">
      <w:pPr>
        <w:spacing w:after="0" w:line="233" w:lineRule="auto"/>
        <w:jc w:val="both"/>
        <w:rPr>
          <w:ins w:id="24360" w:author="Sethvannak Sam" w:date="2022-07-26T14:33:00Z"/>
          <w:del w:id="24361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36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63" w:author="Sethvannak Sam" w:date="2022-07-26T14:33:00Z">
        <w:del w:id="24364" w:author="Kem Sereiboth" w:date="2022-09-29T14:54:00Z">
          <w:r w:rsidRPr="00E33574" w:rsidDel="000A4707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>៩.ការសង្កេត</w:delText>
          </w:r>
        </w:del>
      </w:ins>
    </w:p>
    <w:p w14:paraId="5936F824" w14:textId="1379D4EE" w:rsidR="00E015E8" w:rsidRPr="00E33574" w:rsidDel="000A4707" w:rsidRDefault="00E015E8">
      <w:pPr>
        <w:spacing w:after="0" w:line="233" w:lineRule="auto"/>
        <w:jc w:val="both"/>
        <w:rPr>
          <w:ins w:id="24365" w:author="Sethvannak Sam" w:date="2022-07-26T14:33:00Z"/>
          <w:del w:id="24366" w:author="Kem Sereiboth" w:date="2022-09-29T14:54:00Z"/>
          <w:rFonts w:ascii="Khmer MEF1" w:hAnsi="Khmer MEF1" w:cs="Khmer MEF1"/>
          <w:sz w:val="24"/>
          <w:szCs w:val="24"/>
          <w:cs/>
          <w:rPrChange w:id="24367" w:author="Kem Sereyboth" w:date="2023-07-19T16:59:00Z">
            <w:rPr>
              <w:ins w:id="24368" w:author="Sethvannak Sam" w:date="2022-07-26T14:33:00Z"/>
              <w:del w:id="24369" w:author="Kem Sereiboth" w:date="2022-09-29T14:54:00Z"/>
              <w:rFonts w:ascii="Khmer MEF1" w:hAnsi="Khmer MEF1" w:cs="Khmer MEF1"/>
              <w:sz w:val="16"/>
              <w:szCs w:val="24"/>
              <w:cs/>
            </w:rPr>
          </w:rPrChange>
        </w:rPr>
        <w:pPrChange w:id="2437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71" w:author="Sethvannak Sam" w:date="2022-07-26T14:33:00Z">
        <w:del w:id="2437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7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មុនពេលចាប់ផ្តើមដំណើរការសវនកម្ម អង្គភាពសវនកម្មផ្ទៃក្នុងបានបញ្ជូនឯកសារពាក់ព័ន្ធនានាជូន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74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សវនដ្ឋានរួមមាន ផែនការសវនកម្ម កម្មវិធីសវនកម្ម បញ្ជីត្រួតពិនិត្យ បញ្ជីរាយនាមប្រតិភូសវនកម្ម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7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លិខិតបញ្ជាបេសកម្ម ដើម្បីឱ្យសវនដ្ឋានបានរៀបចំ និងត្រៀមរួចជាស្រេចនូវឯកសារនានាដែលពាក់ព័ន្ធ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376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សម្រាប់ប្រគល់ជូនប្រតិភូសវនកម្មក្នុងការអនុវត្តការងារសវនកម្ម។ ការបើកដាក់ឱ្យដំណើរការសវនកម្មចំពោះ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7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37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(និយ័តករ/អគ្គលេខាធិការដ្ឋាន.........) ត្រូវបានចាប់ផ្តើមបន្ទាប់ពីកិច្ចប្រជុំបើកនៅថ្ងៃទី................។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7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380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ប្រតិភូសវនកម្មបានប្រើប្រាស់វិធីសាស្រ្តសង្កេតដើម្បីជាជំនួយក្នុងការធ្វើសវនកម្មប្រកបដោយភាពពេញលេញ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8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CDA544C" w14:textId="1AC2C2EF" w:rsidR="00E015E8" w:rsidRPr="00E33574" w:rsidDel="000A4707" w:rsidRDefault="00E015E8">
      <w:pPr>
        <w:spacing w:after="0" w:line="233" w:lineRule="auto"/>
        <w:jc w:val="both"/>
        <w:rPr>
          <w:ins w:id="24382" w:author="Sethvannak Sam" w:date="2022-07-26T14:33:00Z"/>
          <w:del w:id="24383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38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385" w:author="Sethvannak Sam" w:date="2022-07-26T14:33:00Z">
        <w:del w:id="24386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ក-កថាខណ្ឌទី១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លើការឆ្លើយតបរបស់សវនដ្ឋានបន្ទាប់ពី​ទទួលបានឯកសារពីប្រតិភូសវនកម្មរួមមានកម្មវិធី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,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លិខិតបេសកកម្ម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 xml:space="preserve">ជាដើម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4EE0AB92" w14:textId="086DF88A" w:rsidR="00E015E8" w:rsidRPr="00E33574" w:rsidDel="000A4707" w:rsidRDefault="00E015E8">
      <w:pPr>
        <w:spacing w:after="0" w:line="233" w:lineRule="auto"/>
        <w:jc w:val="both"/>
        <w:rPr>
          <w:ins w:id="24387" w:author="Sethvannak Sam" w:date="2022-07-26T14:33:00Z"/>
          <w:del w:id="24388" w:author="Kem Sereiboth" w:date="2022-09-29T14:54:00Z"/>
          <w:rFonts w:ascii="!Khmer MEF1" w:hAnsi="!Khmer MEF1" w:cs="!Khmer MEF1"/>
          <w:spacing w:val="-2"/>
          <w:sz w:val="24"/>
          <w:szCs w:val="24"/>
          <w:lang w:val="ca-ES"/>
        </w:rPr>
        <w:pPrChange w:id="2438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390" w:author="Sethvannak Sam" w:date="2022-07-26T14:33:00Z">
        <w:del w:id="2439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ឧទាហរណ៍ៈ បន្ទាប់ពីនិយ័តករ (...) ទទួលបានឯកសារពីប្រតិភូសវនកម្មរួមមាន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កម្មវិធីសវនកម្ម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លិខិតបេសកកម្មជាដើម និយ័តករ (...) បានស្នើសុំប្រតិភូសវនកម្ម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​សម្របសម្រួលក្នុងការផ្លាស់ប្តូរនូវពេលវេលានៃការចុះធ្វើសវនកម្ម ដោយហេតុថានិយ័តករមានការងារចាំ​បាច់ដែលត្រូវបំពេញ។</w:delText>
          </w:r>
        </w:del>
      </w:ins>
    </w:p>
    <w:p w14:paraId="1C22D037" w14:textId="2C312377" w:rsidR="00E015E8" w:rsidRPr="00E33574" w:rsidDel="000A4707" w:rsidRDefault="00E015E8">
      <w:pPr>
        <w:spacing w:after="0" w:line="233" w:lineRule="auto"/>
        <w:jc w:val="both"/>
        <w:rPr>
          <w:ins w:id="24392" w:author="Sethvannak Sam" w:date="2022-07-26T14:33:00Z"/>
          <w:del w:id="24393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39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395" w:author="Sethvannak Sam" w:date="2022-07-26T14:33:00Z">
        <w:del w:id="24396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ខ-កថាខណ្ឌទី២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ត្រូវរៀបរាប់អំពីការសង្កេតទៅលើឯកសារទទួលបានពីសវនដ្ឋាន។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7E9A8F17" w14:textId="1DB77EB7" w:rsidR="00E015E8" w:rsidRPr="00E33574" w:rsidDel="000A4707" w:rsidRDefault="00E015E8">
      <w:pPr>
        <w:spacing w:after="0" w:line="233" w:lineRule="auto"/>
        <w:jc w:val="both"/>
        <w:rPr>
          <w:ins w:id="24397" w:author="Sethvannak Sam" w:date="2022-07-26T14:33:00Z"/>
          <w:del w:id="24398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39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00" w:author="Sethvannak Sam" w:date="2022-07-26T14:33:00Z">
        <w:del w:id="24401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ឧទាហរណ៍ៈ កំឡុងពេលសវនករទទួលបន្ទុកអនុវត្តការងារសវនកម្មលើប្រធានបទ.......... សវនដ្ឋានបានរៀបចំឯកសារមានរបៀបរៀបរយដែលបង្កលក្ខណៈងាយស្រួលដល់ប្រតិភូសវនកម្ម ដើម្បីត្រួតពិនិត្យ និងចំណាយពេលវេលាយ៉ាងឆាប់រហ័សក្នុងការបញ្ចប់ការប្រមូល​ព័ត៌មាន។ ប្រតិភូសវនកម្មបានសង្កេតឃើញថា ឯកសារមួយ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ចំនួនបានរៀបចំឡើងដោយមានលក្ខណៈខុសទម្រង់គ្នា ដែលបង្ហាញពីភាពមិនសង្គតភាពក្នុងការកំណត់នូវ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ទម្រង់ជាក់លាក់មួយ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...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។</w:delText>
          </w:r>
        </w:del>
      </w:ins>
    </w:p>
    <w:p w14:paraId="0A705FA4" w14:textId="3597189C" w:rsidR="00E015E8" w:rsidRPr="00E33574" w:rsidDel="000A4707" w:rsidRDefault="00E015E8">
      <w:pPr>
        <w:spacing w:after="0" w:line="233" w:lineRule="auto"/>
        <w:jc w:val="both"/>
        <w:rPr>
          <w:ins w:id="24402" w:author="Sethvannak Sam" w:date="2022-07-26T14:33:00Z"/>
          <w:del w:id="24403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40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05" w:author="Sethvannak Sam" w:date="2022-07-26T14:33:00Z">
        <w:del w:id="24406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គ-កថាខណ្ឌទី៣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ត្រូវរៀបរាប់អំពីដំណើរការឆ្លើយបំភ្លឺរបស់សវនដ្ឋាន។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</w:del>
      </w:ins>
    </w:p>
    <w:p w14:paraId="1411DAD7" w14:textId="1D1E9EBD" w:rsidR="00E015E8" w:rsidRPr="00E33574" w:rsidDel="000A4707" w:rsidRDefault="00E015E8">
      <w:pPr>
        <w:spacing w:after="0" w:line="233" w:lineRule="auto"/>
        <w:jc w:val="both"/>
        <w:rPr>
          <w:ins w:id="24407" w:author="Sethvannak Sam" w:date="2022-07-26T14:33:00Z"/>
          <w:del w:id="24408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0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10" w:author="Sethvannak Sam" w:date="2022-07-26T14:33:00Z">
        <w:del w:id="24411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កំឡុងពេលនៃការសាកសួររបស់សវនករទទួលបន្ទុក ទៅលើសវនដ្ឋានអំពីប្រធានបទ(......) បានសង្កេតឃើញថា សវនដ្ឋានបានឆ្លើយបំភ្លីយ៉ាងក្បោះក្បាយ ដោយមិនបញ្ចេញនូវអាកប្បកិរិយាណាមួយដែលមានបំណងលាក់បាំងប្រតិភូសវនកម្មឡើយ។</w:delText>
          </w:r>
        </w:del>
      </w:ins>
    </w:p>
    <w:p w14:paraId="0C052FCB" w14:textId="109B1D83" w:rsidR="00E015E8" w:rsidRPr="00E33574" w:rsidDel="000A4707" w:rsidRDefault="00E015E8">
      <w:pPr>
        <w:spacing w:after="0" w:line="233" w:lineRule="auto"/>
        <w:jc w:val="both"/>
        <w:rPr>
          <w:ins w:id="24412" w:author="Sethvannak Sam" w:date="2022-07-26T14:33:00Z"/>
          <w:del w:id="24413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41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15" w:author="Sethvannak Sam" w:date="2022-07-26T14:33:00Z">
        <w:del w:id="24416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</w:rPr>
            <w:delText>ឃ-កថាខណ្ឌទី៤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</w:rPr>
            <w:delText xml:space="preserve"> ត្រូវរៀបរាប់អំពីបញ្ហាប្រឈម 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អាចរៀបរាប់អំពីកថាខណ្ឌទី៤ នេះ ដូចគំរូខាងក្រោម៖</w:delText>
          </w:r>
        </w:del>
      </w:ins>
    </w:p>
    <w:p w14:paraId="3E072F60" w14:textId="68584DF8" w:rsidR="00E015E8" w:rsidRPr="00E33574" w:rsidDel="000A4707" w:rsidRDefault="00E015E8">
      <w:pPr>
        <w:spacing w:after="0" w:line="233" w:lineRule="auto"/>
        <w:jc w:val="both"/>
        <w:rPr>
          <w:ins w:id="24417" w:author="Sethvannak Sam" w:date="2022-07-26T14:33:00Z"/>
          <w:del w:id="24418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1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20" w:author="Sethvannak Sam" w:date="2022-07-26T14:33:00Z">
        <w:del w:id="24421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ឧទាហរណ៍៖ កំឡុងពេលនៃការចុះធ្វើសវនកម្ម ប្រតិភូសវនកម្មបានសង្កេតឃើញថា ការផ្តល់ជូនឯកសាររបស់សវនដ្ឋានមានភាពយឺតយ៉ាវដែលបង្កឱ្យមានភាពរាំងស្ទះក្នុងការបំពេញការងាររបស់ប្រតិភូសវនកម្ម។ លើសពីនេះ ប្រតិភូសវនកម្មបានសង្កេតឃើញថា ទីតាំងរបស់សវនដ្ឋានមាន ភាពតូចចង្អៀត ដែលបង្កឱ្យមានការខ្វះខាតទីកន្លែងសម្រាប់ប្រតិភូសវនកម្មពិនិត្យឯកសារ។ </w:delText>
          </w:r>
        </w:del>
      </w:ins>
    </w:p>
    <w:p w14:paraId="34B14B4B" w14:textId="0AAFE463" w:rsidR="00E015E8" w:rsidRPr="00E33574" w:rsidDel="000A4707" w:rsidRDefault="00E015E8">
      <w:pPr>
        <w:spacing w:after="0" w:line="233" w:lineRule="auto"/>
        <w:jc w:val="both"/>
        <w:rPr>
          <w:ins w:id="24422" w:author="Sethvannak Sam" w:date="2022-07-26T14:33:00Z"/>
          <w:del w:id="24423" w:author="Kem Sereiboth" w:date="2022-09-29T14:54:00Z"/>
          <w:rFonts w:ascii="!Khmer MEF1" w:hAnsi="!Khmer MEF1" w:cs="!Khmer MEF1"/>
          <w:spacing w:val="6"/>
          <w:sz w:val="24"/>
          <w:szCs w:val="24"/>
          <w:lang w:val="ca-ES"/>
          <w:rPrChange w:id="24424" w:author="Kem Sereyboth" w:date="2023-07-19T16:59:00Z">
            <w:rPr>
              <w:ins w:id="24425" w:author="Sethvannak Sam" w:date="2022-07-26T14:33:00Z"/>
              <w:del w:id="24426" w:author="Kem Sereiboth" w:date="2022-09-29T14:54:00Z"/>
              <w:rFonts w:ascii="!Khmer MEF1" w:hAnsi="!Khmer MEF1" w:cs="!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2442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28" w:author="Sethvannak Sam" w:date="2022-07-26T14:33:00Z">
        <w:del w:id="24429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24430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ង-កថាខណ្ឌទី៥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24431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24432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ត្រូវរៀបរាប់អំពីបរិស្ថានត្រួតពិនិត្យរបស់សវនដ្ឋាន។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3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អាចរៀបរាប់អំពីកថាខណ្ឌទី៥ នេះ ដូចគំរូខាងក្រោម៖</w:delText>
          </w:r>
        </w:del>
      </w:ins>
    </w:p>
    <w:p w14:paraId="10A258C9" w14:textId="67807719" w:rsidR="00E015E8" w:rsidRPr="00E33574" w:rsidDel="000A4707" w:rsidRDefault="00E015E8">
      <w:pPr>
        <w:spacing w:after="0" w:line="233" w:lineRule="auto"/>
        <w:jc w:val="both"/>
        <w:rPr>
          <w:ins w:id="24434" w:author="Sethvannak Sam" w:date="2022-07-26T14:33:00Z"/>
          <w:del w:id="24435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36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37" w:author="Sethvannak Sam" w:date="2022-07-26T14:33:00Z">
        <w:del w:id="24438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3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ឧទាហរណ៍៖ ប្រតិភូសវនកម្មបានសង្កេតឃើញថានិយ័តករ​ (.....)  </w:delText>
          </w:r>
        </w:del>
      </w:ins>
    </w:p>
    <w:p w14:paraId="3F34D702" w14:textId="5523033F" w:rsidR="00E015E8" w:rsidRPr="00E33574" w:rsidDel="000A4707" w:rsidRDefault="00E015E8">
      <w:pPr>
        <w:spacing w:after="0" w:line="233" w:lineRule="auto"/>
        <w:jc w:val="both"/>
        <w:rPr>
          <w:ins w:id="24440" w:author="Sethvannak Sam" w:date="2022-07-26T14:33:00Z"/>
          <w:del w:id="24441" w:author="Kem Sereiboth" w:date="2022-09-29T14:54:00Z"/>
          <w:rFonts w:ascii="!Khmer MEF1" w:hAnsi="!Khmer MEF1" w:cs="!Khmer MEF1"/>
          <w:sz w:val="24"/>
          <w:szCs w:val="24"/>
          <w:lang w:val="ca-ES"/>
        </w:rPr>
        <w:pPrChange w:id="24442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43" w:author="Sethvannak Sam" w:date="2022-07-26T14:33:00Z">
        <w:del w:id="24444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-4"/>
              <w:sz w:val="24"/>
              <w:szCs w:val="24"/>
              <w:cs/>
              <w:lang w:val="ca-ES"/>
            </w:rPr>
            <w:delText>ច-កថាខណ្ឌទី៦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</w:rPr>
            <w:delText xml:space="preserve"> ត្រូវរៀបរាប់អំពីការផ្តល់កិច្ចសហការកំឡុងពេលអនុវត្តការងារសវនកម្ម។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សវនករ​​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 អាចរៀបរាប់អំពីកថាខណ្ឌទី៦ នេះ ដូចគំរូខាងក្រោម៖</w:delText>
          </w:r>
        </w:del>
      </w:ins>
    </w:p>
    <w:p w14:paraId="69294635" w14:textId="2D982542" w:rsidR="00E015E8" w:rsidRPr="00E33574" w:rsidDel="000A4707" w:rsidRDefault="00E015E8">
      <w:pPr>
        <w:spacing w:after="0" w:line="233" w:lineRule="auto"/>
        <w:jc w:val="both"/>
        <w:rPr>
          <w:ins w:id="24445" w:author="Sethvannak Sam" w:date="2022-07-26T14:33:00Z"/>
          <w:del w:id="24446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4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48" w:author="Sethvannak Sam" w:date="2022-07-26T14:33:00Z">
        <w:del w:id="24449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ប្រតិភូសវនកម្មសូមកោតសរសើរចំពោះនិយ័តករ (.....) ដែលផ្តល់កិច្ចសហការខ្ពស់ក្នុង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ការអនុវត្តការងារសវនកម្ម សម្រាប់ការិយបរិច្ឆេទ២០២២ ដែលធ្វើឱ្យការងារសវនកម្មនេះបញ្ចប់ទៅដោយរលូន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និងទទួលបានលទ្ធផលល្អ។</w:delText>
          </w:r>
        </w:del>
      </w:ins>
    </w:p>
    <w:p w14:paraId="6F776154" w14:textId="56C31FDB" w:rsidR="00E015E8" w:rsidRPr="00E33574" w:rsidDel="000A4707" w:rsidRDefault="00E015E8">
      <w:pPr>
        <w:spacing w:after="0" w:line="233" w:lineRule="auto"/>
        <w:jc w:val="both"/>
        <w:rPr>
          <w:ins w:id="24450" w:author="Sethvannak Sam" w:date="2022-07-26T14:33:00Z"/>
          <w:del w:id="24451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45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53" w:author="Sethvannak Sam" w:date="2022-07-26T14:33:00Z">
        <w:del w:id="2445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[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សវនករទទួលបន្ទុកអាចរៀបរាប់ជាទិដ្ឋភាពរួមនៅក្នុងដំណើរការធ្វើសវនកម្មនៅ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សវនដ្ឋាននីមួយៗ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អំពីបដិសណ្ឋារកិច្ច ទីកន្លែង ពេលវេលា ជាពិសេសកិច្ចសហការក្នុងការចូលរួមឆ្លើយបំភ្លឺ និងការផ្តល់ឯកសារ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ភ្ជាប់ផ្សេងៗតាមការស្នើសុំជាដើម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0CF1C3E2" w14:textId="35365F0E" w:rsidR="009469F4" w:rsidRPr="00E33574" w:rsidDel="000A4707" w:rsidRDefault="009469F4">
      <w:pPr>
        <w:spacing w:after="0" w:line="233" w:lineRule="auto"/>
        <w:jc w:val="both"/>
        <w:rPr>
          <w:del w:id="24455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456" w:author="Sopheak Phorn" w:date="2023-08-25T13:09:00Z">
          <w:pPr>
            <w:spacing w:after="0" w:line="240" w:lineRule="auto"/>
            <w:ind w:firstLine="720"/>
          </w:pPr>
        </w:pPrChange>
      </w:pPr>
      <w:del w:id="24457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៥.</w:delText>
        </w:r>
        <w:r w:rsidR="00B13999"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ប្រធានបទសវនកម្ម</w:delText>
        </w:r>
      </w:del>
    </w:p>
    <w:p w14:paraId="31F45D7D" w14:textId="2A88C8A8" w:rsidR="00B13999" w:rsidRPr="00E33574" w:rsidDel="000A4707" w:rsidRDefault="007C5A94">
      <w:pPr>
        <w:spacing w:after="0" w:line="233" w:lineRule="auto"/>
        <w:jc w:val="both"/>
        <w:rPr>
          <w:del w:id="24458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59" w:author="Sopheak Phorn" w:date="2023-08-25T13:09:00Z">
          <w:pPr>
            <w:spacing w:after="0" w:line="240" w:lineRule="auto"/>
            <w:ind w:firstLine="720"/>
          </w:pPr>
        </w:pPrChange>
      </w:pPr>
      <w:del w:id="24460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</w:delText>
        </w:r>
        <w:r w:rsidR="003D61D2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ប់ពីប្រធានបទសវនកម្មដែលបានកំណត់សម្រាប់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ការធ្វើសវនកម្ម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 xml:space="preserve"> នៅតាម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សវនដ្ឋាន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</w:p>
    <w:p w14:paraId="67B56878" w14:textId="1C576F7F" w:rsidR="00664040" w:rsidRPr="00E33574" w:rsidDel="000A4707" w:rsidRDefault="00664040">
      <w:pPr>
        <w:spacing w:after="0" w:line="233" w:lineRule="auto"/>
        <w:jc w:val="both"/>
        <w:rPr>
          <w:ins w:id="24461" w:author="Voeun Kuyeng" w:date="2022-07-07T10:34:00Z"/>
          <w:del w:id="24462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63" w:author="Sopheak Phorn" w:date="2023-08-25T13:09:00Z">
          <w:pPr>
            <w:spacing w:after="0" w:line="240" w:lineRule="auto"/>
            <w:ind w:firstLine="720"/>
          </w:pPr>
        </w:pPrChange>
      </w:pPr>
      <w:ins w:id="24464" w:author="Voeun Kuyeng" w:date="2022-07-07T10:34:00Z">
        <w:del w:id="24465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46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467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ប្រធានបទទី១</w:delText>
          </w:r>
        </w:del>
      </w:ins>
    </w:p>
    <w:p w14:paraId="6C7B49AE" w14:textId="49F80F5A" w:rsidR="00664040" w:rsidRPr="00E33574" w:rsidDel="000A4707" w:rsidRDefault="00664040">
      <w:pPr>
        <w:spacing w:after="0" w:line="233" w:lineRule="auto"/>
        <w:jc w:val="both"/>
        <w:rPr>
          <w:ins w:id="24468" w:author="Voeun Kuyeng" w:date="2022-07-07T10:34:00Z"/>
          <w:del w:id="24469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70" w:author="Sopheak Phorn" w:date="2023-08-25T13:09:00Z">
          <w:pPr>
            <w:spacing w:after="0" w:line="240" w:lineRule="auto"/>
            <w:ind w:firstLine="720"/>
          </w:pPr>
        </w:pPrChange>
      </w:pPr>
      <w:ins w:id="24471" w:author="Voeun Kuyeng" w:date="2022-07-07T10:34:00Z">
        <w:del w:id="2447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២.ប្រធានបទទី២</w:delText>
          </w:r>
        </w:del>
      </w:ins>
    </w:p>
    <w:p w14:paraId="1E8EFE4D" w14:textId="47529BA7" w:rsidR="00664040" w:rsidRPr="00E33574" w:rsidDel="000A4707" w:rsidRDefault="00664040">
      <w:pPr>
        <w:spacing w:after="0" w:line="233" w:lineRule="auto"/>
        <w:jc w:val="both"/>
        <w:rPr>
          <w:ins w:id="24473" w:author="Voeun Kuyeng" w:date="2022-07-07T10:34:00Z"/>
          <w:del w:id="24474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75" w:author="Sopheak Phorn" w:date="2023-08-25T13:09:00Z">
          <w:pPr>
            <w:spacing w:after="0" w:line="240" w:lineRule="auto"/>
            <w:ind w:firstLine="720"/>
          </w:pPr>
        </w:pPrChange>
      </w:pPr>
      <w:ins w:id="24476" w:author="Voeun Kuyeng" w:date="2022-07-07T10:34:00Z">
        <w:del w:id="2447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៣.ប្រធានបទទី៣</w:delText>
          </w:r>
        </w:del>
      </w:ins>
    </w:p>
    <w:p w14:paraId="06B35A95" w14:textId="0A4672AC" w:rsidR="00156A9C" w:rsidRPr="00E33574" w:rsidDel="000A4707" w:rsidRDefault="00664040">
      <w:pPr>
        <w:spacing w:after="0" w:line="233" w:lineRule="auto"/>
        <w:jc w:val="both"/>
        <w:rPr>
          <w:del w:id="24478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479" w:author="Kem Sereyboth" w:date="2023-07-19T16:59:00Z">
            <w:rPr>
              <w:del w:id="24480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481" w:author="Sopheak Phorn" w:date="2023-08-25T13:09:00Z">
          <w:pPr>
            <w:spacing w:after="0" w:line="240" w:lineRule="auto"/>
            <w:ind w:firstLine="720"/>
          </w:pPr>
        </w:pPrChange>
      </w:pPr>
      <w:ins w:id="24482" w:author="Voeun Kuyeng" w:date="2022-07-07T10:34:00Z">
        <w:del w:id="2448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</w:delText>
          </w:r>
        </w:del>
      </w:ins>
      <w:ins w:id="24484" w:author="Voeun Kuyeng" w:date="2022-07-07T10:35:00Z">
        <w:del w:id="2448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</w:delText>
          </w:r>
        </w:del>
      </w:ins>
    </w:p>
    <w:p w14:paraId="29A6B543" w14:textId="516FB0F5" w:rsidR="003D61D2" w:rsidRPr="00E33574" w:rsidDel="000A4707" w:rsidRDefault="003D61D2">
      <w:pPr>
        <w:spacing w:after="0" w:line="233" w:lineRule="auto"/>
        <w:jc w:val="both"/>
        <w:rPr>
          <w:del w:id="24486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487" w:author="Sopheak Phorn" w:date="2023-08-25T13:09:00Z">
          <w:pPr>
            <w:spacing w:after="0" w:line="240" w:lineRule="auto"/>
            <w:ind w:firstLine="720"/>
          </w:pPr>
        </w:pPrChange>
      </w:pPr>
      <w:del w:id="24488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៦.លក្ខណៈវិនិច្ឆ័យ</w:delText>
        </w:r>
      </w:del>
    </w:p>
    <w:p w14:paraId="70D631E3" w14:textId="6DA68472" w:rsidR="003008F1" w:rsidRPr="00E33574" w:rsidDel="000A4707" w:rsidRDefault="003D61D2">
      <w:pPr>
        <w:spacing w:after="0" w:line="233" w:lineRule="auto"/>
        <w:jc w:val="both"/>
        <w:rPr>
          <w:ins w:id="24489" w:author="Voeun Kuyeng" w:date="2022-07-07T10:35:00Z"/>
          <w:del w:id="24490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91" w:author="Sopheak Phorn" w:date="2023-08-25T13:09:00Z">
          <w:pPr/>
        </w:pPrChange>
      </w:pPr>
      <w:del w:id="24492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ប់លក្ខណៈវិនិច្ឆ័យដែលត្រូវបានប្រើប្រាស់ជាយោងសម្រាប់ការធ្វើសវនកម្មទៅតាមប្រធានបទសវនកម្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  <w:ins w:id="24493" w:author="Voeun Kuyeng" w:date="2022-07-07T10:35:00Z">
        <w:del w:id="24494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១ប្រធានបទទី១១.................................................................</w:delText>
          </w:r>
        </w:del>
      </w:ins>
      <w:ins w:id="24495" w:author="Voeun Kuyeng" w:date="2022-07-07T10:37:00Z">
        <w:del w:id="24496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09D95D2F" w14:textId="5987A2F0" w:rsidR="00664040" w:rsidRPr="00E33574" w:rsidDel="000A4707" w:rsidRDefault="00664040">
      <w:pPr>
        <w:spacing w:after="0" w:line="233" w:lineRule="auto"/>
        <w:jc w:val="both"/>
        <w:rPr>
          <w:ins w:id="24497" w:author="Voeun Kuyeng" w:date="2022-07-07T10:36:00Z"/>
          <w:del w:id="24498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99" w:author="Sopheak Phorn" w:date="2023-08-25T13:09:00Z">
          <w:pPr/>
        </w:pPrChange>
      </w:pPr>
      <w:ins w:id="24500" w:author="Voeun Kuyeng" w:date="2022-07-07T10:35:00Z">
        <w:del w:id="2450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502" w:author="Voeun Kuyeng" w:date="2022-07-07T10:37:00Z">
        <w:del w:id="2450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504" w:author="Voeun Kuyeng" w:date="2022-07-07T10:35:00Z">
        <w:del w:id="2450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២ប្រធានបទទី២</w:delText>
          </w:r>
        </w:del>
      </w:ins>
      <w:ins w:id="24506" w:author="Voeun Kuyeng" w:date="2022-07-07T10:36:00Z">
        <w:del w:id="2450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</w:delText>
          </w:r>
        </w:del>
      </w:ins>
      <w:ins w:id="24508" w:author="Voeun Kuyeng" w:date="2022-07-07T10:37:00Z">
        <w:del w:id="24509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551AE539" w14:textId="500290AE" w:rsidR="003008F1" w:rsidRPr="00E33574" w:rsidDel="000A4707" w:rsidRDefault="00664040">
      <w:pPr>
        <w:spacing w:after="0" w:line="233" w:lineRule="auto"/>
        <w:jc w:val="both"/>
        <w:rPr>
          <w:ins w:id="24510" w:author="Voeun Kuyeng" w:date="2022-07-07T10:36:00Z"/>
          <w:del w:id="24511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12" w:author="Sopheak Phorn" w:date="2023-08-25T13:09:00Z">
          <w:pPr/>
        </w:pPrChange>
      </w:pPr>
      <w:ins w:id="24513" w:author="Voeun Kuyeng" w:date="2022-07-07T10:36:00Z">
        <w:del w:id="2451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515" w:author="Voeun Kuyeng" w:date="2022-07-07T10:37:00Z">
        <w:del w:id="2451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72BE3983" w14:textId="7F7CA93D" w:rsidR="00256C73" w:rsidRPr="00E33574" w:rsidDel="000A4707" w:rsidRDefault="00664040">
      <w:pPr>
        <w:spacing w:after="0" w:line="233" w:lineRule="auto"/>
        <w:jc w:val="both"/>
        <w:rPr>
          <w:del w:id="24517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18" w:author="Sopheak Phorn" w:date="2023-08-25T13:09:00Z">
          <w:pPr>
            <w:spacing w:after="0" w:line="240" w:lineRule="auto"/>
            <w:ind w:firstLine="720"/>
          </w:pPr>
        </w:pPrChange>
      </w:pPr>
      <w:ins w:id="24519" w:author="Voeun Kuyeng" w:date="2022-07-07T10:36:00Z">
        <w:del w:id="24520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៣................................................................</w:delText>
          </w:r>
        </w:del>
      </w:ins>
      <w:ins w:id="24521" w:author="Voeun Kuyeng" w:date="2022-07-07T10:37:00Z">
        <w:del w:id="2452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523" w:author="Voeun Kuyeng" w:date="2022-07-07T10:36:00Z">
        <w:del w:id="2452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៣ប្រធានបទទី៣</w:delText>
          </w:r>
        </w:del>
      </w:ins>
      <w:ins w:id="24525" w:author="Voeun Kuyeng" w:date="2022-07-07T10:37:00Z">
        <w:del w:id="2452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១......................................................................</w:delText>
          </w:r>
        </w:del>
      </w:ins>
      <w:ins w:id="24527" w:author="Voeun Kuyeng" w:date="2022-07-07T10:36:00Z">
        <w:del w:id="24528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....................................................................................................................</w:delText>
          </w:r>
        </w:del>
      </w:ins>
      <w:ins w:id="24529" w:author="Voeun Kuyeng" w:date="2022-07-07T10:37:00Z">
        <w:del w:id="24530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</w:delText>
          </w:r>
        </w:del>
      </w:ins>
    </w:p>
    <w:p w14:paraId="2674B8EB" w14:textId="6C757C3F" w:rsidR="00156A9C" w:rsidRPr="00E33574" w:rsidDel="000A4707" w:rsidRDefault="00156A9C">
      <w:pPr>
        <w:spacing w:after="0" w:line="233" w:lineRule="auto"/>
        <w:jc w:val="both"/>
        <w:rPr>
          <w:del w:id="24531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532" w:author="Kem Sereyboth" w:date="2023-07-19T16:59:00Z">
            <w:rPr>
              <w:del w:id="24533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534" w:author="Sopheak Phorn" w:date="2023-08-25T13:09:00Z">
          <w:pPr>
            <w:spacing w:after="0" w:line="240" w:lineRule="auto"/>
            <w:ind w:firstLine="720"/>
          </w:pPr>
        </w:pPrChange>
      </w:pPr>
    </w:p>
    <w:p w14:paraId="66E6C7F1" w14:textId="2FC7AD1B" w:rsidR="003D61D2" w:rsidRPr="00E33574" w:rsidDel="000A4707" w:rsidRDefault="003D61D2">
      <w:pPr>
        <w:spacing w:after="0" w:line="233" w:lineRule="auto"/>
        <w:jc w:val="both"/>
        <w:rPr>
          <w:del w:id="24535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536" w:author="Sopheak Phorn" w:date="2023-08-25T13:09:00Z">
          <w:pPr>
            <w:spacing w:after="0" w:line="240" w:lineRule="auto"/>
            <w:ind w:firstLine="720"/>
          </w:pPr>
        </w:pPrChange>
      </w:pPr>
      <w:del w:id="24537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៧.វិសាលភាពសវនកម្ម</w:delText>
        </w:r>
      </w:del>
    </w:p>
    <w:p w14:paraId="3E9147B6" w14:textId="1E94ABB5" w:rsidR="003D61D2" w:rsidRPr="008922FA" w:rsidDel="000A4707" w:rsidRDefault="003D61D2">
      <w:pPr>
        <w:spacing w:after="0" w:line="233" w:lineRule="auto"/>
        <w:jc w:val="both"/>
        <w:rPr>
          <w:del w:id="24538" w:author="Kem Sereiboth" w:date="2022-09-29T14:54:00Z"/>
          <w:rFonts w:ascii="Khmer MEF1" w:hAnsi="Khmer MEF1" w:cs="Khmer MEF1"/>
          <w:lang w:val="ca-ES"/>
        </w:rPr>
        <w:pPrChange w:id="24539" w:author="Sopheak Phorn" w:date="2023-08-25T13:09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24540" w:author="Kem Sereiboth" w:date="2022-09-29T14:54:00Z">
        <w:r w:rsidRPr="00E33574" w:rsidDel="000A4707">
          <w:rPr>
            <w:rFonts w:ascii="Khmer MEF1" w:hAnsi="Khmer MEF1" w:cs="Khmer MEF1"/>
            <w:spacing w:val="6"/>
            <w:cs/>
            <w:lang w:val="ca-ES"/>
            <w:rPrChange w:id="2454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សវនកម្មនេះគ្របដណ្តប់លើសកម្មភាពគ្រប់គ្រង និងប្រតិបត្តិការទាំងឡាយដែលបានដំណើរការ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ដោយ </w:delText>
        </w:r>
        <w:r w:rsidRPr="008922FA" w:rsidDel="000A4707">
          <w:rPr>
            <w:rFonts w:ascii="Khmer MEF1" w:hAnsi="Khmer MEF1" w:cs="Khmer MEF1"/>
            <w:lang w:val="ca-ES"/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សវនដ្ឋាន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 សម្រាប់ការិយបរិច្ឆេទ......។ ការប្រមូលព័ត៌មានសវនកម្ម និងការធ្វើតេស្តសវនកម្មត្រូវបានប្រព្រឹត្តទៅនៅ </w:delText>
        </w:r>
        <w:r w:rsidRPr="00E33574" w:rsidDel="000A4707">
          <w:rPr>
            <w:rFonts w:ascii="Khmer MEF1" w:hAnsi="Khmer MEF1" w:cs="Khmer MEF1"/>
            <w:lang w:val="ca-ES"/>
            <w:rPrChange w:id="24542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ដាក់ចំនួនសវនដ្ឋានប្រសិនបើមានលើសពីមួយ-និងទីតាំងដែលបានចុះត្រួតពិនិត្យ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។</w:delText>
        </w:r>
      </w:del>
    </w:p>
    <w:p w14:paraId="6678DED1" w14:textId="488BFFA4" w:rsidR="00156A9C" w:rsidRPr="00E33574" w:rsidDel="000A4707" w:rsidRDefault="00156A9C">
      <w:pPr>
        <w:spacing w:after="0" w:line="233" w:lineRule="auto"/>
        <w:jc w:val="both"/>
        <w:rPr>
          <w:del w:id="24543" w:author="Kem Sereiboth" w:date="2022-09-29T14:54:00Z"/>
          <w:rFonts w:ascii="Khmer MEF2" w:hAnsi="Khmer MEF2" w:cs="Khmer MEF2"/>
          <w:spacing w:val="-2"/>
          <w:sz w:val="24"/>
          <w:szCs w:val="24"/>
          <w:lang w:val="ca-ES"/>
          <w:rPrChange w:id="24544" w:author="Kem Sereyboth" w:date="2023-07-19T16:59:00Z">
            <w:rPr>
              <w:del w:id="24545" w:author="Kem Sereiboth" w:date="2022-09-29T14:54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4546" w:author="Sopheak Phorn" w:date="2023-08-25T13:09:00Z">
          <w:pPr>
            <w:spacing w:after="0" w:line="240" w:lineRule="auto"/>
            <w:ind w:firstLine="720"/>
          </w:pPr>
        </w:pPrChange>
      </w:pPr>
    </w:p>
    <w:p w14:paraId="4608DFA0" w14:textId="4F24230C" w:rsidR="003D61D2" w:rsidRPr="00E33574" w:rsidDel="000A4707" w:rsidRDefault="003D61D2">
      <w:pPr>
        <w:spacing w:after="0" w:line="233" w:lineRule="auto"/>
        <w:jc w:val="both"/>
        <w:rPr>
          <w:del w:id="24547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548" w:author="Sopheak Phorn" w:date="2023-08-25T13:09:00Z">
          <w:pPr>
            <w:spacing w:after="0" w:line="240" w:lineRule="auto"/>
            <w:ind w:firstLine="720"/>
          </w:pPr>
        </w:pPrChange>
      </w:pPr>
      <w:del w:id="24549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៨.នីតិវិធីសវនកម្ម</w:delText>
        </w:r>
      </w:del>
    </w:p>
    <w:p w14:paraId="5D77E5F3" w14:textId="0B6951E2" w:rsidR="003D61D2" w:rsidRPr="00E33574" w:rsidDel="000A4707" w:rsidRDefault="003D61D2">
      <w:pPr>
        <w:spacing w:after="0" w:line="233" w:lineRule="auto"/>
        <w:jc w:val="both"/>
        <w:rPr>
          <w:del w:id="24550" w:author="Kem Sereiboth" w:date="2022-09-29T14:54:00Z"/>
          <w:rFonts w:ascii="Khmer MEF1" w:hAnsi="Khmer MEF1" w:cs="Khmer MEF1"/>
          <w:spacing w:val="2"/>
          <w:sz w:val="24"/>
          <w:szCs w:val="24"/>
          <w:lang w:val="ca-ES"/>
          <w:rPrChange w:id="24551" w:author="Kem Sereyboth" w:date="2023-07-19T16:59:00Z">
            <w:rPr>
              <w:del w:id="24552" w:author="Kem Sereiboth" w:date="2022-09-29T14:5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24553" w:author="Sopheak Phorn" w:date="2023-08-25T13:09:00Z">
          <w:pPr>
            <w:spacing w:after="0" w:line="240" w:lineRule="auto"/>
            <w:ind w:firstLine="720"/>
          </w:pPr>
        </w:pPrChange>
      </w:pPr>
      <w:del w:id="24554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55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delText>សវនករទទួលបន្ទុកត្រូវគោរពទៅតាមសេចក្តីណែនាំលេខ ០០២/២២ អ.ស.ផ.ស.ណ.ន. ស្តីពីទម្រង់របាយការណ៍សវនកម្មអនុលោមភាព។</w:delText>
        </w:r>
      </w:del>
    </w:p>
    <w:p w14:paraId="43AD00D4" w14:textId="5E59D0E7" w:rsidR="0050714B" w:rsidRPr="00E33574" w:rsidDel="000A4707" w:rsidRDefault="0050714B">
      <w:pPr>
        <w:spacing w:after="0" w:line="233" w:lineRule="auto"/>
        <w:jc w:val="both"/>
        <w:rPr>
          <w:del w:id="24556" w:author="Kem Sereiboth" w:date="2022-09-29T14:5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557" w:author="Kem Sereyboth" w:date="2023-07-19T16:59:00Z">
            <w:rPr>
              <w:del w:id="24558" w:author="Kem Sereiboth" w:date="2022-09-29T14:54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24559" w:author="Sopheak Phorn" w:date="2023-08-25T13:09:00Z">
          <w:pPr>
            <w:spacing w:after="0" w:line="240" w:lineRule="auto"/>
            <w:ind w:firstLine="540"/>
            <w:jc w:val="both"/>
          </w:pPr>
        </w:pPrChange>
      </w:pPr>
      <w:del w:id="24560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1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ដោយអនុលោមតាមគោលការណ៍ណែនាំស្តីពី</w:delText>
        </w:r>
        <w:r w:rsidR="00D97AE0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2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សវនកម្មអនុលោមភាព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3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22530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4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5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សេចក្តីណែនាំស្តីពីយន្តការនិង</w:delText>
        </w:r>
        <w:r w:rsidR="00384D7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6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នីតិវិធីសវនកម្មអនុលោមភាព </w:delText>
        </w:r>
      </w:del>
      <w:ins w:id="24567" w:author="Voeun Kuyeng" w:date="2022-07-07T11:43:00Z">
        <w:del w:id="24568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56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4570" w:author="Voeun Kuyeng" w:date="2022-07-07T11:44:00Z">
        <w:del w:id="24571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បានតែងតាំងបុគ្គលទទួលបន្ទុក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57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សម្របសម្រួលការងារសវនកម្ម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ដើម្បីធានាបានការច</w:delText>
          </w:r>
        </w:del>
      </w:ins>
      <w:ins w:id="24573" w:author="Voeun Kuyeng" w:date="2022-07-07T11:45:00Z">
        <w:del w:id="24574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ែករំលែកព័ត៌មាន និងឯកសារពាក់ព័ន្ធផ្សេងៗបានទាន់ពេលវេលា។ </w:delText>
          </w:r>
        </w:del>
      </w:ins>
      <w:ins w:id="24575" w:author="Voeun Kuyeng" w:date="2022-07-07T11:48:00Z">
        <w:del w:id="24576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ជាជំហានដំបូងនៃការធ្វើសវនកម្ម </w:delText>
          </w:r>
        </w:del>
      </w:ins>
      <w:del w:id="24577" w:author="Kem Sereiboth" w:date="2022-09-29T14:54:00Z"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7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7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បានធ្វើការស្វែងយល់អំពីបរិស្ថានសវនដ្ឋាន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8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81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ពាក់</w:delText>
        </w:r>
        <w:r w:rsidR="00A3333D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82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83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ព័ន្ធនឹងប្រព័ន្ធត្រួត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8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ពិនិត្យផ្ទៃក្នុង​ដោយ​ផ្ទាល់​ជា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85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86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មួយថ្នាក់ដឹកនាំ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87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88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89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90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មន្ត្រីជំនាញ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91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92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នៃ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93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9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9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59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59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59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59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60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60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BF0A09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0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  <w:ins w:id="24603" w:author="Voeun Kuyeng" w:date="2022-07-07T11:48:00Z">
        <w:del w:id="24604" w:author="Kem Sereiboth" w:date="2022-09-29T14:54:00Z">
          <w:r w:rsidR="007525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បន្ទាប់ពីទទួល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បាននូវព័ត</w:delText>
          </w:r>
        </w:del>
      </w:ins>
      <w:ins w:id="24606" w:author="Voeun Kuyeng" w:date="2022-07-07T11:49:00Z">
        <w:del w:id="24607" w:author="Kem Sereiboth" w:date="2022-09-29T14:54:00Z"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៌មានគ្រប់គ្រាន់សម្រាប់ជាគោលក្នុងការកំណត់ប្រធានបទសវនកម្មរួចហើយ អង្គភាពសវនកម្មផ្ទៃក្នុង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7525B8" w:rsidRPr="00E33574" w:rsidDel="000A470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46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612" w:author="Kem Sereiboth" w:date="2022-09-29T14:54:00Z">
        <w:r w:rsidR="00BF0A09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 ការ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រៀបចំផែនការសវនកម្ម</w:delText>
        </w:r>
        <w:r w:rsidR="0039322D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ជាដំណាក់កាលដ៏សំខាន់ដែលមិនអាចខ្វះបាន </w:delText>
        </w:r>
        <w:r w:rsidR="0010221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អង្គភាពសវនកម្មផ្ទៃក្នុងបានរៀបចំផែនការសវនកម្ម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7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18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619" w:author="Voeun Kuyeng" w:date="2022-07-07T11:50:00Z">
        <w:del w:id="24620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2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del w:id="24622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3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ផែន</w:delText>
        </w:r>
      </w:del>
      <w:ins w:id="24624" w:author="Voeun Kuyeng" w:date="2022-07-07T11:50:00Z">
        <w:del w:id="24625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del w:id="24627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8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សវនកម្មនេះ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9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បានកំណត់</w:delText>
        </w:r>
      </w:del>
      <w:ins w:id="24630" w:author="Voeun Kuyeng" w:date="2022-07-07T11:55:00Z">
        <w:del w:id="24631" w:author="Kem Sereiboth" w:date="2022-09-29T14:54:00Z">
          <w:r w:rsidR="00C920B8"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 </w:delText>
          </w:r>
        </w:del>
      </w:ins>
      <w:del w:id="24632" w:author="Kem Sereiboth" w:date="2022-09-29T14:54:00Z"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3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អំពី</w:delText>
        </w:r>
        <w:r w:rsidR="0070437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4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ធាតុសំខាន់ៗរួមមាន </w:delText>
        </w:r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កម្មវិធីសវនកម្ម </w:delText>
        </w:r>
        <w:r w:rsidR="00062D2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កម្មវិធីលម្អិតការងារជាមួយនិយ័តករពាក់ព័ន្ធ</w:delText>
        </w:r>
        <w:r w:rsidR="00CB40D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4A4C9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វិសាលភាពនិងដែនកំណត់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3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14C73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9B5FC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យល់ដឹងអំពីសវនដ្ឋាន មូលដ្ឋានគតិយុត្ត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ភាពជាសារ</w:delText>
        </w:r>
        <w:r w:rsidR="001448E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វ័ន្ត </w:delText>
        </w:r>
        <w:r w:rsidR="002420E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វិធីសា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ស្ត្រសវនកម្ម </w:delText>
        </w:r>
        <w:r w:rsidR="00AB68B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ហានិភ័យសវនកម្ម </w:delText>
        </w:r>
        <w:r w:rsidR="00272B2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របាយការណ៍សវនកម្ម និងធនធានសវនករជាដើម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បន្ទាប់ទទួលបានការ</w:delText>
        </w:r>
        <w:r w:rsidR="00AF441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ឯកភាព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ដ៏ខ្ពង់ខ្ពស់ពី </w:delText>
        </w:r>
        <w:r w:rsidR="002613C5" w:rsidRPr="00E33574" w:rsidDel="000A4707">
          <w:rPr>
            <w:rFonts w:ascii="Khmer MEF2" w:hAnsi="Khmer MEF2" w:cs="Khmer MEF2"/>
            <w:sz w:val="24"/>
            <w:szCs w:val="24"/>
            <w:cs/>
            <w:lang w:val="ca-ES"/>
            <w:rPrChange w:id="2465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ឯកឧត្តមអគ្គបណ្ឌិតសភាចារ្យឧបនាយករដ្ឋមន្រ្ដី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5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5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ជា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5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6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ក្រុមប្រឹក្សា </w:delText>
        </w:r>
        <w:r w:rsidR="002613C5" w:rsidRPr="00E33574" w:rsidDel="000A470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466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2613C5" w:rsidRPr="00E33574" w:rsidDel="000A4707">
          <w:rPr>
            <w:rFonts w:ascii="!Khmer MEF1" w:hAnsi="!Khmer MEF1" w:cs="!Khmer MEF1"/>
            <w:sz w:val="24"/>
            <w:szCs w:val="24"/>
            <w:lang w:val="ca-ES"/>
            <w:rPrChange w:id="24664" w:author="Kem Sereyboth" w:date="2023-07-19T16:59:00Z">
              <w:rPr>
                <w:rFonts w:ascii="!Khmer MEF1" w:hAnsi="!Khmer MEF1" w:cs="!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ផែនការសវនកម្មសម្រាប់ការិយបរិច្ឆេទឆ្នាំ២០២២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និងបញ្ជីត្រួតពិនិត្យជូនសវនដ្ឋាន </w:delText>
        </w:r>
        <w:r w:rsidR="006C0DE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ព្រមទាំង</w:delText>
        </w:r>
        <w:r w:rsidR="00BD3C2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រៀបចំកិច្ចប្រជុំបើកជាមួយតំណាងសវនដ្ឋាននីមួយៗ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មុនពេលចុះអនុវត្តសវនកម្ម។</w:delText>
        </w:r>
        <w:r w:rsidR="00B71429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7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E513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បន្ទាប់ពីបញ្ចប់</w:delText>
        </w:r>
        <w:r w:rsidR="000A02B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កិច្ចប្រជុំបើក</w:delText>
        </w:r>
      </w:del>
      <w:ins w:id="24674" w:author="Voeun Kuyeng" w:date="2022-07-07T11:57:00Z">
        <w:del w:id="24675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6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បានបញ្ចប់</w:delText>
          </w:r>
        </w:del>
      </w:ins>
      <w:del w:id="24678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7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680" w:author="Voeun Kuyeng" w:date="2022-07-07T11:58:00Z">
        <w:del w:id="24681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</w:delText>
          </w:r>
        </w:del>
      </w:ins>
      <w:ins w:id="24683" w:author="Voeun Kuyeng" w:date="2022-07-07T11:59:00Z">
        <w:del w:id="24684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ពសវនកម្មផ្ទៃក្នុងនៃ </w:delText>
          </w:r>
          <w:r w:rsidR="00C920B8" w:rsidRPr="00E33574" w:rsidDel="000A470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46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688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8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បានផ្តល់ជូនសវនដ្ឋាននូវកំណត់ហេតុនៃកិច្ចប្រជុំផងដែរ</w:delText>
        </w:r>
        <w:r w:rsidR="006667EA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B71429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ចុះអនុវត្ត</w:delText>
        </w:r>
      </w:del>
      <w:ins w:id="24694" w:author="Voeun Kuyeng" w:date="2022-07-07T11:58:00Z">
        <w:del w:id="24695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ការចុះធ្វើ</w:delText>
          </w:r>
        </w:del>
      </w:ins>
      <w:del w:id="24697" w:author="Kem Sereiboth" w:date="2022-09-29T14:54:00Z"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សវនកម្ម</w:delText>
        </w:r>
      </w:del>
      <w:ins w:id="24699" w:author="Voeun Kuyeng" w:date="2022-07-07T11:59:00Z">
        <w:del w:id="24700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7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</w:delText>
          </w:r>
        </w:del>
      </w:ins>
      <w:del w:id="24702" w:author="Kem Sereiboth" w:date="2022-09-29T14:54:00Z">
        <w:r w:rsidR="00B45C45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ផ្អែ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</w:delText>
        </w:r>
        <w:r w:rsidR="00BC7B20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រៀបចំឡើងតាម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កម្មវិធីសវនកម្ម</w:delText>
        </w:r>
        <w:r w:rsidR="00BC7B20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0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ប្រចាំឆ្នាំ</w:delText>
        </w:r>
      </w:del>
      <w:ins w:id="24708" w:author="Voeun Kuyeng" w:date="2022-07-07T11:59:00Z">
        <w:del w:id="24709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del w:id="24711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1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</w:delText>
        </w:r>
      </w:del>
      <w:ins w:id="24713" w:author="Voeun Kuyeng" w:date="2022-07-07T11:59:00Z">
        <w:del w:id="24714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</w:ins>
      <w:del w:id="24716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1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កំណត់ក្នុងផែនការសវនកម្មសម្រាប់ការិយបរិច្ឆេទឆ្នាំ២០២២</w:delText>
        </w:r>
      </w:del>
      <w:ins w:id="24718" w:author="Voeun Kuyeng" w:date="2022-07-07T11:59:00Z">
        <w:del w:id="24719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2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នេះ</w:delText>
          </w:r>
        </w:del>
      </w:ins>
      <w:del w:id="24721" w:author="Kem Sereiboth" w:date="2022-09-29T14:54:00Z">
        <w:r w:rsidR="00397102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22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24723" w:author="Voeun Kuyeng" w:date="2022-07-07T12:00:00Z">
        <w:del w:id="24724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2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តាមរយៈការធ្វើសវនកម្ម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24727" w:author="Voeun Kuyeng" w:date="2022-07-07T12:01:00Z">
        <w:del w:id="24728" w:author="Kem Sereiboth" w:date="2022-09-29T14:54:00Z"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2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73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73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បានត្រួតពិនិត្យលើឯកសារប</w:delText>
          </w:r>
        </w:del>
      </w:ins>
      <w:ins w:id="24734" w:author="Voeun Kuyeng" w:date="2022-07-07T12:02:00Z">
        <w:del w:id="24735" w:author="Kem Sereiboth" w:date="2022-09-29T14:54:00Z">
          <w:r w:rsidR="006F1A36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ទដ្ឋានការងារដូចមាន</w:delText>
          </w:r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</w:del>
      </w:ins>
      <w:ins w:id="24738" w:author="Voeun Kuyeng" w:date="2022-07-07T12:04:00Z">
        <w:del w:id="24739" w:author="Kem Sereiboth" w:date="2022-09-29T14:54:00Z"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ំ</w:delText>
          </w:r>
        </w:del>
      </w:ins>
      <w:ins w:id="24741" w:author="Voeun Kuyeng" w:date="2022-07-07T12:02:00Z">
        <w:del w:id="24742" w:author="Kem Sereiboth" w:date="2022-09-29T14:54:00Z"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ណត់ក្នុងបញ្ជីត្រួតពិនិត្យដែលបានផ្តល់ជូន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74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74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និងបានពិនិត្យលើឯកសារពាក់ព័ន្ធផ្សេងទៀត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តាមការស្នើសុំជាក់ស្តែងក្នុងក</w:delText>
          </w:r>
        </w:del>
      </w:ins>
      <w:ins w:id="24748" w:author="Voeun Kuyeng" w:date="2022-07-07T12:03:00Z">
        <w:del w:id="24749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ំឡុងពេលធ្វើសវនកម្ម ព្រមទាំងបានធ្វើការសាកសួរដោយផ្ទាល់ទៅ</w:delText>
          </w:r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កាន់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បុគ្គលទទួលបន្ទុករបស់សវនដ្ឋានតាមផ្នែកនីមួយៗ</w:delText>
          </w:r>
        </w:del>
      </w:ins>
      <w:ins w:id="24750" w:author="Voeun Kuyeng" w:date="2022-07-07T12:04:00Z">
        <w:del w:id="24751" w:author="Kem Sereiboth" w:date="2022-09-29T14:54:00Z"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4752" w:author="Voeun Kuyeng" w:date="2022-07-07T13:35:00Z">
        <w:del w:id="24753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បន្ទាប់ពីការធ្វើសវនកម្មបានបញ្ចប់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សវនករទទួលបន្ទុកបាន</w:delText>
          </w:r>
        </w:del>
      </w:ins>
      <w:ins w:id="24754" w:author="Voeun Kuyeng" w:date="2022-07-07T13:36:00Z">
        <w:del w:id="24755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ធ្វើការវិភាគនិងវាយតម្លៃអំពីអនុលោមភាពលើ</w:delText>
          </w:r>
        </w:del>
      </w:ins>
      <w:ins w:id="24756" w:author="Voeun Kuyeng" w:date="2022-07-07T13:45:00Z">
        <w:del w:id="24757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758" w:author="Voeun Kuyeng" w:date="2022-07-07T13:36:00Z">
        <w:del w:id="24759" w:author="Kem Sereiboth" w:date="2022-09-29T14:54:00Z"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លទ្ធផលដែលបានរកឃើញ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476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និងបានរៀបចំជា</w:delText>
          </w:r>
        </w:del>
      </w:ins>
      <w:ins w:id="24763" w:author="Voeun Kuyeng" w:date="2022-07-07T13:49:00Z">
        <w:del w:id="24764" w:author="Kem Sereiboth" w:date="2022-09-29T14:54:00Z">
          <w:r w:rsidR="00E3002A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766" w:author="Voeun Kuyeng" w:date="2022-07-07T13:50:00Z">
        <w:del w:id="24767" w:author="Kem Sereiboth" w:date="2022-09-29T14:54:00Z"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769" w:author="Voeun Kuyeng" w:date="2022-07-07T13:36:00Z">
        <w:del w:id="24770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4772" w:author="Voeun Kuyeng" w:date="2022-07-07T13:37:00Z">
        <w:del w:id="24773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អនុលោមភាពលើ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77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77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ដោយបានគោរពទៅតាមមាតិកាដូចមានកំណត់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4780" w:author="Voeun Kuyeng" w:date="2022-07-07T13:38:00Z">
        <w:del w:id="24781" w:author="Kem Sereiboth" w:date="2022-09-29T14:54:00Z"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០០២/២២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78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អ.ស.ផ.ស.ណ.ន.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78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ស្តីពីទម្រង់របាយការណ៍សវនកម្មអនុលោមភាព។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788" w:author="Voeun Kuyeng" w:date="2022-07-07T13:39:00Z">
        <w:del w:id="24789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ជំហានបន្តនៃការរៀបចំរបាយការណ៍ 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4792" w:author="Voeun Kuyeng" w:date="2022-07-07T13:55:00Z">
        <w:del w:id="24793" w:author="Kem Sereiboth" w:date="2022-09-29T14:54:00Z">
          <w:r w:rsidR="002F6D2F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4794" w:author="Voeun Kuyeng" w:date="2022-07-07T13:39:00Z">
        <w:del w:id="24795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</w:del>
      </w:ins>
      <w:ins w:id="24798" w:author="Voeun Kuyeng" w:date="2022-07-07T13:49:00Z">
        <w:del w:id="24799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801" w:author="Voeun Kuyeng" w:date="2022-07-07T13:50:00Z">
        <w:del w:id="24802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804" w:author="Voeun Kuyeng" w:date="2022-07-07T13:39:00Z">
        <w:del w:id="24805" w:author="Kem Sereiboth" w:date="2022-09-29T14:54:00Z"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4807" w:author="Voeun Kuyeng" w:date="2022-07-07T13:50:00Z">
        <w:del w:id="24808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24810" w:author="Voeun Kuyeng" w:date="2022-07-07T13:40:00Z">
        <w:del w:id="24811" w:author="Kem Sereiboth" w:date="2022-09-29T14:54:00Z"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ឆ្លងគណៈកម្មការចំពោះកិច្ច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1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ដើម្បីធ្វើការពិនិត្យនិងវាយតម្លៃបន្ថែមទៅលើការរៀបចំរបស់សវនករទទួល</w:delText>
          </w:r>
          <w:r w:rsidR="008569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24816" w:author="Voeun Kuyeng" w:date="2022-07-07T13:51:00Z">
        <w:del w:id="24817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1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819" w:author="Voeun Kuyeng" w:date="2022-07-08T10:14:00Z">
        <w:del w:id="24820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2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ព្រមទាំង</w:delText>
          </w:r>
        </w:del>
      </w:ins>
      <w:ins w:id="24822" w:author="Voeun Kuyeng" w:date="2022-07-07T13:51:00Z">
        <w:del w:id="24823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រៀបចំជារបាយការណ៍សវនកម្មអនុលោមភាពនៅ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2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826" w:author="Voeun Kuyeng" w:date="2022-07-07T13:52:00Z">
        <w:del w:id="24827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2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24829" w:author="Voeun Kuyeng" w:date="2022-07-07T13:51:00Z">
        <w:del w:id="24830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4832" w:author="Voeun Kuyeng" w:date="2022-07-07T13:52:00Z">
        <w:del w:id="24833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3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4835" w:author="Voeun Kuyeng" w:date="2022-07-07T13:41:00Z">
        <w:del w:id="24836" w:author="Kem Sereiboth" w:date="2022-09-29T14:54:00Z"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3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8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ពីគណៈកម្មការចំពោះកិច្ចរួចរាល់</w:delText>
          </w:r>
        </w:del>
      </w:ins>
      <w:ins w:id="24841" w:author="Voeun Kuyeng" w:date="2022-07-07T13:42:00Z">
        <w:del w:id="24842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សវនករទទួលបន្ទុកអាចបន្ត</w:delText>
          </w:r>
        </w:del>
      </w:ins>
      <w:ins w:id="24843" w:author="Voeun Kuyeng" w:date="2022-07-07T13:57:00Z">
        <w:del w:id="24844" w:author="Kem Sereiboth" w:date="2022-09-29T14:54:00Z">
          <w:r w:rsidR="0042548C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8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846" w:author="Voeun Kuyeng" w:date="2022-07-07T13:42:00Z">
        <w:del w:id="24847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នីតិវិធីក្នុងការផ្ញើរបាយការណ៍សវនកម្មរបស់ខ្លួនជូន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ដើម្បីធ្វើការ</w:delText>
          </w:r>
        </w:del>
      </w:ins>
      <w:ins w:id="24848" w:author="Voeun Kuyeng" w:date="2022-07-07T13:43:00Z">
        <w:del w:id="24849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ពិនិត្យ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ក៏ដូចជាផ្តល់នូវមតិយោបល់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និងសំណូមពរ</w:delText>
          </w:r>
        </w:del>
      </w:ins>
      <w:ins w:id="24850" w:author="Voeun Kuyeng" w:date="2022-07-07T13:42:00Z">
        <w:del w:id="24851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852" w:author="Voeun Kuyeng" w:date="2022-07-07T13:43:00Z">
        <w:del w:id="24853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ជូនមកសវនករទទួល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បន្ទុកវិញ។</w:delText>
          </w:r>
        </w:del>
      </w:ins>
      <w:ins w:id="24855" w:author="Voeun Kuyeng" w:date="2022-07-07T13:46:00Z">
        <w:del w:id="24856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5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858" w:author="Voeun Kuyeng" w:date="2022-07-07T13:47:00Z">
        <w:del w:id="24859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6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បានរៀបចំដាក់បញ្ចូលនូវមតិយោបល់</w:delText>
          </w:r>
        </w:del>
      </w:ins>
      <w:ins w:id="24863" w:author="Voeun Kuyeng" w:date="2022-07-07T13:48:00Z">
        <w:del w:id="24864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6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ក៏ដូចជាសំណូមពរផ្សេងៗរបស់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ព្រមទាំងបានធ្វើការអធិប្បា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យលើការឆ្លើយតប</w:delText>
          </w:r>
        </w:del>
      </w:ins>
      <w:ins w:id="24867" w:author="Voeun Kuyeng" w:date="2022-07-07T13:52:00Z">
        <w:del w:id="24868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</w:del>
      </w:ins>
      <w:ins w:id="24869" w:author="Voeun Kuyeng" w:date="2022-07-07T13:53:00Z">
        <w:del w:id="24870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ចូលទៅក្នុងរបាយការណ៍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ផងដែរ។ ជានីតិវិធីចុងក្រោយ អង្គភាពសវនកម្មផ្ទៃក្នុងនៃ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បានធ្វើការបូកសរុប</w:delText>
          </w:r>
        </w:del>
      </w:ins>
      <w:ins w:id="24871" w:author="Voeun Kuyeng" w:date="2022-07-07T13:54:00Z">
        <w:del w:id="24872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ទៅជារបាយការណ៍សវនកម្មអនុលោមភាពរបស់អង្គភាពក្រោមឱវាទ </w:delText>
          </w:r>
          <w:r w:rsidR="00C40A17"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8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876" w:author="Kem Sereiboth" w:date="2022-09-29T14:54:00Z">
        <w:r w:rsidR="00DA27DC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77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នីតិវិធីនៃ</w:delText>
        </w:r>
        <w:r w:rsidR="006667EA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78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ការចុះប្រមូលទិន្នន័យ និងព័ត</w:delText>
        </w:r>
        <w:r w:rsidR="004D24FD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79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៌មានត្រូវបានចាប់ផ្តើមបន្ទាប់ពីកិច្ចប្រជុំបើក</w:delText>
        </w:r>
        <w:r w:rsidR="00A0452F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80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។.........</w:delText>
        </w:r>
      </w:del>
    </w:p>
    <w:p w14:paraId="2A95917B" w14:textId="36B01F10" w:rsidR="00EF6434" w:rsidRPr="00E33574" w:rsidDel="000A4707" w:rsidRDefault="00EF6434">
      <w:pPr>
        <w:spacing w:after="0" w:line="233" w:lineRule="auto"/>
        <w:jc w:val="both"/>
        <w:rPr>
          <w:ins w:id="24881" w:author="Voeun Kuyeng" w:date="2022-07-07T13:58:00Z"/>
          <w:del w:id="24882" w:author="Kem Sereiboth" w:date="2022-09-29T14:54:00Z"/>
          <w:rFonts w:ascii="Khmer MEF1" w:hAnsi="Khmer MEF1" w:cs="Khmer MEF1"/>
          <w:spacing w:val="-14"/>
          <w:sz w:val="24"/>
          <w:szCs w:val="24"/>
          <w:lang w:val="ca-ES"/>
          <w:rPrChange w:id="24883" w:author="Kem Sereyboth" w:date="2023-07-19T16:59:00Z">
            <w:rPr>
              <w:ins w:id="24884" w:author="Voeun Kuyeng" w:date="2022-07-07T13:58:00Z"/>
              <w:del w:id="24885" w:author="Kem Sereiboth" w:date="2022-09-29T14:54:00Z"/>
              <w:rFonts w:ascii="Khmer MEF1" w:hAnsi="Khmer MEF1" w:cs="Khmer MEF1"/>
              <w:color w:val="0070C0"/>
              <w:spacing w:val="-14"/>
              <w:sz w:val="24"/>
              <w:szCs w:val="24"/>
              <w:lang w:val="ca-ES"/>
            </w:rPr>
          </w:rPrChange>
        </w:rPr>
        <w:pPrChange w:id="2488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79867381" w14:textId="1DA466EE" w:rsidR="003601BD" w:rsidRPr="00E33574" w:rsidDel="000A4707" w:rsidRDefault="003601BD">
      <w:pPr>
        <w:spacing w:after="0" w:line="233" w:lineRule="auto"/>
        <w:jc w:val="both"/>
        <w:rPr>
          <w:del w:id="24887" w:author="Kem Sereiboth" w:date="2022-09-29T14:54:00Z"/>
          <w:rFonts w:ascii="Khmer MEF1" w:hAnsi="Khmer MEF1" w:cs="Khmer MEF1"/>
          <w:sz w:val="24"/>
          <w:szCs w:val="24"/>
          <w:cs/>
          <w:lang w:val="ca-ES"/>
          <w:rPrChange w:id="24888" w:author="Kem Sereyboth" w:date="2023-07-19T16:59:00Z">
            <w:rPr>
              <w:del w:id="24889" w:author="Kem Sereiboth" w:date="2022-09-29T14:54:00Z"/>
              <w:rFonts w:ascii="Khmer MEF1" w:hAnsi="Khmer MEF1" w:cs="Khmer MEF1"/>
              <w:color w:val="0070C0"/>
              <w:sz w:val="24"/>
              <w:szCs w:val="24"/>
              <w:cs/>
              <w:lang w:val="ca-ES"/>
            </w:rPr>
          </w:rPrChange>
        </w:rPr>
        <w:pPrChange w:id="24890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5BBD7989" w14:textId="470D8231" w:rsidR="00156A9C" w:rsidRPr="00E33574" w:rsidDel="000A4707" w:rsidRDefault="00156A9C">
      <w:pPr>
        <w:spacing w:after="0" w:line="233" w:lineRule="auto"/>
        <w:jc w:val="both"/>
        <w:rPr>
          <w:del w:id="24891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892" w:author="Kem Sereyboth" w:date="2023-07-19T16:59:00Z">
            <w:rPr>
              <w:del w:id="24893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894" w:author="Sopheak Phorn" w:date="2023-08-25T13:09:00Z">
          <w:pPr>
            <w:spacing w:after="0" w:line="240" w:lineRule="auto"/>
            <w:ind w:firstLine="720"/>
          </w:pPr>
        </w:pPrChange>
      </w:pPr>
    </w:p>
    <w:p w14:paraId="0EEC69F2" w14:textId="401CE3A9" w:rsidR="003D61D2" w:rsidRPr="00E33574" w:rsidDel="000A4707" w:rsidRDefault="003D61D2">
      <w:pPr>
        <w:spacing w:after="0" w:line="233" w:lineRule="auto"/>
        <w:jc w:val="both"/>
        <w:rPr>
          <w:del w:id="24895" w:author="Kem Sereiboth" w:date="2022-09-29T14:54:00Z"/>
          <w:rFonts w:ascii="Khmer MEF2" w:hAnsi="Khmer MEF2" w:cs="Khmer MEF2"/>
          <w:spacing w:val="-2"/>
          <w:sz w:val="24"/>
          <w:szCs w:val="24"/>
          <w:cs/>
          <w:lang w:val="ca-ES"/>
        </w:rPr>
        <w:pPrChange w:id="24896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del w:id="24897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៩.</w:delText>
        </w:r>
        <w:r w:rsidR="007322C3"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ការសង្កេត</w:delText>
        </w:r>
      </w:del>
    </w:p>
    <w:p w14:paraId="1EA90EFB" w14:textId="42EE3F8B" w:rsidR="007322C3" w:rsidRPr="00E33574" w:rsidDel="000A4707" w:rsidRDefault="00A84BFC">
      <w:pPr>
        <w:spacing w:after="0" w:line="233" w:lineRule="auto"/>
        <w:jc w:val="both"/>
        <w:rPr>
          <w:del w:id="24898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899" w:author="Sopheak Phorn" w:date="2023-08-25T13:09:00Z">
          <w:pPr>
            <w:spacing w:after="0" w:line="240" w:lineRule="auto"/>
            <w:ind w:firstLine="720"/>
          </w:pPr>
        </w:pPrChange>
      </w:pPr>
      <w:ins w:id="24900" w:author="Voeun Kuyeng" w:date="2022-07-07T10:48:00Z">
        <w:del w:id="2490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90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del w:id="24903" w:author="Kem Sereiboth" w:date="2022-09-29T14:54:00Z">
        <w:r w:rsidR="00F2222A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490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សវនករទទួលបន្ទុកអាចរៀបរាប់ជាទិដ្ឋភាពរួមនៅក្នុងដំណើរការធ្វើសវនកម្មនៅ</w:delText>
        </w:r>
        <w:r w:rsidR="00F2222A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90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សវនដ្ឋាននីមួយៗ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06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អំពីបដិសណ្ឋារកិច្ច ទីកន្លែង ពេលវេលា ជាពិសេសកិច្ចសហការក្នុងការចូលរួមឆ្លើយសំណួរ</w:delText>
        </w:r>
        <w:r w:rsidR="00BD7B9D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0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 និង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0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ការផ្តល់ឯកសារ</w:delText>
        </w:r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ភ្ជាប់ផ្សេងៗតាមការស្នើសុំ</w:delText>
        </w:r>
      </w:del>
      <w:ins w:id="24909" w:author="Voeun Kuyeng" w:date="2022-07-07T10:49:00Z">
        <w:del w:id="24910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ជាដើម</w:delText>
          </w:r>
        </w:del>
      </w:ins>
      <w:ins w:id="24911" w:author="Voeun Kuyeng" w:date="2022-07-07T10:48:00Z">
        <w:del w:id="2491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91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24914" w:author="Voeun Kuyeng" w:date="2022-07-08T10:17:00Z">
        <w:del w:id="24915" w:author="Kem Sereiboth" w:date="2022-09-29T14:54:00Z">
          <w:r w:rsidR="000B03E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916" w:author="Kem Sereiboth" w:date="2022-09-29T14:54:00Z"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។</w:delText>
        </w:r>
      </w:del>
    </w:p>
    <w:p w14:paraId="56B07126" w14:textId="49088E6A" w:rsidR="00156A9C" w:rsidRPr="00E33574" w:rsidDel="000A4707" w:rsidRDefault="00156A9C">
      <w:pPr>
        <w:spacing w:after="0" w:line="233" w:lineRule="auto"/>
        <w:jc w:val="both"/>
        <w:rPr>
          <w:del w:id="24917" w:author="Kem Sereiboth" w:date="2022-09-29T14:54:00Z"/>
          <w:rFonts w:ascii="Khmer MEF1" w:hAnsi="Khmer MEF1" w:cs="Khmer MEF1"/>
          <w:sz w:val="24"/>
          <w:szCs w:val="24"/>
          <w:lang w:val="ca-ES"/>
          <w:rPrChange w:id="24918" w:author="Kem Sereyboth" w:date="2023-07-19T16:59:00Z">
            <w:rPr>
              <w:del w:id="24919" w:author="Kem Sereiboth" w:date="2022-09-29T14:5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24920" w:author="Sopheak Phorn" w:date="2023-08-25T13:09:00Z">
          <w:pPr>
            <w:spacing w:after="0" w:line="240" w:lineRule="auto"/>
            <w:ind w:firstLine="720"/>
          </w:pPr>
        </w:pPrChange>
      </w:pPr>
    </w:p>
    <w:p w14:paraId="2E5DE20F" w14:textId="020F8A4F" w:rsidR="00756A09" w:rsidRPr="00E33574" w:rsidRDefault="00756A09">
      <w:pPr>
        <w:pStyle w:val="Heading1"/>
        <w:spacing w:before="0" w:line="233" w:lineRule="auto"/>
        <w:ind w:left="720"/>
        <w:rPr>
          <w:ins w:id="24921" w:author="Voeun Kuyeng" w:date="2022-08-31T16:00:00Z"/>
          <w:rFonts w:ascii="Khmer MEF2" w:hAnsi="Khmer MEF2" w:cs="Khmer MEF2"/>
          <w:sz w:val="24"/>
          <w:szCs w:val="24"/>
          <w:lang w:val="ca-ES"/>
          <w:rPrChange w:id="24922" w:author="Kem Sereyboth" w:date="2023-07-19T16:59:00Z">
            <w:rPr>
              <w:ins w:id="24923" w:author="Voeun Kuyeng" w:date="2022-08-31T16:00:00Z"/>
              <w:lang w:val="ca-ES"/>
            </w:rPr>
          </w:rPrChange>
        </w:rPr>
        <w:pPrChange w:id="24924" w:author="Sopheak Phorn" w:date="2023-08-25T13:09:00Z">
          <w:pPr>
            <w:spacing w:after="0" w:line="228" w:lineRule="auto"/>
            <w:ind w:firstLine="720"/>
          </w:pPr>
        </w:pPrChange>
      </w:pPr>
      <w:bookmarkStart w:id="24925" w:name="_Toc143872986"/>
      <w:ins w:id="24926" w:author="Voeun Kuyeng" w:date="2022-08-31T16:0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4927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១០.លទ្ធផលនៃការរកឃើញ</w:t>
        </w:r>
        <w:bookmarkEnd w:id="24925"/>
      </w:ins>
    </w:p>
    <w:p w14:paraId="62B62C18" w14:textId="344782AB" w:rsidR="00756A09" w:rsidRPr="000A3C93" w:rsidDel="005F46DE" w:rsidRDefault="005F46DE">
      <w:pPr>
        <w:spacing w:after="0" w:line="233" w:lineRule="auto"/>
        <w:ind w:firstLine="720"/>
        <w:jc w:val="both"/>
        <w:rPr>
          <w:ins w:id="24928" w:author="Voeun Kuyeng" w:date="2022-08-31T16:00:00Z"/>
          <w:del w:id="24929" w:author="Kem Sereiboth" w:date="2022-09-13T11:38:00Z"/>
          <w:rFonts w:ascii="Khmer MEF1" w:hAnsi="Khmer MEF1" w:cs="Khmer MEF1"/>
          <w:spacing w:val="-8"/>
          <w:sz w:val="24"/>
          <w:szCs w:val="24"/>
          <w:lang w:val="ca-ES"/>
          <w:rPrChange w:id="24930" w:author="Kem Sereyboth" w:date="2023-07-27T10:20:00Z">
            <w:rPr>
              <w:ins w:id="24931" w:author="Voeun Kuyeng" w:date="2022-08-31T16:00:00Z"/>
              <w:del w:id="24932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933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4934" w:author="Kem Sereiboth" w:date="2022-09-13T11:38:00Z">
        <w:r w:rsidRPr="00F55550" w:rsidDel="005F46DE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24935" w:author="Kem Sereyboth" w:date="2023-07-11T11:08:00Z">
        <w:del w:id="24936" w:author="Sopheak" w:date="2023-07-28T22:12:00Z">
          <w:r w:rsidR="00FF3DA9" w:rsidRPr="00F55550" w:rsidDel="00533A2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tab/>
          </w:r>
        </w:del>
      </w:ins>
      <w:ins w:id="24937" w:author="Voeun Kuyeng" w:date="2022-08-31T16:00:00Z">
        <w:del w:id="24938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39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 គឺជាផ្នែកមួយដែលបង្ហាញដល់អ្នក</w:delText>
          </w:r>
        </w:del>
      </w:ins>
      <w:ins w:id="24940" w:author="socheata.ol@hotmail.com" w:date="2022-09-04T18:10:00Z">
        <w:del w:id="24941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42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ប្រើប្រាស់របា</w:delText>
          </w:r>
        </w:del>
      </w:ins>
      <w:ins w:id="24943" w:author="socheata.ol@hotmail.com" w:date="2022-09-04T18:11:00Z">
        <w:del w:id="24944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45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យការណ៍សវនកម្ម</w:delText>
          </w:r>
        </w:del>
      </w:ins>
      <w:ins w:id="24946" w:author="Voeun Kuyeng" w:date="2022-08-31T16:00:00Z">
        <w:del w:id="24947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48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អានអំពីលទ្ធផលដែលសវនករទទួលបន្ទុកបានរកឃើញនៅក្នុងដំណើរការធ្វើសវនកម្ម។ ដូចនេះលទ្ធផលនៃការ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49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រកឃើញ ត្រូវរៀបចំឡើង</w:delText>
          </w:r>
        </w:del>
      </w:ins>
      <w:ins w:id="24950" w:author="socheata.ol@hotmail.com" w:date="2022-09-04T18:12:00Z">
        <w:del w:id="24951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52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953" w:author="Voeun Kuyeng" w:date="2022-08-31T16:00:00Z">
        <w:del w:id="24954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55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ដូចគំរូ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56" w:author="Kem Sereyboth" w:date="2023-07-27T10:2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40EB2D1C" w14:textId="44D20398" w:rsidR="0091069E" w:rsidDel="000A3C93" w:rsidRDefault="005A2B5E">
      <w:pPr>
        <w:spacing w:after="0" w:line="233" w:lineRule="auto"/>
        <w:jc w:val="both"/>
        <w:rPr>
          <w:del w:id="24957" w:author="User" w:date="2022-10-03T11:01:00Z"/>
          <w:rFonts w:ascii="Khmer MEF1" w:hAnsi="Khmer MEF1" w:cs="Khmer MEF1"/>
          <w:sz w:val="24"/>
          <w:szCs w:val="24"/>
          <w:lang w:val="ca-ES"/>
        </w:rPr>
        <w:pPrChange w:id="24958" w:author="Sopheak Phorn" w:date="2023-08-25T13:09:00Z">
          <w:pPr>
            <w:spacing w:after="0" w:line="245" w:lineRule="auto"/>
            <w:jc w:val="both"/>
          </w:pPr>
        </w:pPrChange>
      </w:pPr>
      <w:ins w:id="24959" w:author="socheata.ol@hotmail.com" w:date="2022-09-04T18:12:00Z">
        <w:del w:id="24960" w:author="Kem Sereiboth" w:date="2022-09-13T11:39:00Z">
          <w:r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61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[</w:delText>
          </w:r>
        </w:del>
      </w:ins>
      <w:ins w:id="24962" w:author="Voeun Kuyeng" w:date="2022-08-31T16:00:00Z">
        <w:del w:id="24963" w:author="socheata.ol@hotmail.com" w:date="2022-09-04T18:10:00Z">
          <w:r w:rsidR="00756A09" w:rsidRPr="000A3C93" w:rsidDel="005A2B5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64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24965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66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ឆ្លងតាមការធ្វើប្រមូល</w:t>
        </w:r>
      </w:ins>
      <w:ins w:id="24967" w:author="Kem Sereyboth" w:date="2023-07-12T11:15:00Z">
        <w:r w:rsidR="0079234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68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ទិន្នន័យ </w:t>
        </w:r>
      </w:ins>
      <w:ins w:id="24969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70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ព័ត៌មាន និងត្រួតពិនិត្យភស្តុតាងដែលទទួលបាននៅ </w:t>
        </w:r>
      </w:ins>
      <w:ins w:id="24971" w:author="Kem Sereyboth" w:date="2023-07-12T11:14:00Z"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72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4973" w:author="Sopheak Phorn" w:date="2023-07-28T15:58:00Z">
        <w:r w:rsidR="00F125F3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24974" w:author="Kem Sereyboth" w:date="2023-07-12T11:14:00Z">
        <w:del w:id="24975" w:author="Sopheak Phorn" w:date="2023-07-28T15:58:00Z">
          <w:r w:rsidR="00792344" w:rsidRPr="000A3C93" w:rsidDel="00F125F3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976" w:author="Kem Sereyboth" w:date="2023-07-27T10:2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77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78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4979" w:author="Kem Sereyboth" w:date="2023-06-20T14:44:00Z">
        <w:r w:rsidR="005C3437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រួចមក សវនករទទួលបន្ទុកបានរកឃើញនូវលទ្ធផលមួយចំនួនដូចខាងក្រោម៖</w:t>
        </w:r>
      </w:ins>
      <w:ins w:id="24980" w:author="sakaria fa" w:date="2022-09-30T21:26:00Z">
        <w:del w:id="24981" w:author="Kem Sereyboth" w:date="2023-06-20T14:44:00Z">
          <w:r w:rsidR="00682841" w:rsidRPr="00E33574" w:rsidDel="005C3437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ឆ្លងតាមការប្រមូលព័ត៌មាន ទិន្នន័យ និងត្រួតពិនិត្យលើភស្តុតាងដែលទទួលបាន សវនករទទួលបន្ទុកបានរកឃើញនូវលទ្ធផលមួយចំនួនដូចខាងក្រោម៖</w:delText>
          </w:r>
        </w:del>
      </w:ins>
      <w:ins w:id="24983" w:author="Voeun Kuyeng" w:date="2022-08-31T16:00:00Z">
        <w:del w:id="24984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8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</w:delText>
          </w:r>
        </w:del>
      </w:ins>
      <w:ins w:id="24986" w:author="Windows User" w:date="2022-09-06T03:55:00Z">
        <w:del w:id="24987" w:author="sakaria fa" w:date="2022-09-30T21:26:00Z">
          <w:r w:rsidR="004B21CF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8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24989" w:author="Voeun Kuyeng" w:date="2022-08-31T16:00:00Z">
        <w:del w:id="24990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9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បានរកឃើញនូវលទ្ធផល</w:delText>
          </w:r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ដូចខាងក្រោម៖</w:delText>
          </w:r>
        </w:del>
      </w:ins>
    </w:p>
    <w:p w14:paraId="03BC242C" w14:textId="77777777" w:rsidR="000A3C93" w:rsidRPr="00E33574" w:rsidRDefault="000A3C93">
      <w:pPr>
        <w:spacing w:after="0" w:line="233" w:lineRule="auto"/>
        <w:ind w:firstLine="720"/>
        <w:jc w:val="both"/>
        <w:rPr>
          <w:ins w:id="24993" w:author="Kem Sereyboth" w:date="2023-07-27T10:19:00Z"/>
          <w:rFonts w:ascii="Khmer MEF1" w:hAnsi="Khmer MEF1" w:cs="Khmer MEF1"/>
          <w:b/>
          <w:bCs/>
          <w:strike/>
          <w:spacing w:val="-8"/>
          <w:sz w:val="24"/>
          <w:szCs w:val="24"/>
          <w:highlight w:val="yellow"/>
          <w:lang w:val="ca-ES"/>
          <w:rPrChange w:id="24994" w:author="Kem Sereyboth" w:date="2023-07-19T16:59:00Z">
            <w:rPr>
              <w:ins w:id="24995" w:author="Kem Sereyboth" w:date="2023-07-27T10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996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56C88782" w14:textId="5EE09337" w:rsidR="002C5873" w:rsidRPr="000A3C93" w:rsidDel="00792344" w:rsidRDefault="000A3C93">
      <w:pPr>
        <w:spacing w:after="0" w:line="233" w:lineRule="auto"/>
        <w:ind w:firstLine="709"/>
        <w:jc w:val="both"/>
        <w:rPr>
          <w:del w:id="24997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998" w:author="Kem Sereyboth" w:date="2023-07-27T10:21:00Z">
            <w:rPr>
              <w:del w:id="24999" w:author="Kem Sereyboth" w:date="2023-07-12T11:18:00Z"/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lang w:val="ca-ES"/>
            </w:rPr>
          </w:rPrChange>
        </w:rPr>
        <w:pPrChange w:id="25000" w:author="Sopheak Phorn" w:date="2023-08-25T13:09:00Z">
          <w:pPr>
            <w:spacing w:after="0" w:line="245" w:lineRule="auto"/>
            <w:jc w:val="both"/>
          </w:pPr>
        </w:pPrChange>
      </w:pPr>
      <w:ins w:id="25001" w:author="Kem Sereyboth" w:date="2023-07-27T10:20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5002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ក.សវនកម្មអនុលោម</w:t>
        </w:r>
      </w:ins>
      <w:ins w:id="25003" w:author="Kem Sereyboth" w:date="2023-07-27T10:21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5004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ភាព</w:t>
        </w:r>
      </w:ins>
      <w:ins w:id="25005" w:author="Kem Sereiboth" w:date="2022-09-13T15:38:00Z">
        <w:del w:id="25006" w:author="User" w:date="2022-10-03T11:01:00Z">
          <w:r w:rsidR="00C222D3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07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  <w:r w:rsidR="00D53DD0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08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រចនាសម្ព័ន្ធគ្រប់គ្រង</w:delText>
          </w:r>
        </w:del>
      </w:ins>
      <w:ins w:id="25009" w:author="LENOVO" w:date="2022-10-02T10:35:00Z">
        <w:del w:id="25010" w:author="User" w:date="2022-10-03T11:01:00Z">
          <w:r w:rsidR="00F4758D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11" w:author="Kem Sereyboth" w:date="2023-07-27T10:2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4992F70F" w14:textId="77777777" w:rsidR="00792344" w:rsidRPr="000A3C93" w:rsidRDefault="00792344">
      <w:pPr>
        <w:spacing w:after="0" w:line="233" w:lineRule="auto"/>
        <w:ind w:firstLine="709"/>
        <w:jc w:val="both"/>
        <w:rPr>
          <w:ins w:id="25012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5013" w:author="Kem Sereyboth" w:date="2023-07-27T10:21:00Z">
            <w:rPr>
              <w:ins w:id="25014" w:author="Kem Sereyboth" w:date="2023-07-12T11:1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5015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269F942F" w14:textId="211478C5" w:rsidR="00861444" w:rsidRDefault="00792344">
      <w:pPr>
        <w:spacing w:after="0" w:line="233" w:lineRule="auto"/>
        <w:ind w:firstLine="709"/>
        <w:jc w:val="both"/>
        <w:rPr>
          <w:ins w:id="25016" w:author="Sopheak Phorn" w:date="2023-07-28T16:00:00Z"/>
          <w:rFonts w:ascii="Khmer MEF1" w:hAnsi="Khmer MEF1" w:cs="Khmer MEF1"/>
          <w:spacing w:val="-6"/>
          <w:sz w:val="24"/>
          <w:szCs w:val="24"/>
        </w:rPr>
        <w:pPrChange w:id="25017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bookmarkStart w:id="25018" w:name="_Hlk116052083"/>
      <w:ins w:id="25019" w:author="Kem Sereyboth" w:date="2023-07-12T11:17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20" w:author="Sopheak Phorn" w:date="2023-07-28T16:00:00Z">
              <w:rPr>
                <w:rFonts w:cs="MoolBoran"/>
                <w:b/>
                <w:bCs/>
                <w:cs/>
              </w:rPr>
            </w:rPrChange>
          </w:rPr>
          <w:t>លទ្ធផលនៃការរកឃើញទី១៖</w:t>
        </w:r>
      </w:ins>
      <w:ins w:id="25021" w:author="Kem Sereyboth" w:date="2023-07-12T11:18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22" w:author="Sopheak Phorn" w:date="2023-07-28T16:00:00Z">
              <w:rPr>
                <w:rFonts w:cs="MoolBoran"/>
                <w:b/>
                <w:bCs/>
                <w:cs/>
              </w:rPr>
            </w:rPrChange>
          </w:rPr>
          <w:t xml:space="preserve"> </w:t>
        </w:r>
      </w:ins>
      <w:ins w:id="25023" w:author="Sopheak Phorn" w:date="2023-07-28T15:59:00Z">
        <w:r w:rsidR="006D58F1"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24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ន.គ.ស. </w:t>
        </w:r>
        <w:r w:rsidR="006D58F1" w:rsidRPr="006D58F1">
          <w:rPr>
            <w:rFonts w:ascii="Khmer MEF1" w:hAnsi="Khmer MEF1" w:cs="Khmer MEF1"/>
            <w:spacing w:val="-2"/>
            <w:sz w:val="24"/>
            <w:szCs w:val="24"/>
            <w:cs/>
            <w:rPrChange w:id="25025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ពុំទាន់បានបង្កើតក្រុមប្រឹក្សាវិន័យស្របតាមប្រកាសដាក់ឱ្យ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5026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អនុវត្តបទបញ្ជាផ្ទៃក្នុង </w:t>
        </w:r>
        <w:r w:rsidR="006D58F1" w:rsidRPr="006D58F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អ.ស.ហ.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5027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5028" w:author="Kem Sereyboth" w:date="2023-07-12T11:16:00Z">
        <w:del w:id="25029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30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ន.</w:delText>
          </w:r>
        </w:del>
        <w:del w:id="25031" w:author="Sopheak Phorn" w:date="2023-07-28T15:58:00Z">
          <w:r w:rsidRPr="00861444" w:rsidDel="00F125F3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32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ស</w:delText>
          </w:r>
        </w:del>
        <w:del w:id="25033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34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.ស.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35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 xml:space="preserve"> 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36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5037" w:author="Kem Sereyboth" w:date="2023-07-26T11:00:00Z">
        <w:del w:id="25038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39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40" w:author="Kem Sereyboth" w:date="2023-07-12T11:16:00Z">
        <w:del w:id="25041" w:author="Sopheak Phorn" w:date="2023-07-28T15:59:00Z"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42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5043" w:author="Kem Sereyboth" w:date="2023-07-26T11:00:00Z">
        <w:del w:id="25044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45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46" w:author="Kem Sereyboth" w:date="2023-07-12T11:16:00Z">
        <w:del w:id="25047" w:author="Sopheak Phorn" w:date="2023-07-28T15:59:00Z">
          <w:r w:rsidRPr="00F55550" w:rsidDel="006D58F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ផ្ទៃក្នុ​ងសម្រាប់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F55550" w:rsidDel="006D58F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D6806E5" w14:textId="34272F5D" w:rsidR="006D58F1" w:rsidRDefault="006D58F1">
      <w:pPr>
        <w:spacing w:after="0" w:line="233" w:lineRule="auto"/>
        <w:ind w:firstLine="709"/>
        <w:jc w:val="both"/>
        <w:rPr>
          <w:ins w:id="25048" w:author="Kem Sereyboth" w:date="2023-07-26T10:59:00Z"/>
          <w:rFonts w:ascii="Khmer MEF1" w:hAnsi="Khmer MEF1" w:cs="Khmer MEF1"/>
          <w:spacing w:val="-6"/>
          <w:sz w:val="24"/>
          <w:szCs w:val="24"/>
          <w:lang w:val="ca-ES"/>
        </w:rPr>
        <w:pPrChange w:id="25049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5050" w:author="Sopheak Phorn" w:date="2023-07-28T16:00:00Z">
        <w:r w:rsidRPr="006D58F1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5051" w:author="Sopheak Phorn" w:date="2023-07-28T16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5052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  <w:r w:rsidRPr="006D58F1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5053" w:author="Sopheak Phorn" w:date="2023-07-28T16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5054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5055" w:author="Sopheak Phorn" w:date="2023-07-28T16:0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បានតម្រូវឱ្យមន្ត្រីធ្វើកម្មសិក្សារយៈពេល ៣ខែ បន្ទាប់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5056" w:author="Sopheak Phorn" w:date="2023-07-28T16:00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ពីទទួល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បានប្រកាសទទួលស្គាល់ជាមន្ត្រីលក្ខន្តិកៈប្រភេទក្រមការ</w:t>
        </w:r>
      </w:ins>
    </w:p>
    <w:p w14:paraId="5BFA1022" w14:textId="49FE9E16" w:rsidR="000A3C93" w:rsidRPr="006E6058" w:rsidRDefault="000A3C93">
      <w:pPr>
        <w:spacing w:after="0" w:line="233" w:lineRule="auto"/>
        <w:ind w:firstLine="709"/>
        <w:jc w:val="both"/>
        <w:rPr>
          <w:ins w:id="25057" w:author="Kem Sereyboth" w:date="2023-07-27T10:21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25058" w:author="Sopheak Phorn" w:date="2023-07-28T09:16:00Z">
            <w:rPr>
              <w:ins w:id="25059" w:author="Kem Sereyboth" w:date="2023-07-27T10:21:00Z"/>
              <w:rFonts w:ascii="Khmer MEF1" w:hAnsi="Khmer MEF1" w:cs="Khmer MEF1"/>
              <w:b/>
              <w:bCs/>
              <w:spacing w:val="2"/>
              <w:sz w:val="24"/>
              <w:szCs w:val="24"/>
            </w:rPr>
          </w:rPrChange>
        </w:rPr>
        <w:pPrChange w:id="25060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5061" w:author="Kem Sereyboth" w:date="2023-07-27T10:21:00Z">
        <w:r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</w:rPr>
          <w:t>ខ.សវនកម្មសមិទ្ធកម្ម</w:t>
        </w:r>
      </w:ins>
    </w:p>
    <w:p w14:paraId="68B3AFA8" w14:textId="49F8573D" w:rsidR="005C3F0D" w:rsidRPr="005D3AC9" w:rsidRDefault="00792344">
      <w:pPr>
        <w:spacing w:after="0" w:line="233" w:lineRule="auto"/>
        <w:ind w:firstLine="709"/>
        <w:jc w:val="both"/>
        <w:rPr>
          <w:ins w:id="25062" w:author="Kem Sereyboth" w:date="2023-07-25T09:39:00Z"/>
          <w:rFonts w:ascii="Khmer MEF1" w:hAnsi="Khmer MEF1" w:cs="Khmer MEF1"/>
          <w:color w:val="000000" w:themeColor="text1"/>
          <w:spacing w:val="-8"/>
          <w:sz w:val="24"/>
          <w:szCs w:val="24"/>
          <w:rPrChange w:id="25063" w:author="Sopheak Phorn" w:date="2023-08-03T09:31:00Z">
            <w:rPr>
              <w:ins w:id="25064" w:author="Kem Sereyboth" w:date="2023-07-25T09:39:00Z"/>
              <w:rFonts w:ascii="Khmer MEF1" w:hAnsi="Khmer MEF1" w:cs="Khmer MEF1"/>
              <w:sz w:val="24"/>
              <w:szCs w:val="24"/>
            </w:rPr>
          </w:rPrChange>
        </w:rPr>
        <w:pPrChange w:id="25065" w:author="Sopheak Phorn" w:date="2023-08-25T13:09:00Z">
          <w:pPr>
            <w:spacing w:after="0" w:line="245" w:lineRule="auto"/>
            <w:ind w:left="709"/>
            <w:jc w:val="both"/>
          </w:pPr>
        </w:pPrChange>
      </w:pPr>
      <w:ins w:id="25066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67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លទ្ធផលនៃ</w:t>
        </w:r>
        <w:r w:rsidRPr="005D3AC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5068" w:author="Sopheak Phorn" w:date="2023-08-03T09:3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ការ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69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រកឃើញទី</w:t>
        </w:r>
      </w:ins>
      <w:ins w:id="25070" w:author="Sopheak Phorn" w:date="2023-07-28T16:00:00Z">
        <w:r w:rsidR="006D58F1"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71" w:author="Sopheak Phorn" w:date="2023-07-28T16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៣</w:t>
        </w:r>
      </w:ins>
      <w:ins w:id="25072" w:author="Kem Sereyboth" w:date="2023-07-27T10:03:00Z">
        <w:del w:id="25073" w:author="Sopheak Phorn" w:date="2023-07-28T16:00:00Z">
          <w:r w:rsidR="00E3331A" w:rsidRPr="006D58F1" w:rsidDel="006D58F1">
            <w:rPr>
              <w:rFonts w:ascii="Khmer MEF1" w:hAnsi="Khmer MEF1" w:cs="Khmer MEF1"/>
              <w:b/>
              <w:bCs/>
              <w:sz w:val="24"/>
              <w:szCs w:val="24"/>
              <w:cs/>
              <w:rPrChange w:id="25074" w:author="Sopheak Phorn" w:date="2023-07-28T16:01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5075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76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៖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77" w:author="Sopheak Phorn" w:date="2023-07-28T16:01:00Z">
              <w:rPr>
                <w:rFonts w:ascii="Khmer MEF1" w:eastAsiaTheme="majorEastAsia" w:hAnsi="Khmer MEF1" w:cs="Khmer MEF1"/>
                <w:color w:val="2E74B5" w:themeColor="accent1" w:themeShade="BF"/>
                <w:sz w:val="24"/>
                <w:szCs w:val="24"/>
                <w:cs/>
              </w:rPr>
            </w:rPrChange>
          </w:rPr>
          <w:t xml:space="preserve"> </w:t>
        </w:r>
      </w:ins>
      <w:ins w:id="25078" w:author="Sopheak Phorn" w:date="2023-08-03T09:30:00Z">
        <w:r w:rsidR="005D3AC9" w:rsidRPr="00AD1E0F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</w:rPr>
          <w:t>សេចក្ដី</w:t>
        </w:r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ព្រាងប្រកាសស្ដីពីការដាក់ឱ្យអនុវត្តស្ដង់ដាគណនេយ្យសម្រាប់គ្រឹះស្ថានសាធារណៈរដ្ឋបាល </w:t>
        </w:r>
        <w:r w:rsidR="005D3AC9"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5079" w:author="Kem Sereyboth" w:date="2023-07-12T11:16:00Z">
        <w:del w:id="25080" w:author="Sopheak Phorn" w:date="2023-07-28T16:00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081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082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សុ</w:delText>
          </w:r>
        </w:del>
      </w:ins>
      <w:ins w:id="25083" w:author="Kem Sereyboth" w:date="2023-07-12T11:22:00Z">
        <w:del w:id="25084" w:author="Sopheak Phorn" w:date="2023-07-28T16:00:00Z">
          <w:r w:rsidR="003532A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085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86" w:author="Kem Sereyboth" w:date="2023-07-12T11:16:00Z">
        <w:del w:id="25087" w:author="Sopheak Phorn" w:date="2023-07-28T16:00:00Z"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088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5089" w:author="Kem Sereyboth" w:date="2023-07-12T11:22:00Z">
        <w:del w:id="25090" w:author="Sopheak Phorn" w:date="2023-07-28T16:00:00Z">
          <w:r w:rsidR="003532A4" w:rsidRPr="006E6058" w:rsidDel="006D58F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5091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</w:delText>
          </w:r>
        </w:del>
      </w:ins>
      <w:ins w:id="25092" w:author="Kem Sereyboth" w:date="2023-07-26T11:02:00Z">
        <w:del w:id="25093" w:author="Sopheak Phorn" w:date="2023-07-28T16:00:00Z">
          <w:r w:rsidR="0086144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094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95" w:author="Kem Sereyboth" w:date="2023-07-12T11:16:00Z">
        <w:del w:id="25096" w:author="Sopheak Phorn" w:date="2023-07-28T16:00:00Z"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ភាព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097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098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ង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099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ហា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00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01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ភ័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02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យ​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5103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5104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</w:p>
    <w:p w14:paraId="4EBF6E32" w14:textId="039CC1F6" w:rsidR="00532CEA" w:rsidRPr="006E6058" w:rsidDel="005C3F0D" w:rsidRDefault="005C3F0D">
      <w:pPr>
        <w:spacing w:after="0" w:line="233" w:lineRule="auto"/>
        <w:rPr>
          <w:del w:id="25105" w:author="Kem Sereyboth" w:date="2023-07-12T11:16:00Z"/>
          <w:rFonts w:ascii="Khmer MEF1" w:hAnsi="Khmer MEF1" w:cs="Khmer MEF1"/>
          <w:spacing w:val="-6"/>
          <w:sz w:val="24"/>
          <w:szCs w:val="24"/>
          <w:lang w:val="ca-ES"/>
          <w:rPrChange w:id="25106" w:author="Sopheak Phorn" w:date="2023-07-28T09:16:00Z">
            <w:rPr>
              <w:del w:id="25107" w:author="Kem Sereyboth" w:date="2023-07-12T11:1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25108" w:author="Sopheak Phorn" w:date="2023-08-25T13:09:00Z">
          <w:pPr/>
        </w:pPrChange>
      </w:pPr>
      <w:ins w:id="25109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10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លទ្ធផលនៃការរកឃើញទី</w:t>
        </w:r>
      </w:ins>
      <w:ins w:id="25111" w:author="Sopheak Phorn" w:date="2023-07-28T16:00:00Z">
        <w:r w:rsidR="006D58F1"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12" w:author="Sopheak Phorn" w:date="2023-08-03T09:32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៤</w:t>
        </w:r>
      </w:ins>
      <w:ins w:id="25113" w:author="Kem Sereyboth" w:date="2023-07-27T10:03:00Z">
        <w:del w:id="25114" w:author="Sopheak Phorn" w:date="2023-07-28T16:00:00Z">
          <w:r w:rsidR="00E3331A" w:rsidRPr="005D3AC9" w:rsidDel="006D58F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5115" w:author="Sopheak Phorn" w:date="2023-08-03T09:32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25116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17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5118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19" w:author="Sopheak Phorn" w:date="2023-08-03T09:32:00Z">
              <w:rPr>
                <w:cs/>
              </w:rPr>
            </w:rPrChange>
          </w:rPr>
          <w:t>សេចក្ដីព្រាងប្រកាសស្ដីពីការដាក់ឱ្យអនុវត្តស្ដង់ដាគណនេយ្យសាម</w:t>
        </w:r>
      </w:ins>
      <w:ins w:id="25120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</w:ins>
      <w:ins w:id="25121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22" w:author="Sopheak Phorn" w:date="2023-08-03T09:32:00Z">
              <w:rPr>
                <w:cs/>
              </w:rPr>
            </w:rPrChange>
          </w:rPr>
          <w:t>ញ្ញ</w:t>
        </w:r>
      </w:ins>
      <w:ins w:id="25123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</w:ins>
      <w:ins w:id="25124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25" w:author="Sopheak Phorn" w:date="2023-08-03T09:31:00Z">
              <w:rPr>
                <w:cs/>
              </w:rPr>
            </w:rPrChange>
          </w:rPr>
          <w:t xml:space="preserve">កម្ពុជា </w:t>
        </w:r>
        <w:r w:rsidR="005D3AC9" w:rsidRPr="005D3AC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25126" w:author="Sopheak Phorn" w:date="2023-08-03T09:31:00Z">
              <w:rPr>
                <w:b/>
                <w:bCs/>
                <w:cs/>
              </w:rPr>
            </w:rPrChange>
          </w:rPr>
          <w:t>ន.គ.ស.</w:t>
        </w:r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27" w:author="Sopheak Phorn" w:date="2023-08-03T09:31:00Z">
              <w:rPr>
                <w:cs/>
              </w:rPr>
            </w:rPrChange>
          </w:rPr>
          <w:t xml:space="preserve"> ពុំទាន់</w:t>
        </w:r>
        <w:r w:rsidR="005D3AC9" w:rsidRPr="005D3AC9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5128" w:author="Sopheak Phorn" w:date="2023-08-03T09:31:00Z">
              <w:rPr>
                <w:spacing w:val="-8"/>
                <w:cs/>
              </w:rPr>
            </w:rPrChange>
          </w:rPr>
          <w:t>អាចដាក់ឱ្យអនុវត្តស្របតាមផែនការសកម្មភាពឆ្នាំ២០២២</w:t>
        </w:r>
      </w:ins>
      <w:ins w:id="25129" w:author="Kem Sereyboth" w:date="2023-07-25T09:39:00Z">
        <w:del w:id="25130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31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</w:delText>
          </w:r>
        </w:del>
      </w:ins>
      <w:ins w:id="25132" w:author="Kem Sereyboth" w:date="2023-07-27T10:04:00Z">
        <w:del w:id="25133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34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35" w:author="Kem Sereyboth" w:date="2023-07-25T09:39:00Z">
        <w:del w:id="25136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37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គ្រ</w:delText>
          </w:r>
        </w:del>
      </w:ins>
      <w:ins w:id="25138" w:author="Kem Sereyboth" w:date="2023-07-27T10:04:00Z">
        <w:del w:id="25139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40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41" w:author="Kem Sereyboth" w:date="2023-07-25T09:39:00Z">
        <w:del w:id="25142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43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25144" w:author="Kem Sereyboth" w:date="2023-07-27T10:04:00Z">
        <w:del w:id="25145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46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47" w:author="Kem Sereyboth" w:date="2023-07-25T09:39:00Z">
        <w:del w:id="25148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49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</w:delText>
          </w:r>
        </w:del>
      </w:ins>
      <w:ins w:id="25150" w:author="Kem Sereyboth" w:date="2023-07-26T11:02:00Z">
        <w:del w:id="25151" w:author="Sopheak Phorn" w:date="2023-07-28T16:01:00Z">
          <w:r w:rsidR="00861444"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52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53" w:author="Kem Sereyboth" w:date="2023-07-25T09:39:00Z">
        <w:del w:id="25154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55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យ ពុំ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ទាន់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  <w:r w:rsidRPr="00F55550">
          <w:rPr>
            <w:rFonts w:ascii="Khmer MEF1" w:hAnsi="Khmer MEF1" w:cs="Khmer MEF1" w:hint="cs"/>
            <w:spacing w:val="-6"/>
            <w:sz w:val="24"/>
            <w:szCs w:val="24"/>
            <w:cs/>
          </w:rPr>
          <w:t>។</w:t>
        </w:r>
      </w:ins>
      <w:ins w:id="25156" w:author="User" w:date="2022-10-03T11:01:00Z">
        <w:del w:id="25157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5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5159" w:author="Kem Sereiboth" w:date="2022-09-30T17:11:00Z">
        <w:del w:id="25160" w:author="Kem Sereyboth" w:date="2023-07-12T11:16:00Z">
          <w:r w:rsidR="002C5873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61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5162" w:author="User" w:date="2022-10-03T11:01:00Z">
        <w:del w:id="25163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5165" w:author="Kem Sereiboth" w:date="2022-09-30T17:11:00Z">
        <w:del w:id="25166" w:author="Kem Sereyboth" w:date="2023-07-12T11:16:00Z">
          <w:r w:rsidR="002C5873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6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5168" w:author="sakaria fa" w:date="2022-09-30T09:19:00Z">
        <w:del w:id="25169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7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</w:del>
      </w:ins>
      <w:ins w:id="25171" w:author="sakaria fa" w:date="2022-09-30T09:20:00Z">
        <w:del w:id="25172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174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6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175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176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177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178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179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80" w:author="Kem Sereyboth" w:date="2023-07-19T16:59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81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និងសវនករ​ទទួលបន្ទុក​ សូម​ជម្រាប​ជូន​នូវលទ្ធផលរកឃើញមួយចំនួនដូចខាងក្រោម៖</w:delText>
          </w:r>
        </w:del>
      </w:ins>
    </w:p>
    <w:p w14:paraId="0B7E1B84" w14:textId="15F6AA77" w:rsidR="005C3F0D" w:rsidRPr="006E6058" w:rsidRDefault="005C3F0D">
      <w:pPr>
        <w:spacing w:after="0" w:line="233" w:lineRule="auto"/>
        <w:ind w:firstLine="709"/>
        <w:jc w:val="both"/>
        <w:rPr>
          <w:ins w:id="25182" w:author="Kem Sereyboth" w:date="2023-07-25T09:39:00Z"/>
          <w:rFonts w:ascii="Khmer MEF1" w:hAnsi="Khmer MEF1" w:cs="Khmer MEF1"/>
          <w:sz w:val="24"/>
          <w:szCs w:val="24"/>
          <w:lang w:val="ca-ES"/>
        </w:rPr>
        <w:pPrChange w:id="25183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184" w:author="Kem Sereyboth" w:date="2023-07-25T09:40:00Z">
        <w:r>
          <w:rPr>
            <w:rFonts w:ascii="Khmer MEF1" w:hAnsi="Khmer MEF1" w:cs="Khmer MEF1"/>
            <w:spacing w:val="-6"/>
            <w:sz w:val="24"/>
            <w:szCs w:val="24"/>
            <w:cs/>
          </w:rPr>
          <w:tab/>
        </w:r>
      </w:ins>
    </w:p>
    <w:p w14:paraId="020C2A10" w14:textId="15EAD389" w:rsidR="00532CEA" w:rsidRPr="005C3F0D" w:rsidDel="00792344" w:rsidRDefault="005C3F0D">
      <w:pPr>
        <w:spacing w:after="0" w:line="233" w:lineRule="auto"/>
        <w:rPr>
          <w:ins w:id="25185" w:author="sakaria fa" w:date="2022-09-30T09:19:00Z"/>
          <w:del w:id="25186" w:author="Kem Sereyboth" w:date="2023-07-12T11:16:00Z"/>
          <w:rFonts w:ascii="Khmer MEF1" w:hAnsi="Khmer MEF1" w:cs="Khmer MEF1"/>
          <w:spacing w:val="-8"/>
          <w:sz w:val="24"/>
          <w:szCs w:val="24"/>
          <w:highlight w:val="yellow"/>
          <w:cs/>
          <w:lang w:val="ca-ES"/>
          <w:rPrChange w:id="25187" w:author="Kem Sereyboth" w:date="2023-07-25T09:40:00Z">
            <w:rPr>
              <w:ins w:id="25188" w:author="sakaria fa" w:date="2022-09-30T09:19:00Z"/>
              <w:del w:id="25189" w:author="Kem Sereyboth" w:date="2023-07-12T11:16:00Z"/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</w:rPrChange>
        </w:rPr>
        <w:pPrChange w:id="2519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191" w:author="Kem Sereyboth" w:date="2023-07-25T09:40:00Z">
        <w:r w:rsidRPr="005C3F0D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5192" w:author="Kem Sereyboth" w:date="2023-07-25T09:40:00Z">
              <w:rPr>
                <w:rFonts w:ascii="Khmer MEF1" w:hAnsi="Khmer MEF1" w:cs="Khmer MEF1"/>
                <w:strike/>
                <w:spacing w:val="-8"/>
                <w:sz w:val="24"/>
                <w:szCs w:val="24"/>
                <w:highlight w:val="yellow"/>
                <w:cs/>
                <w:lang w:val="ca-ES"/>
              </w:rPr>
            </w:rPrChange>
          </w:rPr>
          <w:tab/>
        </w:r>
      </w:ins>
      <w:ins w:id="25193" w:author="sakaria fa" w:date="2022-09-30T09:21:00Z">
        <w:del w:id="25194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195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ក.១.លទ្ធផលរកឃើញទី១៖ នៅ </w:delText>
          </w:r>
          <w:r w:rsidR="00DE3C18"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5196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197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មាននាយកដ្ឋានចំនួន </w:delText>
          </w:r>
        </w:del>
      </w:ins>
      <w:ins w:id="25198" w:author="sakaria fa" w:date="2022-09-30T09:22:00Z">
        <w:del w:id="25199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00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5201" w:author="sakaria fa" w:date="2022-09-30T09:21:00Z">
        <w:del w:id="25202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03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5204" w:author="sakaria fa" w:date="2022-09-30T09:22:00Z">
        <w:del w:id="25205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06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</w:delText>
          </w:r>
        </w:del>
      </w:ins>
      <w:ins w:id="25207" w:author="sakaria fa" w:date="2022-09-30T09:24:00Z">
        <w:del w:id="25208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09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ជំនួយសង្គម នាយកដ្ឋានសន្តិសុខសង្គម នាយកដ្ឋានកិច្ចការទូទៅ និងនាយកដ្ឋានផ្សះផ្សាវិ</w:delText>
          </w:r>
        </w:del>
      </w:ins>
      <w:ins w:id="25210" w:author="sakaria fa" w:date="2022-09-30T09:25:00Z">
        <w:del w:id="25211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12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វាទ និងការពារអ្នកទទួលផលមានរចនាសម្ព័ន្ធ</w:delText>
          </w:r>
        </w:del>
      </w:ins>
      <w:ins w:id="25213" w:author="sakaria fa" w:date="2022-09-30T09:28:00Z">
        <w:del w:id="25214" w:author="Kem Sereyboth" w:date="2023-07-12T11:16:00Z">
          <w:r w:rsidR="00EF0D71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15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ថ្នាក់</w:delText>
          </w:r>
        </w:del>
      </w:ins>
      <w:ins w:id="25216" w:author="Kem Sereiboth" w:date="2022-09-30T17:10:00Z">
        <w:del w:id="25217" w:author="Kem Sereyboth" w:date="2023-07-12T11:16:00Z">
          <w:r w:rsidR="002C5873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18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ថា</w:delText>
          </w:r>
        </w:del>
      </w:ins>
    </w:p>
    <w:p w14:paraId="5083E92A" w14:textId="02DA20D7" w:rsidR="00BB73E5" w:rsidRPr="005C3F0D" w:rsidDel="00792344" w:rsidRDefault="00BE680E">
      <w:pPr>
        <w:spacing w:after="0" w:line="233" w:lineRule="auto"/>
        <w:rPr>
          <w:ins w:id="25219" w:author="User" w:date="2022-09-22T12:57:00Z"/>
          <w:del w:id="25220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221" w:author="Kem Sereyboth" w:date="2023-07-25T09:40:00Z">
            <w:rPr>
              <w:ins w:id="25222" w:author="User" w:date="2022-09-22T12:57:00Z"/>
              <w:del w:id="25223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22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bookmarkStart w:id="25225" w:name="_Hlk116049809"/>
      <w:ins w:id="25226" w:author="Kem Sereiboth" w:date="2022-09-30T13:34:00Z">
        <w:del w:id="25227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28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5229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0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មាននាយកដ្ឋាន</w:delText>
          </w:r>
        </w:del>
      </w:ins>
      <w:ins w:id="25231" w:author="Kem Sereiboth" w:date="2022-09-30T13:36:00Z">
        <w:del w:id="25232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3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១ គឺ</w:delText>
          </w:r>
        </w:del>
      </w:ins>
      <w:ins w:id="25234" w:author="User" w:date="2022-09-22T12:57:00Z">
        <w:del w:id="25235" w:author="Kem Sereyboth" w:date="2023-07-12T11:16:00Z"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6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ដែលក្នុងនោះមាននាយកដ្ឋាន ចំនួន ៤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25237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8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ដែលមានប្រធាន និងអនុប្រធាននាយកដ្ឋាន។ សម្រាប់</w:delText>
          </w:r>
        </w:del>
      </w:ins>
      <w:bookmarkStart w:id="25239" w:name="_Hlk116049887"/>
      <w:ins w:id="25240" w:author="User" w:date="2022-10-07T08:20:00Z">
        <w:del w:id="25241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2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</w:delText>
          </w:r>
        </w:del>
      </w:ins>
      <w:ins w:id="25243" w:author="User" w:date="2022-10-07T15:26:00Z">
        <w:del w:id="25244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5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</w:delText>
          </w:r>
        </w:del>
      </w:ins>
      <w:ins w:id="25246" w:author="User" w:date="2022-10-07T15:27:00Z">
        <w:del w:id="25247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8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នបំពេញ</w:delText>
          </w:r>
        </w:del>
      </w:ins>
      <w:ins w:id="25249" w:author="User" w:date="2022-10-07T08:20:00Z">
        <w:del w:id="25250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51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រចនាសម្ព័ន្ធគ្រប់គ្រងស្រប</w:delText>
          </w:r>
        </w:del>
      </w:ins>
      <w:ins w:id="25252" w:author="User" w:date="2022-10-07T15:31:00Z">
        <w:del w:id="25253" w:author="Kem Sereyboth" w:date="2023-07-12T11:16:00Z">
          <w:r w:rsidR="003C77F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54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ទៅ</w:delText>
          </w:r>
        </w:del>
      </w:ins>
      <w:ins w:id="25255" w:author="User" w:date="2022-10-07T08:20:00Z">
        <w:del w:id="25256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57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ins w:id="25258" w:author="User" w:date="2022-10-07T15:27:00Z">
        <w:del w:id="25259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60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ins w:id="25261" w:author="Kem Sereiboth" w:date="2022-09-30T13:37:00Z">
        <w:del w:id="25262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263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264" w:author="LENOVO" w:date="2022-10-06T11:57:00Z">
        <w:del w:id="25265" w:author="Kem Sereyboth" w:date="2023-07-12T11:16:00Z">
          <w:r w:rsidR="00D6491E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266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bookmarkEnd w:id="25225"/>
    <w:bookmarkEnd w:id="25239"/>
    <w:p w14:paraId="01C93D92" w14:textId="531A01A8" w:rsidR="00D53DD0" w:rsidRPr="005C3F0D" w:rsidDel="00792344" w:rsidRDefault="00D53DD0">
      <w:pPr>
        <w:spacing w:after="0" w:line="233" w:lineRule="auto"/>
        <w:rPr>
          <w:ins w:id="25267" w:author="Kem Sereiboth" w:date="2022-09-15T14:04:00Z"/>
          <w:del w:id="25268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269" w:author="Kem Sereyboth" w:date="2023-07-25T09:40:00Z">
            <w:rPr>
              <w:ins w:id="25270" w:author="Kem Sereiboth" w:date="2022-09-15T14:04:00Z"/>
              <w:del w:id="25271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272" w:author="Sopheak Phorn" w:date="2023-08-25T13:09:00Z">
          <w:pPr>
            <w:spacing w:after="0" w:line="240" w:lineRule="auto"/>
            <w:ind w:firstLine="720"/>
          </w:pPr>
        </w:pPrChange>
      </w:pPr>
      <w:ins w:id="25273" w:author="Kem Sereiboth" w:date="2022-09-13T15:38:00Z">
        <w:del w:id="25274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7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មាននាយកដ្ឋានចំនួន ៥  ព្រមទាំងមានប្រធាននាយកដ្ឋាន និងអនុប្រធាននាយកដ្ឋាន ដោយឡែកសម្រាប់</w:delText>
          </w:r>
        </w:del>
      </w:ins>
      <w:ins w:id="25276" w:author="sakaria fa" w:date="2022-09-13T22:43:00Z">
        <w:del w:id="25277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7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លើកឡែងតែ</w:delText>
          </w:r>
        </w:del>
      </w:ins>
      <w:ins w:id="25279" w:author="Kem Sereiboth" w:date="2022-09-13T15:38:00Z">
        <w:del w:id="25280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នាយកដ្ឋានត្រួតពិនិត្យវិញ</w:delText>
          </w:r>
        </w:del>
      </w:ins>
      <w:ins w:id="25281" w:author="sakaria fa" w:date="2022-09-13T22:43:00Z">
        <w:del w:id="25282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8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 ដែល</w:delText>
          </w:r>
        </w:del>
      </w:ins>
      <w:ins w:id="25284" w:author="Kem Sereiboth" w:date="2022-09-13T15:38:00Z">
        <w:del w:id="25285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នៅមិនទាន់បានតែងតាំងប្រធាននាយកដ្ឋាននៅឡើយ។</w:delText>
          </w:r>
        </w:del>
      </w:ins>
    </w:p>
    <w:p w14:paraId="099DC1F0" w14:textId="6EF9C62C" w:rsidR="0070294D" w:rsidRPr="005C3F0D" w:rsidDel="00792344" w:rsidRDefault="0070294D">
      <w:pPr>
        <w:spacing w:after="0" w:line="233" w:lineRule="auto"/>
        <w:rPr>
          <w:ins w:id="25286" w:author="Kem Sereiboth" w:date="2022-09-13T15:38:00Z"/>
          <w:del w:id="25287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</w:rPr>
        <w:pPrChange w:id="25288" w:author="Sopheak Phorn" w:date="2023-08-25T13:09:00Z">
          <w:pPr>
            <w:spacing w:after="0" w:line="240" w:lineRule="auto"/>
            <w:ind w:firstLine="720"/>
          </w:pPr>
        </w:pPrChange>
      </w:pPr>
      <w:ins w:id="25289" w:author="Kem Sereiboth" w:date="2022-09-15T14:04:00Z">
        <w:del w:id="2529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291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ក.២.លទ្ធផលនៃការរកឃើញ២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9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29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9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មិនទាន់បែងចែកមន្រ្តីចំនួនប៉ុន្មានជាមន្រ្តីរបស់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29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អ.ក.គ.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9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និងមន្រ្តីប៉ុន្មានជា</w:delText>
          </w:r>
        </w:del>
      </w:ins>
      <w:ins w:id="25297" w:author="Kem Sereiboth" w:date="2022-09-15T14:08:00Z">
        <w:del w:id="25298" w:author="Kem Sereyboth" w:date="2023-07-12T11:16:00Z">
          <w:r w:rsidR="00D83A79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9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មន្រ្តី</w:delText>
          </w:r>
        </w:del>
      </w:ins>
      <w:ins w:id="25300" w:author="Kem Sereiboth" w:date="2022-09-15T14:04:00Z">
        <w:del w:id="2530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0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ន.ស.</w:delText>
          </w:r>
        </w:del>
      </w:ins>
      <w:ins w:id="25303" w:author="Kem Sereiboth" w:date="2022-09-15T14:06:00Z">
        <w:del w:id="2530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0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0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D9EFDD3" w14:textId="476EB487" w:rsidR="00575957" w:rsidRPr="005C3F0D" w:rsidDel="00792344" w:rsidRDefault="00D940BD">
      <w:pPr>
        <w:spacing w:after="0" w:line="233" w:lineRule="auto"/>
        <w:rPr>
          <w:ins w:id="25307" w:author="Kem Sereiboth" w:date="2022-09-15T14:18:00Z"/>
          <w:del w:id="25308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309" w:author="Kem Sereyboth" w:date="2023-07-25T09:40:00Z">
            <w:rPr>
              <w:ins w:id="25310" w:author="Kem Sereiboth" w:date="2022-09-15T14:18:00Z"/>
              <w:del w:id="25311" w:author="Kem Sereyboth" w:date="2023-07-12T11:1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312" w:author="Sopheak Phorn" w:date="2023-08-25T13:09:00Z">
          <w:pPr>
            <w:spacing w:after="0" w:line="240" w:lineRule="auto"/>
            <w:ind w:firstLine="720"/>
          </w:pPr>
        </w:pPrChange>
      </w:pPr>
      <w:ins w:id="25313" w:author="Kem Sereiboth" w:date="2022-09-13T16:52:00Z">
        <w:del w:id="2531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15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5316" w:author="Kem Sereiboth" w:date="2022-09-13T15:38:00Z">
        <w:del w:id="25317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1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1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</w:delText>
          </w:r>
        </w:del>
      </w:ins>
      <w:ins w:id="25320" w:author="Kem Sereiboth" w:date="2022-09-13T16:51:00Z">
        <w:del w:id="2532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22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5323" w:author="Kem Sereiboth" w:date="2022-09-13T15:38:00Z">
        <w:del w:id="25324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25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៖ 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2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ប្រភពចំណូល</w:delText>
          </w:r>
        </w:del>
      </w:ins>
      <w:ins w:id="25327" w:author="LENOVO" w:date="2022-10-02T10:35:00Z">
        <w:del w:id="25328" w:author="Kem Sereyboth" w:date="2023-07-12T11:16:00Z">
          <w:r w:rsidR="00F4758D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2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4FEF59C0" w14:textId="4A92AEC0" w:rsidR="00D53DD0" w:rsidRPr="005C3F0D" w:rsidDel="00792344" w:rsidRDefault="00A67DEE">
      <w:pPr>
        <w:spacing w:after="0" w:line="233" w:lineRule="auto"/>
        <w:rPr>
          <w:ins w:id="25330" w:author="Kem Sereiboth" w:date="2022-09-13T15:39:00Z"/>
          <w:del w:id="25331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332" w:author="Kem Sereyboth" w:date="2023-07-25T09:40:00Z">
            <w:rPr>
              <w:ins w:id="25333" w:author="Kem Sereiboth" w:date="2022-09-13T15:39:00Z"/>
              <w:del w:id="25334" w:author="Kem Sereyboth" w:date="2023-07-12T11:1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5335" w:author="Sopheak Phorn" w:date="2023-08-25T13:09:00Z">
          <w:pPr>
            <w:spacing w:after="0" w:line="240" w:lineRule="auto"/>
            <w:ind w:firstLine="720"/>
          </w:pPr>
        </w:pPrChange>
      </w:pPr>
      <w:ins w:id="25336" w:author="User" w:date="2022-10-03T11:52:00Z">
        <w:del w:id="2533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7"/>
              <w:sz w:val="24"/>
              <w:szCs w:val="24"/>
              <w:highlight w:val="yellow"/>
              <w:cs/>
              <w:lang w:val="ca-ES"/>
              <w:rPrChange w:id="25338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25339" w:author="Kem Sereiboth" w:date="2022-09-13T15:38:00Z">
        <w:del w:id="25340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លទ្ធផលនៃការរកឃើញ</w:delText>
          </w:r>
        </w:del>
      </w:ins>
      <w:ins w:id="25341" w:author="User" w:date="2022-10-03T11:52:00Z">
        <w:del w:id="2534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43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5344" w:author="User" w:date="2022-10-03T11:53:00Z">
        <w:del w:id="2534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46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ី២</w:delText>
          </w:r>
        </w:del>
      </w:ins>
      <w:ins w:id="25347" w:author="Kem Sereiboth" w:date="2022-09-13T15:38:00Z">
        <w:del w:id="25348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៖ </w:delText>
          </w:r>
        </w:del>
      </w:ins>
      <w:ins w:id="25349" w:author="User" w:date="2022-09-22T12:58:00Z">
        <w:del w:id="25350" w:author="Kem Sereyboth" w:date="2023-07-12T11:16:00Z">
          <w:r w:rsidR="00BB73E5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51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</w:delText>
          </w:r>
        </w:del>
      </w:ins>
      <w:bookmarkStart w:id="25352" w:name="_Hlk116049236"/>
      <w:ins w:id="25353" w:author="Kem Sereiboth" w:date="2022-09-30T17:12:00Z">
        <w:del w:id="25354" w:author="Kem Sereyboth" w:date="2023-07-12T11:16:00Z">
          <w:r w:rsidR="002C587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55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</w:delText>
          </w:r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56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ចំណូល</w:delText>
          </w:r>
        </w:del>
      </w:ins>
      <w:ins w:id="25357" w:author="User" w:date="2022-10-07T08:21:00Z">
        <w:del w:id="25358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59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360" w:author="User" w:date="2022-10-07T15:27:00Z">
        <w:del w:id="25361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ជាធរមាន។</w:delText>
          </w:r>
        </w:del>
      </w:ins>
      <w:ins w:id="25362" w:author="LENOVO" w:date="2022-10-06T11:57:00Z">
        <w:del w:id="25363" w:author="Kem Sereyboth" w:date="2023-07-12T11:16:00Z">
          <w:r w:rsidR="00D6491E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64" w:author="Kem Sereyboth" w:date="2023-07-25T09:40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365" w:author="LENOVO" w:date="2022-10-02T10:21:00Z">
        <w:del w:id="25366" w:author="Kem Sereyboth" w:date="2023-07-12T11:16:00Z">
          <w:r w:rsidR="00D21DF2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67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25368" w:author="Kem Sereiboth" w:date="2022-09-30T17:12:00Z">
        <w:del w:id="25369" w:author="Kem Sereyboth" w:date="2023-07-12T11:16:00Z"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70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នោះទេ ព្រោះសេចក្ដី</w:delText>
          </w:r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371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សម្រេចស្ដីពីអត្រា នីតិវិធីនៃការបង់ និងការចាត់ចែងកម្រៃសេវាត្រួតពិនិត្យ មិនទាន់បានរៀបចំរួច</w:delText>
          </w:r>
        </w:del>
      </w:ins>
      <w:ins w:id="25372" w:author="LENOVO" w:date="2022-10-02T10:21:00Z">
        <w:del w:id="25373" w:author="Kem Sereyboth" w:date="2023-07-12T11:16:00Z">
          <w:r w:rsidR="00D21DF2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374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5375" w:author="Kem Sereiboth" w:date="2022-09-30T17:12:00Z">
        <w:del w:id="25376" w:author="Kem Sereyboth" w:date="2023-07-12T11:16:00Z"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377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378" w:author="Kem Sereiboth" w:date="2022-09-13T15:38:00Z">
        <w:del w:id="25379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ន.ស.ស.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ពុំទាន់មានប្រភពចំណូលទេ ព្រោះមិនទាន់</w:delText>
          </w:r>
        </w:del>
      </w:ins>
      <w:ins w:id="25380" w:author="sakaria fa" w:date="2022-09-13T22:45:00Z">
        <w:del w:id="25381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8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មានបទដ្</w:delText>
          </w:r>
        </w:del>
      </w:ins>
      <w:ins w:id="25383" w:author="sakaria fa" w:date="2022-09-13T22:46:00Z">
        <w:del w:id="25384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8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ឋានគតិយុត្តិកំណត់ពី</w:delText>
          </w:r>
        </w:del>
      </w:ins>
      <w:ins w:id="25386" w:author="Kem Sereiboth" w:date="2022-09-13T15:38:00Z">
        <w:del w:id="25387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កម្រងសេវាសាធារណៈក្រោមសមត្ថកិច្ចនៅឡើយ។</w:delText>
          </w:r>
        </w:del>
      </w:ins>
      <w:ins w:id="25388" w:author="Kem Sereiboth" w:date="2022-09-15T14:10:00Z">
        <w:del w:id="25389" w:author="Kem Sereyboth" w:date="2023-07-12T11:16:00Z">
          <w:r w:rsidR="0057549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9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391" w:author="Kem Sereiboth" w:date="2022-09-13T15:38:00Z">
        <w:del w:id="25392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</w:p>
    <w:bookmarkEnd w:id="25352"/>
    <w:p w14:paraId="115F2F63" w14:textId="2FF31098" w:rsidR="002C5873" w:rsidRPr="005C3F0D" w:rsidDel="00792344" w:rsidRDefault="00D940BD">
      <w:pPr>
        <w:spacing w:after="0" w:line="233" w:lineRule="auto"/>
        <w:rPr>
          <w:ins w:id="25393" w:author="Kem Sereiboth" w:date="2022-09-30T17:12:00Z"/>
          <w:del w:id="25394" w:author="Kem Sereyboth" w:date="2023-07-12T11:16:00Z"/>
          <w:rFonts w:ascii="Khmer MEF1" w:hAnsi="Khmer MEF1" w:cs="Khmer MEF1"/>
          <w:spacing w:val="4"/>
          <w:sz w:val="24"/>
          <w:szCs w:val="24"/>
          <w:highlight w:val="yellow"/>
          <w:rPrChange w:id="25395" w:author="Kem Sereyboth" w:date="2023-07-25T09:40:00Z">
            <w:rPr>
              <w:ins w:id="25396" w:author="Kem Sereiboth" w:date="2022-09-30T17:12:00Z"/>
              <w:del w:id="25397" w:author="Kem Sereyboth" w:date="2023-07-12T11:1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398" w:author="Sopheak Phorn" w:date="2023-08-25T13:09:00Z">
          <w:pPr>
            <w:spacing w:after="0" w:line="240" w:lineRule="auto"/>
            <w:ind w:firstLine="720"/>
          </w:pPr>
        </w:pPrChange>
      </w:pPr>
      <w:ins w:id="25399" w:author="Kem Sereiboth" w:date="2022-09-13T16:52:00Z">
        <w:del w:id="2540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01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5402" w:author="Kem Sereiboth" w:date="2022-09-13T15:38:00Z">
        <w:del w:id="25403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0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5405" w:author="Kem Sereiboth" w:date="2022-09-13T16:51:00Z">
        <w:del w:id="2540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0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5408" w:author="Kem Sereiboth" w:date="2022-09-13T15:38:00Z">
        <w:del w:id="25409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1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5411" w:author="Kem Sereiboth" w:date="2022-09-30T14:11:00Z">
        <w:del w:id="25412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41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5414" w:author="Kem Sereiboth" w:date="2022-09-13T15:38:00Z">
        <w:del w:id="25415" w:author="Kem Sereyboth" w:date="2023-07-12T11:16:00Z">
          <w:r w:rsidR="00D53DD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41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បង់ភាគទាន១០%</w:delText>
          </w:r>
        </w:del>
      </w:ins>
    </w:p>
    <w:p w14:paraId="5E812580" w14:textId="4BFC3F8C" w:rsidR="00D53DD0" w:rsidRPr="005C3F0D" w:rsidDel="00792344" w:rsidRDefault="00A67DEE">
      <w:pPr>
        <w:spacing w:after="0" w:line="233" w:lineRule="auto"/>
        <w:rPr>
          <w:del w:id="25417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418" w:author="Kem Sereyboth" w:date="2023-07-25T09:40:00Z">
            <w:rPr>
              <w:del w:id="25419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420" w:author="Sopheak Phorn" w:date="2023-08-25T13:09:00Z">
          <w:pPr>
            <w:spacing w:after="0" w:line="240" w:lineRule="auto"/>
            <w:ind w:left="990" w:hanging="270"/>
            <w:jc w:val="both"/>
          </w:pPr>
        </w:pPrChange>
      </w:pPr>
      <w:ins w:id="25421" w:author="User" w:date="2022-10-03T11:53:00Z">
        <w:del w:id="2542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23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5424" w:author="User" w:date="2022-10-03T13:32:00Z">
        <w:del w:id="25425" w:author="Kem Sereyboth" w:date="2023-07-12T11:16:00Z">
          <w:r w:rsidR="008C0BC2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26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5427" w:author="Kem Sereiboth" w:date="2022-09-30T17:13:00Z">
        <w:del w:id="25428" w:author="Kem Sereyboth" w:date="2023-07-12T11:16:00Z">
          <w:r w:rsidR="002C5873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29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5430" w:author="User" w:date="2022-10-03T11:53:00Z">
        <w:del w:id="2543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32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5433" w:author="Kem Sereiboth" w:date="2022-09-30T14:10:00Z">
        <w:del w:id="25434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3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5436" w:author="Kem Sereiboth" w:date="2022-09-30T14:11:00Z">
        <w:del w:id="25437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3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39" w:author="Kem Sereyboth" w:date="2023-07-25T09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40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មានកាតព្វកិច្ចបង់ភាគទាន ១០% ជាប្រចាំខែ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441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42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ឬ​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43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ប្រចាំឆ្នាំជូនទៅអគ្គលេខាធិការដ្ឋាន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444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​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45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46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47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48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49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50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51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តាមរយៈការពិនិត្យលើឯកសារ និង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45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lang w:val="ca-ES"/>
              <w:rPrChange w:id="25453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454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cs/>
              <w:rPrChange w:id="25455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5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5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និងសវនករទទួលបន្ទុក</w:delText>
          </w:r>
        </w:del>
      </w:ins>
      <w:ins w:id="25458" w:author="sakaria fa" w:date="2022-09-30T21:29:00Z">
        <w:del w:id="25459" w:author="Kem Sereyboth" w:date="2023-07-12T11:16:00Z">
          <w:r w:rsidR="006828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461" w:author="Kem Sereiboth" w:date="2022-09-30T14:11:00Z">
        <w:del w:id="25462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សូមជម្រាបជូននូវលទ្ធផលរកឃើញថា </w:delText>
          </w:r>
        </w:del>
      </w:ins>
      <w:bookmarkStart w:id="25464" w:name="_Hlk116049291"/>
      <w:bookmarkStart w:id="25465" w:name="_Hlk116050692"/>
      <w:ins w:id="25466" w:author="User" w:date="2022-09-22T12:59:00Z">
        <w:del w:id="25467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469" w:author="User" w:date="2022-10-04T10:58:00Z">
        <w:del w:id="25470" w:author="Kem Sereyboth" w:date="2023-07-12T11:16:00Z">
          <w:r w:rsidR="000D306B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5472" w:author="User" w:date="2022-09-22T12:59:00Z">
        <w:del w:id="25473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4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5475" w:author="Un Seakamey" w:date="2022-11-14T10:57:00Z">
        <w:del w:id="25476" w:author="Kem Sereyboth" w:date="2023-07-12T11:16:00Z">
          <w:r w:rsidR="00EF4746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7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5478" w:author="User" w:date="2022-09-22T12:59:00Z">
        <w:del w:id="25479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</w:delText>
          </w:r>
        </w:del>
      </w:ins>
      <w:ins w:id="25481" w:author="User" w:date="2022-10-03T13:35:00Z">
        <w:del w:id="25482" w:author="Kem Sereyboth" w:date="2023-07-12T11:16:00Z">
          <w:r w:rsidR="00413D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3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</w:del>
      </w:ins>
      <w:ins w:id="25484" w:author="User" w:date="2022-09-22T12:59:00Z">
        <w:del w:id="25485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អគ្គលេខា</w:delText>
          </w:r>
        </w:del>
      </w:ins>
      <w:ins w:id="25487" w:author="User" w:date="2022-10-03T13:36:00Z">
        <w:del w:id="25488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9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490" w:author="User" w:date="2022-09-22T12:59:00Z">
        <w:del w:id="25491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ធិ</w:delText>
          </w:r>
        </w:del>
      </w:ins>
      <w:ins w:id="25493" w:author="User" w:date="2022-10-03T13:36:00Z">
        <w:del w:id="25494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5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496" w:author="User" w:date="2022-09-22T12:59:00Z">
        <w:del w:id="25497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ការដ្ឋាននៃ </w:delText>
          </w:r>
          <w:r w:rsidR="00BB73E5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9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BB73E5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50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.ស.ហ.</w:delText>
          </w:r>
        </w:del>
      </w:ins>
      <w:ins w:id="25501" w:author="User" w:date="2022-10-07T08:21:00Z">
        <w:del w:id="25502" w:author="Kem Sereyboth" w:date="2023-07-12T11:16:00Z">
          <w:r w:rsidR="005C60F6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03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504" w:author="User" w:date="2022-10-07T15:27:00Z">
        <w:del w:id="25505" w:author="Kem Sereyboth" w:date="2023-07-12T11:16:00Z">
          <w:r w:rsidR="00795462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06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bookmarkEnd w:id="25464"/>
      <w:ins w:id="25507" w:author="LENOVO" w:date="2022-10-06T11:57:00Z">
        <w:del w:id="25508" w:author="Kem Sereyboth" w:date="2023-07-12T11:16:00Z">
          <w:r w:rsidR="00D6491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0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510" w:author="Kem Sereiboth" w:date="2022-09-13T15:38:00Z">
        <w:del w:id="25511" w:author="Kem Sereyboth" w:date="2023-07-12T11:16:00Z">
          <w:r w:rsidR="00D53DD0" w:rsidRPr="00F126B8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ន.ស.ស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. ពុំទាន់មានកម្រងសេវាសាធារណៈក្រោមសមត្ថកិច្ចនៅឡើយ។</w:delText>
          </w:r>
        </w:del>
      </w:ins>
      <w:ins w:id="25512" w:author="Kem Sereiboth" w:date="2022-09-15T14:14:00Z">
        <w:del w:id="25513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14" w:author="Kem Sereyboth" w:date="2023-07-25T09:40:00Z">
                <w:rPr>
                  <w:rFonts w:cs="MoolBoran"/>
                  <w:cs/>
                </w:rPr>
              </w:rPrChange>
            </w:rPr>
            <w:delText xml:space="preserve"> ប៉ុន្តែ</w:delText>
          </w:r>
        </w:del>
      </w:ins>
      <w:ins w:id="25515" w:author="Kem Sereiboth" w:date="2022-09-15T14:27:00Z">
        <w:del w:id="25516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1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7139C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51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1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5520" w:author="Kem Sereiboth" w:date="2022-09-15T14:14:00Z">
        <w:del w:id="25521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22" w:author="Kem Sereyboth" w:date="2023-07-25T09:40:00Z">
                <w:rPr>
                  <w:rFonts w:cs="MoolBoran"/>
                  <w:cs/>
                </w:rPr>
              </w:rPrChange>
            </w:rPr>
            <w:delText>មានលិខិតបញ្ជាក់ពីការ</w:delText>
          </w:r>
        </w:del>
      </w:ins>
      <w:ins w:id="25523" w:author="Kem Sereiboth" w:date="2022-09-15T14:17:00Z">
        <w:del w:id="25524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25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ឆ្លើយតបករណីសំណើសុំផ្ដល់កម្រងសេវាសាធារណៈរបស់និយ័តករក្រោមឱវាទអាជ្ញាធរសេវាហិរញ្ញវត្ថុមិនមែនធនាគារ</w:delText>
          </w:r>
        </w:del>
      </w:ins>
      <w:ins w:id="25526" w:author="Kem Sereiboth" w:date="2022-09-15T14:27:00Z">
        <w:del w:id="25527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2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5529" w:author="Kem Sereiboth" w:date="2022-09-15T14:17:00Z">
        <w:del w:id="25530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31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5526E9BD" w14:textId="271EADEC" w:rsidR="00383FF6" w:rsidRPr="005C3F0D" w:rsidDel="00792344" w:rsidRDefault="00383FF6">
      <w:pPr>
        <w:spacing w:after="0" w:line="233" w:lineRule="auto"/>
        <w:rPr>
          <w:ins w:id="25532" w:author="User" w:date="2022-10-05T19:02:00Z"/>
          <w:del w:id="25533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534" w:author="Kem Sereyboth" w:date="2023-07-25T09:40:00Z">
            <w:rPr>
              <w:ins w:id="25535" w:author="User" w:date="2022-10-05T19:02:00Z"/>
              <w:del w:id="25536" w:author="Kem Sereyboth" w:date="2023-07-12T11:16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5537" w:author="Sopheak Phorn" w:date="2023-08-25T13:09:00Z">
          <w:pPr>
            <w:spacing w:after="0" w:line="240" w:lineRule="auto"/>
            <w:ind w:firstLine="720"/>
          </w:pPr>
        </w:pPrChange>
      </w:pPr>
    </w:p>
    <w:bookmarkEnd w:id="25465"/>
    <w:p w14:paraId="778AA481" w14:textId="05E1160A" w:rsidR="0043355C" w:rsidRPr="005C3F0D" w:rsidDel="00792344" w:rsidRDefault="00D940BD">
      <w:pPr>
        <w:spacing w:after="0" w:line="233" w:lineRule="auto"/>
        <w:rPr>
          <w:del w:id="25538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539" w:author="Kem Sereyboth" w:date="2023-07-25T09:40:00Z">
            <w:rPr>
              <w:del w:id="25540" w:author="Kem Sereyboth" w:date="2023-07-12T11:16:00Z"/>
              <w:szCs w:val="22"/>
            </w:rPr>
          </w:rPrChange>
        </w:rPr>
        <w:pPrChange w:id="25541" w:author="Sopheak Phorn" w:date="2023-08-25T13:09:00Z">
          <w:pPr>
            <w:tabs>
              <w:tab w:val="left" w:pos="720"/>
            </w:tabs>
            <w:spacing w:after="0" w:line="245" w:lineRule="auto"/>
            <w:ind w:left="720"/>
            <w:jc w:val="both"/>
          </w:pPr>
        </w:pPrChange>
      </w:pPr>
      <w:ins w:id="25542" w:author="Kem Sereiboth" w:date="2022-09-13T16:52:00Z">
        <w:del w:id="2554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544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5545" w:author="User" w:date="2022-10-03T13:40:00Z">
        <w:del w:id="25546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47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៤</w:delText>
          </w:r>
        </w:del>
      </w:ins>
      <w:ins w:id="25548" w:author="Kem Sereiboth" w:date="2022-09-13T16:51:00Z">
        <w:del w:id="2554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50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5551" w:author="User" w:date="2022-10-03T13:40:00Z">
        <w:del w:id="25552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53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លទ្ធផលរកឃើញទី</w:delText>
          </w:r>
        </w:del>
      </w:ins>
      <w:ins w:id="25554" w:author="Kem Sereiboth" w:date="2022-09-13T16:51:00Z">
        <w:del w:id="2555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56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ប្រធានប</w:delText>
          </w:r>
          <w:r w:rsidR="00C222D3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57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ទី៤</w:delText>
          </w:r>
        </w:del>
      </w:ins>
      <w:ins w:id="25558" w:author="User" w:date="2022-10-03T13:40:00Z">
        <w:del w:id="25559" w:author="Kem Sereyboth" w:date="2023-07-12T11:16:00Z">
          <w:r w:rsidR="00E16C50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60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៖</w:delText>
          </w:r>
        </w:del>
      </w:ins>
      <w:ins w:id="25561" w:author="User" w:date="2022-10-07T08:22:00Z">
        <w:del w:id="25562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63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564" w:author="Kem Sereiboth" w:date="2022-09-13T16:51:00Z">
        <w:del w:id="25565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66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567" w:author="User" w:date="2022-10-07T10:42:00Z">
        <w:del w:id="25568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69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</w:delText>
          </w:r>
        </w:del>
      </w:ins>
      <w:ins w:id="25570" w:author="User" w:date="2022-10-07T10:43:00Z">
        <w:del w:id="25571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72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ចិត្តមន្រ្តីស្របតាមបទប្បញ្ញត្តិ</w:delText>
          </w:r>
        </w:del>
      </w:ins>
      <w:ins w:id="25573" w:author="User" w:date="2022-10-07T15:27:00Z">
        <w:del w:id="25574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</w:delText>
          </w:r>
        </w:del>
      </w:ins>
      <w:ins w:id="25575" w:author="Un Seakamey" w:date="2022-11-14T10:58:00Z">
        <w:del w:id="25576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77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578" w:author="Un Seakamey" w:date="2022-11-14T10:59:00Z">
        <w:del w:id="25579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80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ព្រោះ</w:delText>
          </w:r>
        </w:del>
      </w:ins>
      <w:ins w:id="25581" w:author="Un Seakamey" w:date="2022-11-14T11:43:00Z">
        <w:del w:id="25582" w:author="Kem Sereyboth" w:date="2023-07-12T11:16:00Z">
          <w:r w:rsidR="000A60E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</w:rPr>
            <w:delText>​</w:delText>
          </w:r>
        </w:del>
      </w:ins>
      <w:ins w:id="25583" w:author="Un Seakamey" w:date="2022-11-14T10:59:00Z">
        <w:del w:id="25584" w:author="Kem Sereyboth" w:date="2023-07-12T11:16:00Z"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85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ករណី </w:delText>
          </w:r>
          <w:r w:rsidR="00726817" w:rsidRPr="005C3F0D" w:rsidDel="00792344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25586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ន.ស.ស</w:delText>
          </w:r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87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 បានអនុវត្តប្រព័ន្ធលើកទឹកចិត្តមន្រ្តីក្រោមប្រព័ន្ធលើកទឹកចិត្តរបស់អគ្គលេខាធិការដ្ឋានក្រុមប្រឹក្សាជាតិគាំពារសង្គម។</w:delText>
          </w:r>
        </w:del>
      </w:ins>
      <w:ins w:id="25588" w:author="User" w:date="2022-10-07T15:27:00Z">
        <w:del w:id="25589" w:author="Kem Sereyboth" w:date="2023-07-12T11:16:00Z">
          <w:r w:rsidR="00795462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90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25591" w:author="LENOVO" w:date="2022-10-06T11:59:00Z">
        <w:del w:id="25592" w:author="Kem Sereyboth" w:date="2023-07-12T11:16:00Z">
          <w:r w:rsidR="00DD020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93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594" w:author="Kem Sereiboth" w:date="2022-09-13T16:51:00Z">
        <w:del w:id="25595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9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5597" w:author="Kem Sereiboth" w:date="2022-09-30T13:53:00Z">
        <w:del w:id="25598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59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600" w:author="Kem Sereiboth" w:date="2022-09-13T16:51:00Z">
        <w:del w:id="25601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0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5603" w:author="Kem Sereiboth" w:date="2022-09-30T13:40:00Z">
        <w:del w:id="25604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05" w:author="Kem Sereyboth" w:date="2023-07-25T09:40:00Z">
                <w:rPr>
                  <w:rFonts w:cs="MoolBoran"/>
                  <w:spacing w:val="6"/>
                  <w:highlight w:val="yellow"/>
                  <w:cs/>
                </w:rPr>
              </w:rPrChange>
            </w:rPr>
            <w:delText>មានប្រព័ន្ធ​​​លើកទឹកចិត្តមន្ត្រីចំនួន ២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06" w:author="Kem Sereyboth" w:date="2023-07-25T09:40:00Z">
                <w:rPr>
                  <w:rFonts w:cs="MoolBoran"/>
                  <w:spacing w:val="6"/>
                  <w:cs/>
                </w:rPr>
              </w:rPrChange>
            </w:rPr>
            <w:delText xml:space="preserve"> គឺប្រាក់​ឧបត្ថម្ភ​ជីវភាព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0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  <w:ins w:id="25608" w:author="Kem Sereiboth" w:date="2022-09-30T13:45:00Z">
        <w:del w:id="25609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និង</w:delText>
          </w:r>
        </w:del>
      </w:ins>
      <w:ins w:id="25611" w:author="Kem Sereiboth" w:date="2022-09-30T13:40:00Z">
        <w:del w:id="25612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ប្រាក់ឧបត្ថម្ភមុខងារ</w:delText>
          </w:r>
        </w:del>
      </w:ins>
      <w:ins w:id="25614" w:author="Kem Sereiboth" w:date="2022-09-30T13:43:00Z">
        <w:del w:id="25615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។ </w:delText>
          </w:r>
        </w:del>
      </w:ins>
      <w:ins w:id="25617" w:author="Kem Sereiboth" w:date="2022-09-30T13:45:00Z">
        <w:del w:id="25618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ប្រព័ន្ធលើកទឹកចិត្តនេះ </w:delText>
          </w:r>
        </w:del>
      </w:ins>
      <w:ins w:id="25620" w:author="Kem Sereiboth" w:date="2022-09-30T13:57:00Z">
        <w:del w:id="25621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2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អនុវត្ត</w:delText>
          </w:r>
        </w:del>
      </w:ins>
      <w:ins w:id="25623" w:author="sakaria fa" w:date="2022-09-30T21:30:00Z">
        <w:del w:id="25624" w:author="Kem Sereyboth" w:date="2023-07-12T11:16:00Z">
          <w:r w:rsidR="00682841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5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យោង</w:delText>
          </w:r>
        </w:del>
      </w:ins>
      <w:ins w:id="25626" w:author="Kem Sereiboth" w:date="2022-09-30T13:57:00Z">
        <w:del w:id="25627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8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629" w:author="Kem Sereiboth" w:date="2022-09-30T13:45:00Z">
        <w:del w:id="25630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ប្រកាស</w:delText>
          </w:r>
        </w:del>
      </w:ins>
      <w:ins w:id="25632" w:author="Kem Sereiboth" w:date="2022-09-30T13:48:00Z">
        <w:del w:id="25633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4" w:author="Kem Sereyboth" w:date="2023-07-25T09:40:00Z">
                <w:rPr>
                  <w:rFonts w:cs="MoolBoran"/>
                  <w:spacing w:val="4"/>
                  <w:cs/>
                </w:rPr>
              </w:rPrChange>
            </w:rPr>
            <w:delText>លេខ៦១៦ សហវប្រក. ចុះថ្ងៃទី០៤ ខែមិថុនា ឆ្នាំ២០១៤ ប្រកាសស្ដីពីការកំណត់គោលការណ៍</w:delText>
          </w:r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5" w:author="Kem Sereyboth" w:date="2023-07-25T09:40:00Z">
                <w:rPr>
                  <w:rFonts w:cs="MoolBoran"/>
                  <w:spacing w:val="-8"/>
                  <w:cs/>
                </w:rPr>
              </w:rPrChange>
            </w:rPr>
            <w:delText xml:space="preserve">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5636" w:author="Kem Sereiboth" w:date="2022-09-30T13:49:00Z">
        <w:del w:id="25637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639" w:author="Kem Sereiboth" w:date="2022-09-30T13:51:00Z">
        <w:del w:id="25640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4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4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3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44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5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46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7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48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9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50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1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5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3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.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54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5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56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និង​សវនករ​ទទួលបន្ទុកសូមជម្រាបជូននូវលទ្ធផលរកឃើញមួយចំនួនដូចខាងក្រោម៖</w:delText>
          </w:r>
        </w:del>
      </w:ins>
    </w:p>
    <w:p w14:paraId="1D628B11" w14:textId="27173169" w:rsidR="00726817" w:rsidRPr="005C3F0D" w:rsidDel="00792344" w:rsidRDefault="00726817">
      <w:pPr>
        <w:spacing w:after="0" w:line="233" w:lineRule="auto"/>
        <w:rPr>
          <w:ins w:id="25657" w:author="Un Seakamey" w:date="2022-11-14T10:59:00Z"/>
          <w:del w:id="25658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659" w:author="Kem Sereyboth" w:date="2023-07-25T09:40:00Z">
            <w:rPr>
              <w:ins w:id="25660" w:author="Un Seakamey" w:date="2022-11-14T10:59:00Z"/>
              <w:del w:id="25661" w:author="Kem Sereyboth" w:date="2023-07-12T11:16:00Z"/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</w:rPrChange>
        </w:rPr>
        <w:pPrChange w:id="25662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7F75E54D" w14:textId="54890648" w:rsidR="00485B04" w:rsidRPr="005C3F0D" w:rsidDel="00792344" w:rsidRDefault="00C222D3">
      <w:pPr>
        <w:spacing w:after="0" w:line="233" w:lineRule="auto"/>
        <w:rPr>
          <w:ins w:id="25663" w:author="sakaria fa" w:date="2022-09-30T21:39:00Z"/>
          <w:del w:id="25664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665" w:author="Kem Sereyboth" w:date="2023-07-25T09:40:00Z">
            <w:rPr>
              <w:ins w:id="25666" w:author="sakaria fa" w:date="2022-09-30T21:39:00Z"/>
              <w:del w:id="25667" w:author="Kem Sereyboth" w:date="2023-07-12T11:16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566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669" w:author="Kem Sereiboth" w:date="2022-09-30T13:52:00Z">
        <w:del w:id="2567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71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ឃ.១.លទ្ធផលរកឃើញ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672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ទី១​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673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៖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25674" w:author="Kem Sereyboth" w:date="2023-07-25T09:40:00Z">
                <w:rPr>
                  <w:spacing w:val="-2"/>
                  <w:lang w:val="ca-ES"/>
                </w:rPr>
              </w:rPrChange>
            </w:rPr>
            <w:delText xml:space="preserve"> </w:delText>
          </w:r>
          <w:bookmarkStart w:id="25675" w:name="_Hlk114564423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676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 xml:space="preserve">ក្នុងចំណោមប្រព័ន្ធលើកទឹកចិត្តខាងលើ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77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ន.</w:delText>
          </w:r>
        </w:del>
      </w:ins>
      <w:ins w:id="25678" w:author="Kem Sereiboth" w:date="2022-09-30T13:54:00Z">
        <w:del w:id="2567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80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681" w:author="Kem Sereiboth" w:date="2022-09-30T13:52:00Z">
        <w:del w:id="2568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83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</w:del>
      </w:ins>
      <w:ins w:id="25684" w:author="Kem Sereiboth" w:date="2022-09-30T13:54:00Z">
        <w:del w:id="2568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86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687" w:author="Kem Sereiboth" w:date="2022-09-30T13:52:00Z">
        <w:del w:id="2568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89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  <w:rPrChange w:id="25690" w:author="Kem Sereyboth" w:date="2023-07-25T09:40:00Z">
                <w:rPr>
                  <w:b/>
                  <w:bCs/>
                  <w:spacing w:val="-2"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691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បាននឹងកំពុងអនុវត្ត</w:delText>
          </w:r>
          <w:r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692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នូវ</w:delText>
          </w:r>
          <w:bookmarkEnd w:id="25675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69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69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ការបើកផ្ដល់ប្រាក់ឧបត្ថម្ភជីវភាពជូនដល់មន្ត្រីទាំងអស់របស់ </w:delText>
          </w:r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695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ន.</w:delText>
          </w:r>
        </w:del>
      </w:ins>
      <w:ins w:id="25696" w:author="Kem Sereiboth" w:date="2022-09-30T13:54:00Z">
        <w:del w:id="2569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698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699" w:author="Kem Sereiboth" w:date="2022-09-30T13:52:00Z">
        <w:del w:id="2570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01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25702" w:author="Kem Sereiboth" w:date="2022-09-30T13:55:00Z">
        <w:del w:id="2570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04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705" w:author="Kem Sereiboth" w:date="2022-09-30T13:52:00Z">
        <w:del w:id="2570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07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 xml:space="preserve">. 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0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ដោយប្រាក់​ឧបត្ថម្ភ​ជីវភាពនេះ​ទទួល​បាន​​ទៅ</w:delText>
          </w:r>
          <w:r w:rsidRPr="005C3F0D" w:rsidDel="00792344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lang w:val="ca-ES"/>
              <w:rPrChange w:id="25709" w:author="Kem Sereyboth" w:date="2023-07-25T09:40:00Z">
                <w:rPr>
                  <w:rFonts w:cs="MoolBoran"/>
                  <w:spacing w:val="-14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1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តាមឋានានុក្រមដោយផ្អែកលើតម្លៃឯកតាសន្ទស្សន៍ចំនួន </w:delText>
          </w:r>
        </w:del>
      </w:ins>
      <w:ins w:id="25711" w:author="Kem Sereiboth" w:date="2022-09-30T14:01:00Z">
        <w:del w:id="25712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1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25714" w:author="Kem Sereiboth" w:date="2022-09-30T13:52:00Z">
        <w:del w:id="25715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25716" w:author="Kem Sereyboth" w:date="2023-07-25T09:40:00Z">
                <w:rPr>
                  <w:lang w:val="ca-ES"/>
                </w:rPr>
              </w:rPrChange>
            </w:rPr>
            <w:delText>,</w:delText>
          </w:r>
        </w:del>
      </w:ins>
      <w:ins w:id="25717" w:author="Kem Sereiboth" w:date="2022-09-30T14:01:00Z">
        <w:del w:id="25718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1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៨</w:delText>
          </w:r>
        </w:del>
      </w:ins>
      <w:ins w:id="25720" w:author="Kem Sereiboth" w:date="2022-09-30T13:52:00Z">
        <w:del w:id="25721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2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០០ រៀល</w:delText>
          </w:r>
        </w:del>
      </w:ins>
      <w:ins w:id="25723" w:author="sakaria fa" w:date="2022-09-30T21:39:00Z">
        <w:del w:id="25724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2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5726" w:author="sakaria fa" w:date="2022-09-30T21:40:00Z">
        <w:del w:id="25727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2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2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ក្នុងចំណោមប្រព័ន្ធលើក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3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ទឹកចិត្តចំនួន ២ ខាងលើ </w:delText>
          </w:r>
          <w:r w:rsidR="00485B04" w:rsidRPr="005C3F0D" w:rsidDel="00792344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25731" w:author="Kem Sereyboth" w:date="2023-07-25T09:40:00Z">
                <w:rPr>
                  <w:rFonts w:cs="MoolBoran"/>
                  <w:b/>
                  <w:bCs/>
                  <w:cs/>
                </w:rPr>
              </w:rPrChange>
            </w:rPr>
            <w:delText>ន.ស.ស.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732" w:author="Kem Sereyboth" w:date="2023-07-25T09:40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3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ពុំទាន់បានអនុវត្ត</w:delText>
          </w:r>
        </w:del>
      </w:ins>
      <w:ins w:id="25734" w:author="sakaria fa" w:date="2022-09-30T21:44:00Z">
        <w:del w:id="25735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3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737" w:author="sakaria fa" w:date="2022-09-30T21:43:00Z">
        <w:del w:id="25738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39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ប្រកាសលេខ០០៨ អ.ស.ហ.ប្រក ចុះថ្ងៃទី១០</w:delText>
          </w:r>
          <w:r w:rsidR="006F1E14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740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41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  <w:ins w:id="25742" w:author="sakaria fa" w:date="2022-09-30T21:44:00Z">
        <w:del w:id="25743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4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នោះទេ។</w:delText>
          </w:r>
        </w:del>
      </w:ins>
      <w:ins w:id="25745" w:author="Kem Sereiboth" w:date="2022-09-30T13:52:00Z">
        <w:del w:id="25746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47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80AA455" w14:textId="7AEA53AE" w:rsidR="00383FF6" w:rsidRPr="005C3F0D" w:rsidDel="00792344" w:rsidRDefault="00CD5954">
      <w:pPr>
        <w:spacing w:after="0" w:line="233" w:lineRule="auto"/>
        <w:rPr>
          <w:ins w:id="25748" w:author="User" w:date="2022-10-05T19:03:00Z"/>
          <w:del w:id="25749" w:author="Kem Sereyboth" w:date="2023-07-12T11:16:00Z"/>
          <w:rFonts w:ascii="Khmer MEF1" w:hAnsi="Khmer MEF1" w:cs="Khmer MEF1"/>
          <w:b/>
          <w:bCs/>
          <w:spacing w:val="-4"/>
          <w:sz w:val="24"/>
          <w:szCs w:val="24"/>
          <w:highlight w:val="yellow"/>
          <w:lang w:val="ca-ES"/>
          <w:rPrChange w:id="25750" w:author="Kem Sereyboth" w:date="2023-07-25T09:40:00Z">
            <w:rPr>
              <w:ins w:id="25751" w:author="User" w:date="2022-10-05T19:03:00Z"/>
              <w:del w:id="25752" w:author="Kem Sereyboth" w:date="2023-07-12T11:16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25753" w:author="Sopheak Phorn" w:date="2023-08-25T13:09:00Z">
          <w:pPr>
            <w:spacing w:after="0" w:line="228" w:lineRule="auto"/>
            <w:ind w:left="990" w:hanging="450"/>
            <w:jc w:val="both"/>
          </w:pPr>
        </w:pPrChange>
      </w:pPr>
      <w:ins w:id="25754" w:author="Kem Sereiboth" w:date="2022-09-30T14:05:00Z">
        <w:del w:id="25755" w:author="Kem Sereyboth" w:date="2023-07-12T11:16:00Z">
          <w:r w:rsidRPr="005C3F0D" w:rsidDel="00792344">
            <w:rPr>
              <w:noProof/>
              <w:sz w:val="24"/>
              <w:szCs w:val="24"/>
              <w:highlight w:val="yellow"/>
              <w:rPrChange w:id="25756" w:author="Kem Sereyboth" w:date="2023-07-25T09:40:00Z">
                <w:rPr>
                  <w:noProof/>
                </w:rPr>
              </w:rPrChange>
            </w:rPr>
            <w:drawing>
              <wp:anchor distT="0" distB="0" distL="114300" distR="114300" simplePos="0" relativeHeight="251669504" behindDoc="0" locked="0" layoutInCell="1" allowOverlap="1" wp14:anchorId="574F36F4" wp14:editId="4ED58018">
                <wp:simplePos x="0" y="0"/>
                <wp:positionH relativeFrom="column">
                  <wp:posOffset>30480</wp:posOffset>
                </wp:positionH>
                <wp:positionV relativeFrom="paragraph">
                  <wp:posOffset>2847975</wp:posOffset>
                </wp:positionV>
                <wp:extent cx="5939790" cy="2973705"/>
                <wp:effectExtent l="0" t="0" r="3810" b="0"/>
                <wp:wrapTopAndBottom/>
                <wp:docPr id="4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able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297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</w:p>
    <w:p w14:paraId="6001071A" w14:textId="0B03ADD0" w:rsidR="00CD5954" w:rsidRPr="005C3F0D" w:rsidDel="00792344" w:rsidRDefault="00F259BB">
      <w:pPr>
        <w:spacing w:after="0" w:line="233" w:lineRule="auto"/>
        <w:rPr>
          <w:ins w:id="25757" w:author="Kem Sereiboth" w:date="2022-09-30T13:52:00Z"/>
          <w:del w:id="25758" w:author="Kem Sereyboth" w:date="2023-07-12T11:16:00Z"/>
          <w:rFonts w:ascii="Khmer MEF1" w:hAnsi="Khmer MEF1" w:cs="Khmer MEF1"/>
          <w:sz w:val="24"/>
          <w:szCs w:val="24"/>
          <w:rPrChange w:id="25759" w:author="Kem Sereyboth" w:date="2023-07-25T09:40:00Z">
            <w:rPr>
              <w:ins w:id="25760" w:author="Kem Sereiboth" w:date="2022-09-30T13:52:00Z"/>
              <w:del w:id="25761" w:author="Kem Sereyboth" w:date="2023-07-12T11:16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25762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763" w:author="User" w:date="2022-10-03T13:47:00Z">
        <w:del w:id="2576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65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៥.លទ្ធផលរកឃើញទី៥</w:delText>
          </w:r>
          <w:bookmarkStart w:id="25766" w:name="_Hlk116049529"/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67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5768" w:author="User" w:date="2022-10-07T08:22:00Z">
        <w:del w:id="25769" w:author="Kem Sereyboth" w:date="2023-07-12T11:16:00Z">
          <w:r w:rsidR="005C60F6"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70" w:author="Kem Sereyboth" w:date="2023-07-25T09:4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771" w:author="User" w:date="2022-10-03T13:49:00Z">
        <w:del w:id="25772" w:author="Kem Sereyboth" w:date="2023-07-12T11:16:00Z">
          <w:r w:rsidR="001D31EE" w:rsidRPr="005C3F0D" w:rsidDel="00792344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25773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</w:delText>
          </w:r>
          <w:r w:rsidR="001D31EE"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774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សន្តិសុខ</w:delText>
          </w:r>
          <w:r w:rsidR="001D31E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7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សង្គម។</w:delText>
          </w:r>
        </w:del>
      </w:ins>
      <w:ins w:id="25776" w:author="User" w:date="2022-10-04T11:25:00Z">
        <w:del w:id="25777" w:author="Kem Sereyboth" w:date="2023-07-12T11:16:00Z">
          <w:r w:rsidR="001E6D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7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End w:id="25018"/>
      <w:ins w:id="25779" w:author="sakaria fa" w:date="2022-09-30T21:46:00Z">
        <w:del w:id="25780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81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</w:delText>
          </w:r>
        </w:del>
      </w:ins>
      <w:ins w:id="25782" w:author="sakaria fa" w:date="2022-09-30T21:48:00Z">
        <w:del w:id="25783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84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១</w:delText>
          </w:r>
        </w:del>
      </w:ins>
      <w:ins w:id="25785" w:author="sakaria fa" w:date="2022-09-30T21:46:00Z">
        <w:del w:id="25786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87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៖ សេចក្ដីសង្ខេបនៃប្រាក់ឧបត្</w:delText>
          </w:r>
        </w:del>
      </w:ins>
      <w:ins w:id="25788" w:author="sakaria fa" w:date="2022-09-30T21:47:00Z">
        <w:del w:id="25789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90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ថ</w:delText>
          </w:r>
        </w:del>
      </w:ins>
      <w:ins w:id="25791" w:author="sakaria fa" w:date="2022-09-30T21:50:00Z">
        <w:del w:id="25792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93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ម្ភ</w:delText>
          </w:r>
        </w:del>
      </w:ins>
      <w:ins w:id="25794" w:author="sakaria fa" w:date="2022-09-30T21:47:00Z">
        <w:del w:id="25795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96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ជីវភាព</w:delText>
          </w:r>
        </w:del>
      </w:ins>
      <w:ins w:id="25797" w:author="sakaria fa" w:date="2022-09-30T21:46:00Z">
        <w:del w:id="25798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799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 </w:delText>
          </w:r>
        </w:del>
      </w:ins>
      <w:ins w:id="25800" w:author="sakaria fa" w:date="2022-09-30T21:47:00Z">
        <w:del w:id="25801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02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លើតម្លៃឯកតាសន្ទស្សន៍ចំនួន ៣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rPrChange w:id="25803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04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៨០០ រៀល</w:delText>
          </w:r>
        </w:del>
      </w:ins>
      <w:ins w:id="25805" w:author="Kem Sereiboth" w:date="2022-09-30T13:52:00Z">
        <w:del w:id="25806" w:author="Kem Sereyboth" w:date="2023-07-12T11:16:00Z"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07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និងតារាងសន្ទស្សន៍មេគុណសមាមាត្រ</w:delText>
          </w:r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08" w:author="Kem Sereyboth" w:date="2023-07-25T09:4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និង​បើក​ផ្ដល់ជា​ប្រចាំខែ​ដូច​តទៅ៖</w:delText>
          </w:r>
        </w:del>
      </w:ins>
    </w:p>
    <w:p w14:paraId="7C1F9E24" w14:textId="272FAC20" w:rsidR="006F2967" w:rsidRPr="005C3F0D" w:rsidDel="00792344" w:rsidRDefault="006F2967">
      <w:pPr>
        <w:spacing w:after="0" w:line="233" w:lineRule="auto"/>
        <w:rPr>
          <w:ins w:id="25809" w:author="User" w:date="2022-10-03T05:15:00Z"/>
          <w:del w:id="25810" w:author="Kem Sereyboth" w:date="2023-07-12T11:16:00Z"/>
          <w:rFonts w:ascii="Khmer MEF1" w:hAnsi="Khmer MEF1" w:cs="Khmer MEF1"/>
          <w:sz w:val="10"/>
          <w:szCs w:val="10"/>
          <w:rPrChange w:id="25811" w:author="Kem Sereyboth" w:date="2023-07-25T09:40:00Z">
            <w:rPr>
              <w:ins w:id="25812" w:author="User" w:date="2022-10-03T05:15:00Z"/>
              <w:del w:id="25813" w:author="Kem Sereyboth" w:date="2023-07-12T11:16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814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bookmarkEnd w:id="25766"/>
    <w:p w14:paraId="32373EF4" w14:textId="77F98AAF" w:rsidR="00AB442C" w:rsidRPr="005C3F0D" w:rsidDel="00E16C50" w:rsidRDefault="00AB442C">
      <w:pPr>
        <w:spacing w:after="0" w:line="233" w:lineRule="auto"/>
        <w:rPr>
          <w:ins w:id="25815" w:author="Kem Sereiboth" w:date="2022-09-30T14:07:00Z"/>
          <w:del w:id="25816" w:author="User" w:date="2022-10-03T13:47:00Z"/>
          <w:rFonts w:ascii="Khmer MEF1" w:hAnsi="Khmer MEF1" w:cs="Khmer MEF1"/>
          <w:sz w:val="20"/>
          <w:szCs w:val="20"/>
          <w:rPrChange w:id="25817" w:author="Kem Sereyboth" w:date="2023-07-25T09:40:00Z">
            <w:rPr>
              <w:ins w:id="25818" w:author="Kem Sereiboth" w:date="2022-09-30T14:07:00Z"/>
              <w:del w:id="25819" w:author="User" w:date="2022-10-03T13:47:00Z"/>
              <w:rFonts w:ascii="Khmer MEF1" w:hAnsi="Khmer MEF1" w:cs="Khmer MEF1"/>
              <w:sz w:val="24"/>
              <w:szCs w:val="24"/>
            </w:rPr>
          </w:rPrChange>
        </w:rPr>
        <w:pPrChange w:id="25820" w:author="Sopheak Phorn" w:date="2023-08-25T13:09:00Z">
          <w:pPr>
            <w:spacing w:after="0" w:line="240" w:lineRule="auto"/>
            <w:ind w:firstLine="720"/>
          </w:pPr>
        </w:pPrChange>
      </w:pPr>
    </w:p>
    <w:p w14:paraId="0DCFE67C" w14:textId="37A43DA4" w:rsidR="00BC407D" w:rsidRPr="005C3F0D" w:rsidDel="00E52046" w:rsidRDefault="00BC407D">
      <w:pPr>
        <w:spacing w:after="0" w:line="233" w:lineRule="auto"/>
        <w:rPr>
          <w:ins w:id="25821" w:author="Kem Sereiboth" w:date="2022-09-30T13:40:00Z"/>
          <w:del w:id="25822" w:author="User" w:date="2022-10-03T05:26:00Z"/>
          <w:rFonts w:ascii="Khmer MEF1" w:hAnsi="Khmer MEF1" w:cs="Khmer MEF1"/>
          <w:sz w:val="24"/>
          <w:szCs w:val="24"/>
          <w:rPrChange w:id="25823" w:author="Kem Sereyboth" w:date="2023-07-25T09:40:00Z">
            <w:rPr>
              <w:ins w:id="25824" w:author="Kem Sereiboth" w:date="2022-09-30T13:40:00Z"/>
              <w:del w:id="25825" w:author="User" w:date="2022-10-03T05:2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25826" w:author="Sopheak Phorn" w:date="2023-08-25T13:09:00Z">
          <w:pPr>
            <w:spacing w:after="0" w:line="240" w:lineRule="auto"/>
            <w:ind w:firstLine="720"/>
          </w:pPr>
        </w:pPrChange>
      </w:pPr>
    </w:p>
    <w:p w14:paraId="66D681D2" w14:textId="396DB878" w:rsidR="00BC407D" w:rsidRPr="005C3F0D" w:rsidDel="00E16C50" w:rsidRDefault="006F1E14">
      <w:pPr>
        <w:spacing w:after="0" w:line="233" w:lineRule="auto"/>
        <w:rPr>
          <w:del w:id="25827" w:author="User" w:date="2022-10-03T13:47:00Z"/>
          <w:rFonts w:ascii="Khmer MEF1" w:hAnsi="Khmer MEF1" w:cs="Khmer MEF1"/>
          <w:sz w:val="24"/>
          <w:szCs w:val="24"/>
          <w:rPrChange w:id="25828" w:author="Kem Sereyboth" w:date="2023-07-25T09:40:00Z">
            <w:rPr>
              <w:del w:id="25829" w:author="User" w:date="2022-10-03T13:47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83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5831" w:author="sakaria fa" w:date="2022-09-30T21:49:00Z">
        <w:del w:id="25832" w:author="User" w:date="2022-10-03T13:47:00Z"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833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តារាងទី២៖ សេចក្ដីសង្ខេបនៃប្រាក់ឧបត្ថម្ភមុខងារលើតម្លៃឯកតាសន្ទស្សន៍ចំនួន ៣</w:delText>
          </w:r>
          <w:r w:rsidRPr="005C3F0D" w:rsidDel="00E16C50">
            <w:rPr>
              <w:rFonts w:ascii="Khmer MEF1" w:hAnsi="Khmer MEF1" w:cs="Khmer MEF1"/>
              <w:sz w:val="24"/>
              <w:szCs w:val="24"/>
              <w:rPrChange w:id="25834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</w:rPr>
              </w:rPrChange>
            </w:rPr>
            <w:delText>,</w:delText>
          </w:r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835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៨០០ រៀលនិងតារាងសន្ទស្សន៍មេគុណសមាមាត្រ </w:delText>
          </w:r>
        </w:del>
      </w:ins>
      <w:ins w:id="25836" w:author="Kem Sereiboth" w:date="2022-09-30T14:05:00Z">
        <w:del w:id="25837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ឃ.</w:delText>
          </w:r>
        </w:del>
      </w:ins>
      <w:ins w:id="25838" w:author="Kem Sereiboth" w:date="2022-09-30T14:06:00Z">
        <w:del w:id="25839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840" w:author="Kem Sereiboth" w:date="2022-09-30T14:05:00Z">
        <w:del w:id="25841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.លទ្ធផលរកឃើញទី</w:delText>
          </w:r>
        </w:del>
      </w:ins>
      <w:ins w:id="25842" w:author="Kem Sereiboth" w:date="2022-09-30T14:06:00Z">
        <w:del w:id="25843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844" w:author="Kem Sereiboth" w:date="2022-09-30T14:05:00Z">
        <w:del w:id="25845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​៖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ក្នុងចំណោមប្រព័ន្ធលើកទឹកចិត្តខាងលើ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</w:rPr>
            <w:delText>ន.ស.ស.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បាននឹងកំពុងអនុវត្តនូវ</w:delText>
          </w:r>
          <w:r w:rsidR="00BC407D" w:rsidRPr="005C3F0D" w:rsidDel="00E16C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ការបើកផ្ដល់ប្រាក់ឧបត្ថម្ភ</w:delText>
          </w:r>
        </w:del>
      </w:ins>
      <w:ins w:id="25846" w:author="Kem Sereiboth" w:date="2022-09-30T14:06:00Z">
        <w:del w:id="25847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មុខងារ</w:delText>
          </w:r>
        </w:del>
      </w:ins>
      <w:ins w:id="25848" w:author="Kem Sereiboth" w:date="2022-09-30T14:05:00Z">
        <w:del w:id="25849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ជូនដល់មន្ត្រីទាំងអស់របស់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</w:rPr>
            <w:delText xml:space="preserve">ន.ស.ស. 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ដោយប្រាក់​ឧបត្ថម្ភ​នេះ​ទទួល​បាន​​ទៅ</w:delText>
          </w:r>
          <w:r w:rsidR="00BC407D" w:rsidRPr="005C3F0D" w:rsidDel="00E16C5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តាមឋានានុក្រមដោយផ្អែកលើតម្លៃឯកតាសន្ទស្សន៍ចំនួន ៣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,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៨០០ រៀល និងតារាងសន្ទស្សន៍មេគុណសមាមាត្រ</w:delText>
          </w:r>
          <w:r w:rsidR="00BC407D" w:rsidRPr="005C3F0D" w:rsidDel="00E16C50">
            <w:rPr>
              <w:rFonts w:ascii="Khmer MEF1" w:hAnsi="Khmer MEF1" w:cs="Khmer MEF1"/>
              <w:spacing w:val="-18"/>
              <w:sz w:val="24"/>
              <w:szCs w:val="24"/>
              <w:cs/>
              <w:lang w:val="ca-ES"/>
            </w:rPr>
            <w:delText xml:space="preserve"> និង​បើក​ផ្ដល់ជា​ប្រចាំខែ​ដូច​តទៅ៖</w:delText>
          </w:r>
        </w:del>
      </w:ins>
    </w:p>
    <w:p w14:paraId="0937FC39" w14:textId="6E949A1D" w:rsidR="00D940BD" w:rsidRPr="005C3F0D" w:rsidDel="00C75F98" w:rsidRDefault="00BC407D">
      <w:pPr>
        <w:spacing w:after="0" w:line="233" w:lineRule="auto"/>
        <w:rPr>
          <w:ins w:id="25850" w:author="Kem Sereiboth" w:date="2022-09-15T14:35:00Z"/>
          <w:del w:id="25851" w:author="User" w:date="2022-10-03T05:30:00Z"/>
          <w:rFonts w:ascii="Khmer MEF1" w:hAnsi="Khmer MEF1" w:cs="Khmer MEF1"/>
          <w:sz w:val="24"/>
          <w:szCs w:val="24"/>
          <w:lang w:val="ca-ES"/>
        </w:rPr>
        <w:pPrChange w:id="25852" w:author="Sopheak Phorn" w:date="2023-08-25T13:09:00Z">
          <w:pPr>
            <w:spacing w:after="0" w:line="240" w:lineRule="auto"/>
            <w:ind w:firstLine="720"/>
          </w:pPr>
        </w:pPrChange>
      </w:pPr>
      <w:ins w:id="25853" w:author="Kem Sereiboth" w:date="2022-09-30T14:07:00Z">
        <w:del w:id="25854" w:author="User" w:date="2022-10-03T05:26:00Z">
          <w:r w:rsidRPr="005C3F0D" w:rsidDel="00E52046">
            <w:rPr>
              <w:noProof/>
            </w:rPr>
            <w:drawing>
              <wp:inline distT="0" distB="0" distL="0" distR="0" wp14:anchorId="2639BD25" wp14:editId="2DDD1834">
                <wp:extent cx="5939790" cy="3445205"/>
                <wp:effectExtent l="0" t="0" r="3810" b="3175"/>
                <wp:docPr id="5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able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445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25855" w:author="Kem Sereiboth" w:date="2022-09-13T16:51:00Z">
        <w:del w:id="25856" w:author="User" w:date="2022-09-22T13:01:00Z"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5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5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5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6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ទេ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861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rPrChange w:id="25862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863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="00D940BD" w:rsidRPr="005C3F0D" w:rsidDel="00BB73E5">
            <w:rPr>
              <w:rFonts w:ascii="Khmer MEF1" w:hAnsi="Khmer MEF1" w:cs="Khmer MEF1"/>
              <w:spacing w:val="8"/>
              <w:sz w:val="24"/>
              <w:szCs w:val="24"/>
              <w:cs/>
              <w:rPrChange w:id="25864" w:author="Kem Sereyboth" w:date="2023-07-25T09:40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6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ការលើកទឹកចិត្តត្រូវផ្ដល់ជូនថ្នាក់ដឹកនាំ និងមន្រ្តីរាជការ ២ប្រភេទ</w:delText>
          </w:r>
        </w:del>
      </w:ins>
      <w:ins w:id="25866" w:author="sakaria fa" w:date="2022-09-13T22:47:00Z">
        <w:del w:id="25867" w:author="User" w:date="2022-09-22T13:01:00Z">
          <w:r w:rsidR="004E54F1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868" w:author="Kem Sereiboth" w:date="2022-09-13T16:51:00Z">
        <w:del w:id="25869" w:author="User" w:date="2022-09-22T13:01:00Z"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7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 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BC9D8C4" w14:textId="07D24816" w:rsidR="00BC407D" w:rsidRPr="005C3F0D" w:rsidDel="00C75F98" w:rsidRDefault="00BC407D">
      <w:pPr>
        <w:spacing w:after="0" w:line="233" w:lineRule="auto"/>
        <w:rPr>
          <w:ins w:id="25871" w:author="Kem Sereiboth" w:date="2022-09-30T14:07:00Z"/>
          <w:del w:id="25872" w:author="User" w:date="2022-10-03T05:30:00Z"/>
          <w:rFonts w:ascii="Khmer MEF1" w:hAnsi="Khmer MEF1" w:cs="Khmer MEF1"/>
          <w:b/>
          <w:bCs/>
          <w:sz w:val="24"/>
          <w:szCs w:val="24"/>
          <w:rPrChange w:id="25873" w:author="Kem Sereyboth" w:date="2023-07-25T09:40:00Z">
            <w:rPr>
              <w:ins w:id="25874" w:author="Kem Sereiboth" w:date="2022-09-30T14:07:00Z"/>
              <w:del w:id="25875" w:author="User" w:date="2022-10-03T05:3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876" w:author="Sopheak Phorn" w:date="2023-08-25T13:09:00Z">
          <w:pPr>
            <w:spacing w:after="0" w:line="240" w:lineRule="auto"/>
            <w:ind w:firstLine="720"/>
          </w:pPr>
        </w:pPrChange>
      </w:pPr>
    </w:p>
    <w:p w14:paraId="69E52E5C" w14:textId="3593DF8F" w:rsidR="0012204A" w:rsidRPr="005C3F0D" w:rsidDel="003F0973" w:rsidRDefault="00D53DD0">
      <w:pPr>
        <w:spacing w:after="0" w:line="233" w:lineRule="auto"/>
        <w:rPr>
          <w:ins w:id="25877" w:author="Kem Sereiboth" w:date="2022-09-20T16:49:00Z"/>
          <w:del w:id="25878" w:author="User" w:date="2022-10-03T13:54:00Z"/>
          <w:rFonts w:ascii="Khmer MEF1" w:hAnsi="Khmer MEF1" w:cs="Khmer MEF1"/>
          <w:sz w:val="24"/>
          <w:szCs w:val="24"/>
          <w:cs/>
          <w:lang w:val="ca-ES"/>
        </w:rPr>
        <w:pPrChange w:id="25879" w:author="Sopheak Phorn" w:date="2023-08-25T13:09:00Z">
          <w:pPr>
            <w:spacing w:before="240" w:after="0" w:line="240" w:lineRule="auto"/>
            <w:ind w:firstLine="720"/>
            <w:jc w:val="both"/>
          </w:pPr>
        </w:pPrChange>
      </w:pPr>
      <w:ins w:id="25880" w:author="Kem Sereiboth" w:date="2022-09-13T15:38:00Z">
        <w:del w:id="25881" w:author="User" w:date="2022-10-03T13:54:00Z">
          <w:r w:rsidRPr="005C3F0D" w:rsidDel="003F09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5882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</w:delText>
          </w:r>
          <w:r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rPrChange w:id="2588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25884" w:author="Kem Sereiboth" w:date="2022-09-20T16:49:00Z">
        <w:del w:id="25885" w:author="User" w:date="2022-09-22T13:08:00Z">
          <w:r w:rsidR="0012204A" w:rsidRPr="005C3F0D" w:rsidDel="0060274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588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  <w:del w:id="25887" w:author="User" w:date="2022-10-03T13:54:00Z">
          <w:r w:rsidR="0012204A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88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5889" w:author="Kem Sereiboth" w:date="2022-09-30T14:15:00Z">
        <w:del w:id="25890" w:author="User" w:date="2022-10-03T13:54:00Z">
          <w:r w:rsidR="00513F90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89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892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ក្នុងឆ្នាំ២០២២</w:delText>
          </w:r>
        </w:del>
      </w:ins>
      <w:ins w:id="25893" w:author="Kem Sereiboth" w:date="2022-09-30T14:14:00Z">
        <w:del w:id="25894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89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896" w:author="Kem Sereiboth" w:date="2022-09-20T16:49:00Z">
        <w:del w:id="25897" w:author="User" w:date="2022-10-03T13:54:00Z">
          <w:r w:rsidR="0012204A" w:rsidRPr="005C3F0D" w:rsidDel="003F09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5898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89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900" w:author="Kem Sereiboth" w:date="2022-09-30T14:15:00Z">
        <w:del w:id="25901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02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5903" w:author="Kem Sereiboth" w:date="2022-09-20T16:49:00Z">
        <w:del w:id="25904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0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</w:delText>
          </w:r>
        </w:del>
      </w:ins>
      <w:ins w:id="25906" w:author="sakaria fa" w:date="2022-09-30T21:59:00Z">
        <w:del w:id="25907" w:author="User" w:date="2022-10-03T13:54:00Z">
          <w:r w:rsidR="00AE2EB2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0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</w:ins>
      <w:ins w:id="25909" w:author="Kem Sereiboth" w:date="2022-09-20T16:49:00Z">
        <w:del w:id="25910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1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ប្រតិបត្តិការរបស់ប្រតិបត្តិករសន្តិសុខ</w:delText>
          </w:r>
        </w:del>
      </w:ins>
      <w:ins w:id="25912" w:author="LENOVO" w:date="2022-10-02T10:35:00Z">
        <w:del w:id="25913" w:author="User" w:date="2022-10-03T13:54:00Z">
          <w:r w:rsidR="00F4758D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914" w:author="Kem Sereiboth" w:date="2022-09-20T16:49:00Z">
        <w:del w:id="25915" w:author="User" w:date="2022-10-03T13:54:00Z">
          <w:r w:rsidR="0012204A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សង្គមនៅឡើយទេ។</w:delText>
          </w:r>
          <w:r w:rsidR="0012204A" w:rsidRPr="005C3F0D" w:rsidDel="003F097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916" w:author="LENOVO" w:date="2022-10-02T10:41:00Z">
        <w:del w:id="25917" w:author="User" w:date="2022-10-03T13:54:00Z">
          <w:r w:rsidR="005A322E" w:rsidRPr="005C3F0D" w:rsidDel="003F09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តាមរយៈការពិនិត្យលើឯកសារ និង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4"/>
              <w:sz w:val="24"/>
              <w:szCs w:val="24"/>
              <w:cs/>
              <w:rPrChange w:id="25918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A322E" w:rsidRPr="005C3F0D" w:rsidDel="003F0973">
            <w:rPr>
              <w:rFonts w:ascii="Khmer MEF1" w:eastAsia="Adobe Fan Heiti Std B" w:hAnsi="Khmer MEF1" w:cs="Khmer MEF1"/>
              <w:sz w:val="24"/>
              <w:szCs w:val="24"/>
              <w:lang w:val="ca-ES"/>
              <w:rPrChange w:id="25919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eastAsia="Adobe Fan Heiti Std B" w:hAnsi="Khmer MEF1" w:cs="Khmer MEF1" w:hint="cs"/>
              <w:sz w:val="24"/>
              <w:szCs w:val="24"/>
              <w:cs/>
              <w:rPrChange w:id="25920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6"/>
              <w:sz w:val="24"/>
              <w:szCs w:val="24"/>
              <w:cs/>
              <w:rPrChange w:id="25921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>ការសាកសួរជាមួយថ្នាក់ដឹកនាំរបស់</w:delText>
          </w:r>
          <w:r w:rsidR="005A322E" w:rsidRPr="005C3F0D" w:rsidDel="003F0973">
            <w:rPr>
              <w:rFonts w:ascii="Khmer MEF1" w:eastAsia="Adobe Fan Heiti Std B" w:hAnsi="Khmer MEF1" w:cs="Khmer MEF1"/>
              <w:spacing w:val="6"/>
              <w:sz w:val="24"/>
              <w:szCs w:val="24"/>
              <w:cs/>
              <w:rPrChange w:id="25922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</w:rPr>
            <w:delText xml:space="preserve">ន.ស.ស. </w:delText>
          </w:r>
          <w:r w:rsidR="005A322E"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ប្រតិភូសវនកម្ម និងសវនករទទួលបន្ទុកសូមជម្រាបជូន</w:delText>
          </w:r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នូវលទ្ធផលរកឃើញថា</w:delText>
          </w:r>
        </w:del>
      </w:ins>
      <w:ins w:id="25923" w:author="LENOVO" w:date="2022-10-02T10:42:00Z">
        <w:del w:id="25924" w:author="User" w:date="2022-10-03T13:54:00Z"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925" w:author="Kem Sereyboth" w:date="2023-07-25T09:40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18BFFDDF" w14:textId="73098DFA" w:rsidR="00602747" w:rsidRPr="005C3F0D" w:rsidDel="003F0973" w:rsidRDefault="00602747">
      <w:pPr>
        <w:spacing w:after="0" w:line="233" w:lineRule="auto"/>
        <w:rPr>
          <w:del w:id="25926" w:author="User" w:date="2022-10-03T13:54:00Z"/>
          <w:rFonts w:ascii="Khmer MEF1" w:hAnsi="Khmer MEF1" w:cs="Khmer MEF1"/>
          <w:spacing w:val="-4"/>
          <w:sz w:val="24"/>
          <w:szCs w:val="24"/>
          <w:lang w:val="ca-ES"/>
          <w:rPrChange w:id="25927" w:author="Kem Sereyboth" w:date="2023-07-25T09:40:00Z">
            <w:rPr>
              <w:del w:id="25928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  <w:lang w:val="ca-ES"/>
            </w:rPr>
          </w:rPrChange>
        </w:rPr>
        <w:pPrChange w:id="25929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2CE3F290" w14:textId="50989652" w:rsidR="005A322E" w:rsidRPr="005C3F0D" w:rsidDel="003F0973" w:rsidRDefault="005A322E">
      <w:pPr>
        <w:spacing w:after="0" w:line="233" w:lineRule="auto"/>
        <w:rPr>
          <w:ins w:id="25930" w:author="LENOVO" w:date="2022-10-02T10:44:00Z"/>
          <w:del w:id="25931" w:author="User" w:date="2022-10-03T13:54:00Z"/>
          <w:rFonts w:ascii="Khmer MEF1" w:hAnsi="Khmer MEF1" w:cs="Khmer MEF1"/>
          <w:sz w:val="24"/>
          <w:szCs w:val="24"/>
          <w:lang w:val="ca-ES"/>
          <w:rPrChange w:id="25932" w:author="Kem Sereyboth" w:date="2023-07-25T09:40:00Z">
            <w:rPr>
              <w:ins w:id="25933" w:author="LENOVO" w:date="2022-10-02T10:44:00Z"/>
              <w:del w:id="25934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35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7B0611" w14:textId="1075C07D" w:rsidR="00602747" w:rsidRPr="005C3F0D" w:rsidDel="003F0973" w:rsidRDefault="00602747">
      <w:pPr>
        <w:spacing w:after="0" w:line="233" w:lineRule="auto"/>
        <w:rPr>
          <w:del w:id="25936" w:author="User" w:date="2022-10-03T13:54:00Z"/>
          <w:rFonts w:ascii="Khmer MEF1" w:hAnsi="Khmer MEF1" w:cs="Khmer MEF1"/>
          <w:spacing w:val="-6"/>
          <w:sz w:val="24"/>
          <w:szCs w:val="24"/>
          <w:lang w:val="ca-ES"/>
          <w:rPrChange w:id="25937" w:author="Kem Sereyboth" w:date="2023-07-25T09:40:00Z">
            <w:rPr>
              <w:del w:id="25938" w:author="User" w:date="2022-10-03T13:54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  <w:lang w:val="ca-ES"/>
            </w:rPr>
          </w:rPrChange>
        </w:rPr>
        <w:pPrChange w:id="25939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6D5CCB00" w14:textId="106637F5" w:rsidR="005A322E" w:rsidRPr="005C3F0D" w:rsidDel="003F0973" w:rsidRDefault="005A322E">
      <w:pPr>
        <w:spacing w:after="0" w:line="233" w:lineRule="auto"/>
        <w:rPr>
          <w:ins w:id="25940" w:author="LENOVO" w:date="2022-10-02T10:45:00Z"/>
          <w:del w:id="25941" w:author="User" w:date="2022-10-03T13:54:00Z"/>
          <w:rFonts w:ascii="Khmer MEF1" w:hAnsi="Khmer MEF1" w:cs="Khmer MEF1"/>
          <w:sz w:val="24"/>
          <w:szCs w:val="24"/>
          <w:rPrChange w:id="25942" w:author="Kem Sereyboth" w:date="2023-07-25T09:40:00Z">
            <w:rPr>
              <w:ins w:id="25943" w:author="LENOVO" w:date="2022-10-02T10:45:00Z"/>
              <w:del w:id="25944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945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42A47A8A" w14:textId="07BEA70C" w:rsidR="00602747" w:rsidRPr="005C3F0D" w:rsidDel="003F0973" w:rsidRDefault="00602747">
      <w:pPr>
        <w:spacing w:after="0" w:line="233" w:lineRule="auto"/>
        <w:rPr>
          <w:del w:id="25946" w:author="User" w:date="2022-10-03T13:54:00Z"/>
          <w:rFonts w:ascii="Khmer MEF1" w:hAnsi="Khmer MEF1" w:cs="Khmer MEF1"/>
          <w:spacing w:val="-10"/>
          <w:sz w:val="24"/>
          <w:szCs w:val="24"/>
          <w:lang w:val="ca-ES"/>
          <w:rPrChange w:id="25947" w:author="Kem Sereyboth" w:date="2023-07-25T09:40:00Z">
            <w:rPr>
              <w:del w:id="25948" w:author="User" w:date="2022-10-03T13:54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  <w:lang w:val="ca-ES"/>
            </w:rPr>
          </w:rPrChange>
        </w:rPr>
        <w:pPrChange w:id="25949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7C3B001B" w14:textId="381B27B0" w:rsidR="005A322E" w:rsidRPr="005C3F0D" w:rsidDel="003F0973" w:rsidRDefault="005A322E">
      <w:pPr>
        <w:spacing w:after="0" w:line="233" w:lineRule="auto"/>
        <w:rPr>
          <w:ins w:id="25950" w:author="LENOVO" w:date="2022-10-02T10:45:00Z"/>
          <w:del w:id="25951" w:author="User" w:date="2022-10-03T13:54:00Z"/>
          <w:rFonts w:ascii="Khmer MEF1" w:hAnsi="Khmer MEF1" w:cs="Khmer MEF1"/>
          <w:sz w:val="24"/>
          <w:szCs w:val="24"/>
          <w:lang w:val="ca-ES"/>
          <w:rPrChange w:id="25952" w:author="Kem Sereyboth" w:date="2023-07-25T09:40:00Z">
            <w:rPr>
              <w:ins w:id="25953" w:author="LENOVO" w:date="2022-10-02T10:45:00Z"/>
              <w:del w:id="25954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55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3AFDDB19" w14:textId="561898FC" w:rsidR="00602747" w:rsidRPr="005C3F0D" w:rsidDel="003F0973" w:rsidRDefault="005A322E">
      <w:pPr>
        <w:spacing w:after="0" w:line="233" w:lineRule="auto"/>
        <w:rPr>
          <w:del w:id="25956" w:author="User" w:date="2022-10-03T13:54:00Z"/>
          <w:rFonts w:ascii="Khmer MEF1" w:hAnsi="Khmer MEF1" w:cs="Khmer MEF1"/>
          <w:spacing w:val="-4"/>
          <w:sz w:val="24"/>
          <w:szCs w:val="24"/>
          <w:rPrChange w:id="25957" w:author="Kem Sereyboth" w:date="2023-07-25T09:40:00Z">
            <w:rPr>
              <w:del w:id="25958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5959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  <w:ins w:id="25960" w:author="LENOVO" w:date="2022-10-02T10:45:00Z">
        <w:del w:id="25961" w:author="User" w:date="2022-10-03T13:54:00Z">
          <w:r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596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6B65C04" w14:textId="08B1CF3F" w:rsidR="00AB7780" w:rsidRPr="005C3F0D" w:rsidDel="003F0973" w:rsidRDefault="00AB7780">
      <w:pPr>
        <w:spacing w:after="0" w:line="233" w:lineRule="auto"/>
        <w:rPr>
          <w:ins w:id="25963" w:author="LENOVO" w:date="2022-10-02T10:45:00Z"/>
          <w:del w:id="25964" w:author="User" w:date="2022-10-03T13:54:00Z"/>
          <w:rFonts w:ascii="Khmer MEF1" w:hAnsi="Khmer MEF1" w:cs="Khmer MEF1"/>
          <w:sz w:val="24"/>
          <w:szCs w:val="24"/>
          <w:lang w:val="ca-ES"/>
          <w:rPrChange w:id="25965" w:author="Kem Sereyboth" w:date="2023-07-25T09:40:00Z">
            <w:rPr>
              <w:ins w:id="25966" w:author="LENOVO" w:date="2022-10-02T10:45:00Z"/>
              <w:del w:id="25967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68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30797C" w14:textId="40E4FF17" w:rsidR="0012204A" w:rsidRPr="005C3F0D" w:rsidDel="00602747" w:rsidRDefault="0012204A">
      <w:pPr>
        <w:spacing w:after="0" w:line="233" w:lineRule="auto"/>
        <w:rPr>
          <w:ins w:id="25969" w:author="Kem Sereiboth" w:date="2022-09-20T16:49:00Z"/>
          <w:del w:id="25970" w:author="User" w:date="2022-09-22T13:06:00Z"/>
          <w:rFonts w:ascii="Khmer MEF1" w:hAnsi="Khmer MEF1" w:cs="Khmer MEF1"/>
          <w:sz w:val="24"/>
          <w:szCs w:val="24"/>
          <w:lang w:val="ca-ES"/>
        </w:rPr>
        <w:pPrChange w:id="25971" w:author="Sopheak Phorn" w:date="2023-08-25T13:09:00Z">
          <w:pPr>
            <w:ind w:firstLine="720"/>
            <w:jc w:val="both"/>
          </w:pPr>
        </w:pPrChange>
      </w:pPr>
      <w:ins w:id="25972" w:author="Kem Sereiboth" w:date="2022-09-20T16:49:00Z">
        <w:del w:id="25973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- នាយកដ្ឋានត្រួតពិនិត្យបានរៀបចំបទប្បញ្ញត្តិចំនួន ៥ រួមមាន៖</w:delText>
          </w:r>
        </w:del>
      </w:ins>
    </w:p>
    <w:p w14:paraId="16B13968" w14:textId="03E792AD" w:rsidR="0012204A" w:rsidRPr="005C3F0D" w:rsidDel="00602747" w:rsidRDefault="0012204A">
      <w:pPr>
        <w:spacing w:after="0" w:line="233" w:lineRule="auto"/>
        <w:rPr>
          <w:ins w:id="25974" w:author="Kem Sereiboth" w:date="2022-09-20T16:49:00Z"/>
          <w:del w:id="25975" w:author="User" w:date="2022-09-22T13:06:00Z"/>
          <w:rFonts w:ascii="Khmer MEF1" w:hAnsi="Khmer MEF1" w:cs="Khmer MEF1"/>
          <w:sz w:val="24"/>
          <w:szCs w:val="24"/>
          <w:lang w:val="ca-ES"/>
          <w:rPrChange w:id="25976" w:author="Kem Sereyboth" w:date="2023-07-25T09:40:00Z">
            <w:rPr>
              <w:ins w:id="25977" w:author="Kem Sereiboth" w:date="2022-09-20T16:49:00Z"/>
              <w:del w:id="25978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79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980" w:author="Kem Sereiboth" w:date="2022-09-20T16:49:00Z">
        <w:del w:id="25981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rPrChange w:id="2598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98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5C3F0D" w:rsidDel="00602747">
            <w:rPr>
              <w:rFonts w:ascii="Khmer MEF1" w:hAnsi="Khmer MEF1" w:cs="Khmer MEF1"/>
              <w:lang w:val="ca-ES"/>
            </w:rPr>
            <w:delText xml:space="preserve"> 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Pr="005C3F0D" w:rsidDel="00602747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អគ្គបណ្ឌិតសភាចារ្យឧបនាយក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រដ្ឋមន្ត្រី</w:delText>
          </w:r>
          <w:r w:rsidRPr="005C3F0D" w:rsidDel="0060274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98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985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98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7F3F677" w14:textId="24B92160" w:rsidR="0012204A" w:rsidRPr="005C3F0D" w:rsidDel="00602747" w:rsidRDefault="0012204A">
      <w:pPr>
        <w:spacing w:after="0" w:line="233" w:lineRule="auto"/>
        <w:rPr>
          <w:ins w:id="25987" w:author="Kem Sereiboth" w:date="2022-09-20T16:49:00Z"/>
          <w:del w:id="25988" w:author="User" w:date="2022-09-22T13:06:00Z"/>
          <w:rFonts w:ascii="Khmer MEF1" w:hAnsi="Khmer MEF1" w:cs="Khmer MEF1"/>
          <w:sz w:val="24"/>
          <w:szCs w:val="24"/>
          <w:lang w:val="ca-ES"/>
          <w:rPrChange w:id="25989" w:author="Kem Sereyboth" w:date="2023-07-25T09:40:00Z">
            <w:rPr>
              <w:ins w:id="25990" w:author="Kem Sereiboth" w:date="2022-09-20T16:49:00Z"/>
              <w:del w:id="25991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92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993" w:author="Kem Sereiboth" w:date="2022-09-20T16:49:00Z">
        <w:del w:id="25994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99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ក្រោយពីបានបញ្ចប់ការចុះធ្វើសវនក​ម្មអនុលោមភាពសេចក្តីព្រាងនេះ ទើបតែបានចុះហត្ថលេខាដាក់ឱ្យប្រើប្រាស់កាលពីថ្ងៃទី០៨ ខែសីហា ឆ្នាំ២០២២។</w:delText>
          </w:r>
        </w:del>
      </w:ins>
    </w:p>
    <w:p w14:paraId="55430919" w14:textId="0078049E" w:rsidR="0012204A" w:rsidRPr="005C3F0D" w:rsidDel="00602747" w:rsidRDefault="0012204A">
      <w:pPr>
        <w:spacing w:after="0" w:line="233" w:lineRule="auto"/>
        <w:rPr>
          <w:ins w:id="25996" w:author="Kem Sereiboth" w:date="2022-09-20T16:49:00Z"/>
          <w:del w:id="25997" w:author="User" w:date="2022-09-22T13:06:00Z"/>
          <w:rFonts w:ascii="Khmer MEF1" w:hAnsi="Khmer MEF1" w:cs="Khmer MEF1"/>
          <w:sz w:val="24"/>
          <w:szCs w:val="24"/>
          <w:rPrChange w:id="25998" w:author="Kem Sereyboth" w:date="2023-07-25T09:40:00Z">
            <w:rPr>
              <w:ins w:id="25999" w:author="Kem Sereiboth" w:date="2022-09-20T16:49:00Z"/>
              <w:del w:id="26000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6001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02" w:author="Kem Sereiboth" w:date="2022-09-20T16:49:00Z">
        <w:del w:id="26003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0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0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លេខធិការដ្ឋាន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600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0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600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0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7C0E412" w14:textId="721DA1B3" w:rsidR="0012204A" w:rsidRPr="005C3F0D" w:rsidDel="00602747" w:rsidRDefault="0012204A">
      <w:pPr>
        <w:spacing w:after="0" w:line="233" w:lineRule="auto"/>
        <w:rPr>
          <w:ins w:id="26010" w:author="Kem Sereiboth" w:date="2022-09-20T16:49:00Z"/>
          <w:del w:id="26011" w:author="User" w:date="2022-09-22T13:06:00Z"/>
          <w:rFonts w:ascii="Khmer MEF1" w:hAnsi="Khmer MEF1" w:cs="Khmer MEF1"/>
          <w:sz w:val="24"/>
          <w:szCs w:val="24"/>
          <w:lang w:val="ca-ES"/>
          <w:rPrChange w:id="26012" w:author="Kem Sereyboth" w:date="2023-07-25T09:40:00Z">
            <w:rPr>
              <w:ins w:id="26013" w:author="Kem Sereiboth" w:date="2022-09-20T16:49:00Z"/>
              <w:del w:id="26014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15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16" w:author="Kem Sereiboth" w:date="2022-09-20T16:49:00Z">
        <w:del w:id="26017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1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</w:p>
    <w:p w14:paraId="0DFA2DCE" w14:textId="7F999659" w:rsidR="0012204A" w:rsidRPr="005C3F0D" w:rsidDel="00602747" w:rsidRDefault="0012204A">
      <w:pPr>
        <w:spacing w:after="0" w:line="233" w:lineRule="auto"/>
        <w:rPr>
          <w:ins w:id="26019" w:author="Kem Sereiboth" w:date="2022-09-20T16:49:00Z"/>
          <w:del w:id="26020" w:author="User" w:date="2022-09-22T13:06:00Z"/>
          <w:rFonts w:ascii="Khmer MEF1" w:hAnsi="Khmer MEF1" w:cs="Khmer MEF1"/>
          <w:sz w:val="24"/>
          <w:szCs w:val="24"/>
          <w:lang w:val="ca-ES"/>
          <w:rPrChange w:id="26021" w:author="Kem Sereyboth" w:date="2023-07-25T09:40:00Z">
            <w:rPr>
              <w:ins w:id="26022" w:author="Kem Sereiboth" w:date="2022-09-20T16:49:00Z"/>
              <w:del w:id="26023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24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25" w:author="Kem Sereiboth" w:date="2022-09-20T16:49:00Z">
        <w:del w:id="26026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2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Pr="005C3F0D" w:rsidDel="00602747">
            <w:rPr>
              <w:rFonts w:ascii="Khmer MEF1" w:hAnsi="Khmer MEF1" w:cs="Khmer MEF1"/>
              <w:sz w:val="24"/>
              <w:szCs w:val="24"/>
              <w:lang w:val="ca-ES"/>
              <w:rPrChange w:id="2602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2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</w:p>
    <w:p w14:paraId="51BBF234" w14:textId="66239412" w:rsidR="0012204A" w:rsidRPr="005C3F0D" w:rsidDel="00602747" w:rsidRDefault="0012204A">
      <w:pPr>
        <w:spacing w:after="0" w:line="233" w:lineRule="auto"/>
        <w:rPr>
          <w:ins w:id="26030" w:author="Kem Sereiboth" w:date="2022-09-20T16:49:00Z"/>
          <w:del w:id="26031" w:author="User" w:date="2022-09-22T13:06:00Z"/>
          <w:rFonts w:ascii="Khmer MEF1" w:hAnsi="Khmer MEF1" w:cs="Khmer MEF1"/>
          <w:sz w:val="24"/>
          <w:szCs w:val="24"/>
          <w:lang w:val="ca-ES"/>
          <w:rPrChange w:id="26032" w:author="Kem Sereyboth" w:date="2023-07-25T09:40:00Z">
            <w:rPr>
              <w:ins w:id="26033" w:author="Kem Sereiboth" w:date="2022-09-20T16:49:00Z"/>
              <w:del w:id="26034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35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36" w:author="Kem Sereiboth" w:date="2022-09-20T16:49:00Z">
        <w:del w:id="26037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3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 នាយកដ្ឋានផ្សះផ្សាវិវាទ និងការពារអ្នកទទួលផល បានរៀបចំនូវប្រកាសចំនួន ១ គឺ៖</w:delText>
          </w:r>
        </w:del>
      </w:ins>
    </w:p>
    <w:p w14:paraId="3247A1D6" w14:textId="11B955EA" w:rsidR="0012204A" w:rsidRPr="005C3F0D" w:rsidDel="00602747" w:rsidRDefault="0012204A">
      <w:pPr>
        <w:spacing w:after="0" w:line="233" w:lineRule="auto"/>
        <w:rPr>
          <w:ins w:id="26039" w:author="Kem Sereiboth" w:date="2022-09-20T16:49:00Z"/>
          <w:del w:id="26040" w:author="User" w:date="2022-09-22T13:06:00Z"/>
          <w:rFonts w:ascii="Khmer MEF1" w:hAnsi="Khmer MEF1" w:cs="Khmer MEF1"/>
          <w:sz w:val="24"/>
          <w:szCs w:val="24"/>
          <w:lang w:val="ca-ES"/>
          <w:rPrChange w:id="26041" w:author="Kem Sereyboth" w:date="2023-07-25T09:40:00Z">
            <w:rPr>
              <w:ins w:id="26042" w:author="Kem Sereiboth" w:date="2022-09-20T16:49:00Z"/>
              <w:del w:id="26043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44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45" w:author="Kem Sereiboth" w:date="2022-09-20T16:49:00Z">
        <w:del w:id="26046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4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04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4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ឆ្នាំ២០២៣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02840173" w14:textId="210C26D2" w:rsidR="0091069E" w:rsidRPr="005C3F0D" w:rsidDel="00D53DD0" w:rsidRDefault="00974584">
      <w:pPr>
        <w:spacing w:after="0" w:line="233" w:lineRule="auto"/>
        <w:rPr>
          <w:ins w:id="26050" w:author="sakaria fa" w:date="2022-09-12T23:25:00Z"/>
          <w:del w:id="26051" w:author="Kem Sereiboth" w:date="2022-09-13T15:38:00Z"/>
          <w:rFonts w:ascii="Khmer MEF1" w:hAnsi="Khmer MEF1" w:cs="Khmer MEF1"/>
          <w:sz w:val="24"/>
          <w:szCs w:val="24"/>
          <w:lang w:val="ca-ES"/>
          <w:rPrChange w:id="26052" w:author="Kem Sereyboth" w:date="2023-07-25T09:40:00Z">
            <w:rPr>
              <w:ins w:id="26053" w:author="sakaria fa" w:date="2022-09-12T23:25:00Z"/>
              <w:del w:id="26054" w:author="Kem Sereiboth" w:date="2022-09-13T15:3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055" w:author="Sopheak Phorn" w:date="2023-08-25T13:09:00Z">
          <w:pPr>
            <w:spacing w:after="0" w:line="240" w:lineRule="auto"/>
          </w:pPr>
        </w:pPrChange>
      </w:pPr>
      <w:ins w:id="26056" w:author="User" w:date="2022-09-19T16:33:00Z">
        <w:del w:id="26057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5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</w:delText>
          </w:r>
        </w:del>
      </w:ins>
      <w:ins w:id="26059" w:author="User" w:date="2022-09-19T16:34:00Z">
        <w:del w:id="26060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6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ោយពីបានបញ្ចប់ការចុះធ្វើសវនកម្មអនុលោមភាព</w:delText>
          </w:r>
        </w:del>
      </w:ins>
      <w:ins w:id="26062" w:author="sakaria fa" w:date="2022-09-19T21:27:00Z">
        <w:del w:id="26063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6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បញ្រ្ជាបការយល់ដឹងដល់ស្ថាប័នពាក់ព័ន្ធ និង</w:delText>
          </w:r>
        </w:del>
      </w:ins>
      <w:ins w:id="26065" w:author="sakaria fa" w:date="2022-09-19T21:26:00Z">
        <w:del w:id="26066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6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យកទៅ</w:delText>
          </w:r>
        </w:del>
      </w:ins>
      <w:ins w:id="26068" w:author="sakaria fa" w:date="2022-09-19T21:27:00Z">
        <w:del w:id="26069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7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</w:delText>
          </w:r>
        </w:del>
      </w:ins>
      <w:ins w:id="26071" w:author="User" w:date="2022-09-19T16:49:00Z">
        <w:del w:id="26072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607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607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26075" w:author="User" w:date="2022-09-19T16:50:00Z">
        <w:del w:id="26076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607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សម្រួលឃ្លា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607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  <w:ins w:id="26079" w:author="User" w:date="2022-09-19T16:49:00Z">
        <w:del w:id="26080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8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កម្មវិធី</w:delText>
          </w:r>
        </w:del>
      </w:ins>
      <w:ins w:id="26082" w:author="User" w:date="2022-09-19T16:47:00Z">
        <w:del w:id="26083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8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សិក្ខាសាលា</w:delText>
          </w:r>
        </w:del>
      </w:ins>
      <w:ins w:id="26085" w:author="User" w:date="2022-09-19T16:48:00Z">
        <w:del w:id="26086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8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ស្ដីពីការ</w:delText>
          </w:r>
        </w:del>
      </w:ins>
      <w:ins w:id="26088" w:author="User" w:date="2022-09-19T16:47:00Z">
        <w:del w:id="26089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9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</w:delText>
          </w:r>
        </w:del>
      </w:ins>
      <w:ins w:id="26091" w:author="User" w:date="2022-09-19T16:48:00Z">
        <w:del w:id="26092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9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ិនិត្យបញ្ចប់ខ្លឹមសារនៃសេចក្ដីព្រាង</w:delText>
          </w:r>
        </w:del>
      </w:ins>
      <w:ins w:id="26094" w:author="User" w:date="2022-09-19T16:49:00Z">
        <w:del w:id="26095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9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26097" w:author="User" w:date="2022-09-19T16:35:00Z">
        <w:del w:id="26098" w:author="Kem Sereiboth" w:date="2022-09-20T16:49:00Z">
          <w:r w:rsidR="00B72F20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9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6100" w:author="Kem Sereiboth" w:date="2022-09-15T14:57:00Z">
        <w:del w:id="26101" w:author="User" w:date="2022-10-03T07:25:00Z">
          <w:r w:rsidR="00BF0A2B" w:rsidRPr="005C3F0D" w:rsidDel="0074394C">
            <w:rPr>
              <w:rFonts w:ascii="Khmer MEF1" w:hAnsi="Khmer MEF1" w:cs="Khmer MEF1"/>
              <w:sz w:val="24"/>
              <w:szCs w:val="24"/>
              <w:cs/>
              <w:lang w:val="ca-ES"/>
              <w:rPrChange w:id="2610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6103" w:author="sakaria fa" w:date="2022-09-12T23:25:00Z">
        <w:del w:id="26104" w:author="Kem Sereiboth" w:date="2022-09-13T15:38:00Z">
          <w:r w:rsidR="0091069E"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0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B96E014" w14:textId="6D7209CE" w:rsidR="00653AD0" w:rsidRPr="005C3F0D" w:rsidDel="00653AD0" w:rsidRDefault="0091069E">
      <w:pPr>
        <w:spacing w:after="0" w:line="233" w:lineRule="auto"/>
        <w:rPr>
          <w:del w:id="26106" w:author="Kem Sereiboth" w:date="2022-09-13T10:28:00Z"/>
          <w:rFonts w:ascii="Khmer MEF1" w:hAnsi="Khmer MEF1" w:cs="Khmer MEF1"/>
          <w:b/>
          <w:bCs/>
          <w:sz w:val="24"/>
          <w:szCs w:val="24"/>
          <w:lang w:val="ca-ES"/>
          <w:rPrChange w:id="26107" w:author="Kem Sereyboth" w:date="2023-07-25T09:40:00Z">
            <w:rPr>
              <w:del w:id="26108" w:author="Kem Sereiboth" w:date="2022-09-13T10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6109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6110" w:author="sakaria fa" w:date="2022-09-12T23:23:00Z">
        <w:del w:id="26111" w:author="Kem Sereiboth" w:date="2022-09-13T10:22:00Z">
          <w:r w:rsidRPr="005C3F0D" w:rsidDel="0013599E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611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6113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1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115" w:author="Kem Sereiboth" w:date="2022-09-13T10:09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1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  <w:del w:id="26117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6118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6119" w:author="sakaria fa" w:date="2022-09-12T23:26:00Z">
        <w:del w:id="26120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6121" w:author="Kem Sereyboth" w:date="2023-07-25T09:40:00Z">
                <w:rPr>
                  <w:highlight w:val="yellow"/>
                  <w:lang w:val="ca-ES"/>
                </w:rPr>
              </w:rPrChange>
            </w:rPr>
            <w:delText>​​</w:delText>
          </w:r>
        </w:del>
      </w:ins>
      <w:ins w:id="26122" w:author="sakaria fa" w:date="2022-09-12T23:23:00Z">
        <w:del w:id="26123" w:author="Kem Sereiboth" w:date="2022-09-13T13:10:00Z"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24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25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មិនទាន់បែងចែកមន្រ្តីលក្ខន្តិកៈឱ្យស្ថិតក្រោមការគ្រប់គ្រងរបស់</w:delText>
          </w:r>
          <w:r w:rsidRPr="005C3F0D" w:rsidDel="00F62DC2">
            <w:rPr>
              <w:rFonts w:ascii="Khmer MEF1" w:hAnsi="Khmer MEF1" w:cs="Khmer MEF1"/>
              <w:sz w:val="24"/>
              <w:szCs w:val="24"/>
              <w:lang w:val="ca-ES"/>
              <w:rPrChange w:id="26126" w:author="Kem Sereyboth" w:date="2023-07-25T09:40:00Z">
                <w:rPr>
                  <w:highlight w:val="yellow"/>
                  <w:lang w:val="ca-ES"/>
                </w:rPr>
              </w:rPrChange>
            </w:rPr>
            <w:delText xml:space="preserve">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27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អ.ស.ហ.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28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នៅឡើយ បច្ចុប្បន្ន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29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3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01ABDCF" w14:textId="4775FAAE" w:rsidR="0091069E" w:rsidRPr="005C3F0D" w:rsidDel="00D53DD0" w:rsidRDefault="0091069E">
      <w:pPr>
        <w:spacing w:after="0" w:line="233" w:lineRule="auto"/>
        <w:rPr>
          <w:ins w:id="26131" w:author="sakaria fa" w:date="2022-09-12T23:23:00Z"/>
          <w:del w:id="26132" w:author="Kem Sereiboth" w:date="2022-09-13T15:38:00Z"/>
          <w:rFonts w:ascii="Khmer MEF1" w:hAnsi="Khmer MEF1" w:cs="Khmer MEF1"/>
          <w:b/>
          <w:bCs/>
          <w:sz w:val="24"/>
          <w:szCs w:val="24"/>
          <w:lang w:val="ca-ES"/>
          <w:rPrChange w:id="26133" w:author="Kem Sereyboth" w:date="2023-07-25T09:40:00Z">
            <w:rPr>
              <w:ins w:id="26134" w:author="sakaria fa" w:date="2022-09-12T23:23:00Z"/>
              <w:del w:id="26135" w:author="Kem Sereiboth" w:date="2022-09-13T15:38:00Z"/>
              <w:sz w:val="24"/>
              <w:szCs w:val="24"/>
              <w:highlight w:val="yellow"/>
              <w:lang w:val="ca-ES"/>
            </w:rPr>
          </w:rPrChange>
        </w:rPr>
        <w:pPrChange w:id="26136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6137" w:author="sakaria fa" w:date="2022-09-12T23:26:00Z">
        <w:del w:id="26138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39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26140" w:author="sakaria fa" w:date="2022-09-12T23:27:00Z">
        <w:del w:id="26141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42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បទី២៖ ប្រព័ន្ធលើកទឹកចិត្តមន្រ្តី</w:delText>
          </w:r>
        </w:del>
      </w:ins>
    </w:p>
    <w:p w14:paraId="43133FE0" w14:textId="5DBF88E6" w:rsidR="0091069E" w:rsidRPr="005C3F0D" w:rsidDel="00BD58D3" w:rsidRDefault="0091069E">
      <w:pPr>
        <w:spacing w:after="0" w:line="233" w:lineRule="auto"/>
        <w:rPr>
          <w:del w:id="26143" w:author="Kem Sereiboth" w:date="2022-09-13T10:10:00Z"/>
          <w:rFonts w:ascii="Khmer MEF1" w:hAnsi="Khmer MEF1" w:cs="Khmer MEF1"/>
          <w:sz w:val="24"/>
          <w:szCs w:val="24"/>
          <w:lang w:val="ca-ES"/>
          <w:rPrChange w:id="26144" w:author="Kem Sereyboth" w:date="2023-07-25T09:40:00Z">
            <w:rPr>
              <w:del w:id="26145" w:author="Kem Sereiboth" w:date="2022-09-13T10:10:00Z"/>
              <w:rFonts w:ascii="Khmer MEF1" w:hAnsi="Khmer MEF1" w:cs="Khmer MEF1"/>
              <w:spacing w:val="6"/>
              <w:sz w:val="24"/>
              <w:szCs w:val="24"/>
              <w:highlight w:val="yellow"/>
            </w:rPr>
          </w:rPrChange>
        </w:rPr>
        <w:pPrChange w:id="26146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47" w:author="sakaria fa" w:date="2022-09-12T23:23:00Z">
        <w:del w:id="26148" w:author="Kem Sereiboth" w:date="2022-09-13T10:33:00Z">
          <w:r w:rsidRPr="005C3F0D" w:rsidDel="00653AD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614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6150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51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152" w:author="Kem Sereiboth" w:date="2022-09-13T10:10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5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  <w:del w:id="26154" w:author="Kem Sereiboth" w:date="2022-09-13T10:34:00Z">
          <w:r w:rsidRPr="005C3F0D" w:rsidDel="00653AD0">
            <w:rPr>
              <w:rFonts w:ascii="Khmer MEF1" w:hAnsi="Khmer MEF1" w:cs="Khmer MEF1"/>
              <w:sz w:val="24"/>
              <w:szCs w:val="24"/>
              <w:lang w:val="ca-ES"/>
              <w:rPrChange w:id="2615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  <w:ins w:id="26156" w:author="sakaria fa" w:date="2022-09-12T23:27:00Z">
        <w:del w:id="26157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5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6159" w:author="sakaria fa" w:date="2022-09-12T23:23:00Z">
        <w:del w:id="26160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61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62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63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64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ទេ</w:delText>
          </w:r>
        </w:del>
      </w:ins>
    </w:p>
    <w:p w14:paraId="5486540F" w14:textId="344432C6" w:rsidR="0091069E" w:rsidRPr="005C3F0D" w:rsidDel="00D53DD0" w:rsidRDefault="0091069E">
      <w:pPr>
        <w:spacing w:after="0" w:line="233" w:lineRule="auto"/>
        <w:rPr>
          <w:ins w:id="26165" w:author="sakaria fa" w:date="2022-09-12T23:23:00Z"/>
          <w:del w:id="26166" w:author="Kem Sereiboth" w:date="2022-09-13T15:38:00Z"/>
          <w:rFonts w:ascii="Khmer MEF1" w:hAnsi="Khmer MEF1" w:cs="Khmer MEF1"/>
          <w:sz w:val="24"/>
          <w:szCs w:val="24"/>
          <w:lang w:val="ca-ES"/>
          <w:rPrChange w:id="26167" w:author="Kem Sereyboth" w:date="2023-07-25T09:40:00Z">
            <w:rPr>
              <w:ins w:id="26168" w:author="sakaria fa" w:date="2022-09-12T23:23:00Z"/>
              <w:del w:id="26169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6170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71" w:author="sakaria fa" w:date="2022-09-12T23:23:00Z">
        <w:del w:id="26172" w:author="Kem Sereiboth" w:date="2022-09-13T15:38:00Z"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6173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rPrChange w:id="26174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</w:rPr>
              </w:rPrChange>
            </w:rPr>
            <w:delText xml:space="preserve"> 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6175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Pr="005C3F0D" w:rsidDel="00D53DD0">
            <w:rPr>
              <w:rFonts w:ascii="Khmer MEF1" w:hAnsi="Khmer MEF1" w:cs="Khmer MEF1"/>
              <w:spacing w:val="8"/>
              <w:sz w:val="24"/>
              <w:szCs w:val="24"/>
              <w:cs/>
              <w:rPrChange w:id="26176" w:author="Kem Sereyboth" w:date="2023-07-25T09:40:00Z">
                <w:rPr>
                  <w:rFonts w:ascii="Khmer MEF1" w:hAnsi="Khmer MEF1" w:cs="Khmer MEF1"/>
                  <w:spacing w:val="8"/>
                  <w:szCs w:val="22"/>
                  <w:highlight w:val="yellow"/>
                  <w:cs/>
                </w:rPr>
              </w:rPrChange>
            </w:rPr>
            <w:delText>និងហិរញ្ញវត្ថុ</w:delText>
          </w:r>
        </w:del>
      </w:ins>
    </w:p>
    <w:p w14:paraId="40539B91" w14:textId="77464916" w:rsidR="0091069E" w:rsidRPr="005C3F0D" w:rsidDel="00D53DD0" w:rsidRDefault="0091069E">
      <w:pPr>
        <w:spacing w:after="0" w:line="233" w:lineRule="auto"/>
        <w:rPr>
          <w:ins w:id="26177" w:author="sakaria fa" w:date="2022-09-12T23:28:00Z"/>
          <w:del w:id="26178" w:author="Kem Sereiboth" w:date="2022-09-13T15:38:00Z"/>
          <w:rFonts w:ascii="Khmer MEF1" w:hAnsi="Khmer MEF1" w:cs="Khmer MEF1"/>
          <w:sz w:val="24"/>
          <w:szCs w:val="24"/>
          <w:rPrChange w:id="26179" w:author="Kem Sereyboth" w:date="2023-07-25T09:40:00Z">
            <w:rPr>
              <w:ins w:id="26180" w:author="sakaria fa" w:date="2022-09-12T23:28:00Z"/>
              <w:del w:id="26181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6182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83" w:author="sakaria fa" w:date="2022-09-12T23:23:00Z">
        <w:del w:id="26184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85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0E818245" w14:textId="22A21688" w:rsidR="00067C6A" w:rsidRPr="005C3F0D" w:rsidDel="00BD58D3" w:rsidRDefault="00067C6A">
      <w:pPr>
        <w:spacing w:after="0" w:line="233" w:lineRule="auto"/>
        <w:rPr>
          <w:ins w:id="26186" w:author="sakaria fa" w:date="2022-09-12T23:28:00Z"/>
          <w:del w:id="26187" w:author="Kem Sereiboth" w:date="2022-09-13T10:11:00Z"/>
          <w:rFonts w:ascii="Khmer MEF1" w:hAnsi="Khmer MEF1" w:cs="Khmer MEF1"/>
          <w:sz w:val="24"/>
          <w:szCs w:val="24"/>
          <w:lang w:val="ca-ES"/>
          <w:rPrChange w:id="26188" w:author="Kem Sereyboth" w:date="2023-07-25T09:40:00Z">
            <w:rPr>
              <w:ins w:id="26189" w:author="sakaria fa" w:date="2022-09-12T23:28:00Z"/>
              <w:del w:id="26190" w:author="Kem Sereiboth" w:date="2022-09-13T10:1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191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92" w:author="sakaria fa" w:date="2022-09-12T23:28:00Z">
        <w:del w:id="26193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194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196F4811" w14:textId="63E00E07" w:rsidR="00067C6A" w:rsidRPr="005C3F0D" w:rsidDel="00D065FE" w:rsidRDefault="00067C6A">
      <w:pPr>
        <w:spacing w:after="0" w:line="233" w:lineRule="auto"/>
        <w:rPr>
          <w:ins w:id="26195" w:author="sakaria fa" w:date="2022-09-12T23:28:00Z"/>
          <w:del w:id="26196" w:author="Kem Sereiboth" w:date="2022-09-13T11:51:00Z"/>
          <w:rFonts w:ascii="Khmer MEF1" w:hAnsi="Khmer MEF1" w:cs="Khmer MEF1"/>
          <w:sz w:val="24"/>
          <w:szCs w:val="24"/>
          <w:lang w:val="ca-ES"/>
          <w:rPrChange w:id="26197" w:author="Kem Sereyboth" w:date="2023-07-25T09:40:00Z">
            <w:rPr>
              <w:ins w:id="26198" w:author="sakaria fa" w:date="2022-09-12T23:28:00Z"/>
              <w:del w:id="26199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200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01" w:author="sakaria fa" w:date="2022-09-12T23:28:00Z">
        <w:del w:id="26202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03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5D2C8275" w14:textId="473EBB2C" w:rsidR="00067C6A" w:rsidRPr="005C3F0D" w:rsidDel="00D065FE" w:rsidRDefault="00067C6A">
      <w:pPr>
        <w:spacing w:after="0" w:line="233" w:lineRule="auto"/>
        <w:rPr>
          <w:ins w:id="26204" w:author="sakaria fa" w:date="2022-09-12T23:28:00Z"/>
          <w:del w:id="26205" w:author="Kem Sereiboth" w:date="2022-09-13T11:51:00Z"/>
          <w:rFonts w:ascii="Khmer MEF1" w:hAnsi="Khmer MEF1" w:cs="Khmer MEF1"/>
          <w:sz w:val="24"/>
          <w:szCs w:val="24"/>
          <w:lang w:val="ca-ES"/>
          <w:rPrChange w:id="26206" w:author="Kem Sereyboth" w:date="2023-07-25T09:40:00Z">
            <w:rPr>
              <w:ins w:id="26207" w:author="sakaria fa" w:date="2022-09-12T23:28:00Z"/>
              <w:del w:id="26208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209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10" w:author="sakaria fa" w:date="2022-09-12T23:28:00Z">
        <w:del w:id="26211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12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3728E54" w14:textId="5531307F" w:rsidR="00067C6A" w:rsidRPr="005C3F0D" w:rsidDel="00D065FE" w:rsidRDefault="00067C6A">
      <w:pPr>
        <w:spacing w:after="0" w:line="233" w:lineRule="auto"/>
        <w:rPr>
          <w:ins w:id="26213" w:author="sakaria fa" w:date="2022-09-12T23:23:00Z"/>
          <w:del w:id="26214" w:author="Kem Sereiboth" w:date="2022-09-13T11:51:00Z"/>
          <w:rFonts w:ascii="Khmer MEF1" w:hAnsi="Khmer MEF1" w:cs="Khmer MEF1"/>
          <w:sz w:val="24"/>
          <w:szCs w:val="24"/>
          <w:lang w:val="ca-ES"/>
          <w:rPrChange w:id="26215" w:author="Kem Sereyboth" w:date="2023-07-25T09:40:00Z">
            <w:rPr>
              <w:ins w:id="26216" w:author="sakaria fa" w:date="2022-09-12T23:23:00Z"/>
              <w:del w:id="26217" w:author="Kem Sereiboth" w:date="2022-09-13T11:51:00Z"/>
              <w:highlight w:val="yellow"/>
            </w:rPr>
          </w:rPrChange>
        </w:rPr>
        <w:pPrChange w:id="26218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19" w:author="sakaria fa" w:date="2022-09-12T23:28:00Z">
        <w:del w:id="26220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21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5C3F0D" w:rsidDel="00D065FE">
            <w:rPr>
              <w:rFonts w:ascii="Khmer MEF1" w:hAnsi="Khmer MEF1" w:cs="Khmer MEF1"/>
              <w:sz w:val="24"/>
              <w:szCs w:val="24"/>
              <w:lang w:val="ca-ES"/>
              <w:rPrChange w:id="26222" w:author="Kem Sereyboth" w:date="2023-07-25T09:40:00Z">
                <w:rPr>
                  <w:rFonts w:ascii="Khmer MEF1" w:hAnsi="Khmer MEF1" w:cs="Khmer MEF1"/>
                  <w:szCs w:val="22"/>
                  <w:highlight w:val="green"/>
                  <w:lang w:val="ca-ES"/>
                </w:rPr>
              </w:rPrChange>
            </w:rPr>
            <w:delText>/</w:delText>
          </w:r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23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6BC347CB" w14:textId="74C94D20" w:rsidR="00067C6A" w:rsidRPr="005C3F0D" w:rsidDel="00376B78" w:rsidRDefault="00067C6A">
      <w:pPr>
        <w:spacing w:after="0" w:line="233" w:lineRule="auto"/>
        <w:rPr>
          <w:ins w:id="26224" w:author="sakaria fa" w:date="2022-09-12T23:32:00Z"/>
          <w:del w:id="26225" w:author="Kem Sereiboth" w:date="2022-09-13T10:49:00Z"/>
          <w:rFonts w:ascii="Khmer MEF1" w:hAnsi="Khmer MEF1" w:cs="Khmer MEF1"/>
          <w:b/>
          <w:bCs/>
          <w:sz w:val="24"/>
          <w:szCs w:val="24"/>
          <w:rPrChange w:id="26226" w:author="Kem Sereyboth" w:date="2023-07-25T09:40:00Z">
            <w:rPr>
              <w:ins w:id="26227" w:author="sakaria fa" w:date="2022-09-12T23:32:00Z"/>
              <w:del w:id="26228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29" w:author="Sopheak Phorn" w:date="2023-08-25T13:09:00Z">
          <w:pPr>
            <w:spacing w:after="0" w:line="240" w:lineRule="auto"/>
          </w:pPr>
        </w:pPrChange>
      </w:pPr>
      <w:ins w:id="26230" w:author="sakaria fa" w:date="2022-09-12T23:30:00Z">
        <w:del w:id="26231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32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79060CCC" w14:textId="4AC8D429" w:rsidR="00067C6A" w:rsidRPr="005C3F0D" w:rsidDel="00BD58D3" w:rsidRDefault="00067C6A">
      <w:pPr>
        <w:spacing w:after="0" w:line="233" w:lineRule="auto"/>
        <w:rPr>
          <w:del w:id="26233" w:author="Kem Sereiboth" w:date="2022-09-13T10:12:00Z"/>
          <w:rFonts w:ascii="Khmer MEF1" w:hAnsi="Khmer MEF1" w:cs="Khmer MEF1"/>
          <w:sz w:val="24"/>
          <w:szCs w:val="24"/>
          <w:lang w:val="ca-ES"/>
          <w:rPrChange w:id="26234" w:author="Kem Sereyboth" w:date="2023-07-25T09:40:00Z">
            <w:rPr>
              <w:del w:id="26235" w:author="Kem Sereiboth" w:date="2022-09-13T10:12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236" w:author="Sopheak Phorn" w:date="2023-08-25T13:09:00Z">
          <w:pPr>
            <w:spacing w:after="0" w:line="240" w:lineRule="auto"/>
          </w:pPr>
        </w:pPrChange>
      </w:pPr>
      <w:ins w:id="26237" w:author="sakaria fa" w:date="2022-09-12T23:32:00Z">
        <w:del w:id="2623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39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4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241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4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</w:delText>
          </w:r>
        </w:del>
      </w:ins>
      <w:ins w:id="26243" w:author="sakaria fa" w:date="2022-09-12T23:34:00Z">
        <w:del w:id="26244" w:author="Kem Sereiboth" w:date="2022-09-13T10:11:00Z">
          <w:r w:rsidR="00E24593"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4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26246" w:author="sakaria fa" w:date="2022-09-12T23:32:00Z">
        <w:del w:id="26247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48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4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25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5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3951E3DE" w14:textId="3AA70594" w:rsidR="00067C6A" w:rsidRPr="005C3F0D" w:rsidDel="00BD58D3" w:rsidRDefault="00067C6A">
      <w:pPr>
        <w:spacing w:after="0" w:line="233" w:lineRule="auto"/>
        <w:rPr>
          <w:ins w:id="26252" w:author="sakaria fa" w:date="2022-09-12T23:30:00Z"/>
          <w:del w:id="26253" w:author="Kem Sereiboth" w:date="2022-09-13T10:12:00Z"/>
          <w:rFonts w:ascii="Khmer MEF1" w:hAnsi="Khmer MEF1" w:cs="Khmer MEF1"/>
          <w:b/>
          <w:bCs/>
          <w:sz w:val="24"/>
          <w:szCs w:val="24"/>
          <w:rPrChange w:id="26254" w:author="Kem Sereyboth" w:date="2023-07-25T09:40:00Z">
            <w:rPr>
              <w:ins w:id="26255" w:author="sakaria fa" w:date="2022-09-12T23:30:00Z"/>
              <w:del w:id="26256" w:author="Kem Sereiboth" w:date="2022-09-13T10:12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57" w:author="Sopheak Phorn" w:date="2023-08-25T13:09:00Z">
          <w:pPr>
            <w:spacing w:after="0" w:line="240" w:lineRule="auto"/>
          </w:pPr>
        </w:pPrChange>
      </w:pPr>
    </w:p>
    <w:p w14:paraId="3DA629E9" w14:textId="30A7EFB5" w:rsidR="00067C6A" w:rsidRPr="005C3F0D" w:rsidDel="00376B78" w:rsidRDefault="00067C6A">
      <w:pPr>
        <w:spacing w:after="0" w:line="233" w:lineRule="auto"/>
        <w:rPr>
          <w:ins w:id="26258" w:author="sakaria fa" w:date="2022-09-12T23:32:00Z"/>
          <w:del w:id="26259" w:author="Kem Sereiboth" w:date="2022-09-13T10:49:00Z"/>
          <w:rFonts w:ascii="Khmer MEF1" w:hAnsi="Khmer MEF1" w:cs="Khmer MEF1"/>
          <w:b/>
          <w:bCs/>
          <w:sz w:val="24"/>
          <w:szCs w:val="24"/>
          <w:rPrChange w:id="26260" w:author="Kem Sereyboth" w:date="2023-07-25T09:40:00Z">
            <w:rPr>
              <w:ins w:id="26261" w:author="sakaria fa" w:date="2022-09-12T23:32:00Z"/>
              <w:del w:id="26262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63" w:author="Sopheak Phorn" w:date="2023-08-25T13:09:00Z">
          <w:pPr>
            <w:spacing w:after="0" w:line="240" w:lineRule="auto"/>
          </w:pPr>
        </w:pPrChange>
      </w:pPr>
      <w:ins w:id="26264" w:author="sakaria fa" w:date="2022-09-12T23:30:00Z">
        <w:del w:id="26265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6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ឃ</w:delText>
          </w:r>
        </w:del>
        <w:del w:id="26267" w:author="Kem Sereiboth" w:date="2022-09-13T10:12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rPrChange w:id="2626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</w:rPr>
              </w:rPrChange>
            </w:rPr>
            <w:delText>-</w:delText>
          </w:r>
        </w:del>
        <w:del w:id="26269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7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28BBD32" w14:textId="6D2D07AB" w:rsidR="00E24593" w:rsidRPr="005C3F0D" w:rsidDel="00376B78" w:rsidRDefault="00E24593">
      <w:pPr>
        <w:spacing w:after="0" w:line="233" w:lineRule="auto"/>
        <w:rPr>
          <w:ins w:id="26271" w:author="sakaria fa" w:date="2022-09-12T23:34:00Z"/>
          <w:del w:id="26272" w:author="Kem Sereiboth" w:date="2022-09-13T10:49:00Z"/>
          <w:rFonts w:ascii="Khmer MEF1" w:hAnsi="Khmer MEF1" w:cs="Khmer MEF1"/>
          <w:sz w:val="24"/>
          <w:szCs w:val="24"/>
          <w:rPrChange w:id="26273" w:author="Kem Sereyboth" w:date="2023-07-25T09:40:00Z">
            <w:rPr>
              <w:ins w:id="26274" w:author="sakaria fa" w:date="2022-09-12T23:34:00Z"/>
              <w:del w:id="26275" w:author="Kem Sereiboth" w:date="2022-09-13T10:49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76" w:author="Sopheak Phorn" w:date="2023-08-25T13:09:00Z">
          <w:pPr>
            <w:spacing w:after="0" w:line="240" w:lineRule="auto"/>
            <w:ind w:firstLine="720"/>
          </w:pPr>
        </w:pPrChange>
      </w:pPr>
      <w:ins w:id="26277" w:author="sakaria fa" w:date="2022-09-12T23:34:00Z">
        <w:del w:id="2627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7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8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281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82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  <w:del w:id="2628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84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8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28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លិខិតលេខ </w:delText>
          </w:r>
        </w:del>
      </w:ins>
      <w:ins w:id="26287" w:author="sakaria fa" w:date="2022-09-12T23:37:00Z">
        <w:del w:id="2628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28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៣៩</w:delText>
          </w:r>
        </w:del>
      </w:ins>
      <w:ins w:id="26290" w:author="sakaria fa" w:date="2022-09-12T23:34:00Z">
        <w:del w:id="26291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29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</w:del>
      </w:ins>
      <w:ins w:id="26293" w:author="sakaria fa" w:date="2022-09-12T23:38:00Z">
        <w:del w:id="26294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29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ចុះថ្ងៃទី២០ ខែមិថុនា ឆ្នាំ២០២១ </w:delText>
          </w:r>
        </w:del>
      </w:ins>
      <w:ins w:id="26296" w:author="sakaria fa" w:date="2022-09-12T23:37:00Z">
        <w:del w:id="26297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29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ស្តីពី</w:delText>
          </w:r>
        </w:del>
      </w:ins>
      <w:ins w:id="26299" w:author="sakaria fa" w:date="2022-09-12T23:38:00Z">
        <w:del w:id="26300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30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ករណីសុំផ្តល់កម្រង</w:delText>
          </w:r>
        </w:del>
      </w:ins>
      <w:ins w:id="26302" w:author="sakaria fa" w:date="2022-09-12T23:39:00Z">
        <w:del w:id="26303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04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សេវាសាធារណៈរបស់និយ័តករ </w:delText>
          </w:r>
        </w:del>
      </w:ins>
      <w:ins w:id="26305" w:author="sakaria fa" w:date="2022-09-12T23:40:00Z">
        <w:del w:id="26306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07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ក្រោមឱវាទអាជ្ញាធរសេវាហិរញ្ញវ្តត្ថុមិនមែនធនាគា</w:delText>
          </w:r>
        </w:del>
      </w:ins>
      <w:ins w:id="26308" w:author="sakaria fa" w:date="2022-09-12T23:41:00Z">
        <w:del w:id="26309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1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6311" w:author="sakaria fa" w:date="2022-09-12T23:34:00Z">
        <w:del w:id="26312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1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</w:p>
    <w:p w14:paraId="25E60BA5" w14:textId="60DD3E20" w:rsidR="00E24593" w:rsidRPr="005C3F0D" w:rsidDel="00BD58D3" w:rsidRDefault="00E24593">
      <w:pPr>
        <w:spacing w:after="0" w:line="233" w:lineRule="auto"/>
        <w:rPr>
          <w:ins w:id="26314" w:author="sakaria fa" w:date="2022-09-12T23:34:00Z"/>
          <w:del w:id="26315" w:author="Kem Sereiboth" w:date="2022-09-13T10:13:00Z"/>
          <w:rFonts w:ascii="Khmer MEF1" w:hAnsi="Khmer MEF1" w:cs="Khmer MEF1"/>
          <w:b/>
          <w:bCs/>
          <w:sz w:val="24"/>
          <w:szCs w:val="24"/>
          <w:rPrChange w:id="26316" w:author="Kem Sereyboth" w:date="2023-07-25T09:40:00Z">
            <w:rPr>
              <w:ins w:id="26317" w:author="sakaria fa" w:date="2022-09-12T23:34:00Z"/>
              <w:del w:id="26318" w:author="Kem Sereiboth" w:date="2022-09-13T10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319" w:author="Sopheak Phorn" w:date="2023-08-25T13:09:00Z">
          <w:pPr>
            <w:spacing w:after="0" w:line="240" w:lineRule="auto"/>
          </w:pPr>
        </w:pPrChange>
      </w:pPr>
      <w:ins w:id="26320" w:author="sakaria fa" w:date="2022-09-12T23:34:00Z">
        <w:del w:id="26321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32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  <w:r w:rsidRPr="005C3F0D" w:rsidDel="00376B78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32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667833A3" w14:textId="22A53CB3" w:rsidR="00067C6A" w:rsidRPr="005C3F0D" w:rsidDel="00376B78" w:rsidRDefault="00067C6A">
      <w:pPr>
        <w:spacing w:after="0" w:line="233" w:lineRule="auto"/>
        <w:rPr>
          <w:ins w:id="26324" w:author="sakaria fa" w:date="2022-09-12T23:27:00Z"/>
          <w:del w:id="26325" w:author="Kem Sereiboth" w:date="2022-09-13T10:49:00Z"/>
          <w:rFonts w:ascii="Khmer MEF1" w:hAnsi="Khmer MEF1" w:cs="Khmer MEF1"/>
          <w:sz w:val="24"/>
          <w:szCs w:val="24"/>
          <w:lang w:val="ca-ES"/>
          <w:rPrChange w:id="26326" w:author="Kem Sereyboth" w:date="2023-07-25T09:40:00Z">
            <w:rPr>
              <w:ins w:id="26327" w:author="sakaria fa" w:date="2022-09-12T23:27:00Z"/>
              <w:del w:id="26328" w:author="Kem Sereiboth" w:date="2022-09-13T10:49:00Z"/>
              <w:highlight w:val="green"/>
              <w:lang w:val="ca-ES"/>
            </w:rPr>
          </w:rPrChange>
        </w:rPr>
        <w:pPrChange w:id="26329" w:author="Sopheak Phorn" w:date="2023-08-25T13:09:00Z">
          <w:pPr>
            <w:pStyle w:val="ListParagraph"/>
            <w:spacing w:after="200" w:line="276" w:lineRule="auto"/>
            <w:ind w:left="26"/>
          </w:pPr>
        </w:pPrChange>
      </w:pPr>
    </w:p>
    <w:p w14:paraId="33EB06F5" w14:textId="1B2B869F" w:rsidR="0037727F" w:rsidRPr="005C3F0D" w:rsidDel="00376B78" w:rsidRDefault="0091069E">
      <w:pPr>
        <w:spacing w:after="0" w:line="233" w:lineRule="auto"/>
        <w:rPr>
          <w:ins w:id="26330" w:author="sakaria fa" w:date="2022-09-12T23:45:00Z"/>
          <w:del w:id="26331" w:author="Kem Sereiboth" w:date="2022-09-13T10:49:00Z"/>
          <w:rFonts w:ascii="Khmer MEF1" w:hAnsi="Khmer MEF1" w:cs="Khmer MEF1"/>
          <w:sz w:val="24"/>
          <w:szCs w:val="24"/>
          <w:lang w:val="ca-ES"/>
          <w:rPrChange w:id="26332" w:author="Kem Sereyboth" w:date="2023-07-25T09:40:00Z">
            <w:rPr>
              <w:ins w:id="26333" w:author="sakaria fa" w:date="2022-09-12T23:45:00Z"/>
              <w:del w:id="26334" w:author="Kem Sereiboth" w:date="2022-09-13T10:4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335" w:author="Sopheak Phorn" w:date="2023-08-25T13:09:00Z">
          <w:pPr>
            <w:spacing w:after="200" w:line="276" w:lineRule="auto"/>
          </w:pPr>
        </w:pPrChange>
      </w:pPr>
      <w:ins w:id="26336" w:author="sakaria fa" w:date="2022-09-12T23:23:00Z">
        <w:del w:id="26337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38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3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340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34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ទី៥</w:delText>
          </w:r>
        </w:del>
        <w:del w:id="26342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43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6344" w:author="sakaria fa" w:date="2022-09-12T23:32:00Z">
        <w:del w:id="26345" w:author="Kem Sereiboth" w:date="2022-09-13T10:49:00Z">
          <w:r w:rsidR="00067C6A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4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6347" w:author="sakaria fa" w:date="2022-09-12T23:23:00Z">
        <w:del w:id="26348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349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5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មិនទាន់មានវិធាន និងយន្តការត្រួតពិនិត្យប្រតិបត្តិការរបស់ប្រតិបត្តិករសន្តិសុខសង្គមនៅឡើយ</w:delText>
          </w:r>
        </w:del>
        <w:del w:id="26351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35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2635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54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17293DB" w14:textId="5D1461EB" w:rsidR="0037727F" w:rsidRPr="005C3F0D" w:rsidDel="00376B78" w:rsidRDefault="0037727F">
      <w:pPr>
        <w:spacing w:after="0" w:line="233" w:lineRule="auto"/>
        <w:rPr>
          <w:ins w:id="26355" w:author="sakaria fa" w:date="2022-09-12T23:45:00Z"/>
          <w:del w:id="26356" w:author="Kem Sereiboth" w:date="2022-09-13T10:49:00Z"/>
          <w:rFonts w:ascii="Khmer MEF1" w:hAnsi="Khmer MEF1" w:cs="Khmer MEF1"/>
          <w:sz w:val="24"/>
          <w:szCs w:val="24"/>
          <w:lang w:val="ca-ES"/>
          <w:rPrChange w:id="26357" w:author="Kem Sereyboth" w:date="2023-07-25T09:40:00Z">
            <w:rPr>
              <w:ins w:id="26358" w:author="sakaria fa" w:date="2022-09-12T23:45:00Z"/>
              <w:del w:id="26359" w:author="Kem Sereiboth" w:date="2022-09-13T10:49:00Z"/>
              <w:highlight w:val="yellow"/>
              <w:lang w:val="ca-ES"/>
            </w:rPr>
          </w:rPrChange>
        </w:rPr>
        <w:pPrChange w:id="26360" w:author="Sopheak Phorn" w:date="2023-08-25T13:09:00Z">
          <w:pPr>
            <w:pStyle w:val="ListParagraph"/>
            <w:numPr>
              <w:numId w:val="9"/>
            </w:numPr>
            <w:spacing w:after="200" w:line="276" w:lineRule="auto"/>
            <w:ind w:hanging="360"/>
          </w:pPr>
        </w:pPrChange>
      </w:pPr>
      <w:ins w:id="26361" w:author="sakaria fa" w:date="2022-09-12T23:46:00Z">
        <w:del w:id="26362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6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6364" w:author="sakaria fa" w:date="2022-09-12T23:47:00Z">
        <w:del w:id="26365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6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6367" w:author="sakaria fa" w:date="2022-09-12T23:23:00Z">
        <w:del w:id="26368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6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6E7778C" w14:textId="1F9D890B" w:rsidR="0037727F" w:rsidRPr="005C3F0D" w:rsidDel="00376B78" w:rsidRDefault="0037727F">
      <w:pPr>
        <w:spacing w:after="0" w:line="233" w:lineRule="auto"/>
        <w:rPr>
          <w:ins w:id="26370" w:author="sakaria fa" w:date="2022-09-12T23:46:00Z"/>
          <w:del w:id="26371" w:author="Kem Sereiboth" w:date="2022-09-13T10:49:00Z"/>
          <w:rFonts w:ascii="Khmer MEF1" w:hAnsi="Khmer MEF1" w:cs="Khmer MEF1"/>
          <w:sz w:val="24"/>
          <w:szCs w:val="24"/>
          <w:lang w:val="ca-ES"/>
          <w:rPrChange w:id="26372" w:author="Kem Sereyboth" w:date="2023-07-25T09:40:00Z">
            <w:rPr>
              <w:ins w:id="26373" w:author="sakaria fa" w:date="2022-09-12T23:46:00Z"/>
              <w:del w:id="26374" w:author="Kem Sereiboth" w:date="2022-09-13T10:49:00Z"/>
              <w:highlight w:val="yellow"/>
              <w:lang w:val="ca-ES"/>
            </w:rPr>
          </w:rPrChange>
        </w:rPr>
        <w:pPrChange w:id="26375" w:author="Sopheak Phorn" w:date="2023-08-25T13:09:00Z">
          <w:pPr>
            <w:pStyle w:val="ListParagraph"/>
          </w:pPr>
        </w:pPrChange>
      </w:pPr>
      <w:ins w:id="26376" w:author="sakaria fa" w:date="2022-09-12T23:47:00Z">
        <w:del w:id="26377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7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6379" w:author="sakaria fa" w:date="2022-09-12T23:23:00Z">
        <w:del w:id="26380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8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C7A26B6" w14:textId="6F345B88" w:rsidR="0091069E" w:rsidRPr="005C3F0D" w:rsidDel="00376B78" w:rsidRDefault="0037727F">
      <w:pPr>
        <w:spacing w:after="0" w:line="233" w:lineRule="auto"/>
        <w:rPr>
          <w:ins w:id="26382" w:author="Voeun Kuyeng" w:date="2022-08-31T16:00:00Z"/>
          <w:del w:id="26383" w:author="Kem Sereiboth" w:date="2022-09-13T10:49:00Z"/>
          <w:rFonts w:ascii="Khmer MEF1" w:hAnsi="Khmer MEF1" w:cs="Khmer MEF1"/>
          <w:sz w:val="24"/>
          <w:szCs w:val="24"/>
          <w:lang w:val="ca-ES"/>
          <w:rPrChange w:id="26384" w:author="Kem Sereyboth" w:date="2023-07-25T09:40:00Z">
            <w:rPr>
              <w:ins w:id="26385" w:author="Voeun Kuyeng" w:date="2022-08-31T16:00:00Z"/>
              <w:del w:id="26386" w:author="Kem Sereiboth" w:date="2022-09-13T10:49:00Z"/>
              <w:lang w:val="ca-ES"/>
            </w:rPr>
          </w:rPrChange>
        </w:rPr>
        <w:pPrChange w:id="26387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388" w:author="sakaria fa" w:date="2022-09-12T23:47:00Z">
        <w:del w:id="26389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</w:delText>
          </w:r>
        </w:del>
      </w:ins>
      <w:ins w:id="26391" w:author="sakaria fa" w:date="2022-09-12T23:23:00Z">
        <w:del w:id="26392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3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  <w:ins w:id="26394" w:author="sakaria fa" w:date="2022-09-12T23:41:00Z">
        <w:del w:id="26395" w:author="Kem Sereiboth" w:date="2022-09-13T10:49:00Z">
          <w:r w:rsidR="007817A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6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68EBE79" w14:textId="4514D7F1" w:rsidR="00756A09" w:rsidRPr="005C3F0D" w:rsidDel="00376B78" w:rsidRDefault="00756A09">
      <w:pPr>
        <w:spacing w:after="0" w:line="233" w:lineRule="auto"/>
        <w:rPr>
          <w:ins w:id="26397" w:author="Voeun Kuyeng" w:date="2022-08-31T16:00:00Z"/>
          <w:del w:id="26398" w:author="Kem Sereiboth" w:date="2022-09-13T10:49:00Z"/>
          <w:sz w:val="24"/>
          <w:szCs w:val="24"/>
          <w:lang w:val="ca-ES"/>
          <w:rPrChange w:id="26399" w:author="Kem Sereyboth" w:date="2023-07-25T09:40:00Z">
            <w:rPr>
              <w:ins w:id="26400" w:author="Voeun Kuyeng" w:date="2022-08-31T16:00:00Z"/>
              <w:del w:id="26401" w:author="Kem Sereiboth" w:date="2022-09-13T10:49:00Z"/>
              <w:lang w:val="ca-ES"/>
            </w:rPr>
          </w:rPrChange>
        </w:rPr>
        <w:pPrChange w:id="26402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03" w:author="Voeun Kuyeng" w:date="2022-08-31T16:00:00Z">
        <w:del w:id="26404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0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D2DF896" w14:textId="493CFCC9" w:rsidR="00756A09" w:rsidRPr="005C3F0D" w:rsidDel="00376B78" w:rsidRDefault="00756A09">
      <w:pPr>
        <w:spacing w:after="0" w:line="233" w:lineRule="auto"/>
        <w:rPr>
          <w:ins w:id="26406" w:author="Voeun Kuyeng" w:date="2022-08-31T16:00:00Z"/>
          <w:del w:id="26407" w:author="Kem Sereiboth" w:date="2022-09-13T10:49:00Z"/>
          <w:sz w:val="24"/>
          <w:szCs w:val="24"/>
          <w:lang w:val="ca-ES"/>
          <w:rPrChange w:id="26408" w:author="Kem Sereyboth" w:date="2023-07-25T09:40:00Z">
            <w:rPr>
              <w:ins w:id="26409" w:author="Voeun Kuyeng" w:date="2022-08-31T16:00:00Z"/>
              <w:del w:id="26410" w:author="Kem Sereiboth" w:date="2022-09-13T10:49:00Z"/>
              <w:lang w:val="ca-ES"/>
            </w:rPr>
          </w:rPrChange>
        </w:rPr>
        <w:pPrChange w:id="26411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12" w:author="Voeun Kuyeng" w:date="2022-08-31T16:00:00Z">
        <w:del w:id="26413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1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07A647B2" w14:textId="6551200D" w:rsidR="00756A09" w:rsidRPr="005C3F0D" w:rsidDel="00376B78" w:rsidRDefault="00756A09">
      <w:pPr>
        <w:spacing w:after="0" w:line="233" w:lineRule="auto"/>
        <w:rPr>
          <w:ins w:id="26415" w:author="Voeun Kuyeng" w:date="2022-08-31T16:00:00Z"/>
          <w:del w:id="26416" w:author="Kem Sereiboth" w:date="2022-09-13T10:49:00Z"/>
          <w:sz w:val="24"/>
          <w:szCs w:val="24"/>
          <w:lang w:val="ca-ES"/>
          <w:rPrChange w:id="26417" w:author="Kem Sereyboth" w:date="2023-07-25T09:40:00Z">
            <w:rPr>
              <w:ins w:id="26418" w:author="Voeun Kuyeng" w:date="2022-08-31T16:00:00Z"/>
              <w:del w:id="26419" w:author="Kem Sereiboth" w:date="2022-09-13T10:49:00Z"/>
              <w:lang w:val="ca-ES"/>
            </w:rPr>
          </w:rPrChange>
        </w:rPr>
        <w:pPrChange w:id="2642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21" w:author="Voeun Kuyeng" w:date="2022-08-31T16:00:00Z">
        <w:del w:id="2642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2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111929CB" w14:textId="7347C00B" w:rsidR="00756A09" w:rsidRPr="005C3F0D" w:rsidDel="00376B78" w:rsidRDefault="00756A09">
      <w:pPr>
        <w:spacing w:after="0" w:line="233" w:lineRule="auto"/>
        <w:rPr>
          <w:ins w:id="26424" w:author="Voeun Kuyeng" w:date="2022-08-31T16:00:00Z"/>
          <w:del w:id="26425" w:author="Kem Sereiboth" w:date="2022-09-13T10:49:00Z"/>
          <w:sz w:val="24"/>
          <w:szCs w:val="24"/>
          <w:lang w:val="ca-ES"/>
          <w:rPrChange w:id="26426" w:author="Kem Sereyboth" w:date="2023-07-25T09:40:00Z">
            <w:rPr>
              <w:ins w:id="26427" w:author="Voeun Kuyeng" w:date="2022-08-31T16:00:00Z"/>
              <w:del w:id="26428" w:author="Kem Sereiboth" w:date="2022-09-13T10:49:00Z"/>
              <w:lang w:val="ca-ES"/>
            </w:rPr>
          </w:rPrChange>
        </w:rPr>
        <w:pPrChange w:id="2642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30" w:author="Voeun Kuyeng" w:date="2022-08-31T16:00:00Z">
        <w:del w:id="26431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3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0D651815" w14:textId="548E6D66" w:rsidR="00756A09" w:rsidRPr="005C3F0D" w:rsidDel="00376B78" w:rsidRDefault="00756A09">
      <w:pPr>
        <w:spacing w:after="0" w:line="233" w:lineRule="auto"/>
        <w:rPr>
          <w:ins w:id="26433" w:author="Voeun Kuyeng" w:date="2022-08-31T16:00:00Z"/>
          <w:del w:id="26434" w:author="Kem Sereiboth" w:date="2022-09-13T10:49:00Z"/>
          <w:sz w:val="24"/>
          <w:szCs w:val="24"/>
          <w:lang w:val="ca-ES"/>
          <w:rPrChange w:id="26435" w:author="Kem Sereyboth" w:date="2023-07-25T09:40:00Z">
            <w:rPr>
              <w:ins w:id="26436" w:author="Voeun Kuyeng" w:date="2022-08-31T16:00:00Z"/>
              <w:del w:id="26437" w:author="Kem Sereiboth" w:date="2022-09-13T10:49:00Z"/>
              <w:lang w:val="ca-ES"/>
            </w:rPr>
          </w:rPrChange>
        </w:rPr>
        <w:pPrChange w:id="2643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39" w:author="Voeun Kuyeng" w:date="2022-08-31T16:00:00Z">
        <w:del w:id="26440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4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019F5243" w14:textId="7B41A135" w:rsidR="004B220C" w:rsidRPr="005C3F0D" w:rsidDel="00376B78" w:rsidRDefault="00756A09">
      <w:pPr>
        <w:spacing w:after="0" w:line="233" w:lineRule="auto"/>
        <w:rPr>
          <w:ins w:id="26442" w:author="Voeun Kuyeng" w:date="2022-09-06T18:01:00Z"/>
          <w:del w:id="26443" w:author="Kem Sereiboth" w:date="2022-09-13T10:49:00Z"/>
          <w:sz w:val="24"/>
          <w:szCs w:val="24"/>
          <w:lang w:val="ca-ES"/>
          <w:rPrChange w:id="26444" w:author="Kem Sereyboth" w:date="2023-07-25T09:40:00Z">
            <w:rPr>
              <w:ins w:id="26445" w:author="Voeun Kuyeng" w:date="2022-09-06T18:01:00Z"/>
              <w:del w:id="26446" w:author="Kem Sereiboth" w:date="2022-09-13T10:49:00Z"/>
              <w:lang w:val="ca-ES"/>
            </w:rPr>
          </w:rPrChange>
        </w:rPr>
        <w:pPrChange w:id="26447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48" w:author="Voeun Kuyeng" w:date="2022-08-31T16:00:00Z">
        <w:del w:id="26449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5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  <w:ins w:id="26451" w:author="socheata.ol@hotmail.com" w:date="2022-09-04T18:12:00Z">
        <w:del w:id="26452" w:author="Kem Sereiboth" w:date="2022-09-13T10:49:00Z">
          <w:r w:rsidR="005A2B5E" w:rsidRPr="005C3F0D" w:rsidDel="00376B78">
            <w:rPr>
              <w:sz w:val="24"/>
              <w:szCs w:val="24"/>
              <w:lang w:val="ca-ES"/>
              <w:rPrChange w:id="26453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0896A202" w14:textId="5FFC5638" w:rsidR="008E7FBA" w:rsidRPr="005C3F0D" w:rsidDel="00376B78" w:rsidRDefault="008E7FBA">
      <w:pPr>
        <w:spacing w:after="0" w:line="233" w:lineRule="auto"/>
        <w:rPr>
          <w:ins w:id="26454" w:author="User" w:date="2022-09-10T16:33:00Z"/>
          <w:del w:id="26455" w:author="Kem Sereiboth" w:date="2022-09-13T10:49:00Z"/>
          <w:sz w:val="24"/>
          <w:szCs w:val="24"/>
          <w:lang w:val="ca-ES"/>
          <w:rPrChange w:id="26456" w:author="Kem Sereyboth" w:date="2023-07-25T09:40:00Z">
            <w:rPr>
              <w:ins w:id="26457" w:author="User" w:date="2022-09-10T16:33:00Z"/>
              <w:del w:id="26458" w:author="Kem Sereiboth" w:date="2022-09-13T10:49:00Z"/>
              <w:lang w:val="ca-ES"/>
            </w:rPr>
          </w:rPrChange>
        </w:rPr>
        <w:pPrChange w:id="2645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60" w:author="User" w:date="2022-09-10T16:34:00Z">
        <w:del w:id="26461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6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គ</w:delText>
          </w:r>
        </w:del>
      </w:ins>
      <w:ins w:id="26463" w:author="User" w:date="2022-09-10T16:33:00Z">
        <w:del w:id="26464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6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466" w:author="User" w:date="2022-09-10T16:34:00Z">
        <w:del w:id="26467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6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</w:p>
    <w:p w14:paraId="15D1ECCA" w14:textId="42AD0BCD" w:rsidR="008E7FBA" w:rsidRPr="005C3F0D" w:rsidDel="00376B78" w:rsidRDefault="008E7FBA">
      <w:pPr>
        <w:spacing w:after="0" w:line="233" w:lineRule="auto"/>
        <w:rPr>
          <w:ins w:id="26469" w:author="User" w:date="2022-09-10T16:33:00Z"/>
          <w:del w:id="26470" w:author="Kem Sereiboth" w:date="2022-09-13T10:49:00Z"/>
          <w:sz w:val="24"/>
          <w:szCs w:val="24"/>
          <w:lang w:val="ca-ES"/>
          <w:rPrChange w:id="26471" w:author="Kem Sereyboth" w:date="2023-07-25T09:40:00Z">
            <w:rPr>
              <w:ins w:id="26472" w:author="User" w:date="2022-09-10T16:33:00Z"/>
              <w:del w:id="26473" w:author="Kem Sereiboth" w:date="2022-09-13T10:49:00Z"/>
              <w:lang w:val="ca-ES"/>
            </w:rPr>
          </w:rPrChange>
        </w:rPr>
        <w:pPrChange w:id="26474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75" w:author="User" w:date="2022-09-10T16:34:00Z">
        <w:del w:id="26476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7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ឃ</w:delText>
          </w:r>
        </w:del>
      </w:ins>
      <w:ins w:id="26478" w:author="User" w:date="2022-09-10T16:33:00Z">
        <w:del w:id="26479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8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481" w:author="User" w:date="2022-09-10T16:34:00Z">
        <w:del w:id="2648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8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</w:p>
    <w:p w14:paraId="3175AE7E" w14:textId="7C3F6F4D" w:rsidR="008E7FBA" w:rsidRPr="005C3F0D" w:rsidDel="00376B78" w:rsidRDefault="008E7FBA">
      <w:pPr>
        <w:spacing w:after="0" w:line="233" w:lineRule="auto"/>
        <w:rPr>
          <w:ins w:id="26484" w:author="User" w:date="2022-09-10T16:33:00Z"/>
          <w:del w:id="26485" w:author="Kem Sereiboth" w:date="2022-09-13T10:49:00Z"/>
          <w:sz w:val="24"/>
          <w:szCs w:val="24"/>
          <w:lang w:val="ca-ES"/>
          <w:rPrChange w:id="26486" w:author="Kem Sereyboth" w:date="2023-07-25T09:40:00Z">
            <w:rPr>
              <w:ins w:id="26487" w:author="User" w:date="2022-09-10T16:33:00Z"/>
              <w:del w:id="26488" w:author="Kem Sereiboth" w:date="2022-09-13T10:49:00Z"/>
              <w:lang w:val="ca-ES"/>
            </w:rPr>
          </w:rPrChange>
        </w:rPr>
        <w:pPrChange w:id="2648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90" w:author="User" w:date="2022-09-10T16:34:00Z">
        <w:del w:id="26491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ង</w:delText>
          </w:r>
        </w:del>
      </w:ins>
      <w:ins w:id="26493" w:author="User" w:date="2022-09-10T16:33:00Z">
        <w:del w:id="26494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496" w:author="User" w:date="2022-09-10T16:34:00Z">
        <w:del w:id="26497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៥</w:delText>
          </w:r>
        </w:del>
      </w:ins>
    </w:p>
    <w:p w14:paraId="7A598E1B" w14:textId="289DE3B2" w:rsidR="00756A09" w:rsidRPr="005C3F0D" w:rsidDel="00BD58D3" w:rsidRDefault="00756A09">
      <w:pPr>
        <w:spacing w:after="0" w:line="233" w:lineRule="auto"/>
        <w:rPr>
          <w:ins w:id="26499" w:author="Voeun Kuyeng" w:date="2022-08-31T16:00:00Z"/>
          <w:del w:id="26500" w:author="Kem Sereiboth" w:date="2022-09-13T10:14:00Z"/>
          <w:sz w:val="24"/>
          <w:szCs w:val="24"/>
          <w:lang w:val="ca-ES"/>
          <w:rPrChange w:id="26501" w:author="Kem Sereyboth" w:date="2023-07-25T09:40:00Z">
            <w:rPr>
              <w:ins w:id="26502" w:author="Voeun Kuyeng" w:date="2022-08-31T16:00:00Z"/>
              <w:del w:id="26503" w:author="Kem Sereiboth" w:date="2022-09-13T10:14:00Z"/>
              <w:lang w:val="ca-ES"/>
            </w:rPr>
          </w:rPrChange>
        </w:rPr>
        <w:pPrChange w:id="26504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05" w:author="Voeun Kuyeng" w:date="2022-08-31T16:00:00Z">
        <w:del w:id="26506" w:author="Kem Sereiboth" w:date="2022-09-13T10:49:00Z">
          <w:r w:rsidRPr="005C3F0D" w:rsidDel="00376B78">
            <w:rPr>
              <w:sz w:val="24"/>
              <w:szCs w:val="24"/>
              <w:lang w:val="ca-ES"/>
              <w:rPrChange w:id="26507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58AD8FA7" w14:textId="4C34EDEB" w:rsidR="00756A09" w:rsidRPr="005C3F0D" w:rsidDel="00376B78" w:rsidRDefault="00756A09">
      <w:pPr>
        <w:spacing w:after="0" w:line="233" w:lineRule="auto"/>
        <w:rPr>
          <w:ins w:id="26508" w:author="Voeun Kuyeng" w:date="2022-08-31T16:00:00Z"/>
          <w:del w:id="26509" w:author="Kem Sereiboth" w:date="2022-09-13T10:49:00Z"/>
          <w:rFonts w:ascii="Khmer MEF1" w:hAnsi="Khmer MEF1" w:cs="Khmer MEF1"/>
          <w:b/>
          <w:bCs/>
          <w:sz w:val="24"/>
          <w:szCs w:val="24"/>
          <w:lang w:val="ca-ES"/>
          <w:rPrChange w:id="26510" w:author="Kem Sereyboth" w:date="2023-07-25T09:40:00Z">
            <w:rPr>
              <w:ins w:id="26511" w:author="Voeun Kuyeng" w:date="2022-08-31T16:00:00Z"/>
              <w:del w:id="26512" w:author="Kem Sereiboth" w:date="2022-09-13T10:49:00Z"/>
              <w:rFonts w:ascii="Khmer MEF1" w:hAnsi="Khmer MEF1" w:cs="Khmer MEF1"/>
              <w:b/>
              <w:bCs/>
              <w:sz w:val="8"/>
              <w:szCs w:val="8"/>
              <w:lang w:val="ca-ES"/>
            </w:rPr>
          </w:rPrChange>
        </w:rPr>
        <w:pPrChange w:id="26513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156CDE99" w14:textId="506489CF" w:rsidR="00756A09" w:rsidRPr="00183788" w:rsidRDefault="00756A09">
      <w:pPr>
        <w:pStyle w:val="Heading1"/>
        <w:spacing w:before="0" w:line="233" w:lineRule="auto"/>
        <w:rPr>
          <w:ins w:id="26514" w:author="Voeun Kuyeng" w:date="2022-08-31T16:00:00Z"/>
          <w:rFonts w:ascii="Khmer MEF2" w:hAnsi="Khmer MEF2" w:cs="Khmer MEF2"/>
          <w:color w:val="000000" w:themeColor="text1"/>
          <w:sz w:val="24"/>
          <w:szCs w:val="24"/>
          <w:lang w:val="ca-ES"/>
          <w:rPrChange w:id="26515" w:author="Sopheak Phorn" w:date="2023-08-18T12:36:00Z">
            <w:rPr>
              <w:ins w:id="26516" w:author="Voeun Kuyeng" w:date="2022-08-31T16:00:00Z"/>
              <w:rFonts w:ascii="Khmer MEF1" w:hAnsi="Khmer MEF1" w:cs="Khmer MEF1"/>
              <w:lang w:val="ca-ES"/>
            </w:rPr>
          </w:rPrChange>
        </w:rPr>
        <w:pPrChange w:id="26517" w:author="Sopheak Phorn" w:date="2023-08-25T13:09:00Z">
          <w:pPr>
            <w:spacing w:after="0" w:line="228" w:lineRule="auto"/>
            <w:jc w:val="both"/>
          </w:pPr>
        </w:pPrChange>
      </w:pPr>
      <w:bookmarkStart w:id="26518" w:name="_Toc143872987"/>
      <w:ins w:id="26519" w:author="Voeun Kuyeng" w:date="2022-08-31T16:00:00Z"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520" w:author="Sopheak Phorn" w:date="2023-08-18T12:36:00Z">
              <w:rPr>
                <w:rFonts w:cs="MoolBoran"/>
                <w:cs/>
                <w:lang w:val="ca-ES"/>
              </w:rPr>
            </w:rPrChange>
          </w:rPr>
          <w:t>១១.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521" w:author="Sopheak Phorn" w:date="2023-08-18T12:36:00Z">
              <w:rPr>
                <w:rFonts w:cs="MoolBoran"/>
                <w:cs/>
              </w:rPr>
            </w:rPrChange>
          </w:rPr>
          <w:t>ការវិភាគ និងវាយតម្លៃរបស់សវនករទទួលបន្ទុក</w:t>
        </w:r>
        <w:bookmarkEnd w:id="26518"/>
      </w:ins>
    </w:p>
    <w:p w14:paraId="4E9AC609" w14:textId="5BA3ADEC" w:rsidR="005C3437" w:rsidRPr="00F55550" w:rsidRDefault="005C3437">
      <w:pPr>
        <w:spacing w:after="0" w:line="233" w:lineRule="auto"/>
        <w:ind w:firstLine="720"/>
        <w:jc w:val="both"/>
        <w:rPr>
          <w:ins w:id="26522" w:author="Kem Sereyboth" w:date="2023-06-20T14:44:00Z"/>
          <w:rFonts w:ascii="Khmer MEF1" w:hAnsi="Khmer MEF1" w:cs="Khmer MEF1"/>
          <w:sz w:val="24"/>
          <w:szCs w:val="24"/>
          <w:lang w:val="ca-ES"/>
        </w:rPr>
        <w:pPrChange w:id="26523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24" w:author="Kem Sereyboth" w:date="2023-06-20T14:44:00Z">
        <w:r w:rsidRPr="007D5057">
          <w:rPr>
            <w:rFonts w:ascii="Khmer MEF1" w:hAnsi="Khmer MEF1" w:cs="Khmer MEF1"/>
            <w:spacing w:val="2"/>
            <w:sz w:val="24"/>
            <w:szCs w:val="24"/>
            <w:cs/>
            <w:rPrChange w:id="26525" w:author="Sopheak Phorn" w:date="2023-08-03T09:3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ដើម្បីធានាបាននូវការវាយតម្លៃប្រកបដោយភាពត្រឹមត្រូវ និងពេញលេញ សវនករទទួលបន្ទុកបាន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ប្រមូលភស្តុតាងនៅ</w:t>
        </w:r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</w:ins>
      <w:ins w:id="26526" w:author="Kem Sereyboth" w:date="2023-07-12T11:23:00Z"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527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528" w:author="Sopheak Phorn" w:date="2023-07-28T16:02:00Z">
        <w:r w:rsidR="002E4273">
          <w:rPr>
            <w:rFonts w:ascii="Khmer MEF1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>គ</w:t>
        </w:r>
      </w:ins>
      <w:ins w:id="26529" w:author="Kem Sereyboth" w:date="2023-07-12T11:23:00Z">
        <w:del w:id="26530" w:author="Sopheak Phorn" w:date="2023-07-28T16:02:00Z">
          <w:r w:rsidR="00BB1AFD" w:rsidRPr="00E33574" w:rsidDel="002E42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6531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532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6533" w:author="Kem Sereyboth" w:date="2023-06-20T14:44:00Z"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  <w:r w:rsidRPr="00A014C3">
          <w:rPr>
            <w:rFonts w:ascii="Khmer MEF1" w:hAnsi="Khmer MEF1" w:cs="Khmer MEF1"/>
            <w:spacing w:val="4"/>
            <w:sz w:val="24"/>
            <w:szCs w:val="24"/>
            <w:cs/>
          </w:rPr>
          <w:t>ដោយប្រើនីតិវិធី​សវនកម្ម​​ដែលបាន​កំណត់​នៅក្នុង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534" w:author="Sopheak Phorn" w:date="2023-07-28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535" w:author="Sopheak Phorn" w:date="2023-07-28T16:0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536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26537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38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អនុលោមភាព និង</w:t>
        </w:r>
      </w:ins>
      <w:ins w:id="26539" w:author="Kem Sereyboth" w:date="2023-07-19T15:23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40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</w:ins>
      <w:ins w:id="26541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42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សវកម្ម</w:t>
        </w:r>
      </w:ins>
      <w:ins w:id="26543" w:author="Kem Sereyboth" w:date="2023-06-20T14:44:00Z"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544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សមិទ្ធកម្ម​រួមមានការសាកសួរ ការសង្កេត​ និង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545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ការពិនិត្យលើឯកសារដោយ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546" w:author="Kem Sereyboth" w:date="2023-07-26T11:0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ប្រើប្រាស់មូលដ្ឋានបញ្ជីត្រួតពិនិត្យដែលអង្គភាពសវនកម្មផ្ទៃក្នុង</w:t>
        </w:r>
      </w:ins>
      <w:ins w:id="26547" w:author="Kem Sereyboth" w:date="2023-07-26T11:05:00Z">
        <w:r w:rsidR="00C6207F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នៃ </w:t>
        </w:r>
        <w:r w:rsidR="00C6207F" w:rsidRPr="00C6207F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548" w:author="Kem Sereyboth" w:date="2023-07-26T11:0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26549" w:author="Kem Sereyboth" w:date="2023-06-20T14:44:00Z"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550" w:author="Sopheak Phorn" w:date="2023-08-03T09:3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បានផ្ដល់ជូន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6551" w:author="Sopheak Phorn" w:date="2023-08-03T09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6552" w:author="Kem Sereyboth" w:date="2023-07-12T11:23:00Z"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53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554" w:author="Sopheak Phorn" w:date="2023-07-28T16:02:00Z">
        <w:r w:rsidR="002E4273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55" w:author="Sopheak Phorn" w:date="2023-08-03T09:3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6556" w:author="Kem Sereyboth" w:date="2023-07-12T11:23:00Z">
        <w:del w:id="26557" w:author="Sopheak Phorn" w:date="2023-07-28T16:02:00Z">
          <w:r w:rsidR="00BB1AFD" w:rsidRPr="007D5057" w:rsidDel="002E4273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6558" w:author="Sopheak Phorn" w:date="2023-08-03T09:34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59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6560" w:author="Kem Sereyboth" w:date="2023-06-20T14:44:00Z">
        <w:r w:rsidRPr="00AD4008">
          <w:rPr>
            <w:rFonts w:ascii="Khmer MEF1" w:hAnsi="Khmer MEF1" w:cs="Khmer MEF1"/>
            <w:spacing w:val="4"/>
            <w:sz w:val="24"/>
            <w:szCs w:val="24"/>
            <w:cs/>
          </w:rPr>
          <w:t>មុន​នឹង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561" w:author="Sopheak Phorn" w:date="2023-08-03T09:3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​សវនករ​ទទួលបន្ទុកយកទៅប្រើប្រាស់​ដើម្បី​ប្រមូលភស្តុតាង​នៅក្នុងដំណើរ</w:t>
        </w:r>
        <w:r w:rsidRPr="00E92E6D">
          <w:rPr>
            <w:rFonts w:ascii="Khmer MEF1" w:hAnsi="Khmer MEF1" w:cs="Khmer MEF1"/>
            <w:sz w:val="24"/>
            <w:szCs w:val="24"/>
            <w:cs/>
          </w:rPr>
          <w:lastRenderedPageBreak/>
          <w:t>ការសវនកម្ម។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លទ្ធផលនៃការវិភាគនិងវាយតម្លៃរបស់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សវនករទទួលបន្ទុកផ្អែកទៅលើ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ភស្តុតាង និង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លទ្ធផលនៃការរក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ឃើញដូចខាងក្រោម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</w:t>
        </w:r>
      </w:ins>
    </w:p>
    <w:p w14:paraId="2D03F723" w14:textId="0D176961" w:rsidR="008F74B2" w:rsidRPr="00E33574" w:rsidDel="00035B5B" w:rsidRDefault="00E92E6D">
      <w:pPr>
        <w:spacing w:after="0" w:line="233" w:lineRule="auto"/>
        <w:ind w:left="709" w:hanging="709"/>
        <w:jc w:val="both"/>
        <w:rPr>
          <w:del w:id="26562" w:author="Kem Sereyboth" w:date="2023-06-20T14:44:00Z"/>
          <w:rFonts w:ascii="Khmer MEF1" w:hAnsi="Khmer MEF1" w:cs="Khmer MEF1"/>
          <w:b/>
          <w:bCs/>
          <w:sz w:val="24"/>
          <w:szCs w:val="24"/>
          <w:rPrChange w:id="26563" w:author="Kem Sereyboth" w:date="2023-07-19T16:59:00Z">
            <w:rPr>
              <w:del w:id="26564" w:author="Kem Sereyboth" w:date="2023-06-20T14:4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6565" w:author="Sopheak Phorn" w:date="2023-08-25T13:09:00Z">
          <w:pPr>
            <w:spacing w:after="0" w:line="240" w:lineRule="auto"/>
            <w:ind w:left="709" w:hanging="709"/>
            <w:jc w:val="both"/>
          </w:pPr>
        </w:pPrChange>
      </w:pPr>
      <w:ins w:id="26566" w:author="Kem Sereyboth" w:date="2023-07-26T11:06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6567" w:author="LENOVO" w:date="2022-10-02T10:47:00Z">
        <w:del w:id="26568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5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5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ប្រមូល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rPrChange w:id="265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​​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5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ភស្តុតាងនៅសវនដ្ឋាន</w:delText>
          </w:r>
        </w:del>
      </w:ins>
      <w:ins w:id="26573" w:author="User" w:date="2022-10-09T13:17:00Z">
        <w:del w:id="26574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5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26576" w:author="LENOVO" w:date="2022-10-02T10:47:00Z">
        <w:del w:id="26577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57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ដោយប្រើនីតិវិធីសវនកម្មដែលបានកំណត់នៅក្នុងគោលការណ៍ណែនាំស្ដីពី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5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សវនកម្ម​អនុលោមភាពរួមមានការសាកសួរ ការសង្កេត និងការពិនិត្យលើឯកសារ ដោយប្រើប្រាស់​មូលដ្ឋាន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265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8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បញ្ជី​ត្រួតពិនិត្យដែលអង្គភាពសវនកម្មផ្ទៃក្នុងបានផ្ដល់ជូនសវនដ្ឋាន</w:delText>
          </w:r>
        </w:del>
      </w:ins>
      <w:ins w:id="26582" w:author="User" w:date="2022-10-09T13:17:00Z">
        <w:del w:id="26583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8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26585" w:author="User" w:date="2022-10-09T13:18:00Z">
        <w:del w:id="26586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6588" w:author="LENOVO" w:date="2022-10-02T10:47:00Z">
        <w:del w:id="26589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9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មុននឹងសវនករយកទៅប្រើប្រាស់ ​ដើ</w:delText>
          </w:r>
        </w:del>
      </w:ins>
      <w:ins w:id="26591" w:author="Un Seakamey" w:date="2022-11-14T11:45:00Z">
        <w:del w:id="26592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9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94" w:author="LENOVO" w:date="2022-10-02T10:47:00Z">
        <w:del w:id="26595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ម្បី</w:delText>
          </w:r>
        </w:del>
      </w:ins>
      <w:ins w:id="26597" w:author="Un Seakamey" w:date="2022-11-14T11:45:00Z">
        <w:del w:id="26598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59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600" w:author="LENOVO" w:date="2022-10-02T10:47:00Z">
        <w:del w:id="26601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60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ប្រមូលភស្តុតាងនៅក្នុងដំណើរការសវនកម្ម។ លទ្ធផលនៃការវិភាគ និងវាយតម្លៃរបស់​សវនករទទួល</w:delText>
          </w:r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បន្ទុក​ផ្អែកទៅលើ​ភស្តុតាង និងលទ្ធផលនៃការរកឃើញដូចខាងក្រោម៖</w:delText>
          </w:r>
        </w:del>
      </w:ins>
      <w:ins w:id="26604" w:author="Kem Sereiboth" w:date="2022-09-15T15:02:00Z">
        <w:del w:id="26605" w:author="Kem Sereyboth" w:date="2023-06-20T14:44:00Z"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0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បន្ទុកផ្អែកទៅលើ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 និង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លទ្ធផលនៃការរកឃើញដូចខាងក្រោម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9EBCB6" w14:textId="238867C5" w:rsidR="00035B5B" w:rsidRPr="00C532AE" w:rsidRDefault="00035B5B">
      <w:pPr>
        <w:spacing w:after="0" w:line="233" w:lineRule="auto"/>
        <w:jc w:val="both"/>
        <w:rPr>
          <w:ins w:id="26612" w:author="Kem Sereyboth" w:date="2023-07-19T15:17:00Z"/>
          <w:rFonts w:ascii="Khmer MEF1" w:hAnsi="Khmer MEF1" w:cs="Khmer MEF1"/>
          <w:b/>
          <w:bCs/>
          <w:spacing w:val="6"/>
          <w:sz w:val="24"/>
          <w:szCs w:val="24"/>
        </w:rPr>
        <w:pPrChange w:id="2661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6614" w:author="Kem Sereyboth" w:date="2023-07-19T15:1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15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6C2E8E92" w14:textId="5486C1A9" w:rsidR="00840FAA" w:rsidRPr="00E92E6D" w:rsidDel="005C3437" w:rsidRDefault="00E92E6D">
      <w:pPr>
        <w:spacing w:after="0" w:line="233" w:lineRule="auto"/>
        <w:ind w:firstLine="720"/>
        <w:jc w:val="both"/>
        <w:rPr>
          <w:ins w:id="26616" w:author="User" w:date="2022-10-05T19:33:00Z"/>
          <w:del w:id="26617" w:author="Kem Sereyboth" w:date="2023-06-20T14:4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618" w:author="Kem Sereyboth" w:date="2023-07-26T11:18:00Z">
            <w:rPr>
              <w:ins w:id="26619" w:author="User" w:date="2022-10-05T19:33:00Z"/>
              <w:del w:id="26620" w:author="Kem Sereyboth" w:date="2023-06-20T14:44:00Z"/>
              <w:rFonts w:ascii="Khmer MEF1" w:hAnsi="Khmer MEF1" w:cs="Khmer MEF1"/>
              <w:b/>
              <w:bCs/>
              <w:spacing w:val="6"/>
              <w:sz w:val="24"/>
              <w:szCs w:val="24"/>
            </w:rPr>
          </w:rPrChange>
        </w:rPr>
        <w:pPrChange w:id="26621" w:author="Sopheak Phorn" w:date="2023-08-25T13:09:00Z">
          <w:pPr>
            <w:spacing w:after="0" w:line="240" w:lineRule="auto"/>
            <w:ind w:firstLine="720"/>
          </w:pPr>
        </w:pPrChange>
      </w:pPr>
      <w:ins w:id="26622" w:author="Kem Sereyboth" w:date="2023-07-26T11:07:00Z">
        <w:r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</w:p>
    <w:p w14:paraId="0CA460C3" w14:textId="4F1E8929" w:rsidR="00756A09" w:rsidRPr="00E92E6D" w:rsidDel="00D85F61" w:rsidRDefault="00756A09">
      <w:pPr>
        <w:spacing w:after="0" w:line="233" w:lineRule="auto"/>
        <w:jc w:val="both"/>
        <w:rPr>
          <w:ins w:id="26623" w:author="Voeun Kuyeng" w:date="2022-08-31T16:05:00Z"/>
          <w:del w:id="26624" w:author="sakaria fa" w:date="2022-09-13T22:51:00Z"/>
          <w:rFonts w:ascii="Khmer MEF1" w:hAnsi="Khmer MEF1" w:cs="Khmer MEF1"/>
          <w:spacing w:val="-8"/>
          <w:sz w:val="24"/>
          <w:szCs w:val="24"/>
          <w:lang w:val="ca-ES"/>
          <w:rPrChange w:id="26625" w:author="Kem Sereyboth" w:date="2023-07-26T11:18:00Z">
            <w:rPr>
              <w:ins w:id="26626" w:author="Voeun Kuyeng" w:date="2022-08-31T16:05:00Z"/>
              <w:del w:id="26627" w:author="sakaria fa" w:date="2022-09-13T22:5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662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629" w:author="Voeun Kuyeng" w:date="2022-08-31T16:00:00Z">
        <w:del w:id="26630" w:author="sakaria fa" w:date="2022-09-13T22:50:00Z"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631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32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633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34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គឺជាផ្នែកមួយដែលអាចឱ្យអ្នកអានដឹងអំពី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35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ដំណើរការនៃការកំណត់ការវិភាគ និងវាយតម្លៃការរកឃើញរបស់សវនករទទួលបន្ទុកក្នុងដំណើរការសវនកម្ម។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3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37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38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39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6640" w:author="socheata.ol@hotmail.com" w:date="2022-09-04T18:18:00Z">
        <w:del w:id="26641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42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ត្រូវសរសេររៀបរាប់ពីដំណើរការ​ប្រមូលភស្ដុ</w:delText>
          </w:r>
        </w:del>
      </w:ins>
      <w:ins w:id="26643" w:author="Voeun Kuyeng" w:date="2022-09-06T18:01:00Z">
        <w:del w:id="26644" w:author="sakaria fa" w:date="2022-09-13T22:50:00Z">
          <w:r w:rsidR="004B220C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45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26646" w:author="socheata.ol@hotmail.com" w:date="2022-09-04T18:18:00Z">
        <w:del w:id="26647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48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តាង និងបង្ហាញដល់អ្នកប្រើប្រាស់របាយការណ៍សវនកម្មអំពី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49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 លទ្ធផលរកឃើញ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0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លក្ខណៈវិនិច្ឆ័យ ឫស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1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គល់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2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បញ្ហា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3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4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ផលវិបាក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55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5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សវនករ​​ទទួលបន្ទុកអាចរៀប​រាប់អំពីចំណុចនេះ ដូចគំរូខាងក្រោម៖</w:delText>
          </w:r>
        </w:del>
      </w:ins>
      <w:ins w:id="26657" w:author="Voeun Kuyeng" w:date="2022-08-31T16:00:00Z">
        <w:del w:id="26658" w:author="sakaria fa" w:date="2022-09-13T22:50:00Z"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59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60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រៀបចំឡើងដោយបែងចែកជា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1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២ កថា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2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ខណ្ឌ សំខាន់ៗ ដូចមានរៀបរាប់ខាងក្រោម៖</w:delText>
          </w:r>
        </w:del>
      </w:ins>
    </w:p>
    <w:p w14:paraId="15A00AAA" w14:textId="69A5118D" w:rsidR="00376B78" w:rsidRPr="00E92E6D" w:rsidDel="002159EC" w:rsidRDefault="00376B78">
      <w:pPr>
        <w:spacing w:after="0" w:line="233" w:lineRule="auto"/>
        <w:jc w:val="both"/>
        <w:rPr>
          <w:ins w:id="26663" w:author="Kem Sereiboth" w:date="2022-09-13T10:51:00Z"/>
          <w:del w:id="26664" w:author="User" w:date="2022-10-04T15:43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665" w:author="Kem Sereyboth" w:date="2023-07-26T11:18:00Z">
            <w:rPr>
              <w:ins w:id="26666" w:author="Kem Sereiboth" w:date="2022-09-13T10:51:00Z"/>
              <w:del w:id="26667" w:author="User" w:date="2022-10-04T15:43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6668" w:author="Sopheak Phorn" w:date="2023-08-25T13:09:00Z">
          <w:pPr>
            <w:spacing w:after="0" w:line="240" w:lineRule="auto"/>
            <w:ind w:firstLine="720"/>
          </w:pPr>
        </w:pPrChange>
      </w:pPr>
      <w:ins w:id="26669" w:author="Kem Sereiboth" w:date="2022-09-13T10:51:00Z">
        <w:del w:id="26670" w:author="User" w:date="2022-10-04T15:43:00Z">
          <w:r w:rsidRPr="00E92E6D" w:rsidDel="002159E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6671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ក.ប្រធានបទទី១៖ </w:delText>
          </w:r>
          <w:r w:rsidRPr="00E92E6D" w:rsidDel="002159E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72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រចនាសម្ព័ន្ធគ្រប់គ្រង</w:delText>
          </w:r>
        </w:del>
      </w:ins>
    </w:p>
    <w:p w14:paraId="799C9FAC" w14:textId="48F5F4BB" w:rsidR="00756E65" w:rsidRPr="000A3F26" w:rsidRDefault="000A3F26">
      <w:pPr>
        <w:spacing w:after="0" w:line="233" w:lineRule="auto"/>
        <w:jc w:val="both"/>
        <w:rPr>
          <w:ins w:id="26673" w:author="Kem Sereyboth" w:date="2023-07-19T15:24:00Z"/>
          <w:rFonts w:ascii="Khmer MEF1" w:hAnsi="Khmer MEF1" w:cs="Khmer MEF1"/>
          <w:sz w:val="24"/>
          <w:szCs w:val="24"/>
        </w:rPr>
        <w:pPrChange w:id="26674" w:author="Sopheak Phorn" w:date="2023-08-25T13:09:00Z">
          <w:pPr>
            <w:spacing w:after="0" w:line="240" w:lineRule="auto"/>
            <w:jc w:val="both"/>
          </w:pPr>
        </w:pPrChange>
      </w:pPr>
      <w:ins w:id="26675" w:author="Sopheak Phorn" w:date="2023-07-28T16:48:00Z">
        <w:r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>​​</w:t>
        </w:r>
      </w:ins>
      <w:ins w:id="26676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677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678" w:author="Kem Sereyboth" w:date="2023-07-26T11:12:00Z">
        <w:r w:rsidR="00E92E6D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679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680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681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រកឃើញទី១៖ </w:t>
        </w:r>
      </w:ins>
      <w:ins w:id="26682" w:author="Sopheak Phorn" w:date="2023-07-28T16:09:00Z">
        <w:r w:rsidR="00D77738" w:rsidRPr="00120583">
          <w:rPr>
            <w:rFonts w:ascii="Khmer MEF1" w:hAnsi="Khmer MEF1" w:cs="Khmer MEF1"/>
            <w:b/>
            <w:bCs/>
            <w:color w:val="000000"/>
            <w:spacing w:val="4"/>
            <w:sz w:val="24"/>
            <w:szCs w:val="24"/>
            <w:cs/>
            <w:lang w:val="en-GB"/>
            <w:rPrChange w:id="26683" w:author="Sopheak Phorn" w:date="2023-08-04T11:34:00Z">
              <w:rPr>
                <w:rFonts w:ascii="Khmer MEF1" w:hAnsi="Khmer MEF1" w:cs="Khmer MEF1"/>
                <w:b/>
                <w:bCs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684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685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686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687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</w:t>
        </w:r>
        <w:r w:rsidR="00D77738" w:rsidRPr="00120583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26688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ស្របតាមប្រកាសដាក់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 xml:space="preserve">ឱ្យអនុវត្តបទបញ្ជាផ្ទៃក្នុង </w:t>
        </w:r>
        <w:r w:rsidR="00D77738" w:rsidRPr="000A3F26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>អ.ស.ហ.</w:t>
        </w:r>
      </w:ins>
      <w:ins w:id="26689" w:author="Kem Sereyboth" w:date="2023-07-19T15:24:00Z">
        <w:del w:id="26690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691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</w:delText>
          </w:r>
        </w:del>
        <w:del w:id="26692" w:author="Sopheak Phorn" w:date="2023-07-28T16:02:00Z">
          <w:r w:rsidR="00756E65" w:rsidRPr="000A3F26" w:rsidDel="00147EF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693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del w:id="26694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695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696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6697" w:author="Kem Sereyboth" w:date="2023-07-26T11:18:00Z">
        <w:del w:id="26698" w:author="Sopheak Phorn" w:date="2023-07-28T16:09:00Z">
          <w:r w:rsidR="00E92E6D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699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00" w:author="Kem Sereyboth" w:date="2023-07-19T15:24:00Z">
        <w:del w:id="26701" w:author="Sopheak Phorn" w:date="2023-07-28T16:09:00Z"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702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6703" w:author="Kem Sereyboth" w:date="2023-07-26T11:18:00Z">
        <w:del w:id="26704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</w:del>
      </w:ins>
      <w:ins w:id="26705" w:author="Kem Sereyboth" w:date="2023-07-26T11:17:00Z">
        <w:del w:id="26706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</w:del>
      </w:ins>
      <w:ins w:id="26707" w:author="Kem Sereyboth" w:date="2023-07-19T15:24:00Z">
        <w:del w:id="26708" w:author="Sopheak Phorn" w:date="2023-07-28T16:09:00Z"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ផ្ទៃក្នុ​ង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ស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ម្រា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08A67802" w14:textId="3A90E807" w:rsidR="00756E65" w:rsidRPr="000A3F26" w:rsidRDefault="00756E65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709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710" w:author="Sopheak Phorn" w:date="2023-08-25T13:0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711" w:author="Kem Sereyboth" w:date="2023-07-19T15:24:00Z">
        <w:r w:rsidRPr="006E7ED2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 xml:space="preserve">លក្ខណៈវិនិច្ឆ័យ៖ </w:t>
        </w:r>
      </w:ins>
      <w:ins w:id="26712" w:author="Sopheak Phorn" w:date="2023-08-03T09:41:00Z"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713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ប្រការ១១</w:t>
        </w:r>
        <w:r w:rsidR="00B03B86" w:rsidRPr="00B03B8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6714" w:author="Sopheak Phorn" w:date="2023-08-03T09:43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</w:rPr>
            </w:rPrChange>
          </w:rPr>
          <w:t xml:space="preserve"> </w:t>
        </w:r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715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នៃប្រកាសលេខ ០៤៧  អ.ស.ហ.ប្រក ចុះថ្ងៃទី១៤ ខែតុលា 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16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ឆ្នាំ២០២២ ពីការដាក់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17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ឱ្យ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18" w:author="Sopheak Phorn" w:date="2023-08-03T09:4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អនុវត្តបទបញ្ជាផ្ទៃក្នុ​ងសម្រាប់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19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​គ្រប់​គ្រង​មន្រ្តី​រប​ស់​អាជ្ញា​​ធ​រ​សេ​​​វា</w:t>
        </w:r>
        <w:r w:rsidR="00B03B86">
          <w:rPr>
            <w:rFonts w:ascii="Khmer MEF1" w:hAnsi="Khmer MEF1" w:cs="Khmer MEF1"/>
            <w:sz w:val="24"/>
            <w:szCs w:val="24"/>
            <w:cs/>
          </w:rPr>
          <w:t>ហិ​រ​​​ញ្ញ​វ​ត្ថុមិនមែនធនាគារ</w:t>
        </w:r>
      </w:ins>
      <w:ins w:id="26720" w:author="Kem Sereyboth" w:date="2023-07-19T15:24:00Z">
        <w:del w:id="26721" w:author="Sopheak Phorn" w:date="2023-08-03T09:41:00Z"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22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ប្រកាសស្ដីពីការដាក់ឱ្យ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23" w:author="Sopheak Phorn" w:date="2023-07-28T16:28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អនុវត្តបទបញ្ជាផ្ទៃក្នុ​ងសម្រាប់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24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​គ្រប់​គ្រង​មន្រ្តី​រប​ស់</w:delText>
          </w:r>
          <w:r w:rsidRPr="000A3F26" w:rsidDel="00B03B8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​អាជ្ញា​​ធ​រ​សេ​​​វា</w:delText>
          </w:r>
          <w:r w:rsidRPr="000A3F26" w:rsidDel="00B03B86">
            <w:rPr>
              <w:rFonts w:ascii="Khmer MEF1" w:hAnsi="Khmer MEF1" w:cs="Khmer MEF1" w:hint="cs"/>
              <w:sz w:val="24"/>
              <w:szCs w:val="24"/>
              <w:cs/>
            </w:rPr>
            <w:delText>ហិ​រ​​​ញ្ញ​វ​ត្ថុមិនមែនធនាគារ</w:delText>
          </w:r>
        </w:del>
      </w:ins>
    </w:p>
    <w:p w14:paraId="75569534" w14:textId="426AB7CC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725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726" w:author="Sopheak Phorn" w:date="2023-08-25T13:0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727" w:author="Kem Sereyboth" w:date="2023-07-19T15:24:00Z">
        <w:r w:rsidRPr="00BC5CB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728" w:author="Sopheak Phorn" w:date="2023-08-04T11:3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ឫសគល់បញ្ហា៖ </w:t>
        </w:r>
      </w:ins>
      <w:ins w:id="26729" w:author="Sopheak Phorn" w:date="2023-07-28T16:10:00Z">
        <w:r w:rsidR="00D77738" w:rsidRPr="00BC5CB1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26730" w:author="Sopheak Phorn" w:date="2023-08-04T11:35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ន.គ.ស. </w:t>
        </w:r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31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មានគណៈកម្</w:t>
        </w:r>
      </w:ins>
      <w:ins w:id="26732" w:author="Sopheak Phorn" w:date="2023-08-03T09:38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33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</w:t>
        </w:r>
      </w:ins>
      <w:ins w:id="26734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35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ការ</w:t>
        </w:r>
      </w:ins>
      <w:ins w:id="26736" w:author="Sopheak Phorn" w:date="2023-08-03T09:39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37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វាយតម្លៃ</w:t>
        </w:r>
      </w:ins>
      <w:ins w:id="26738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39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សមិទ្ធកម្ម</w:t>
        </w:r>
      </w:ins>
      <w:ins w:id="26740" w:author="Sopheak Phorn" w:date="2023-08-03T09:39:00Z">
        <w:r w:rsidR="005A2E84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41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26742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43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ដែលតែងតែធ្វើការវាយតម្លៃ</w:t>
        </w:r>
        <w:r w:rsidR="00D77738" w:rsidRPr="000A3F26">
          <w:rPr>
            <w:rFonts w:ascii="Khmer MEF1" w:hAnsi="Khmer MEF1" w:cs="Khmer MEF1"/>
            <w:color w:val="000000"/>
            <w:sz w:val="24"/>
            <w:szCs w:val="24"/>
            <w:cs/>
            <w:lang w:val="en-GB"/>
          </w:rPr>
          <w:t>ការអនុវត្តការងារ លទ្ធផលការងារ និង</w:t>
        </w:r>
        <w:r w:rsidR="00D77738" w:rsidRPr="000A3F26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ឥរិយាបថរបស់មន្ត្រីរៀងរាល់ ៣ខែម្ដង</w:t>
        </w:r>
      </w:ins>
      <w:ins w:id="26744" w:author="Kem Sereyboth" w:date="2023-07-19T15:24:00Z">
        <w:del w:id="26745" w:author="Sopheak Phorn" w:date="2023-07-28T16:10:00Z"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746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47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អនុវត្តតាមបទបញ្ជាផ្ទៃក្នុងរបស់ក្រសួងសេដ្ឋកិច្ចនិងហិរញ្ញវត្ថុដោ</w:delText>
          </w:r>
        </w:del>
      </w:ins>
      <w:ins w:id="26748" w:author="Kem Sereyboth" w:date="2023-07-25T16:07:00Z">
        <w:del w:id="26749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50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51" w:author="Kem Sereyboth" w:date="2023-07-19T15:24:00Z">
        <w:del w:id="26752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53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6754" w:author="Kem Sereyboth" w:date="2023-07-25T16:08:00Z">
        <w:del w:id="26755" w:author="Sopheak Phorn" w:date="2023-07-28T16:10:00Z">
          <w:r w:rsidR="00926EE0" w:rsidRPr="000A3F26" w:rsidDel="00D77738">
            <w:rPr>
              <w:rFonts w:ascii="Khmer MEF1" w:hAnsi="Khmer MEF1" w:cs="Khmer MEF1"/>
              <w:spacing w:val="-10"/>
              <w:sz w:val="24"/>
              <w:szCs w:val="24"/>
              <w:cs/>
              <w:rPrChange w:id="26756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57" w:author="Kem Sereyboth" w:date="2023-07-19T15:24:00Z">
        <w:del w:id="26758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59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សា</w:delText>
          </w:r>
        </w:del>
      </w:ins>
      <w:ins w:id="26760" w:author="Kem Sereyboth" w:date="2023-07-25T16:08:00Z">
        <w:del w:id="26761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62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63" w:author="Kem Sereyboth" w:date="2023-07-19T15:24:00Z">
        <w:del w:id="26764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65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26766" w:author="Kem Sereyboth" w:date="2023-07-25T16:08:00Z">
        <w:del w:id="26767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68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69" w:author="Kem Sereyboth" w:date="2023-07-19T15:24:00Z">
        <w:del w:id="26770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71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772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73" w:author="Sopheak Phorn" w:date="2023-07-28T16:2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74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ជាមុខងារបន្ថែមរបស់អគ្គលេខាធិកាដ្ឋានក្រុមប្រឹក្សាជាតិគាំពារសង្គម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6775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776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អ.ក.គ.</w:delText>
          </w:r>
        </w:del>
      </w:ins>
      <w:ins w:id="26777" w:author="Kem Sereyboth" w:date="2023-07-25T16:07:00Z">
        <w:del w:id="26778" w:author="Sopheak Phorn" w:date="2023-07-28T16:10:00Z">
          <w:r w:rsidR="00926EE0"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779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80" w:author="Kem Sereyboth" w:date="2023-07-19T15:24:00Z">
        <w:del w:id="26781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rPrChange w:id="26782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)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83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ដែ​​ល​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ត្រូ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​បាន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បង្កើតឡើងក្រោ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​​​​​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ម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រចនាសម្ព័ន្ធរបស់ក្រសួងសេដ្ឋកិច្ចនិងហិរញ្ញវត្ថុ 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កសហ</w:delText>
          </w:r>
          <w:r w:rsidRPr="000A3F26" w:rsidDel="00D77738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)</w:delText>
          </w:r>
        </w:del>
      </w:ins>
    </w:p>
    <w:p w14:paraId="15A6D9BD" w14:textId="39493319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784" w:author="Sopheak Phorn" w:date="2023-07-28T16:11:00Z"/>
          <w:rFonts w:ascii="Khmer MEF1" w:hAnsi="Khmer MEF1" w:cs="Khmer MEF1"/>
          <w:b/>
          <w:bCs/>
          <w:sz w:val="24"/>
          <w:szCs w:val="24"/>
          <w:rPrChange w:id="26785" w:author="Sopheak Phorn" w:date="2023-07-28T16:28:00Z">
            <w:rPr>
              <w:ins w:id="26786" w:author="Sopheak Phorn" w:date="2023-07-28T16:11:00Z"/>
              <w:rFonts w:ascii="Khmer MEF1" w:hAnsi="Khmer MEF1" w:cs="Khmer MEF1"/>
              <w:sz w:val="24"/>
              <w:szCs w:val="24"/>
            </w:rPr>
          </w:rPrChange>
        </w:rPr>
        <w:pPrChange w:id="26787" w:author="Sopheak Phorn" w:date="2023-08-25T13:08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788" w:author="Kem Sereyboth" w:date="2023-07-19T15:24:00Z">
        <w:r w:rsidRPr="00862585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6789" w:author="Sopheak Phorn" w:date="2023-08-03T09:4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790" w:author="Sopheak Phorn" w:date="2023-07-28T16:11:00Z">
        <w:r w:rsidR="00D77738" w:rsidRPr="00862585">
          <w:rPr>
            <w:rFonts w:ascii="Khmer MEF1" w:hAnsi="Khmer MEF1" w:cs="Khmer MEF1"/>
            <w:b/>
            <w:bCs/>
            <w:color w:val="000000"/>
            <w:spacing w:val="8"/>
            <w:sz w:val="24"/>
            <w:szCs w:val="24"/>
            <w:cs/>
            <w:lang w:val="en-GB"/>
            <w:rPrChange w:id="26791" w:author="Sopheak Phorn" w:date="2023-08-03T09:40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ន.គ.ស</w:t>
        </w:r>
        <w:r w:rsidR="00D77738" w:rsidRPr="00862585">
          <w:rPr>
            <w:rFonts w:ascii="Khmer MEF1" w:hAnsi="Khmer MEF1" w:cs="Khmer MEF1"/>
            <w:color w:val="000000"/>
            <w:spacing w:val="8"/>
            <w:sz w:val="24"/>
            <w:szCs w:val="24"/>
            <w:cs/>
            <w:lang w:val="en-GB"/>
            <w:rPrChange w:id="26792" w:author="Sopheak Phorn" w:date="2023-08-03T09:40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. </w:t>
        </w:r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793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r w:rsidR="00D77738" w:rsidRPr="00EE6C61">
          <w:rPr>
            <w:rFonts w:ascii="Khmer MEF1" w:hAnsi="Khmer MEF1" w:cs="Khmer MEF1"/>
            <w:b/>
            <w:bCs/>
            <w:color w:val="000000"/>
            <w:spacing w:val="10"/>
            <w:sz w:val="24"/>
            <w:szCs w:val="24"/>
            <w:cs/>
            <w:lang w:val="en-GB"/>
            <w:rPrChange w:id="26794" w:author="Sopheak Phorn" w:date="2023-08-04T11:35:00Z">
              <w:rPr>
                <w:rFonts w:ascii="Khmer MEF1" w:hAnsi="Khmer MEF1" w:cs="Khmer MEF1"/>
                <w:b/>
                <w:bCs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795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ធ្ងន់ធ្ងរដែលចាំបាច់ត្រូវការក្រុមប្រឹក្សាវិន័យ</w:t>
        </w:r>
        <w:r w:rsidR="00D77738" w:rsidRPr="000A3F26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26796" w:author="Kem Sereyboth" w:date="2023-07-19T15:24:00Z">
        <w:del w:id="26797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26798" w:author="Kem Sereyboth" w:date="2023-07-26T11:21:00Z">
        <w:del w:id="26799" w:author="Sopheak Phorn" w:date="2023-07-28T16:11:00Z">
          <w:r w:rsidR="00E92E6D" w:rsidRPr="000A3F26" w:rsidDel="00D77738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26800" w:author="Kem Sereyboth" w:date="2023-07-19T15:24:00Z">
        <w:del w:id="26801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</w:ins>
      <w:ins w:id="26802" w:author="Kem Sereyboth" w:date="2023-07-26T11:20:00Z">
        <w:r w:rsidR="00E92E6D" w:rsidRPr="000A3F26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3BAA3A00" w14:textId="3D9CD03C" w:rsidR="00D77738" w:rsidRDefault="00D77738">
      <w:pPr>
        <w:spacing w:after="0" w:line="240" w:lineRule="auto"/>
        <w:ind w:firstLine="720"/>
        <w:rPr>
          <w:ins w:id="26803" w:author="Sopheak Phorn" w:date="2023-07-28T16:16:00Z"/>
          <w:rFonts w:ascii="Khmer MEF1" w:hAnsi="Khmer MEF1" w:cs="Khmer MEF1"/>
          <w:spacing w:val="-8"/>
          <w:sz w:val="24"/>
          <w:szCs w:val="24"/>
        </w:rPr>
        <w:pPrChange w:id="26804" w:author="Sopheak Phorn" w:date="2023-08-25T13:08:00Z">
          <w:pPr>
            <w:spacing w:after="0" w:line="228" w:lineRule="auto"/>
            <w:ind w:firstLine="720"/>
          </w:pPr>
        </w:pPrChange>
      </w:pPr>
      <w:ins w:id="26805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06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លទ្ធផលនៃការរកឃើញទី</w:t>
        </w:r>
      </w:ins>
      <w:ins w:id="26807" w:author="Sopheak Phorn" w:date="2023-07-28T16:12:00Z">
        <w:r w:rsidR="003411E9"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08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២</w:t>
        </w:r>
      </w:ins>
      <w:ins w:id="26809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10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៖</w:t>
        </w:r>
      </w:ins>
      <w:ins w:id="26811" w:author="Sopheak Phorn" w:date="2023-07-28T16:12:00Z">
        <w:r w:rsidR="003411E9" w:rsidRPr="000A3F26"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 xml:space="preserve"> </w:t>
        </w:r>
        <w:r w:rsidR="003411E9" w:rsidRPr="000A3F26">
          <w:rPr>
            <w:rFonts w:ascii="Khmer MEF1" w:hAnsi="Khmer MEF1" w:cs="Khmer MEF1"/>
            <w:spacing w:val="-8"/>
            <w:sz w:val="24"/>
            <w:szCs w:val="24"/>
            <w:cs/>
          </w:rPr>
          <w:t>មន្រ្តី</w:t>
        </w:r>
        <w:r w:rsidR="003411E9"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លក្ខន្តិកៈប្រភេទក្រមការ</w:t>
        </w:r>
        <w:r w:rsidR="003411E9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ត្រូវបានឱ្យធ្វើកម្មសិក្សារយៈពេល ៣ខែ ទៀត បន្ទាប់ពីទទួលបានប្រកាសទទួលស្គាល់</w:t>
        </w:r>
      </w:ins>
    </w:p>
    <w:p w14:paraId="77ACE42F" w14:textId="4EC9065B" w:rsidR="003411E9" w:rsidRPr="00BC4AD2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12" w:author="Sopheak Phorn" w:date="2023-07-28T16:16:00Z"/>
          <w:rFonts w:ascii="Khmer MEF1" w:hAnsi="Khmer MEF1" w:cs="Khmer MEF1"/>
          <w:sz w:val="24"/>
          <w:szCs w:val="24"/>
          <w:lang w:val="pt-BR"/>
          <w:rPrChange w:id="26813" w:author="Sopheak Phorn" w:date="2023-08-03T14:29:00Z">
            <w:rPr>
              <w:ins w:id="26814" w:author="Sopheak Phorn" w:date="2023-07-28T16:16:00Z"/>
            </w:rPr>
          </w:rPrChange>
        </w:rPr>
        <w:pPrChange w:id="26815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16" w:author="Sopheak Phorn" w:date="2023-07-28T16:16:00Z">
        <w:r w:rsidRPr="00EE6C6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817" w:author="Sopheak Phorn" w:date="2023-08-04T11:3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លក្ខណៈវិនិច្ឆ័យ៖ </w:t>
        </w:r>
      </w:ins>
      <w:ins w:id="26818" w:author="Sopheak Phorn" w:date="2023-08-03T09:42:00Z">
        <w:r w:rsidR="00B03B86" w:rsidRPr="00EE6C61">
          <w:rPr>
            <w:rFonts w:ascii="Khmer MEF1" w:hAnsi="Khmer MEF1" w:cs="Khmer MEF1"/>
            <w:spacing w:val="4"/>
            <w:sz w:val="24"/>
            <w:szCs w:val="24"/>
            <w:cs/>
            <w:rPrChange w:id="26819" w:author="Sopheak Phorn" w:date="2023-08-04T11:36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ប្រការ៩ នៃប្រកាសលេខ ០១០ អ.ស.ហ.ប្រក ចុះថ្ងៃទី៨ ខែតុលា ឆ្នាំ</w:t>
        </w:r>
        <w:r w:rsidR="00B03B86" w:rsidRPr="006E7ED2">
          <w:rPr>
            <w:rFonts w:ascii="Khmer MEF1" w:hAnsi="Khmer MEF1" w:cs="Khmer MEF1"/>
            <w:spacing w:val="10"/>
            <w:sz w:val="24"/>
            <w:szCs w:val="24"/>
            <w:cs/>
            <w:rPrChange w:id="26820" w:author="Sopheak Phorn" w:date="2023-08-03T09:4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២០២១</w:t>
        </w:r>
        <w:r w:rsidR="00B03B86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ស្ដី​ពី​លក្ខន្តិកៈ</w:t>
        </w:r>
        <w:r w:rsidR="00B03B86">
          <w:rPr>
            <w:rFonts w:ascii="Khmer MEF1" w:hAnsi="Khmer MEF1" w:cs="Khmer MEF1"/>
            <w:sz w:val="24"/>
            <w:szCs w:val="24"/>
            <w:cs/>
          </w:rPr>
          <w:t>នៃមន្រ្តីលក្ខន្តិកៈរបស់អាជ្ញាធរសេវាហិរញ្ញវត្ថុមិនមែនធនាគារ</w:t>
        </w:r>
      </w:ins>
    </w:p>
    <w:p w14:paraId="3EBAD383" w14:textId="756BE262" w:rsidR="003411E9" w:rsidRPr="00F55550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21" w:author="Sopheak Phorn" w:date="2023-07-28T16:16:00Z"/>
          <w:rFonts w:ascii="Khmer MEF1" w:hAnsi="Khmer MEF1" w:cs="Khmer MEF1"/>
          <w:b/>
          <w:bCs/>
          <w:sz w:val="24"/>
          <w:szCs w:val="24"/>
        </w:rPr>
        <w:pPrChange w:id="26822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23" w:author="Sopheak Phorn" w:date="2023-07-28T16:16:00Z">
        <w:r w:rsidRPr="00AE5C2B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 xml:space="preserve">ឫសគល់បញ្ហា៖ </w:t>
        </w:r>
        <w:r w:rsidRPr="003411E9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824" w:author="Sopheak Phorn" w:date="2023-07-28T16:18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ន.គ.ស.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25" w:author="Sopheak Phorn" w:date="2023-07-28T16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បានអនុវត្តនីតិវិធីនៃការទទួល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26" w:author="Sopheak Phorn" w:date="2023-07-28T16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មន្ត្រីលក្ខន្តិកៈដោយបានចេញ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27" w:author="Sopheak Phorn" w:date="2023-07-28T16:1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ប្រកាស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28" w:author="Sopheak Phorn" w:date="2023-07-28T16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ទទួលស្គាល់មន្ត្រីលក្ខន្តិកៈប្រភេទ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29" w:author="Sopheak Phorn" w:date="2023-07-28T16:1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ក្រមការបន្ទាប់ពីប្រលងជាប់ជាស្ថាពរ</w:t>
        </w:r>
        <w:r w:rsidRPr="003411E9">
          <w:rPr>
            <w:rFonts w:ascii="Khmer MEF1" w:hAnsi="Khmer MEF1" w:cs="Khmer MEF1"/>
            <w:spacing w:val="-16"/>
            <w:sz w:val="24"/>
            <w:szCs w:val="24"/>
            <w:rPrChange w:id="26830" w:author="Sopheak Phorn" w:date="2023-07-28T16:19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31" w:author="Sopheak Phorn" w:date="2023-07-28T16:1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ទើបតម្រូវឱ្យធ្វើ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32" w:author="Sopheak Phorn" w:date="2023-07-28T16:1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កម្មសិក្សា</w:t>
        </w:r>
      </w:ins>
      <w:ins w:id="26833" w:author="Sopheak Phorn" w:date="2023-07-28T16:18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​</w:t>
        </w:r>
      </w:ins>
      <w:ins w:id="26834" w:author="Sopheak Phorn" w:date="2023-07-28T16:16:00Z"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រយៈពេល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៣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ខែ</w:t>
        </w:r>
      </w:ins>
    </w:p>
    <w:p w14:paraId="2A326615" w14:textId="508DCED6" w:rsidR="003411E9" w:rsidRPr="00AE5C2B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35" w:author="Kem Sereyboth" w:date="2023-07-19T15:24:00Z"/>
          <w:rFonts w:ascii="Khmer MEF1" w:hAnsi="Khmer MEF1" w:cs="Khmer MEF1"/>
          <w:b/>
          <w:bCs/>
          <w:sz w:val="24"/>
          <w:szCs w:val="24"/>
          <w:rPrChange w:id="26836" w:author="Sopheak Phorn" w:date="2023-07-28T16:19:00Z">
            <w:rPr>
              <w:ins w:id="26837" w:author="Kem Sereyboth" w:date="2023-07-19T15:24:00Z"/>
            </w:rPr>
          </w:rPrChange>
        </w:rPr>
        <w:pPrChange w:id="26838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839" w:author="Sopheak Phorn" w:date="2023-07-28T16:16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840" w:author="Sopheak Phorn" w:date="2023-08-03T09:4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841" w:author="Sopheak Phorn" w:date="2023-07-28T16:18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842" w:author="Sopheak Phorn" w:date="2023-08-03T09:46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ន.គ.ស. 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843" w:author="Sopheak Phorn" w:date="2023-08-03T09:4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844" w:author="Sopheak Phorn" w:date="2023-08-03T09:4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នៃការទទួលស្គាល់មន្ត្រីលក្ខន្តិកៈអនុលោមតាមប្រកាស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F1517F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  <w:ins w:id="26845" w:author="Sopheak Phorn" w:date="2023-07-28T16:16:00Z">
        <w:r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2B8F4254" w14:textId="095D4799" w:rsidR="0099453B" w:rsidRPr="00C532AE" w:rsidRDefault="00CA4271">
      <w:pPr>
        <w:spacing w:after="0" w:line="233" w:lineRule="auto"/>
        <w:ind w:firstLine="720"/>
        <w:jc w:val="both"/>
        <w:rPr>
          <w:ins w:id="26846" w:author="Kem Sereyboth" w:date="2023-07-19T15:25:00Z"/>
          <w:rFonts w:ascii="Khmer MEF1" w:hAnsi="Khmer MEF1" w:cs="Khmer MEF1"/>
          <w:b/>
          <w:bCs/>
          <w:spacing w:val="6"/>
          <w:sz w:val="24"/>
          <w:szCs w:val="24"/>
          <w:rPrChange w:id="26847" w:author="Kem Sereyboth" w:date="2023-07-26T16:28:00Z">
            <w:rPr>
              <w:ins w:id="26848" w:author="Kem Sereyboth" w:date="2023-07-19T15:25:00Z"/>
              <w:spacing w:val="6"/>
            </w:rPr>
          </w:rPrChange>
        </w:rPr>
        <w:pPrChange w:id="26849" w:author="Sopheak Phorn" w:date="2023-08-25T16:19:00Z">
          <w:pPr>
            <w:pStyle w:val="ListParagraph"/>
            <w:numPr>
              <w:numId w:val="55"/>
            </w:numPr>
            <w:spacing w:after="0" w:line="245" w:lineRule="auto"/>
            <w:jc w:val="both"/>
          </w:pPr>
        </w:pPrChange>
      </w:pPr>
      <w:ins w:id="26850" w:author="Kem Sereyboth" w:date="2023-07-19T15:5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851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</w:t>
        </w:r>
      </w:ins>
      <w:ins w:id="26852" w:author="Kem Sereyboth" w:date="2023-07-19T15:25:00Z"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853" w:author="Kem Sereyboth" w:date="2023-07-26T16:28:00Z">
              <w:rPr>
                <w:rFonts w:cs="MoolBoran"/>
                <w:cs/>
              </w:rPr>
            </w:rPrChange>
          </w:rPr>
          <w:t>.សវនកម្ម</w:t>
        </w:r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854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សមិទ្ធ</w:t>
        </w:r>
      </w:ins>
      <w:ins w:id="26855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856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46023FD5" w14:textId="04404EAD" w:rsidR="004200AA" w:rsidRPr="00F55550" w:rsidRDefault="00DA0E01">
      <w:pPr>
        <w:spacing w:after="0" w:line="233" w:lineRule="auto"/>
        <w:ind w:firstLine="709"/>
        <w:jc w:val="both"/>
        <w:rPr>
          <w:ins w:id="26857" w:author="Kem Sereyboth" w:date="2023-07-19T15:43:00Z"/>
          <w:rFonts w:ascii="Khmer MEF1" w:hAnsi="Khmer MEF1" w:cs="Khmer MEF1"/>
          <w:spacing w:val="-6"/>
          <w:sz w:val="24"/>
          <w:szCs w:val="24"/>
        </w:rPr>
        <w:pPrChange w:id="26858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859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60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861" w:author="Kem Sereyboth" w:date="2023-07-26T11:12:00Z">
        <w:r w:rsidR="00E92E6D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62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863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64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26865" w:author="Sopheak Phorn" w:date="2023-07-28T16:21:00Z">
        <w:r w:rsidR="004A69EC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66" w:author="Sopheak Phorn" w:date="2023-08-03T09:5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៣</w:t>
        </w:r>
      </w:ins>
      <w:ins w:id="26867" w:author="Kem Sereyboth" w:date="2023-07-19T15:42:00Z">
        <w:del w:id="26868" w:author="Sopheak Phorn" w:date="2023-07-28T16:21:00Z">
          <w:r w:rsidR="007F21AA" w:rsidRPr="006E7ED2" w:rsidDel="004A69E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869" w:author="Sopheak Phorn" w:date="2023-08-03T09:5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6870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71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6872" w:author="Sopheak Phorn" w:date="2023-08-03T09:49:00Z">
        <w:r w:rsidR="006E7ED2" w:rsidRPr="006E7ED2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26873" w:author="Sopheak Phorn" w:date="2023-08-03T09:5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6E7ED2" w:rsidRPr="006E7ED2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6874" w:author="Sopheak Phorn" w:date="2023-08-03T09:50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គ្រឹះស្ថានសាធារណៈរដ្ឋបាល </w:t>
        </w:r>
        <w:r w:rsidR="006E7ED2"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6875" w:author="Sopheak Phorn" w:date="2023-08-03T13:11:00Z">
        <w:r w:rsidR="00CC7C31">
          <w:rPr>
            <w:rFonts w:ascii="Khmer MEF1" w:hAnsi="Khmer MEF1" w:cs="Khmer MEF1" w:hint="cs"/>
            <w:sz w:val="24"/>
            <w:szCs w:val="24"/>
            <w:cs/>
          </w:rPr>
          <w:t>។</w:t>
        </w:r>
      </w:ins>
      <w:ins w:id="26876" w:author="Kem Sereyboth" w:date="2023-07-19T15:43:00Z">
        <w:del w:id="26877" w:author="Sopheak Phorn" w:date="2023-07-28T16:21:00Z"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878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rPrChange w:id="26879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880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81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សវនកម្មឯក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rPrChange w:id="26882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83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រាជ្យ​ផ្តល់សេវា​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84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សវនកម្មក្នុងប្រព័ន្ធសន្តិសុខស​ង្គ​ម​ ពុំទាន់អាចដាក់ឱ្យអនុវត្តស្របតាម​ផែ​ន​កា​រ​​​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885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="004200AA"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​ក​ម្មភា​ពក្នុងឆ្នាំ២​០​២​២។</w:delText>
          </w:r>
        </w:del>
      </w:ins>
    </w:p>
    <w:p w14:paraId="6AF362CE" w14:textId="711176AA" w:rsidR="007F21AA" w:rsidRPr="00E33574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86" w:author="Kem Sereyboth" w:date="2023-07-19T15:42:00Z"/>
          <w:rFonts w:ascii="Khmer MEF1" w:hAnsi="Khmer MEF1" w:cs="Khmer MEF1"/>
          <w:b/>
          <w:bCs/>
          <w:spacing w:val="-14"/>
          <w:sz w:val="24"/>
          <w:szCs w:val="24"/>
          <w:rPrChange w:id="26887" w:author="Kem Sereyboth" w:date="2023-07-19T16:59:00Z">
            <w:rPr>
              <w:ins w:id="26888" w:author="Kem Sereyboth" w:date="2023-07-19T15:42:00Z"/>
            </w:rPr>
          </w:rPrChange>
        </w:rPr>
        <w:pPrChange w:id="26889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890" w:author="Kem Sereyboth" w:date="2023-07-13T14:28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5DE0BF7A" w14:textId="77777777" w:rsidR="004A69EC" w:rsidRP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891" w:author="Sopheak Phorn" w:date="2023-07-28T16:22:00Z"/>
          <w:rFonts w:ascii="Khmer MEF1" w:hAnsi="Khmer MEF1" w:cs="Khmer MEF1"/>
          <w:spacing w:val="-14"/>
          <w:sz w:val="24"/>
          <w:szCs w:val="24"/>
        </w:rPr>
        <w:pPrChange w:id="26892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bookmarkStart w:id="26893" w:name="_Hlk141453965"/>
      <w:ins w:id="26894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895" w:author="Sopheak Phorn" w:date="2023-07-28T16:2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r w:rsidRPr="00FE2D37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896" w:author="Sopheak" w:date="2023-07-28T22:16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</w:ins>
    </w:p>
    <w:p w14:paraId="121EA3BC" w14:textId="77777777" w:rsid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897" w:author="Sopheak Phorn" w:date="2023-08-03T09:48:00Z"/>
          <w:rFonts w:ascii="Khmer MEF1" w:hAnsi="Khmer MEF1" w:cs="Khmer MEF1"/>
          <w:spacing w:val="-14"/>
          <w:sz w:val="24"/>
          <w:szCs w:val="24"/>
        </w:rPr>
        <w:pPrChange w:id="26898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899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900" w:author="Sopheak Phorn" w:date="2023-07-28T16:23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6E32A40D" w14:textId="4A3FBB03" w:rsidR="006E7ED2" w:rsidRDefault="006E7ED2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901" w:author="Sopheak Phorn" w:date="2023-08-03T09:48:00Z"/>
          <w:rFonts w:ascii="Khmer MEF1" w:hAnsi="Khmer MEF1" w:cs="Khmer MEF1"/>
          <w:b/>
          <w:bCs/>
          <w:spacing w:val="-14"/>
          <w:sz w:val="24"/>
          <w:szCs w:val="24"/>
        </w:rPr>
        <w:pPrChange w:id="26902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903" w:author="Sopheak Phorn" w:date="2023-08-03T09:48:00Z">
        <w:r w:rsidRPr="006E7ED2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04" w:author="Sopheak Phorn" w:date="2023-08-03T09:4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គម្លាតនៃការអនុវត្ត៖</w:t>
        </w:r>
      </w:ins>
    </w:p>
    <w:p w14:paraId="72CF6AB9" w14:textId="3C8A13F9" w:rsidR="006E7ED2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05" w:author="Sopheak Phorn" w:date="2023-08-03T09:54:00Z"/>
          <w:rFonts w:ascii="Khmer MEF1" w:hAnsi="Khmer MEF1" w:cs="Khmer MEF1"/>
          <w:b/>
          <w:bCs/>
          <w:spacing w:val="-14"/>
          <w:sz w:val="24"/>
          <w:szCs w:val="24"/>
        </w:rPr>
        <w:pPrChange w:id="26906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907" w:author="S_Chhenglay" w:date="2023-08-04T09:29:00Z">
        <w:r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08" w:author="Sopheak Phorn" w:date="2023-08-04T11:3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lastRenderedPageBreak/>
          <w:t>សូ</w:t>
        </w:r>
      </w:ins>
      <w:ins w:id="26909" w:author="Sopheak Phorn" w:date="2023-08-03T09:49:00Z">
        <w:r w:rsidR="006E7ED2"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10" w:author="Sopheak Phorn" w:date="2023-08-04T11:37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6E7ED2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11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៖</w:t>
        </w:r>
      </w:ins>
      <w:ins w:id="26912" w:author="Sopheak Phorn" w:date="2023-08-03T09:51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13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26914" w:author="Sopheak Phorn" w:date="2023-08-03T09:50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15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F41F63" w:rsidRPr="00F41F63">
          <w:rPr>
            <w:rFonts w:ascii="Khmer MEF1" w:hAnsi="Khmer MEF1" w:cs="Khmer MEF1"/>
            <w:spacing w:val="-14"/>
            <w:sz w:val="24"/>
            <w:szCs w:val="24"/>
            <w:cs/>
          </w:rPr>
          <w:t>គណនេយ្យសម្រាប់គ្រឹះស្ថានសាធារណៈរដ្ឋបាល</w:t>
        </w:r>
      </w:ins>
      <w:ins w:id="26916" w:author="Sopheak Phorn" w:date="2023-08-03T09:53:00Z">
        <w:r w:rsidR="00C00E35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 ត្រូវបានដាក់ចូលក្រុមប្រឹក្សា </w:t>
        </w:r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17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</w:t>
        </w:r>
      </w:ins>
      <w:ins w:id="26918" w:author="Sopheak Phorn" w:date="2023-08-03T09:54:00Z"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19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.ស.ហ.</w:t>
        </w:r>
      </w:ins>
    </w:p>
    <w:p w14:paraId="2950AFB7" w14:textId="2609C079" w:rsidR="00C00E35" w:rsidRPr="006E7ED2" w:rsidRDefault="00C00E3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20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921" w:author="Sopheak Phorn" w:date="2023-08-03T09:48:00Z">
            <w:rPr>
              <w:ins w:id="26922" w:author="Sopheak Phorn" w:date="2023-07-28T16:22:00Z"/>
            </w:rPr>
          </w:rPrChange>
        </w:rPr>
        <w:pPrChange w:id="2692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6924" w:author="Sopheak Phorn" w:date="2023-08-03T09:54:00Z">
        <w:r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លទ្ធផលសម្រេចបានក្នុងឆ្នាំ២០២២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</w:t>
        </w:r>
      </w:ins>
      <w:ins w:id="26925" w:author="Sopheak Phorn" w:date="2023-08-03T10:00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ដាក់ចេញជាសេចក្ដី</w:t>
        </w:r>
      </w:ins>
      <w:ins w:id="26926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ព្រាង</w:t>
        </w:r>
      </w:ins>
      <w:ins w:id="26927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កម្រិត</w:t>
        </w:r>
      </w:ins>
      <w:ins w:id="26928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ជំនាញ</w:t>
        </w:r>
      </w:ins>
      <w:ins w:id="26929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និងបន្ដពិនិត្យ និងសិក្សាលើស្ដង់ដា</w:t>
        </w:r>
      </w:ins>
      <w:ins w:id="26930" w:author="Sopheak Phorn" w:date="2023-08-03T10:03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គណនេយ្យសាធារ​ណៈរបស់អន្តរជាតិ</w:t>
        </w:r>
        <w:r w:rsidR="00770310">
          <w:rPr>
            <w:rFonts w:ascii="Khmer MEF1" w:hAnsi="Khmer MEF1" w:cs="Khmer MEF1" w:hint="cs"/>
            <w:spacing w:val="-8"/>
            <w:sz w:val="24"/>
            <w:szCs w:val="24"/>
            <w:cs/>
          </w:rPr>
          <w:t>ដែលចូលជាធរមាន</w:t>
        </w:r>
      </w:ins>
    </w:p>
    <w:bookmarkEnd w:id="26893"/>
    <w:p w14:paraId="22961248" w14:textId="2691E4A1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31" w:author="Kem Sereyboth" w:date="2023-07-26T11:11:00Z"/>
          <w:del w:id="26932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933" w:author="Kem Sereyboth" w:date="2023-07-26T11:11:00Z">
            <w:rPr>
              <w:ins w:id="26934" w:author="Kem Sereyboth" w:date="2023-07-26T11:11:00Z"/>
              <w:del w:id="26935" w:author="Sopheak Phorn" w:date="2023-07-28T16:22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26936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937" w:author="Kem Sereyboth" w:date="2023-07-13T14:28:00Z">
        <w:del w:id="26938" w:author="Sopheak Phorn" w:date="2023-07-28T16:22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93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rPrChange w:id="2694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</w:rPr>
              </w:rPrChange>
            </w:rPr>
            <w:delText>-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94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777A1E2" w14:textId="12FF0EA0" w:rsidR="007F21AA" w:rsidRPr="00E92E6D" w:rsidDel="004A69EC" w:rsidRDefault="007F21AA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42" w:author="Kem Sereyboth" w:date="2023-07-13T14:28:00Z"/>
          <w:del w:id="26943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944" w:author="Kem Sereyboth" w:date="2023-07-26T11:11:00Z">
            <w:rPr>
              <w:ins w:id="26945" w:author="Kem Sereyboth" w:date="2023-07-13T14:28:00Z"/>
              <w:del w:id="26946" w:author="Sopheak Phorn" w:date="2023-07-28T16:22:00Z"/>
              <w:b/>
              <w:bCs/>
            </w:rPr>
          </w:rPrChange>
        </w:rPr>
        <w:pPrChange w:id="26947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948" w:author="Kem Sereyboth" w:date="2023-07-19T15:42:00Z">
        <w:del w:id="26949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950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ផែនការសកម្មភាពឆ្នាំ២០២២ របស់នាយក</w:delText>
          </w:r>
        </w:del>
      </w:ins>
      <w:ins w:id="26951" w:author="Kem Sereyboth" w:date="2023-07-19T15:43:00Z">
        <w:del w:id="26952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953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ដ្ឋានត្រួតពិនិត្យ</w:delText>
          </w:r>
        </w:del>
      </w:ins>
    </w:p>
    <w:p w14:paraId="53FD182C" w14:textId="77777777" w:rsidR="00DA0E01" w:rsidRPr="00F55550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954" w:author="Kem Sereyboth" w:date="2023-07-13T14:28:00Z"/>
          <w:rFonts w:ascii="Khmer MEF1" w:hAnsi="Khmer MEF1" w:cs="Khmer MEF1"/>
          <w:b/>
          <w:bCs/>
          <w:spacing w:val="-14"/>
          <w:sz w:val="24"/>
          <w:szCs w:val="24"/>
        </w:rPr>
        <w:pPrChange w:id="26955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956" w:author="Kem Sereyboth" w:date="2023-07-13T14:28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</w:ins>
    </w:p>
    <w:p w14:paraId="3C6E00C1" w14:textId="77777777" w:rsidR="004A69EC" w:rsidRPr="00F93C78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57" w:author="Sopheak Phorn" w:date="2023-07-28T16:23:00Z"/>
          <w:rFonts w:ascii="Khmer MEF1" w:hAnsi="Khmer MEF1" w:cs="Khmer MEF1"/>
          <w:sz w:val="24"/>
          <w:szCs w:val="24"/>
          <w:lang w:val="pt-BR"/>
          <w:rPrChange w:id="26958" w:author="Sopheak" w:date="2023-07-28T22:16:00Z">
            <w:rPr>
              <w:ins w:id="26959" w:author="Sopheak Phorn" w:date="2023-07-28T16:23:00Z"/>
              <w:rFonts w:ascii="Khmer MEF1" w:hAnsi="Khmer MEF1" w:cs="Khmer MEF1"/>
              <w:spacing w:val="6"/>
              <w:sz w:val="24"/>
              <w:szCs w:val="24"/>
              <w:lang w:val="pt-BR"/>
            </w:rPr>
          </w:rPrChange>
        </w:rPr>
        <w:pPrChange w:id="26960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961" w:author="Sopheak Phorn" w:date="2023-07-28T16:23:00Z">
        <w:r w:rsidRPr="00F93C78">
          <w:rPr>
            <w:rFonts w:ascii="Khmer MEF1" w:hAnsi="Khmer MEF1" w:cs="Khmer MEF1"/>
            <w:spacing w:val="-16"/>
            <w:sz w:val="24"/>
            <w:szCs w:val="24"/>
            <w:cs/>
            <w:lang w:val="pt-BR"/>
            <w:rPrChange w:id="26962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ការប្រែក្លាយស្ថាប័នពីក្រុមប្រឹក្សាជាតិគណនេយ្យ ទៅជានិយ័តករគណនេយ្យនិងសវនកម្ម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6963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</w:t>
        </w:r>
        <w:r w:rsidRPr="00F93C78">
          <w:rPr>
            <w:rFonts w:ascii="Khmer MEF1" w:hAnsi="Khmer MEF1" w:cs="Khmer MEF1"/>
            <w:spacing w:val="-12"/>
            <w:sz w:val="24"/>
            <w:szCs w:val="24"/>
            <w:cs/>
            <w:lang w:val="pt-BR"/>
            <w:rPrChange w:id="26964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បានប៉ះពាល់ដល់លំហូរការងារមួយចំនួន ដោយសារមានការផ្លាស់ប្តូររចនាសម្ព័ន្ធស្ថាប័ន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6965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និងបទដ្ឋានគតិយុត្តិផ្សេងៗ</w:t>
        </w:r>
      </w:ins>
    </w:p>
    <w:p w14:paraId="4887C9C6" w14:textId="77777777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66" w:author="Sopheak Phorn" w:date="2023-07-28T16:24:00Z"/>
          <w:rFonts w:ascii="Khmer MEF1" w:hAnsi="Khmer MEF1" w:cs="Khmer MEF1"/>
          <w:spacing w:val="6"/>
          <w:sz w:val="24"/>
          <w:szCs w:val="24"/>
          <w:lang w:val="pt-BR"/>
        </w:rPr>
        <w:pPrChange w:id="26967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6968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6969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ចំនួន និងសមត្ថភាពមន្រ្តីបច្ចេកទេសពុំទាន់អាចឆ្លើយតបនឹងទំហំការងារបាន ស្រប</w:t>
        </w:r>
        <w:r w:rsidRPr="00F93C78">
          <w:rPr>
            <w:rFonts w:ascii="Khmer MEF1" w:hAnsi="Khmer MEF1" w:cs="Khmer MEF1"/>
            <w:spacing w:val="8"/>
            <w:sz w:val="24"/>
            <w:szCs w:val="24"/>
            <w:cs/>
            <w:lang w:val="pt-BR"/>
            <w:rPrChange w:id="26970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ពេលចលនាចូល-ចេញមន្រ្តីកើតមានបន្តបន្ទាប់ជាប្រចាំ ដែលធ្វើឱ្យប៉ះពាល់ដល់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ប្រតិបត្តិការនៃការងារស្នូល</w:t>
        </w:r>
      </w:ins>
    </w:p>
    <w:p w14:paraId="3E6C9927" w14:textId="4E8613BC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71" w:author="Sopheak Phorn" w:date="2023-07-28T16:23:00Z"/>
          <w:rFonts w:ascii="Khmer MEF1" w:hAnsi="Khmer MEF1" w:cs="Khmer MEF1"/>
          <w:spacing w:val="6"/>
          <w:sz w:val="24"/>
          <w:szCs w:val="24"/>
          <w:lang w:val="pt-BR"/>
          <w:rPrChange w:id="26972" w:author="Sopheak Phorn" w:date="2023-07-28T16:24:00Z">
            <w:rPr>
              <w:ins w:id="26973" w:author="Sopheak Phorn" w:date="2023-07-28T16:23:00Z"/>
              <w:lang w:val="pt-BR"/>
            </w:rPr>
          </w:rPrChange>
        </w:rPr>
        <w:pPrChange w:id="26974" w:author="Sopheak Phorn" w:date="2023-08-25T16:19:00Z">
          <w:pPr>
            <w:pStyle w:val="ListParagraph"/>
            <w:numPr>
              <w:numId w:val="71"/>
            </w:numPr>
            <w:ind w:left="1287" w:hanging="360"/>
          </w:pPr>
        </w:pPrChange>
      </w:pPr>
      <w:ins w:id="26975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6976" w:author="Sopheak" w:date="2023-07-28T22:1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ការធ្វើរៀបចំស្តង់ដាគណនេយ្យសាធារណៈថ្មីអំពីចំណូលកម្រិតអន្តរជាតិទាមទារឱ្យ</w:t>
        </w:r>
      </w:ins>
      <w:ins w:id="26977" w:author="Sopheak" w:date="2023-07-28T22:19:00Z">
        <w:r w:rsidR="00F93C78">
          <w:rPr>
            <w:rFonts w:ascii="Khmer MEF1" w:hAnsi="Khmer MEF1" w:cs="Khmer MEF1" w:hint="cs"/>
            <w:spacing w:val="8"/>
            <w:sz w:val="24"/>
            <w:szCs w:val="24"/>
            <w:cs/>
            <w:lang w:val="pt-BR"/>
          </w:rPr>
          <w:t>​</w:t>
        </w:r>
      </w:ins>
      <w:ins w:id="26978" w:author="Sopheak Phorn" w:date="2023-07-28T16:24:00Z">
        <w:r w:rsidRPr="00F93C78">
          <w:rPr>
            <w:rFonts w:ascii="Khmer MEF1" w:hAnsi="Khmer MEF1" w:cs="Khmer MEF1"/>
            <w:spacing w:val="-4"/>
            <w:sz w:val="24"/>
            <w:szCs w:val="24"/>
            <w:cs/>
            <w:lang w:val="pt-BR"/>
            <w:rPrChange w:id="26979" w:author="Sopheak" w:date="2023-07-28T22:2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និយ័តករគណនេយ្យនិងសវនកម្ម ត្រូវការពេលវេលាសម្រាប់សិក្សាបន្ថែម និងពិភាក្សា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លម្អិតមុននឹងស្នើគោលការណ៍ឡើង ដើម្បីសុំការអនុម័ត</w:t>
        </w:r>
      </w:ins>
    </w:p>
    <w:p w14:paraId="092B5C8B" w14:textId="403E9885" w:rsid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80" w:author="Kem Sereyboth" w:date="2023-07-26T11:12:00Z"/>
          <w:del w:id="26981" w:author="Sopheak Phorn" w:date="2023-07-28T16:23:00Z"/>
          <w:rFonts w:ascii="Khmer MEF1" w:hAnsi="Khmer MEF1" w:cs="Khmer MEF1"/>
          <w:sz w:val="24"/>
          <w:szCs w:val="24"/>
        </w:rPr>
        <w:pPrChange w:id="26982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983" w:author="Kem Sereyboth" w:date="2023-07-13T14:28:00Z">
        <w:del w:id="26984" w:author="Sopheak Phorn" w:date="2023-07-28T16:23:00Z"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lang w:val="pt-BR"/>
              <w:rPrChange w:id="26985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pt-BR"/>
                </w:rPr>
              </w:rPrChange>
            </w:rPr>
            <w:delText>បញ្ហាខាងក្រៅ</w:delText>
          </w:r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6986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987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ដំណើរកា​រកិច្ចប្រជុំ​ពិគ្រោះ​យោបល់​ចំណា​យពេ​លច្រើ​ន​លើ​​ស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988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989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រំ</w:delText>
          </w:r>
        </w:del>
      </w:ins>
      <w:ins w:id="26990" w:author="Kem Sereyboth" w:date="2023-07-26T11:11:00Z">
        <w:del w:id="26991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6992" w:author="Kem Sereyboth" w:date="2023-07-13T14:28:00Z">
        <w:del w:id="26993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6994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ពឹ</w:delText>
          </w:r>
        </w:del>
      </w:ins>
      <w:ins w:id="26995" w:author="Kem Sereyboth" w:date="2023-07-26T11:11:00Z">
        <w:del w:id="26996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6997" w:author="Kem Sereyboth" w:date="2023-07-13T14:28:00Z">
        <w:del w:id="26998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6999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ងទុក</w:delText>
          </w:r>
        </w:del>
      </w:ins>
    </w:p>
    <w:p w14:paraId="6182C1BA" w14:textId="403EC2AE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00" w:author="Kem Sereyboth" w:date="2023-07-26T11:12:00Z"/>
          <w:del w:id="27001" w:author="Sopheak Phorn" w:date="2023-07-28T16:23:00Z"/>
          <w:rFonts w:ascii="Khmer MEF1" w:hAnsi="Khmer MEF1" w:cs="Khmer MEF1"/>
          <w:sz w:val="24"/>
          <w:szCs w:val="24"/>
          <w:rPrChange w:id="27002" w:author="Kem Sereyboth" w:date="2023-07-26T11:12:00Z">
            <w:rPr>
              <w:ins w:id="27003" w:author="Kem Sereyboth" w:date="2023-07-26T11:12:00Z"/>
              <w:del w:id="27004" w:author="Sopheak Phorn" w:date="2023-07-28T16:23:00Z"/>
              <w:rFonts w:ascii="Khmer MEF1" w:hAnsi="Khmer MEF1" w:cs="Khmer MEF1"/>
              <w:sz w:val="24"/>
              <w:szCs w:val="24"/>
              <w:lang w:val="pt-BR"/>
            </w:rPr>
          </w:rPrChange>
        </w:rPr>
        <w:pPrChange w:id="27005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006" w:author="Kem Sereyboth" w:date="2023-07-13T14:28:00Z">
        <w:del w:id="27007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7008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 xml:space="preserve">បញ្ហាខាងក្នុង៖ ធនធានមនុស្សនៅមានកម្រិត​ ទាំងចំណេះជំនាញ និងបរិមាណ </w:delText>
          </w:r>
        </w:del>
      </w:ins>
    </w:p>
    <w:p w14:paraId="229E97D7" w14:textId="210CCAF1" w:rsidR="00DA0E01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09" w:author="Kem Sereyboth" w:date="2023-07-13T14:28:00Z"/>
          <w:del w:id="27010" w:author="Sopheak Phorn" w:date="2023-07-28T16:24:00Z"/>
          <w:rFonts w:ascii="Khmer MEF1" w:hAnsi="Khmer MEF1" w:cs="Khmer MEF1"/>
          <w:sz w:val="24"/>
          <w:szCs w:val="24"/>
          <w:rPrChange w:id="27011" w:author="Kem Sereyboth" w:date="2023-07-26T11:12:00Z">
            <w:rPr>
              <w:ins w:id="27012" w:author="Kem Sereyboth" w:date="2023-07-13T14:28:00Z"/>
              <w:del w:id="27013" w:author="Sopheak Phorn" w:date="2023-07-28T16:24:00Z"/>
            </w:rPr>
          </w:rPrChange>
        </w:rPr>
        <w:pPrChange w:id="27014" w:author="Sopheak Phorn" w:date="2023-08-25T16:19:00Z">
          <w:pPr>
            <w:numPr>
              <w:numId w:val="56"/>
            </w:numPr>
            <w:spacing w:after="0" w:line="230" w:lineRule="auto"/>
            <w:ind w:left="993" w:hanging="196"/>
            <w:jc w:val="both"/>
          </w:pPr>
        </w:pPrChange>
      </w:pPr>
      <w:ins w:id="27015" w:author="Kem Sereyboth" w:date="2023-07-13T14:28:00Z">
        <w:del w:id="27016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17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កិច្ចការនេះមានភាពរសើបដែលតម្រូវឱ្យបានការគោរពស្នើសុំការសម្រេចដ៏ខ្ព</w:delText>
          </w:r>
        </w:del>
      </w:ins>
      <w:ins w:id="27018" w:author="Kem Sereyboth" w:date="2023-07-26T11:23:00Z">
        <w:del w:id="27019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20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21" w:author="Kem Sereyboth" w:date="2023-07-13T14:28:00Z">
        <w:del w:id="27022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23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ង់ខ្ព</w:delText>
          </w:r>
        </w:del>
      </w:ins>
      <w:ins w:id="27024" w:author="Kem Sereyboth" w:date="2023-07-26T11:23:00Z">
        <w:del w:id="27025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26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27" w:author="Kem Sereyboth" w:date="2023-07-13T14:28:00Z">
        <w:del w:id="27028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29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ស់</w:delText>
          </w:r>
        </w:del>
      </w:ins>
      <w:ins w:id="27030" w:author="Kem Sereyboth" w:date="2023-07-26T11:23:00Z">
        <w:del w:id="27031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32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33" w:author="Kem Sereyboth" w:date="2023-07-13T14:28:00Z">
        <w:del w:id="27034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35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ពី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lang w:val="pt-BR"/>
              <w:rPrChange w:id="27036" w:author="Kem Sereyboth" w:date="2023-07-26T11:1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 xml:space="preserve"> 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សម្តេ​</w:delText>
          </w:r>
        </w:del>
      </w:ins>
      <w:ins w:id="27037" w:author="Kem Sereyboth" w:date="2023-07-20T09:50:00Z">
        <w:del w:id="27038" w:author="Sopheak Phorn" w:date="2023-07-28T16:24:00Z">
          <w:r w:rsidR="009636A8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​</w:delText>
          </w:r>
        </w:del>
      </w:ins>
      <w:ins w:id="27039" w:author="Kem Sereyboth" w:date="2023-07-13T14:28:00Z">
        <w:del w:id="27040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ច​អ​គ្គ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lang w:val="pt-BR"/>
            </w:rPr>
            <w:delText>​​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មហា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041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សេនាបតីតេជោ ហ៊ុន សែន នាយករដ្ឋមន្ត្រីនៃព្រះរាជាណាច</w:delText>
          </w:r>
        </w:del>
      </w:ins>
      <w:ins w:id="27042" w:author="Kem Sereyboth" w:date="2023-07-26T11:24:00Z">
        <w:del w:id="27043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044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45" w:author="Kem Sereyboth" w:date="2023-07-13T14:28:00Z">
        <w:del w:id="27046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047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ក្រ</w:delText>
          </w:r>
        </w:del>
      </w:ins>
      <w:ins w:id="27048" w:author="Kem Sereyboth" w:date="2023-07-26T11:24:00Z">
        <w:del w:id="27049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050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51" w:author="Kem Sereyboth" w:date="2023-07-13T14:28:00Z">
        <w:del w:id="27052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053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</w:delText>
          </w:r>
        </w:del>
      </w:ins>
      <w:ins w:id="27054" w:author="Kem Sereyboth" w:date="2023-07-20T09:50:00Z">
        <w:del w:id="27055" w:author="Sopheak Phorn" w:date="2023-07-28T16:24:00Z">
          <w:r w:rsidR="009636A8"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056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​</w:delText>
          </w:r>
        </w:del>
      </w:ins>
      <w:ins w:id="27057" w:author="Kem Sereyboth" w:date="2023-07-13T14:28:00Z">
        <w:del w:id="27058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059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 xml:space="preserve">ម្ពុជា 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27060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ដើម្បី​ជំរុ​ញ​កា​រងារនេះបន្ត</w:delText>
          </w:r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7061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ដែលត្រូវចំណាយពេលយូរមួយកម្រិតទៀត</w:delText>
          </w:r>
        </w:del>
      </w:ins>
    </w:p>
    <w:p w14:paraId="0FCAD08C" w14:textId="1AF5759D" w:rsidR="00CA4271" w:rsidRPr="005C3F0D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062" w:author="Kem Sereyboth" w:date="2023-07-25T09:37:00Z"/>
          <w:rFonts w:ascii="Khmer MEF1" w:hAnsi="Khmer MEF1" w:cs="Khmer MEF1"/>
          <w:b/>
          <w:bCs/>
          <w:sz w:val="24"/>
          <w:szCs w:val="24"/>
          <w:rPrChange w:id="27063" w:author="Kem Sereyboth" w:date="2023-07-25T09:37:00Z">
            <w:rPr>
              <w:ins w:id="27064" w:author="Kem Sereyboth" w:date="2023-07-25T09:37:00Z"/>
              <w:rFonts w:ascii="Khmer MEF1" w:hAnsi="Khmer MEF1" w:cs="Khmer MEF1"/>
              <w:sz w:val="24"/>
              <w:szCs w:val="24"/>
            </w:rPr>
          </w:rPrChange>
        </w:rPr>
        <w:pPrChange w:id="27065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066" w:author="Kem Sereyboth" w:date="2023-07-13T14:28:00Z">
        <w:r w:rsidRPr="00F93C78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7067" w:author="Sopheak" w:date="2023-07-28T22:19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7068" w:author="Sopheak Phorn" w:date="2023-07-28T16:24:00Z"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7069" w:author="Sopheak" w:date="2023-07-28T22:1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27070" w:author="Sopheak" w:date="2023-07-28T22:19:00Z">
          <w:r w:rsidR="004A69EC" w:rsidRPr="00F93C78" w:rsidDel="00F93C78">
            <w:rPr>
              <w:rFonts w:ascii="Khmer MEF1" w:hAnsi="Khmer MEF1" w:cs="Khmer MEF1"/>
              <w:color w:val="000000"/>
              <w:spacing w:val="-10"/>
              <w:sz w:val="24"/>
              <w:szCs w:val="24"/>
              <w:cs/>
              <w:lang w:val="en-GB"/>
              <w:rPrChange w:id="27071" w:author="Sopheak" w:date="2023-07-28T22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-</w:delText>
          </w:r>
        </w:del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7072" w:author="Sopheak" w:date="2023-07-28T22:1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  <w:lang w:val="en-GB"/>
              </w:rPr>
            </w:rPrChange>
          </w:rPr>
          <w:t>ការណ៍</w:t>
        </w:r>
        <w:r w:rsidR="004A69EC" w:rsidRPr="00F1517F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4A69EC" w:rsidRPr="00F1517F">
          <w:rPr>
            <w:rFonts w:ascii="Khmer MEF1" w:hAnsi="Khmer MEF1" w:cs="Khmer MEF1"/>
            <w:color w:val="000000"/>
            <w:spacing w:val="-14"/>
            <w:sz w:val="24"/>
            <w:szCs w:val="24"/>
            <w:cs/>
            <w:lang w:val="en-GB"/>
          </w:rPr>
          <w:t>អាចមើលឃើញច្បាស់នៅឡើយពីមូលដ្ឋានគណនេយ្យជាក់លាក់បម្រើឱ្យការវិភាគ និងប្រៀបធៀប</w:t>
        </w:r>
        <w:r w:rsidR="004A69EC" w:rsidRPr="00F1517F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27073" w:author="Kem Sereyboth" w:date="2023-07-19T15:45:00Z">
        <w:del w:id="27074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075" w:author="Kem Sereyboth" w:date="2023-07-26T11:25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27076" w:author="Kem Sereyboth" w:date="2023-07-19T15:49:00Z">
        <w:del w:id="27077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rPrChange w:id="27078" w:author="Kem Sereyboth" w:date="2023-07-26T11:25:00Z">
                <w:rPr/>
              </w:rPrChange>
            </w:rPr>
            <w:delText>​​​</w:delText>
          </w:r>
        </w:del>
      </w:ins>
      <w:ins w:id="27079" w:author="Kem Sereyboth" w:date="2023-07-19T15:45:00Z">
        <w:del w:id="27080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081" w:author="Kem Sereyboth" w:date="2023-07-26T11:25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27082" w:author="Kem Sereyboth" w:date="2023-07-26T11:24:00Z">
        <w:del w:id="27083" w:author="Sopheak Phorn" w:date="2023-07-28T16:24:00Z">
          <w:r w:rsidR="00D828DF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084" w:author="Kem Sereyboth" w:date="2023-07-26T11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85" w:author="Kem Sereyboth" w:date="2023-07-19T15:45:00Z">
        <w:del w:id="27086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87" w:author="Kem Sereyboth" w:date="2023-07-26T11:25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="00CA4271" w:rsidRPr="00D828DF" w:rsidDel="004A69EC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088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89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90" w:author="Kem Sereyboth" w:date="2023-07-26T11:25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</w:delText>
          </w:r>
        </w:del>
      </w:ins>
      <w:ins w:id="27091" w:author="Kem Sereyboth" w:date="2023-07-26T11:25:00Z">
        <w:del w:id="27092" w:author="Sopheak Phorn" w:date="2023-07-28T16:24:00Z">
          <w:r w:rsidR="00D828DF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93" w:author="Kem Sereyboth" w:date="2023-07-26T11:2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94" w:author="Kem Sereyboth" w:date="2023-07-19T15:45:00Z">
        <w:del w:id="27095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96" w:author="Kem Sereyboth" w:date="2023-07-26T11:25:00Z">
                <w:rPr>
                  <w:rFonts w:cs="MoolBoran"/>
                  <w:cs/>
                </w:rPr>
              </w:rPrChange>
            </w:rPr>
            <w:delText>​</w:delText>
          </w:r>
          <w:r w:rsidR="00CA4271" w:rsidRPr="009636A8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097" w:author="Kem Sereyboth" w:date="2023-07-20T09:51:00Z">
                <w:rPr>
                  <w:rFonts w:cs="MoolBoran"/>
                  <w:cs/>
                </w:rPr>
              </w:rPrChange>
            </w:rPr>
            <w:delText>ឱ្យកា​រ</w:delText>
          </w:r>
        </w:del>
      </w:ins>
      <w:ins w:id="27098" w:author="Kem Sereyboth" w:date="2023-07-20T09:51:00Z">
        <w:del w:id="27099" w:author="Sopheak Phorn" w:date="2023-07-28T16:24:00Z">
          <w:r w:rsidR="009636A8" w:rsidRPr="009636A8" w:rsidDel="004A69EC">
            <w:rPr>
              <w:rFonts w:ascii="Khmer MEF1" w:hAnsi="Khmer MEF1" w:cs="Khmer MEF1"/>
              <w:spacing w:val="4"/>
              <w:sz w:val="24"/>
              <w:szCs w:val="24"/>
              <w:rPrChange w:id="27100" w:author="Kem Sereyboth" w:date="2023-07-20T09:5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</w:del>
      </w:ins>
      <w:ins w:id="27101" w:author="Kem Sereyboth" w:date="2023-07-19T15:45:00Z">
        <w:del w:id="27102" w:author="Sopheak Phorn" w:date="2023-07-28T16:24:00Z"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7103" w:author="Kem Sereyboth" w:date="2023-07-19T16:59:00Z">
                <w:rPr>
                  <w:rFonts w:cs="MoolBoran"/>
                  <w:cs/>
                </w:rPr>
              </w:rPrChange>
            </w:rPr>
            <w:delText>អនុ​វត្ត​សេ​ច​ក្តី</w:delText>
          </w:r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7104" w:author="Kem Sereyboth" w:date="2023-07-19T16:59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</w:delText>
          </w:r>
        </w:del>
      </w:ins>
      <w:ins w:id="27105" w:author="Kem Sereyboth" w:date="2023-07-20T09:51:00Z">
        <w:del w:id="27106" w:author="Sopheak Phorn" w:date="2023-07-28T16:24:00Z">
          <w:r w:rsidR="009636A8" w:rsidDel="004A69EC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546039E5" w14:textId="0BEBE281" w:rsidR="005C3F0D" w:rsidRPr="00F55550" w:rsidRDefault="005C3F0D">
      <w:pPr>
        <w:spacing w:after="0" w:line="233" w:lineRule="auto"/>
        <w:ind w:firstLine="709"/>
        <w:jc w:val="both"/>
        <w:rPr>
          <w:ins w:id="27107" w:author="Kem Sereyboth" w:date="2023-07-25T09:37:00Z"/>
          <w:rFonts w:ascii="Khmer MEF1" w:hAnsi="Khmer MEF1" w:cs="Khmer MEF1"/>
          <w:spacing w:val="-6"/>
          <w:sz w:val="24"/>
          <w:szCs w:val="24"/>
        </w:rPr>
        <w:pPrChange w:id="27108" w:author="Sopheak Phorn" w:date="2023-08-25T16:19:00Z">
          <w:pPr>
            <w:spacing w:after="0" w:line="230" w:lineRule="auto"/>
            <w:jc w:val="both"/>
          </w:pPr>
        </w:pPrChange>
      </w:pPr>
      <w:ins w:id="27109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10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</w:t>
        </w:r>
      </w:ins>
      <w:ins w:id="27111" w:author="Kem Sereyboth" w:date="2023-07-26T11:13:00Z">
        <w:r w:rsidR="00E92E6D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12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នៃការ</w:t>
        </w:r>
      </w:ins>
      <w:ins w:id="27113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14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រកឃើញ</w:t>
        </w:r>
      </w:ins>
      <w:ins w:id="27115" w:author="Kem Sereyboth" w:date="2023-07-26T11:26:00Z">
        <w:r w:rsidR="00410E9B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16" w:author="Sopheak Phorn" w:date="2023-08-03T10:43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</w:rPr>
            </w:rPrChange>
          </w:rPr>
          <w:t>ទី</w:t>
        </w:r>
      </w:ins>
      <w:ins w:id="27117" w:author="Sopheak Phorn" w:date="2023-07-28T16:25:00Z">
        <w:r w:rsidR="004A69EC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18" w:author="Sopheak Phorn" w:date="2023-08-03T10:43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</w:rPr>
            </w:rPrChange>
          </w:rPr>
          <w:t>៤</w:t>
        </w:r>
      </w:ins>
      <w:ins w:id="27119" w:author="Kem Sereyboth" w:date="2023-07-25T09:37:00Z">
        <w:del w:id="27120" w:author="Sopheak Phorn" w:date="2023-07-28T16:25:00Z">
          <w:r w:rsidRPr="00461C88" w:rsidDel="004A69E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121" w:author="Sopheak Phorn" w:date="2023-08-03T10:43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22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7123" w:author="Sopheak Phorn" w:date="2023-08-03T10:43:00Z"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សេចក្ដីព្រាងប្រកាសស្ដីពីការដាក់ឱ្យអនុវត្តស្ដង់ដាគណនេយ្យសាម</w:t>
        </w:r>
        <w:r w:rsidR="00461C88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461C88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កម្ពុជា </w:t>
        </w:r>
        <w:r w:rsidR="00461C88" w:rsidRPr="00BE61D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ន.គ.ស.</w:t>
        </w:r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 ពុំទាន់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="00461C88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27124" w:author="Kem Sereyboth" w:date="2023-07-25T09:37:00Z">
        <w:del w:id="27125" w:author="Sopheak Phorn" w:date="2023-07-28T16:25:00Z">
          <w:r w:rsidRPr="00410E9B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7126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</w:delText>
          </w:r>
          <w:r w:rsidRPr="00410E9B" w:rsidDel="004A69EC">
            <w:rPr>
              <w:rFonts w:ascii="Khmer MEF1" w:hAnsi="Khmer MEF1" w:cs="Khmer MEF1"/>
              <w:spacing w:val="10"/>
              <w:sz w:val="24"/>
              <w:szCs w:val="24"/>
              <w:cs/>
              <w:rPrChange w:id="27127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  <w:r w:rsidRPr="00410E9B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128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</w:delText>
          </w:r>
          <w:r w:rsidRPr="00410E9B" w:rsidDel="004A69EC">
            <w:rPr>
              <w:rFonts w:ascii="Khmer MEF1" w:hAnsi="Khmer MEF1" w:cs="Khmer MEF1"/>
              <w:sz w:val="24"/>
              <w:szCs w:val="24"/>
              <w:cs/>
              <w:rPrChange w:id="27129" w:author="Kem Sereyboth" w:date="2023-07-26T11:2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7130" w:author="Kem Sereyboth" w:date="2023-07-26T11:25:00Z">
        <w:del w:id="27131" w:author="Sopheak Phorn" w:date="2023-07-28T16:25:00Z">
          <w:r w:rsidR="00410E9B" w:rsidDel="004A69EC">
            <w:rPr>
              <w:rFonts w:ascii="Khmer MEF1" w:hAnsi="Khmer MEF1" w:cs="Khmer MEF1" w:hint="cs"/>
              <w:sz w:val="24"/>
              <w:szCs w:val="24"/>
              <w:cs/>
            </w:rPr>
            <w:delText>​​​</w:delText>
          </w:r>
        </w:del>
      </w:ins>
      <w:ins w:id="27132" w:author="Kem Sereyboth" w:date="2023-07-25T09:37:00Z">
        <w:del w:id="27133" w:author="Sopheak Phorn" w:date="2023-07-28T16:25:00Z"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ភ័យ ពុំទាន់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0A99F191" w14:textId="77777777" w:rsidR="005C3F0D" w:rsidRPr="00AF4CB0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134" w:author="Kem Sereyboth" w:date="2023-07-25T09:37:00Z"/>
          <w:rFonts w:ascii="Khmer MEF1" w:hAnsi="Khmer MEF1" w:cs="Khmer MEF1"/>
          <w:b/>
          <w:bCs/>
          <w:spacing w:val="-14"/>
          <w:sz w:val="24"/>
          <w:szCs w:val="24"/>
        </w:rPr>
        <w:pPrChange w:id="27135" w:author="Sopheak Phorn" w:date="2023-08-25T16:19:00Z">
          <w:pPr>
            <w:pStyle w:val="ListParagraph"/>
            <w:numPr>
              <w:numId w:val="62"/>
            </w:numPr>
            <w:spacing w:after="0" w:line="230" w:lineRule="auto"/>
            <w:ind w:left="993" w:hanging="284"/>
            <w:jc w:val="both"/>
          </w:pPr>
        </w:pPrChange>
      </w:pPr>
      <w:ins w:id="27136" w:author="Kem Sereyboth" w:date="2023-07-25T09:37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265695B3" w14:textId="77777777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137" w:author="Sopheak Phorn" w:date="2023-07-28T16:25:00Z"/>
          <w:rFonts w:ascii="Khmer MEF1" w:hAnsi="Khmer MEF1" w:cs="Khmer MEF1"/>
          <w:spacing w:val="-14"/>
          <w:sz w:val="24"/>
          <w:szCs w:val="24"/>
        </w:rPr>
        <w:pPrChange w:id="27138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7139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7140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r w:rsidRPr="002D0D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7141" w:author="Sopheak" w:date="2023-07-28T22:20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</w:ins>
    </w:p>
    <w:p w14:paraId="62B9A8ED" w14:textId="77777777" w:rsid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142" w:author="Sopheak Phorn" w:date="2023-08-03T10:04:00Z"/>
          <w:rFonts w:ascii="Khmer MEF1" w:hAnsi="Khmer MEF1" w:cs="Khmer MEF1"/>
          <w:spacing w:val="-14"/>
          <w:sz w:val="24"/>
          <w:szCs w:val="24"/>
        </w:rPr>
        <w:pPrChange w:id="27143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144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7145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17915FC8" w14:textId="77777777" w:rsidR="00731314" w:rsidRDefault="00731314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146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7147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7148" w:author="Sopheak Phorn" w:date="2023-08-03T10:04:00Z">
        <w:r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គម្លាតនៃការអនុវត្ត៖</w:t>
        </w:r>
      </w:ins>
    </w:p>
    <w:p w14:paraId="3F1436C6" w14:textId="1A1577F2" w:rsidR="00731314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7149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7150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7151" w:author="S_Chhenglay" w:date="2023-08-04T09:29:00Z">
        <w:r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7152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សូ</w:t>
        </w:r>
      </w:ins>
      <w:ins w:id="27153" w:author="Sopheak Phorn" w:date="2023-08-03T10:04:00Z">
        <w:r w:rsidR="00731314"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7154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731314" w:rsidRPr="00670108">
          <w:rPr>
            <w:rFonts w:ascii="Khmer MEF1" w:hAnsi="Khmer MEF1" w:cs="Khmer MEF1"/>
            <w:spacing w:val="-12"/>
            <w:sz w:val="24"/>
            <w:szCs w:val="24"/>
            <w:cs/>
            <w:rPrChange w:id="27155" w:author="Sopheak Phorn" w:date="2023-08-04T11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</w:ins>
      <w:ins w:id="27156" w:author="Sopheak Phorn" w:date="2023-08-03T10:44:00Z">
        <w:r w:rsidR="009D4057" w:rsidRPr="00670108">
          <w:rPr>
            <w:rFonts w:ascii="Khmer MEF1" w:hAnsi="Khmer MEF1" w:cs="Khmer MEF1"/>
            <w:color w:val="000000" w:themeColor="text1"/>
            <w:spacing w:val="-12"/>
            <w:sz w:val="24"/>
            <w:szCs w:val="24"/>
            <w:cs/>
            <w:rPrChange w:id="27157" w:author="Sopheak Phorn" w:date="2023-08-04T11:39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គណនេយ្យសាម</w:t>
        </w:r>
        <w:r w:rsidR="009D4057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9D4057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9D4057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កម្ពុជា</w:t>
        </w:r>
        <w:r w:rsid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 xml:space="preserve"> </w:t>
        </w:r>
      </w:ins>
      <w:ins w:id="27158" w:author="Sopheak Phorn" w:date="2023-08-03T10:04:00Z">
        <w:r w:rsidR="00731314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ត្រូវបានដាក់ចូលក្រុមប្រឹក្សា </w:t>
        </w:r>
        <w:r w:rsidR="00731314"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អ.ស.ហ.</w:t>
        </w:r>
      </w:ins>
      <w:ins w:id="27159" w:author="Sopheak Phorn" w:date="2023-08-03T10:44:00Z">
        <w:r w:rsidR="009D4057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 xml:space="preserve"> 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7160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និង</w:t>
        </w:r>
        <w:r w:rsidR="009D4057">
          <w:rPr>
            <w:rFonts w:ascii="Khmer MEF1" w:hAnsi="Khmer MEF1" w:cs="Khmer MEF1" w:hint="cs"/>
            <w:spacing w:val="-14"/>
            <w:sz w:val="24"/>
            <w:szCs w:val="24"/>
            <w:cs/>
          </w:rPr>
          <w:t>ដាក់ឱ្យ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7161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អនុវត្ត</w:t>
        </w:r>
      </w:ins>
    </w:p>
    <w:p w14:paraId="648E93F1" w14:textId="79631427" w:rsidR="00731314" w:rsidRPr="00FD3767" w:rsidRDefault="00731314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7162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  <w:rPrChange w:id="27163" w:author="Sopheak Phorn" w:date="2023-08-03T10:57:00Z">
            <w:rPr>
              <w:ins w:id="27164" w:author="Sopheak Phorn" w:date="2023-07-28T16:25:00Z"/>
            </w:rPr>
          </w:rPrChange>
        </w:rPr>
        <w:pPrChange w:id="27165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7166" w:author="Sopheak Phorn" w:date="2023-08-03T10:04:00Z">
        <w:r w:rsidRPr="00D562B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167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លទ្ធផលសម្រេចបានក្នុង</w:t>
        </w:r>
        <w:r w:rsidRPr="00D562B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7168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ឆ្នាំ២០២២</w:t>
        </w:r>
        <w:r w:rsidRPr="00D562BD">
          <w:rPr>
            <w:rFonts w:ascii="Khmer MEF1" w:hAnsi="Khmer MEF1" w:cs="Khmer MEF1"/>
            <w:spacing w:val="4"/>
            <w:sz w:val="24"/>
            <w:szCs w:val="24"/>
            <w:cs/>
            <w:rPrChange w:id="27169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7170" w:author="Sopheak Phorn" w:date="2023-08-03T10:45:00Z">
        <w:r w:rsidR="00D562BD" w:rsidRPr="00D562BD">
          <w:rPr>
            <w:rFonts w:ascii="Khmer MEF1" w:hAnsi="Khmer MEF1" w:cs="Khmer MEF1"/>
            <w:spacing w:val="4"/>
            <w:sz w:val="24"/>
            <w:szCs w:val="24"/>
            <w:cs/>
            <w:rPrChange w:id="27171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ដាក់ចេញជាសេចក្ដីព្រាង</w:t>
        </w:r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7172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កម្រិត</w:t>
        </w:r>
      </w:ins>
      <w:ins w:id="27173" w:author="Sopheak Phorn" w:date="2023-08-03T10:46:00Z"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7174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បច្ចេកទេស </w:t>
        </w:r>
        <w:r w:rsidR="00D562BD" w:rsidRPr="00AD5A6F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7175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ន.គ.ស.</w:t>
        </w:r>
      </w:ins>
      <w:ins w:id="27176" w:author="Sopheak Phorn" w:date="2023-08-03T10:50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177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និង</w:t>
        </w:r>
      </w:ins>
      <w:ins w:id="27178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179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ត្រៀម</w:t>
        </w:r>
      </w:ins>
      <w:ins w:id="27180" w:author="Sopheak Phorn" w:date="2023-08-03T10:51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181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រៀបចំសិក្ខាសាលាពិគ្រោះយោបល់ជាសា</w:t>
        </w:r>
      </w:ins>
      <w:ins w:id="27182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183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ធារណៈ</w:t>
        </w:r>
      </w:ins>
      <w:ins w:id="27184" w:author="Sopheak Phorn" w:date="2023-08-03T10:56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7185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លើ “</w:t>
        </w:r>
      </w:ins>
      <w:ins w:id="27186" w:author="Sopheak Phorn" w:date="2023-08-03T10:57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7187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</w:t>
        </w:r>
        <w:r w:rsidR="00AD5A6F">
          <w:rPr>
            <w:rFonts w:ascii="Khmer MEF1" w:hAnsi="Khmer MEF1" w:cs="Khmer MEF1" w:hint="cs"/>
            <w:sz w:val="24"/>
            <w:szCs w:val="24"/>
            <w:cs/>
          </w:rPr>
          <w:t>ព្រាងស្ដង់ដាគណនេយ្យសាមញ្ញកម្ពុជា កំណែប្រែថ្មី</w:t>
        </w:r>
      </w:ins>
      <w:ins w:id="27188" w:author="Sopheak Phorn" w:date="2023-08-03T10:56:00Z">
        <w:r w:rsidR="00AD5A6F">
          <w:rPr>
            <w:rFonts w:ascii="Khmer MEF1" w:hAnsi="Khmer MEF1" w:cs="Khmer MEF1" w:hint="cs"/>
            <w:sz w:val="24"/>
            <w:szCs w:val="24"/>
            <w:cs/>
          </w:rPr>
          <w:t>”</w:t>
        </w:r>
      </w:ins>
      <w:ins w:id="27189" w:author="Sopheak Phorn" w:date="2023-08-03T10:54:00Z">
        <w:r w:rsidR="00D562BD" w:rsidRPr="00AD5A6F">
          <w:rPr>
            <w:rFonts w:ascii="Khmer MEF1" w:hAnsi="Khmer MEF1" w:cs="Khmer MEF1"/>
            <w:sz w:val="24"/>
            <w:szCs w:val="24"/>
            <w:cs/>
            <w:rPrChange w:id="27190" w:author="Sopheak Phorn" w:date="2023-08-03T10:56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​នៅខែកុម្ភៈ ឆ្នាំ</w:t>
        </w:r>
        <w:r w:rsidR="00D562BD">
          <w:rPr>
            <w:rFonts w:ascii="Khmer MEF1" w:hAnsi="Khmer MEF1" w:cs="Khmer MEF1" w:hint="cs"/>
            <w:spacing w:val="-8"/>
            <w:sz w:val="24"/>
            <w:szCs w:val="24"/>
            <w:cs/>
          </w:rPr>
          <w:t>២០២៣</w:t>
        </w:r>
      </w:ins>
      <w:ins w:id="27191" w:author="Sopheak Phorn" w:date="2023-08-04T11:42:00Z">
        <w:r w:rsidR="00020143">
          <w:rPr>
            <w:rFonts w:ascii="Khmer MEF1" w:hAnsi="Khmer MEF1" w:cs="Khmer MEF1" w:hint="cs"/>
            <w:spacing w:val="-8"/>
            <w:sz w:val="24"/>
            <w:szCs w:val="24"/>
            <w:cs/>
          </w:rPr>
          <w:t>។</w:t>
        </w:r>
      </w:ins>
    </w:p>
    <w:p w14:paraId="4ED50651" w14:textId="2DBC1C49" w:rsidR="005C3F0D" w:rsidRPr="00AF4CB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192" w:author="Kem Sereyboth" w:date="2023-07-25T09:37:00Z"/>
          <w:del w:id="27193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7194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7195" w:author="Kem Sereyboth" w:date="2023-07-25T09:37:00Z">
        <w:del w:id="27196" w:author="Sopheak Phorn" w:date="2023-07-28T16:25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២០២២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</w:rPr>
            <w:delText>-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២០២៦</w:delText>
          </w:r>
        </w:del>
      </w:ins>
    </w:p>
    <w:p w14:paraId="5D602592" w14:textId="26304F15" w:rsidR="005C3F0D" w:rsidRPr="00F5555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197" w:author="Kem Sereyboth" w:date="2023-07-25T09:37:00Z"/>
          <w:del w:id="27198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7199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7200" w:author="Kem Sereyboth" w:date="2023-07-25T09:37:00Z">
        <w:del w:id="27201" w:author="Sopheak Phorn" w:date="2023-07-28T16:25:00Z"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ផែនការសកម្មភាពឆ្នាំ២០២២ របស់នាយកដ្ឋានត្រួតពិនិត្យ</w:delText>
          </w:r>
        </w:del>
      </w:ins>
    </w:p>
    <w:p w14:paraId="4C8E2B34" w14:textId="77777777" w:rsidR="005C3F0D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202" w:author="Kem Sereyboth" w:date="2023-07-25T09:37:00Z"/>
          <w:rFonts w:ascii="Khmer MEF1" w:hAnsi="Khmer MEF1" w:cs="Khmer MEF1"/>
          <w:spacing w:val="-14"/>
          <w:sz w:val="24"/>
          <w:szCs w:val="24"/>
        </w:rPr>
        <w:pPrChange w:id="27203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204" w:author="Kem Sereyboth" w:date="2023-07-25T09:37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 xml:space="preserve"> </w:t>
        </w:r>
        <w:del w:id="27205" w:author="Sopheak" w:date="2023-07-28T22:21:00Z">
          <w:r w:rsidDel="002D0D15">
            <w:rPr>
              <w:rFonts w:ascii="Khmer MEF1" w:hAnsi="Khmer MEF1" w:cs="Khmer MEF1" w:hint="cs"/>
              <w:b/>
              <w:bCs/>
              <w:spacing w:val="-4"/>
              <w:sz w:val="24"/>
              <w:szCs w:val="24"/>
              <w:cs/>
            </w:rPr>
            <w:delText>ន.ស.ស.</w:delText>
          </w:r>
          <w:r w:rsidRPr="00624DA8" w:rsidDel="002D0D1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051C4994" w14:textId="310D7F9D" w:rsidR="005C3F0D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06" w:author="Kem Sereyboth" w:date="2023-07-25T09:37:00Z"/>
          <w:rFonts w:ascii="Khmer MEF1" w:hAnsi="Khmer MEF1" w:cs="Khmer MEF1"/>
          <w:spacing w:val="-18"/>
          <w:sz w:val="24"/>
          <w:szCs w:val="24"/>
        </w:rPr>
        <w:pPrChange w:id="27207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7208" w:author="Sopheak Phorn" w:date="2023-07-28T16:26:00Z">
        <w:r w:rsidRPr="00636E4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209" w:author="Sopheak" w:date="2023-07-28T22:31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</w:rPr>
            </w:rPrChange>
          </w:rPr>
          <w:lastRenderedPageBreak/>
          <w:t xml:space="preserve">សមត្ថភាពមន្ត្រីអនុវត្តការងារ មិនទាន់ឆ្លើយតបនឹងជំនាញទាំងស្រុងទេ ប៉ុន្តែ </w:t>
        </w:r>
        <w:r w:rsidRPr="00636E45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  <w:rPrChange w:id="27210" w:author="Sopheak" w:date="2023-07-28T22:31:00Z">
              <w:rPr>
                <w:rFonts w:ascii="Khmer MEF1" w:hAnsi="Khmer MEF1" w:cs="Khmer MEF1"/>
                <w:b/>
                <w:bCs/>
                <w:color w:val="000000"/>
                <w:spacing w:val="-2"/>
                <w:sz w:val="24"/>
                <w:szCs w:val="24"/>
                <w:cs/>
              </w:rPr>
            </w:rPrChange>
          </w:rPr>
          <w:t>ន.គ.ស.</w:t>
        </w:r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ប្រកាន់ទស្សនៈ</w:t>
        </w:r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“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រៀនបណ្ដើរធ្វើបណ្ដើរ</w:t>
        </w:r>
      </w:ins>
      <w:ins w:id="27211" w:author="Sopheak" w:date="2023-07-28T22:31:00Z">
        <w:r w:rsidR="00E04608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”</w:t>
        </w:r>
      </w:ins>
      <w:ins w:id="27212" w:author="Sopheak Phorn" w:date="2023-07-28T16:26:00Z">
        <w:del w:id="27213" w:author="Sopheak" w:date="2023-07-28T22:31:00Z">
          <w:r w:rsidRPr="00FE4CA6" w:rsidDel="00E04608">
            <w:rPr>
              <w:rFonts w:ascii="Khmer MEF1" w:hAnsi="Khmer MEF1" w:cs="Khmer MEF1"/>
              <w:color w:val="000000"/>
              <w:spacing w:val="4"/>
              <w:sz w:val="24"/>
              <w:szCs w:val="24"/>
              <w:cs/>
            </w:rPr>
            <w:delText xml:space="preserve"> </w:delText>
          </w:r>
        </w:del>
      </w:ins>
      <w:ins w:id="27214" w:author="Kem Sereyboth" w:date="2023-07-25T09:37:00Z">
        <w:del w:id="27215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16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បញ្ហាខាងក្នុង៖ ធនធានមនុស្សនៅមានកម្រិត ទាំងចំណេះជំនាញ និងបរិមាណ ដោ</w:delText>
          </w:r>
        </w:del>
      </w:ins>
      <w:ins w:id="27217" w:author="Kem Sereyboth" w:date="2023-07-26T11:28:00Z">
        <w:del w:id="27218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19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20" w:author="Kem Sereyboth" w:date="2023-07-25T09:37:00Z">
        <w:del w:id="27221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22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7223" w:author="Kem Sereyboth" w:date="2023-07-26T11:28:00Z">
        <w:del w:id="27224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25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26" w:author="Kem Sereyboth" w:date="2023-07-25T09:37:00Z">
        <w:del w:id="27227" w:author="Sopheak Phorn" w:date="2023-07-28T16:26:00Z"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7228" w:author="Kem Sereyboth" w:date="2023-07-26T11:30:00Z">
                <w:rPr>
                  <w:rFonts w:ascii="Khmer MEF1" w:hAnsi="Khmer MEF1" w:cs="Khmer MEF1"/>
                  <w:spacing w:val="-26"/>
                  <w:sz w:val="24"/>
                  <w:szCs w:val="24"/>
                  <w:cs/>
                </w:rPr>
              </w:rPrChange>
            </w:rPr>
            <w:delText>ចំនួន</w:delText>
          </w:r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7229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មន្ត្រី ដែលត្រូវជ្រើសរើសឱ្យចូលបម្រើការ មិនអាចជ្រើសរើសទៅបានតាមការ</w:delText>
          </w:r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230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គ្រោងទុ</w:delText>
          </w:r>
        </w:del>
      </w:ins>
      <w:ins w:id="27231" w:author="Kem Sereyboth" w:date="2023-07-26T11:30:00Z">
        <w:del w:id="27232" w:author="Sopheak Phorn" w:date="2023-07-28T16:26:00Z">
          <w:r w:rsidR="00410E9B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233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34" w:author="Kem Sereyboth" w:date="2023-07-25T09:37:00Z">
        <w:del w:id="27235" w:author="Sopheak Phorn" w:date="2023-07-28T16:26:00Z"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236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ក</w:delText>
          </w:r>
        </w:del>
      </w:ins>
    </w:p>
    <w:p w14:paraId="3697D6E3" w14:textId="77777777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37" w:author="Sopheak Phorn" w:date="2023-07-28T16:26:00Z"/>
          <w:rFonts w:ascii="Khmer MEF1" w:hAnsi="Khmer MEF1" w:cs="Khmer MEF1"/>
          <w:spacing w:val="-14"/>
          <w:sz w:val="24"/>
          <w:szCs w:val="24"/>
        </w:rPr>
        <w:pPrChange w:id="27238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7239" w:author="Sopheak Phorn" w:date="2023-07-28T16:26:00Z">
        <w:r w:rsidRPr="00E04608">
          <w:rPr>
            <w:rFonts w:ascii="Khmer MEF1" w:hAnsi="Khmer MEF1" w:cs="Khmer MEF1"/>
            <w:spacing w:val="-6"/>
            <w:sz w:val="24"/>
            <w:szCs w:val="24"/>
            <w:cs/>
            <w:rPrChange w:id="27240" w:author="Sopheak" w:date="2023-07-28T22:3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គ្រប់ភាគីពាក់ព័ន្ធមិនទាន់ឯកភាពនៅឡើយលើផែនការនៃការដាក់ឱ្យប្រើប្រាស់ស្តង់ដាគណនេយ្យសាមញ្ញកម្ពុជា ជាពិសេសអគ្គនាយកដ្ឋានពន្ធដារដែលបានបង្ហាញការបារម្ភ</w:t>
        </w:r>
        <w:r w:rsidRPr="00DB2A46">
          <w:rPr>
            <w:rFonts w:ascii="Khmer MEF1" w:hAnsi="Khmer MEF1" w:cs="Khmer MEF1"/>
            <w:spacing w:val="-14"/>
            <w:sz w:val="24"/>
            <w:szCs w:val="24"/>
            <w:cs/>
          </w:rPr>
          <w:t>អំពីការបាត់ចំណូលពន្ធ</w:t>
        </w:r>
      </w:ins>
    </w:p>
    <w:p w14:paraId="293F6485" w14:textId="4717976F" w:rsidR="005C3F0D" w:rsidRPr="00FD3767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41" w:author="Kem Sereyboth" w:date="2023-07-25T09:37:00Z"/>
          <w:rFonts w:ascii="Khmer MEF1" w:hAnsi="Khmer MEF1" w:cs="Khmer MEF1"/>
          <w:sz w:val="24"/>
          <w:szCs w:val="24"/>
          <w:rPrChange w:id="27242" w:author="Sopheak Phorn" w:date="2023-08-03T10:58:00Z">
            <w:rPr>
              <w:ins w:id="27243" w:author="Kem Sereyboth" w:date="2023-07-25T09:37:00Z"/>
              <w:spacing w:val="-18"/>
            </w:rPr>
          </w:rPrChange>
        </w:rPr>
        <w:pPrChange w:id="27244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7245" w:author="Sopheak Phorn" w:date="2023-07-28T16:26:00Z">
        <w:r w:rsidRPr="00FD376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246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247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បាននិងកំពុងជំរុញឱ្យសហគ្រាសធុនធំ និងមធ្យម អនុវត្តស្តង់ដាគណ</w:t>
        </w:r>
      </w:ins>
      <w:ins w:id="27248" w:author="Sopheak Phorn" w:date="2023-08-03T10:58:00Z">
        <w:r w:rsidR="00FD3767" w:rsidRPr="00FD3767">
          <w:rPr>
            <w:rFonts w:ascii="Khmer MEF1" w:hAnsi="Khmer MEF1" w:cs="Khmer MEF1"/>
            <w:spacing w:val="-4"/>
            <w:sz w:val="24"/>
            <w:szCs w:val="24"/>
            <w:cs/>
            <w:rPrChange w:id="27249" w:author="Sopheak Phorn" w:date="2023-08-03T10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250" w:author="Sopheak Phorn" w:date="2023-07-28T16:26:00Z"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251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z w:val="24"/>
            <w:szCs w:val="24"/>
            <w:cs/>
            <w:rPrChange w:id="27252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4"/>
            <w:sz w:val="24"/>
            <w:szCs w:val="24"/>
            <w:rPrChange w:id="27253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Cambodian International Financial Reporting Standard (CIFRS) </w:t>
        </w:r>
        <w:r w:rsidRPr="00FD3767">
          <w:rPr>
            <w:rFonts w:ascii="Khmer MEF1" w:hAnsi="Khmer MEF1" w:cs="Khmer MEF1"/>
            <w:spacing w:val="4"/>
            <w:sz w:val="24"/>
            <w:szCs w:val="24"/>
            <w:cs/>
            <w:rPrChange w:id="27254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</w:t>
        </w:r>
        <w:r w:rsidRPr="00FD3767">
          <w:rPr>
            <w:rFonts w:ascii="Khmer MEF1" w:hAnsi="Khmer MEF1" w:cs="Khmer MEF1"/>
            <w:sz w:val="24"/>
            <w:szCs w:val="24"/>
            <w:cs/>
            <w:rPrChange w:id="27255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-10"/>
            <w:sz w:val="24"/>
            <w:szCs w:val="24"/>
            <w:rPrChange w:id="27256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CIFRS for SMEs </w:t>
        </w:r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257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ព្រមទាំងដាក់របាយការណ៍ហិរញ្ញវត្ថុប្រចាំឆ្នាំមកនិយ័តករគណ</w:t>
        </w:r>
      </w:ins>
      <w:ins w:id="27258" w:author="Sopheak Phorn" w:date="2023-08-03T10:59:00Z">
        <w:r w:rsidR="00FD3767" w:rsidRPr="00FD3767">
          <w:rPr>
            <w:rFonts w:ascii="Khmer MEF1" w:hAnsi="Khmer MEF1" w:cs="Khmer MEF1"/>
            <w:spacing w:val="-10"/>
            <w:sz w:val="24"/>
            <w:szCs w:val="24"/>
            <w:cs/>
            <w:rPrChange w:id="27259" w:author="Sopheak Phorn" w:date="2023-08-03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260" w:author="Sopheak Phorn" w:date="2023-07-28T16:26:00Z"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261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262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និងសវនកម្ម ដើម្បីពិនិត្យអនុលោមភាពផ្នែកច្បាប់ និងបច្ចេកទេសស្តង់ដា។ លទ្ធផល</w:t>
        </w:r>
      </w:ins>
      <w:ins w:id="27263" w:author="Sopheak Phorn" w:date="2023-08-03T10:59:00Z">
        <w:r w:rsidR="00FD3767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27264" w:author="Sopheak Phorn" w:date="2023-07-28T16:26:00Z">
        <w:r w:rsidRPr="00DA0124">
          <w:rPr>
            <w:rFonts w:ascii="Khmer MEF1" w:hAnsi="Khmer MEF1" w:cs="Khmer MEF1"/>
            <w:spacing w:val="8"/>
            <w:sz w:val="24"/>
            <w:szCs w:val="24"/>
            <w:cs/>
            <w:rPrChange w:id="27265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ការពិនិត្យអនុលោមភាពនឹងជួយគាំទ្របន្ថែមដល់ការធ្វើសេចក្តីសម្រេចចិត្តក្នុងការរៀបចំស្តង់ដាគណនេយ្យគណនេយ្យសាមញ្ញកម្ពុជាសម្រាប់ការអនុវត្តនាពេល</w:t>
        </w:r>
        <w:r w:rsidRPr="00FD3767">
          <w:rPr>
            <w:rFonts w:ascii="Khmer MEF1" w:hAnsi="Khmer MEF1" w:cs="Khmer MEF1"/>
            <w:sz w:val="24"/>
            <w:szCs w:val="24"/>
            <w:cs/>
            <w:rPrChange w:id="27266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អនាគត</w:t>
        </w:r>
      </w:ins>
      <w:ins w:id="27267" w:author="Kem Sereyboth" w:date="2023-07-25T09:37:00Z">
        <w:del w:id="27268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69" w:author="Sopheak Phorn" w:date="2023-08-03T10:58:00Z">
                <w:rPr>
                  <w:cs/>
                </w:rPr>
              </w:rPrChange>
            </w:rPr>
            <w:delText xml:space="preserve">បញ្ហាខាងក្រៅ៖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70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ការជ្រើសរើសអ្នកជំនាញការក្នុងវិស័យសន្តិសុខសង្គម មានភាពលំ</w:delText>
          </w:r>
        </w:del>
      </w:ins>
      <w:ins w:id="27271" w:author="Kem Sereyboth" w:date="2023-07-26T13:16:00Z">
        <w:del w:id="27272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273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74" w:author="Kem Sereyboth" w:date="2023-07-25T09:37:00Z">
        <w:del w:id="27275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76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77" w:author="Sopheak Phorn" w:date="2023-08-03T10:58:00Z">
                <w:rPr>
                  <w:spacing w:val="-6"/>
                  <w:cs/>
                </w:rPr>
              </w:rPrChange>
            </w:rPr>
            <w:delText xml:space="preserve"> ដែលចំណាយពេលយូរ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78" w:author="Sopheak Phorn" w:date="2023-08-03T10:58:00Z">
                <w:rPr>
                  <w:spacing w:val="-4"/>
                  <w:cs/>
                </w:rPr>
              </w:rPrChange>
            </w:rPr>
            <w:delText xml:space="preserve">លើសការរំពឹងទុក។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79" w:author="Sopheak Phorn" w:date="2023-08-03T10:58:00Z">
                <w:rPr>
                  <w:cs/>
                </w:rPr>
              </w:rPrChange>
            </w:rPr>
            <w:delText xml:space="preserve">បច្ចុប្បន្ន </w:delText>
          </w:r>
          <w:r w:rsidR="005C3F0D" w:rsidRPr="00FD3767" w:rsidDel="00DB2A46">
            <w:rPr>
              <w:rFonts w:ascii="Khmer MEF1" w:hAnsi="Khmer MEF1" w:cs="Khmer MEF1"/>
              <w:b/>
              <w:bCs/>
              <w:sz w:val="24"/>
              <w:szCs w:val="24"/>
              <w:cs/>
              <w:rPrChange w:id="27280" w:author="Sopheak Phorn" w:date="2023-08-03T10:5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81" w:author="Sopheak Phorn" w:date="2023-08-03T10:58:00Z">
                <w:rPr>
                  <w:cs/>
                </w:rPr>
              </w:rPrChange>
            </w:rPr>
            <w:delText xml:space="preserve"> បាន និងកំពុងសហការជា</w:delText>
          </w:r>
        </w:del>
      </w:ins>
      <w:ins w:id="27282" w:author="Kem Sereyboth" w:date="2023-07-26T13:16:00Z">
        <w:del w:id="27283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284" w:author="Sopheak Phorn" w:date="2023-08-03T10:58:00Z">
                <w:rPr>
                  <w:cs/>
                </w:rPr>
              </w:rPrChange>
            </w:rPr>
            <w:delText>​</w:delText>
          </w:r>
        </w:del>
      </w:ins>
      <w:ins w:id="27285" w:author="Kem Sereyboth" w:date="2023-07-25T09:37:00Z">
        <w:del w:id="27286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87" w:author="Sopheak Phorn" w:date="2023-08-03T10:58:00Z">
                <w:rPr>
                  <w:cs/>
                </w:rPr>
              </w:rPrChange>
            </w:rPr>
            <w:delText>មួយអ្នក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88" w:author="Sopheak Phorn" w:date="2023-08-03T10:58:00Z">
                <w:rPr>
                  <w:spacing w:val="-4"/>
                  <w:cs/>
                </w:rPr>
              </w:rPrChange>
            </w:rPr>
            <w:delText xml:space="preserve">ជំនាញការរបស់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289" w:author="Sopheak Phorn" w:date="2023-08-03T10:58:00Z">
                <w:rPr>
                  <w:spacing w:val="-4"/>
                </w:rPr>
              </w:rPrChange>
            </w:rPr>
            <w:delText xml:space="preserve">ILO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90" w:author="Sopheak Phorn" w:date="2023-08-03T10:58:00Z">
                <w:rPr>
                  <w:spacing w:val="-4"/>
                  <w:cs/>
                </w:rPr>
              </w:rPrChange>
            </w:rPr>
            <w:delText>ដើម្បី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91" w:author="Sopheak Phorn" w:date="2023-08-03T10:58:00Z">
                <w:rPr>
                  <w:spacing w:val="4"/>
                  <w:cs/>
                </w:rPr>
              </w:rPrChange>
            </w:rPr>
            <w:delText>អភិវ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292" w:author="Sopheak Phorn" w:date="2023-08-03T10:58:00Z">
                <w:rPr>
                  <w:spacing w:val="4"/>
                </w:rPr>
              </w:rPrChange>
            </w:rPr>
            <w:delText>​​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93" w:author="Sopheak Phorn" w:date="2023-08-03T10:58:00Z">
                <w:rPr>
                  <w:spacing w:val="4"/>
                  <w:cs/>
                </w:rPr>
              </w:rPrChange>
            </w:rPr>
            <w:delText>ឌ្ឍ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294" w:author="Sopheak Phorn" w:date="2023-08-03T10:58:00Z">
                <w:rPr>
                  <w:spacing w:val="-8"/>
                  <w:cs/>
                </w:rPr>
              </w:rPrChange>
            </w:rPr>
            <w:delText>សេចក្ដីណែនាំនេះ</w:delText>
          </w:r>
        </w:del>
      </w:ins>
    </w:p>
    <w:p w14:paraId="00000D2D" w14:textId="6DDB8ECB" w:rsidR="005C3F0D" w:rsidRPr="00DB2A46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295" w:author="Sopheak Phorn" w:date="2023-07-28T16:27:00Z"/>
          <w:rFonts w:ascii="Khmer MEF1" w:hAnsi="Khmer MEF1" w:cs="Khmer MEF1"/>
          <w:b/>
          <w:bCs/>
          <w:sz w:val="24"/>
          <w:szCs w:val="24"/>
          <w:rPrChange w:id="27296" w:author="Sopheak Phorn" w:date="2023-07-28T16:27:00Z">
            <w:rPr>
              <w:ins w:id="27297" w:author="Sopheak Phorn" w:date="2023-07-28T16:2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7298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7299" w:author="Kem Sereyboth" w:date="2023-07-25T09:37:00Z">
        <w:r w:rsidRPr="0089660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300" w:author="Kem Sereyboth" w:date="2023-07-26T13:1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ផលវិបាក៖ </w:t>
        </w:r>
        <w:del w:id="27301" w:author="Sopheak Phorn" w:date="2023-07-28T16:27:00Z">
          <w:r w:rsidRPr="00896606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02" w:author="Kem Sereyboth" w:date="2023-07-26T13:1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ដោយសេចក្តីណែនាំនេះពុំទាន់អាចដាក់ឱ្យអនុវត្តបានក្នុងឆ្នាំ២០២២ យោងតាម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ផែនការអភិវឌ្ឍន៍ស្ថាប័នរបស់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7303" w:author="Kem Sereyboth" w:date="2023-07-25T09:3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២០២២</w:delText>
          </w:r>
          <w:r w:rsidRPr="0045408A" w:rsidDel="00DB2A46">
            <w:rPr>
              <w:rFonts w:ascii="Khmer MEF1" w:hAnsi="Khmer MEF1" w:cs="Khmer MEF1"/>
              <w:spacing w:val="-6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២០២៦ ដូចនេះ តម្រូវឱ្យមានភាពបត់បែន</w:delText>
          </w:r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04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ក្នុងការដាក់ចេញ និងអនុវត្តសេចក្តីណែនាំ</w:delText>
          </w:r>
        </w:del>
      </w:ins>
      <w:ins w:id="27305" w:author="Kem Sereyboth" w:date="2023-07-25T09:41:00Z">
        <w:del w:id="27306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07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7308" w:author="Kem Sereyboth" w:date="2023-07-25T09:37:00Z">
        <w:del w:id="27309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10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ក្នុងឆ្នាំ២០២៤ វិញ ស្របតាមផែនការសក</w:delText>
          </w:r>
        </w:del>
      </w:ins>
      <w:ins w:id="27311" w:author="Kem Sereyboth" w:date="2023-07-26T13:17:00Z">
        <w:del w:id="27312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13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14" w:author="Kem Sereyboth" w:date="2023-07-25T09:37:00Z">
        <w:del w:id="27315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16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ម្មភា</w:delText>
          </w:r>
        </w:del>
      </w:ins>
      <w:ins w:id="27317" w:author="Kem Sereyboth" w:date="2023-07-26T13:17:00Z">
        <w:del w:id="27318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19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20" w:author="Kem Sereyboth" w:date="2023-07-25T09:37:00Z">
        <w:del w:id="27321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22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</w:delText>
          </w:r>
        </w:del>
      </w:ins>
      <w:ins w:id="27323" w:author="Kem Sereyboth" w:date="2023-07-26T13:17:00Z">
        <w:del w:id="27324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25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26" w:author="Kem Sereyboth" w:date="2023-07-25T09:37:00Z">
        <w:del w:id="27327" w:author="Sopheak Phorn" w:date="2023-07-28T16:27:00Z"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បីឆ្នាំរំកិល ២០២៣</w:delText>
          </w:r>
          <w:r w:rsidRPr="0045408A" w:rsidDel="00DB2A46">
            <w:rPr>
              <w:rFonts w:ascii="Khmer MEF1" w:hAnsi="Khmer MEF1" w:cs="Khmer MEF1"/>
              <w:spacing w:val="-4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 xml:space="preserve">២០២៥ 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328" w:author="Kem Sereyboth" w:date="2023-07-25T09:3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329" w:author="Kem Sereyboth" w:date="2023-07-25T09:41:00Z">
        <w:del w:id="27330" w:author="Sopheak Phorn" w:date="2023-07-28T16:27:00Z">
          <w:r w:rsidRPr="005C3F0D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31" w:author="Kem Sereyboth" w:date="2023-07-25T09:41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448757" w14:textId="6C17EA68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332" w:author="Sopheak Phorn" w:date="2023-07-28T16:27:00Z"/>
          <w:rFonts w:ascii="Khmer MEF1" w:hAnsi="Khmer MEF1" w:cs="Khmer MEF1"/>
          <w:b/>
          <w:bCs/>
          <w:sz w:val="24"/>
          <w:szCs w:val="24"/>
          <w:rPrChange w:id="27333" w:author="Sopheak Phorn" w:date="2023-07-28T16:27:00Z">
            <w:rPr>
              <w:ins w:id="27334" w:author="Sopheak Phorn" w:date="2023-07-28T16:27:00Z"/>
              <w:rFonts w:ascii="Khmer MEF1" w:hAnsi="Khmer MEF1" w:cs="Khmer MEF1"/>
              <w:color w:val="000000"/>
              <w:spacing w:val="4"/>
              <w:sz w:val="24"/>
              <w:szCs w:val="24"/>
            </w:rPr>
          </w:rPrChange>
        </w:rPr>
        <w:pPrChange w:id="27335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336" w:author="Sopheak Phorn" w:date="2023-07-28T16:27:00Z">
        <w:r w:rsidRPr="00C96622">
          <w:rPr>
            <w:rFonts w:ascii="Khmer MEF1" w:hAnsi="Khmer MEF1" w:cs="Khmer MEF1"/>
            <w:color w:val="000000"/>
            <w:spacing w:val="-12"/>
            <w:sz w:val="24"/>
            <w:szCs w:val="24"/>
            <w:cs/>
            <w:rPrChange w:id="27337" w:author="Sopheak" w:date="2023-07-28T22:33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896C5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338" w:author="Sopheak" w:date="2023-07-28T22:34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ហិរញ្ញវត្ថុ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សម្រាប់គោលដៅអនុលោមភាព</w:t>
        </w:r>
      </w:ins>
    </w:p>
    <w:p w14:paraId="4C442D35" w14:textId="4A13CAF3" w:rsidR="00DB2A46" w:rsidRPr="00F126B8" w:rsidRDefault="00EB4B31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27339" w:author="Kem Sereyboth" w:date="2023-07-25T09:37:00Z"/>
          <w:rFonts w:ascii="Khmer MEF1" w:hAnsi="Khmer MEF1" w:cs="Khmer MEF1"/>
          <w:color w:val="000000"/>
          <w:spacing w:val="4"/>
          <w:sz w:val="24"/>
          <w:szCs w:val="24"/>
          <w:rPrChange w:id="27340" w:author="Sopheak Phorn" w:date="2023-08-22T08:55:00Z">
            <w:rPr>
              <w:ins w:id="27341" w:author="Kem Sereyboth" w:date="2023-07-25T09:37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27342" w:author="Sopheak Phorn" w:date="2023-08-25T16:20:00Z">
          <w:pPr>
            <w:pStyle w:val="ListParagraph"/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343" w:author="Sopheak Phorn" w:date="2023-07-28T16:27:00Z">
        <w:r w:rsidRPr="00EB4B31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344" w:author="Sopheak Phorn" w:date="2023-07-28T16:28:00Z">
              <w:rPr>
                <w:rFonts w:ascii="Khmer MEF1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>ដោយសារ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 xml:space="preserve">ស្តង់ដា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</w:rPr>
          <w:t xml:space="preserve">CIFRS for SMEs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>មានបច្ចេកទេសខ្ពស់ អាចរារាំងដល់ចេតនា</w:t>
        </w:r>
        <w:r w:rsidRPr="00896C55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27345" w:author="Sopheak" w:date="2023-07-28T22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របស់សហគ្រាសក្នុងការអនុវត្តស្របតាមច្បាប់ និងលិខិតបទដ្ឋានគតិយុត្តពាក់ព័ន្ធ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</w:rPr>
          <w:t>នឹង</w:t>
        </w:r>
        <w:r w:rsidRPr="00F1517F">
          <w:rPr>
            <w:rFonts w:ascii="Khmer MEF1" w:hAnsi="Khmer MEF1" w:cs="Khmer MEF1"/>
            <w:color w:val="000000"/>
            <w:spacing w:val="12"/>
            <w:sz w:val="24"/>
            <w:szCs w:val="24"/>
            <w:cs/>
          </w:rPr>
          <w:t>គណនេយ្យ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និងសវនកម្មជាធរមាន។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 </w:t>
        </w:r>
      </w:ins>
    </w:p>
    <w:p w14:paraId="2A7FC0C0" w14:textId="445068B2" w:rsidR="00540D87" w:rsidRPr="00183788" w:rsidRDefault="00540D87">
      <w:pPr>
        <w:pStyle w:val="Heading1"/>
        <w:spacing w:before="0" w:line="226" w:lineRule="auto"/>
        <w:rPr>
          <w:ins w:id="27346" w:author="Sopheak Phorn" w:date="2023-08-18T11:02:00Z"/>
          <w:rFonts w:ascii="Khmer MEF2" w:hAnsi="Khmer MEF2" w:cs="Khmer MEF2"/>
          <w:sz w:val="24"/>
          <w:szCs w:val="24"/>
          <w:lang w:val="ca-ES"/>
          <w:rPrChange w:id="27347" w:author="Sopheak Phorn" w:date="2023-08-18T12:36:00Z">
            <w:rPr>
              <w:ins w:id="27348" w:author="Sopheak Phorn" w:date="2023-08-18T11:02:00Z"/>
              <w:lang w:val="ca-ES"/>
            </w:rPr>
          </w:rPrChange>
        </w:rPr>
        <w:pPrChange w:id="27349" w:author="Sopheak Phorn" w:date="2023-08-25T16:20:00Z">
          <w:pPr>
            <w:spacing w:after="0" w:line="233" w:lineRule="auto"/>
            <w:ind w:left="634"/>
          </w:pPr>
        </w:pPrChange>
      </w:pPr>
      <w:ins w:id="27350" w:author="Sopheak Phorn" w:date="2023-08-18T10:11:00Z">
        <w:r>
          <w:rPr>
            <w:cs/>
            <w:lang w:val="ca-ES"/>
          </w:rPr>
          <w:tab/>
        </w:r>
        <w:bookmarkStart w:id="27351" w:name="_Toc143872988"/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352" w:author="Sopheak Phorn" w:date="2023-08-18T12:36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១២.មតិយោបល់ និងសំណូមពររបស់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353" w:author="Sopheak Phorn" w:date="2023-08-18T12:36:00Z">
              <w:rPr>
                <w:rFonts w:ascii="Khmer MEF2" w:hAnsi="Khmer MEF2" w:cs="Khmer MEF2"/>
                <w:b/>
                <w:bCs/>
                <w:sz w:val="24"/>
                <w:szCs w:val="24"/>
                <w:cs/>
              </w:rPr>
            </w:rPrChange>
          </w:rPr>
          <w:t>និយ័តករ</w:t>
        </w:r>
      </w:ins>
      <w:ins w:id="27354" w:author="Sopheak Phorn" w:date="2023-08-18T10:13:00Z">
        <w:r w:rsidR="00F52D85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355" w:author="Sopheak Phorn" w:date="2023-08-18T12:36:00Z">
              <w:rPr>
                <w:b/>
                <w:bCs/>
                <w:cs/>
                <w:lang w:val="ca-ES"/>
              </w:rPr>
            </w:rPrChange>
          </w:rPr>
          <w:t>គណនេយ្យនិងសវនកម្ម</w:t>
        </w:r>
      </w:ins>
      <w:bookmarkEnd w:id="27351"/>
    </w:p>
    <w:p w14:paraId="132FD055" w14:textId="47D4EDCC" w:rsidR="00464D76" w:rsidRPr="00F141E9" w:rsidRDefault="00464D76">
      <w:pPr>
        <w:spacing w:after="0" w:line="226" w:lineRule="auto"/>
        <w:ind w:firstLine="720"/>
        <w:jc w:val="both"/>
        <w:rPr>
          <w:ins w:id="27356" w:author="Sopheak Phorn" w:date="2023-08-18T11:02:00Z"/>
          <w:rFonts w:ascii="Khmer MEF1" w:hAnsi="Khmer MEF1" w:cs="Khmer MEF1"/>
          <w:sz w:val="24"/>
          <w:szCs w:val="24"/>
          <w:lang w:val="ca-ES"/>
        </w:rPr>
        <w:pPrChange w:id="27357" w:author="Sopheak Phorn" w:date="2023-08-25T16:20:00Z">
          <w:pPr>
            <w:spacing w:after="0" w:line="240" w:lineRule="auto"/>
            <w:ind w:firstLine="720"/>
            <w:jc w:val="both"/>
          </w:pPr>
        </w:pPrChange>
      </w:pPr>
      <w:ins w:id="27358" w:author="Sopheak Phorn" w:date="2023-08-18T11:02:00Z"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យោងតាមសេចក្តីណែនាំ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លេខ ០០១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អ.ស.ហ.​ស.ណ.ន ចុះ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ថ្ងៃទី៤ ខែសីហា ឆ្នាំ២០២២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ស្ដីពីយន្តការ និងនីតិវិធីសវនកម្ម</w:t>
        </w:r>
        <w:r w:rsidRPr="00AA4DCB">
          <w:rPr>
            <w:rFonts w:ascii="Khmer MEF1" w:hAnsi="Khmer MEF1" w:cs="Khmer MEF1"/>
            <w:spacing w:val="-6"/>
            <w:sz w:val="16"/>
            <w:szCs w:val="24"/>
            <w:cs/>
          </w:rPr>
          <w:t>អនុលោមភា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ព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</w:rPr>
          <w:t>របស់អង្គភាពសវនកម្មផ្ទៃក្នុងនៃអាជ្ញាធរសេវាហិរញ្ញវត្ថុមិនមែនធនាគារ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</w:t>
        </w:r>
        <w:r w:rsidRPr="00AA4DCB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និ​ង</w:t>
        </w:r>
        <w:r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សេចក្តីណែនាំលេខ 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>០១១ អ.ស.ហ.​ស.ណ.ន. ចុះ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ថ្ងៃទី២៨ ខែមីនា ឆ្នាំ២០២៣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 xml:space="preserve"> ស្ដីពីយន្តការ​ និង​នីតិវិធី​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ស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វ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ន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ក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ម្មសមិទ្ធកម្មរប​ស់​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អង្គភាពសវនកម្មផ្ទៃក្នុងនៃអាជ្ញាធរសេវាហិរញ្ញវត្ថុមិនមែនធនាគារលើអង្គភាពក្រោ​ម</w:t>
        </w:r>
        <w:r>
          <w:rPr>
            <w:rFonts w:ascii="Khmer MEF1" w:hAnsi="Khmer MEF1" w:cs="Khmer MEF1" w:hint="cs"/>
            <w:sz w:val="24"/>
            <w:szCs w:val="24"/>
            <w:cs/>
          </w:rPr>
          <w:t>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>ឱវាទអាជ្ញាធរសេវាហិរ​ញ្ញ​​វត្ថុមិនមែនធនាគារ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បានកំណត់ថាសវនករទទួលបន្ទុក ត្រូវផ្តល់ជូនបុគ្គលទទួកបន្ទុ​ក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AA4DCB">
          <w:rPr>
            <w:rFonts w:ascii="Khmer MEF1" w:hAnsi="Khmer MEF1" w:cs="Khmer MEF1"/>
            <w:sz w:val="24"/>
            <w:szCs w:val="24"/>
            <w:cs/>
            <w:lang w:val="ca-ES"/>
          </w:rPr>
          <w:t>សម្រប​សម្រួលការងារសវនកម្មនៃអង្គភាព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ក្រោមឱវាទ </w:t>
        </w:r>
        <w:r w:rsidRPr="00565DE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នូវសេចក្តីព្រាងរបាយការណ៍សវនកម្ម</w:t>
        </w:r>
        <w:r>
          <w:rPr>
            <w:rFonts w:ascii="Khmer MEF1" w:hAnsi="Khmer MEF1" w:cs="Khmer MEF1" w:hint="cs"/>
            <w:spacing w:val="8"/>
            <w:sz w:val="24"/>
            <w:szCs w:val="24"/>
            <w:cs/>
            <w:lang w:val="ca-ES"/>
          </w:rPr>
          <w:t>ឆ្នាំ​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២០២៣ ដោយទុកពេលឱ្យ </w:t>
        </w:r>
        <w:r w:rsidRPr="00565DE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ន.</w:t>
        </w:r>
      </w:ins>
      <w:ins w:id="27359" w:author="Sopheak Phorn" w:date="2023-08-18T11:12:00Z">
        <w:r w:rsidR="00A97F26"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>គ</w:t>
        </w:r>
      </w:ins>
      <w:ins w:id="27360" w:author="Sopheak Phorn" w:date="2023-08-18T11:02:00Z">
        <w:r w:rsidRPr="00565DE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.ស.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២០ (ម្ភៃ) ថ្ងៃ នៃថ្ងៃធ្វើការ បន្ទាប់ពីទទួល​បានសេចក្តី​ព្រាងរបា​យកា​រ​​ណ៍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361" w:author="Sopheak Phorn" w:date="2023-08-25T14:4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362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កម្ម</w:t>
        </w:r>
      </w:ins>
      <w:ins w:id="27363" w:author="Sopheak Phorn" w:date="2023-08-25T14:48:00Z"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364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r w:rsidR="008928A2" w:rsidRPr="008928A2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7365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7366" w:author="Sopheak Phorn" w:date="2023-08-25T14:49:00Z">
        <w:r w:rsidR="008928A2" w:rsidRPr="008928A2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7367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.គ.ស.</w:t>
        </w:r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368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369" w:author="Sopheak Phorn" w:date="2023-08-18T11:02:00Z"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370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ឆ្នាំ២០២៣ ដើម្បីធ្វើការឆ្លើយតបជាលាយលក្ខណ៍អក្សរមកអង្គភាពសវនកម្មផ្ទៃក្នុង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នៃ</w:t>
        </w:r>
        <w:r w:rsidRPr="00F141E9">
          <w:rPr>
            <w:rFonts w:ascii="Khmer MEF1" w:hAnsi="Khmer MEF1" w:cs="Khmer MEF1"/>
            <w:spacing w:val="4"/>
            <w:sz w:val="12"/>
            <w:szCs w:val="12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</w:rPr>
          <w:t>អ.ស​.ហ​.​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​ចំពោះ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លទ្ធផលនៃការរកឃើញ។</w:t>
        </w:r>
      </w:ins>
    </w:p>
    <w:p w14:paraId="22C168E5" w14:textId="137812A8" w:rsidR="00F70487" w:rsidRPr="00CB5022" w:rsidRDefault="00464D76">
      <w:pPr>
        <w:spacing w:after="0" w:line="226" w:lineRule="auto"/>
        <w:ind w:firstLine="720"/>
        <w:jc w:val="both"/>
        <w:rPr>
          <w:ins w:id="27371" w:author="Sopheak Phorn" w:date="2023-08-18T11:16:00Z"/>
          <w:rFonts w:ascii="Khmer MEF1" w:hAnsi="Khmer MEF1" w:cs="Khmer MEF1"/>
          <w:spacing w:val="2"/>
          <w:sz w:val="24"/>
          <w:szCs w:val="24"/>
        </w:rPr>
        <w:pPrChange w:id="27372" w:author="Sopheak Phorn" w:date="2023-08-25T16:20:00Z">
          <w:pPr>
            <w:spacing w:after="0" w:line="240" w:lineRule="auto"/>
            <w:jc w:val="both"/>
          </w:pPr>
        </w:pPrChange>
      </w:pPr>
      <w:ins w:id="27373" w:author="Sopheak Phorn" w:date="2023-08-18T11:02:00Z">
        <w:r w:rsidRPr="00CF485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7374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lastRenderedPageBreak/>
          <w:t xml:space="preserve">បន្ទាប់ពីទទួលបានការឯកភាពពីថ្នាក់ដឹកនាំតាមឋានានុក្រមនៃអង្គភាពសវនកម្មផ្ទៃក្នុងនៃ </w:t>
        </w:r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375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7376" w:author="Sopheak Phorn" w:date="2023-08-18T11:33:00Z">
        <w:r w:rsidR="00CF4856"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27377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>​​​​</w:t>
        </w:r>
      </w:ins>
      <w:ins w:id="27378" w:author="Sopheak Phorn" w:date="2023-08-18T11:02:00Z"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379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ហ.</w:t>
        </w:r>
        <w:r w:rsidRPr="00292D4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380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លើ​សេចក្តីព្រាងរបាយការណ៍សវនកម្មឆ្នាំ២០២៣ នៅ </w:t>
        </w:r>
        <w:r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81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</w:t>
        </w:r>
      </w:ins>
      <w:ins w:id="27382" w:author="Sopheak Phorn" w:date="2023-08-18T11:12:00Z">
        <w:r w:rsidR="00A97F26"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83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27384" w:author="Sopheak Phorn" w:date="2023-08-18T11:02:00Z">
        <w:r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85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386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សម្រាប់</w:t>
        </w:r>
      </w:ins>
      <w:ins w:id="27387" w:author="Sopheak Phorn" w:date="2023-08-18T12:01:00Z">
        <w:r w:rsidR="00C73E2F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ឆ្នាំ</w:t>
        </w:r>
      </w:ins>
      <w:ins w:id="27388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389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២០២៣ សវន</w:t>
        </w:r>
      </w:ins>
      <w:ins w:id="27390" w:author="Sopheak Phorn" w:date="2023-08-18T11:33:00Z">
        <w:r w:rsidR="00CF4856" w:rsidRPr="0039177E">
          <w:rPr>
            <w:rFonts w:ascii="Khmer MEF1" w:hAnsi="Khmer MEF1" w:cs="Khmer MEF1"/>
            <w:spacing w:val="2"/>
            <w:sz w:val="24"/>
            <w:szCs w:val="24"/>
            <w:lang w:val="ca-ES"/>
            <w:rPrChange w:id="27391" w:author="Sopheak Phorn" w:date="2023-08-18T11:3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27392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393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ករ</w:t>
        </w:r>
        <w:r w:rsidRPr="00292D4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394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ទទួលប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395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396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ន្ទុកបា​នប្រ​គល់នូ​វសេចក្តី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397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398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ព្រាង​របាយ​ការណ៍​សវ​ន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399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00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កម្ម​ឆ្នាំ២០២៣ នេះ ជូនលោក</w:t>
        </w:r>
      </w:ins>
      <w:ins w:id="27401" w:author="Sopheak Phorn" w:date="2023-08-18T11:13:00Z">
        <w:r w:rsidR="00A97F26"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02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ស្រី</w:t>
        </w:r>
      </w:ins>
      <w:ins w:id="27403" w:author="Sopheak Phorn" w:date="2023-08-18T11:02:00Z"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04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405" w:author="Sopheak Phorn" w:date="2023-08-18T11:13:00Z">
        <w:r w:rsidR="00A97F26" w:rsidRPr="00F87A5A">
          <w:rPr>
            <w:rFonts w:ascii="Khmer MEF1" w:eastAsia="Times New Roman" w:hAnsi="Khmer MEF1" w:cs="Khmer MEF1"/>
            <w:b/>
            <w:bCs/>
            <w:spacing w:val="4"/>
            <w:sz w:val="24"/>
            <w:szCs w:val="24"/>
            <w:cs/>
            <w:lang w:val="ca-ES"/>
            <w:rPrChange w:id="27406" w:author="Sopheak Phorn" w:date="2023-08-18T11:34:00Z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ហា សុគន្ធា</w:t>
        </w:r>
        <w:r w:rsidR="00A97F26">
          <w:rPr>
            <w:rFonts w:ascii="Khmer MEF1" w:eastAsia="Times New Roman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 xml:space="preserve"> </w:t>
        </w:r>
      </w:ins>
      <w:ins w:id="27407" w:author="Sopheak Phorn" w:date="2023-08-18T11:02:00Z"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08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ដែ​ល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09" w:author="Sopheak Phorn" w:date="2023-08-18T11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10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ជា</w:t>
        </w:r>
        <w:r w:rsidRPr="0075422D">
          <w:rPr>
            <w:rFonts w:ascii="Khmer MEF1" w:hAnsi="Khmer MEF1" w:cs="Khmer MEF1"/>
            <w:sz w:val="24"/>
            <w:szCs w:val="24"/>
            <w:lang w:val="ca-ES"/>
            <w:rPrChange w:id="27411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12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បុគ្គលទទួល​បន្ទុករប​ស់ </w:t>
        </w:r>
        <w:r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13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ន.</w:t>
        </w:r>
      </w:ins>
      <w:ins w:id="27414" w:author="Sopheak Phorn" w:date="2023-08-18T11:13:00Z">
        <w:r w:rsidR="002172CE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15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គ</w:t>
        </w:r>
      </w:ins>
      <w:ins w:id="27416" w:author="Sopheak Phorn" w:date="2023-08-18T11:02:00Z">
        <w:r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17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.ស.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418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19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កាលពីថ្ងៃទី៤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420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21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ខែសីហា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422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23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ឆ្នាំ២០២៣</w:t>
        </w:r>
      </w:ins>
      <w:ins w:id="27424" w:author="Sopheak Phorn" w:date="2023-08-18T11:15:00Z">
        <w:r w:rsidR="00F70487" w:rsidRPr="0075422D">
          <w:rPr>
            <w:rFonts w:ascii="Khmer MEF1" w:hAnsi="Khmer MEF1" w:cs="Khmer MEF1"/>
            <w:sz w:val="24"/>
            <w:szCs w:val="24"/>
            <w:cs/>
            <w:lang w:val="ca-ES"/>
            <w:rPrChange w:id="27425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426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ដើម្បីឱ្យ </w:t>
        </w:r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27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ន.</w:t>
        </w:r>
      </w:ins>
      <w:ins w:id="27428" w:author="Sopheak Phorn" w:date="2023-08-18T11:16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29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គ</w:t>
        </w:r>
      </w:ins>
      <w:ins w:id="27430" w:author="Sopheak Phorn" w:date="2023-08-18T11:15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31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.</w:t>
        </w:r>
      </w:ins>
      <w:ins w:id="27432" w:author="Sopheak Phorn" w:date="2023-08-18T11:16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33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ស</w:t>
        </w:r>
      </w:ins>
      <w:ins w:id="27434" w:author="Sopheak Phorn" w:date="2023-08-18T11:15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435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.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436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ពិនិត្យ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437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ផ្ដល់</w:t>
        </w:r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438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 xml:space="preserve">យោបល់ និងសំណូមពរ មកអង្គភាពសវនកម្មផ្ទៃក្នុងនៃ </w:t>
        </w:r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439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អ.ស.ហ.</w:t>
        </w:r>
      </w:ins>
      <w:ins w:id="27440" w:author="Sopheak Phorn" w:date="2023-08-18T11:16:00Z"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441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 xml:space="preserve">។ </w:t>
        </w:r>
      </w:ins>
      <w:ins w:id="27442" w:author="Sopheak Phorn" w:date="2023-08-18T11:17:00Z">
        <w:r w:rsidR="003C53B8" w:rsidRPr="00CA7D98">
          <w:rPr>
            <w:rFonts w:ascii="Khmer MEF1" w:hAnsi="Khmer MEF1" w:cs="Khmer MEF1"/>
            <w:spacing w:val="8"/>
            <w:sz w:val="24"/>
            <w:szCs w:val="24"/>
            <w:cs/>
            <w:rPrChange w:id="27443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ក្រោយពី</w:t>
        </w:r>
      </w:ins>
      <w:ins w:id="27444" w:author="Sopheak Phorn" w:date="2023-08-18T11:20:00Z">
        <w:r w:rsidR="00F55B15" w:rsidRPr="00CA7D98">
          <w:rPr>
            <w:rFonts w:ascii="Khmer MEF1" w:hAnsi="Khmer MEF1" w:cs="Khmer MEF1"/>
            <w:spacing w:val="8"/>
            <w:sz w:val="24"/>
            <w:szCs w:val="24"/>
            <w:cs/>
            <w:rPrChange w:id="27445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</w:t>
        </w:r>
      </w:ins>
      <w:ins w:id="27446" w:author="Sopheak Phorn" w:date="2023-08-18T11:16:00Z"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447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ទទួលការឆ្លើយតបពី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448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ន.</w:t>
        </w:r>
      </w:ins>
      <w:ins w:id="27449" w:author="Sopheak Phorn" w:date="2023-08-18T11:18:00Z">
        <w:r w:rsidR="003C53B8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450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គ</w:t>
        </w:r>
      </w:ins>
      <w:ins w:id="27451" w:author="Sopheak Phorn" w:date="2023-08-18T11:16:00Z"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452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.</w:t>
        </w:r>
      </w:ins>
      <w:ins w:id="27453" w:author="Sopheak Phorn" w:date="2023-08-18T11:18:00Z">
        <w:r w:rsidR="003C53B8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454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ស</w:t>
        </w:r>
      </w:ins>
      <w:ins w:id="27455" w:author="Sopheak Phorn" w:date="2023-08-18T11:16:00Z"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456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.</w:t>
        </w:r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57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តាមរយៈលិខិតលេខ</w:t>
        </w:r>
      </w:ins>
      <w:ins w:id="27458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rPrChange w:id="27459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0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១០៧៩/២៣ ន.គ.ស. </w:t>
        </w:r>
      </w:ins>
      <w:ins w:id="27461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2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ចុះថ្ងៃទី</w:t>
        </w:r>
      </w:ins>
      <w:ins w:id="27463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4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២៣ </w:t>
        </w:r>
      </w:ins>
      <w:ins w:id="27465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6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ខែសីហា</w:t>
        </w:r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7" w:author="Sopheak Phorn" w:date="2023-08-25T12:5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7468" w:author="Sopheak Phorn" w:date="2023-08-18T11:36:00Z">
        <w:r w:rsidR="004117B4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69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ឆ្នាំ</w:t>
        </w:r>
      </w:ins>
      <w:ins w:id="27470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71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២០២៣ ស្តីពីករណី</w:t>
        </w:r>
      </w:ins>
      <w:ins w:id="27472" w:author="Sopheak Phorn" w:date="2023-08-25T12:52:00Z">
        <w:r w:rsidR="00754610" w:rsidRPr="00754610">
          <w:rPr>
            <w:rFonts w:ascii="Khmer MEF1" w:hAnsi="Khmer MEF1" w:cs="Khmer MEF1"/>
            <w:spacing w:val="-8"/>
            <w:sz w:val="24"/>
            <w:szCs w:val="24"/>
            <w:cs/>
            <w:rPrChange w:id="27473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ការពិនិត្យ</w:t>
        </w:r>
        <w:r w:rsidR="00754610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 និងផ្ដល់យោបល់លើ</w:t>
        </w:r>
      </w:ins>
      <w:ins w:id="27474" w:author="Sopheak Phorn" w:date="2023-08-18T11:16:00Z">
        <w:r w:rsidR="00F70487" w:rsidRPr="00B011CA">
          <w:rPr>
            <w:rFonts w:ascii="Khmer MEF1" w:hAnsi="Khmer MEF1" w:cs="Khmer MEF1" w:hint="cs"/>
            <w:spacing w:val="4"/>
            <w:sz w:val="24"/>
            <w:szCs w:val="24"/>
            <w:cs/>
          </w:rPr>
          <w:t>សេចក្តីព្រាង</w:t>
        </w:r>
        <w:r w:rsidR="00F70487" w:rsidRPr="00CA7D98">
          <w:rPr>
            <w:rFonts w:ascii="Khmer MEF1" w:hAnsi="Khmer MEF1" w:cs="Khmer MEF1"/>
            <w:spacing w:val="10"/>
            <w:sz w:val="24"/>
            <w:szCs w:val="24"/>
            <w:cs/>
            <w:rPrChange w:id="27475" w:author="Sopheak Phorn" w:date="2023-08-18T11:3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របាយ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476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ការណ៍សវនកម្ម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477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478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នៅ</w:t>
        </w:r>
      </w:ins>
      <w:ins w:id="27479" w:author="Sopheak Phorn" w:date="2023-08-18T11:18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480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និយ័តករគណនេយ្យ</w:t>
        </w:r>
      </w:ins>
      <w:ins w:id="27481" w:author="Sopheak Phorn" w:date="2023-08-18T11:19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482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និងសវនកម្ម</w:t>
        </w:r>
      </w:ins>
      <w:ins w:id="27483" w:author="Sopheak Phorn" w:date="2023-08-18T11:16:00Z"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484" w:author="Sopheak Phorn" w:date="2023-08-18T12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  <w:r w:rsidR="00F70487" w:rsidRPr="00B26CA9">
          <w:rPr>
            <w:rFonts w:ascii="Khmer MEF1" w:hAnsi="Khmer MEF1" w:cs="Khmer MEF1"/>
            <w:spacing w:val="4"/>
            <w:sz w:val="24"/>
            <w:szCs w:val="24"/>
            <w:cs/>
            <w:rPrChange w:id="27485" w:author="Sopheak Phorn" w:date="2023-08-25T15:03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ដែលមានខ្លឹមសារដូចតទៅ</w:t>
        </w:r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486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7487" w:author="Sopheak Phorn" w:date="2023-08-18T11:19:00Z">
        <w:r w:rsidR="00EF7A74" w:rsidRPr="00B26CA9">
          <w:rPr>
            <w:rFonts w:ascii="Khmer MEF1" w:hAnsi="Khmer MEF1" w:cs="Khmer MEF1"/>
            <w:spacing w:val="4"/>
            <w:sz w:val="24"/>
            <w:szCs w:val="24"/>
            <w:cs/>
          </w:rPr>
          <w:t>និយ័តករគណនេយ្យនិងសវនកម្ម</w:t>
        </w:r>
      </w:ins>
      <w:ins w:id="27488" w:author="Sopheak Phorn" w:date="2023-08-18T11:16:00Z"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489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 បានពិនិត្យលើសេចក្ដីព្រាងរបាយការណ៍</w:t>
        </w:r>
        <w:r w:rsidR="00F70487" w:rsidRPr="00B748FA">
          <w:rPr>
            <w:rFonts w:ascii="Khmer MEF1" w:hAnsi="Khmer MEF1" w:cs="Khmer MEF1"/>
            <w:i/>
            <w:iCs/>
            <w:spacing w:val="-6"/>
            <w:sz w:val="24"/>
            <w:szCs w:val="24"/>
            <w:cs/>
            <w:rPrChange w:id="27490" w:author="Sopheak Phorn" w:date="2023-08-18T11:36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>សវនកម្ម</w:t>
        </w:r>
        <w:r w:rsidR="00F70487" w:rsidRPr="004117B4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ឆ្នាំ២០២៣ នៅ </w:t>
        </w:r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ន.</w:t>
        </w:r>
      </w:ins>
      <w:ins w:id="27491" w:author="Sopheak Phorn" w:date="2023-08-18T11:19:00Z">
        <w:r w:rsidR="00F55B15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គ</w:t>
        </w:r>
      </w:ins>
      <w:ins w:id="27492" w:author="Sopheak Phorn" w:date="2023-08-18T11:16:00Z"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</w:ins>
      <w:ins w:id="27493" w:author="Sopheak Phorn" w:date="2023-08-18T11:19:00Z">
        <w:r w:rsidR="00F55B15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ស</w:t>
        </w:r>
      </w:ins>
      <w:ins w:id="27494" w:author="Sopheak Phorn" w:date="2023-08-18T11:16:00Z"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 ឃើញថា </w:t>
        </w:r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ន.</w:t>
        </w:r>
      </w:ins>
      <w:ins w:id="27495" w:author="Sopheak Phorn" w:date="2023-08-18T11:19:00Z">
        <w:r w:rsidR="00F55B15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គ</w:t>
        </w:r>
      </w:ins>
      <w:ins w:id="27496" w:author="Sopheak Phorn" w:date="2023-08-18T11:16:00Z"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</w:ins>
      <w:ins w:id="27497" w:author="Sopheak Phorn" w:date="2023-08-18T11:19:00Z">
        <w:r w:rsidR="00F55B15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ស</w:t>
        </w:r>
      </w:ins>
      <w:ins w:id="27498" w:author="Sopheak Phorn" w:date="2023-08-18T11:16:00Z"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 xml:space="preserve">. </w:t>
        </w:r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>ពុំមានមតិយោបល់ទៅលើលទ្ធផលរកឃើញរបស់សវនកម្មឡើយ។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</w:p>
    <w:p w14:paraId="0A5AB085" w14:textId="16F9509D" w:rsidR="001B7613" w:rsidDel="00B26CA9" w:rsidRDefault="00F70487">
      <w:pPr>
        <w:spacing w:after="0" w:line="226" w:lineRule="auto"/>
        <w:ind w:firstLine="634"/>
        <w:rPr>
          <w:del w:id="27499" w:author="Kem Sereyboth" w:date="2023-07-13T14:28:00Z"/>
          <w:rFonts w:ascii="Khmer MEF1" w:hAnsi="Khmer MEF1" w:cs="Khmer MEF1"/>
          <w:sz w:val="24"/>
          <w:szCs w:val="24"/>
        </w:rPr>
        <w:pPrChange w:id="27500" w:author="Sopheak Phorn" w:date="2023-08-25T16:20:00Z">
          <w:pPr>
            <w:spacing w:after="0" w:line="230" w:lineRule="auto"/>
            <w:ind w:firstLine="634"/>
          </w:pPr>
        </w:pPrChange>
      </w:pPr>
      <w:ins w:id="27501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502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ដូចនេះ សវនករទទួលបន្ទុកអាចសន្និដ្ឋានបានថា </w:t>
        </w:r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503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ន.</w:t>
        </w:r>
      </w:ins>
      <w:ins w:id="27504" w:author="Sopheak Phorn" w:date="2023-08-18T11:19:00Z">
        <w:r w:rsidR="00F55B15"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505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27506" w:author="Sopheak Phorn" w:date="2023-08-18T11:16:00Z"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507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.</w:t>
        </w:r>
      </w:ins>
      <w:ins w:id="27508" w:author="Sopheak Phorn" w:date="2023-08-18T11:19:00Z">
        <w:r w:rsidR="00F55B15"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509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ស</w:t>
        </w:r>
      </w:ins>
      <w:ins w:id="27510" w:author="Sopheak Phorn" w:date="2023-08-18T11:16:00Z"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511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. 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512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ពុំមាន</w:t>
        </w:r>
      </w:ins>
      <w:ins w:id="27513" w:author="Sopheak Phorn" w:date="2023-08-25T13:10:00Z">
        <w:r w:rsidR="000C0C86">
          <w:rPr>
            <w:rFonts w:ascii="Khmer MEF1" w:hAnsi="Khmer MEF1" w:cs="Khmer MEF1" w:hint="cs"/>
            <w:spacing w:val="2"/>
            <w:sz w:val="24"/>
            <w:szCs w:val="24"/>
            <w:cs/>
          </w:rPr>
          <w:t>មតិ</w:t>
        </w:r>
      </w:ins>
      <w:ins w:id="27514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515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យោបល់បន្ថែមលើសេចក្តីព្រាង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516" w:author="Sopheak Phorn" w:date="2023-08-18T12:02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</w:t>
        </w:r>
        <w:r w:rsidRPr="00AA1A54">
          <w:rPr>
            <w:rFonts w:ascii="Khmer MEF1" w:hAnsi="Khmer MEF1" w:cs="Khmer MEF1"/>
            <w:spacing w:val="-10"/>
            <w:sz w:val="24"/>
            <w:szCs w:val="24"/>
            <w:cs/>
          </w:rPr>
          <w:t>បាយ</w:t>
        </w:r>
        <w:r w:rsidRPr="009D234F">
          <w:rPr>
            <w:rFonts w:ascii="Khmer MEF1" w:hAnsi="Khmer MEF1" w:cs="Khmer MEF1"/>
            <w:spacing w:val="-10"/>
            <w:sz w:val="24"/>
            <w:szCs w:val="24"/>
            <w:cs/>
          </w:rPr>
          <w:t>ការណ៍</w:t>
        </w:r>
        <w:r w:rsidRPr="009D234F">
          <w:rPr>
            <w:rFonts w:ascii="Khmer MEF1" w:hAnsi="Khmer MEF1" w:cs="Khmer MEF1"/>
            <w:sz w:val="24"/>
            <w:szCs w:val="24"/>
            <w:cs/>
          </w:rPr>
          <w:t>សវនកម្ម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នៅ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ន.</w:t>
        </w:r>
      </w:ins>
      <w:ins w:id="27517" w:author="Sopheak Phorn" w:date="2023-08-18T11:20:00Z">
        <w:r w:rsidR="00F55B15">
          <w:rPr>
            <w:rFonts w:ascii="Khmer MEF1" w:hAnsi="Khmer MEF1" w:cs="Khmer MEF1" w:hint="cs"/>
            <w:b/>
            <w:bCs/>
            <w:sz w:val="24"/>
            <w:szCs w:val="24"/>
            <w:cs/>
          </w:rPr>
          <w:t>គ</w:t>
        </w:r>
      </w:ins>
      <w:ins w:id="27518" w:author="Sopheak Phorn" w:date="2023-08-18T11:16:00Z"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>.</w:t>
        </w:r>
      </w:ins>
      <w:ins w:id="27519" w:author="Sopheak Phorn" w:date="2023-08-18T11:20:00Z">
        <w:r w:rsidR="00F55B15">
          <w:rPr>
            <w:rFonts w:ascii="Khmer MEF1" w:hAnsi="Khmer MEF1" w:cs="Khmer MEF1" w:hint="cs"/>
            <w:b/>
            <w:bCs/>
            <w:sz w:val="24"/>
            <w:szCs w:val="24"/>
            <w:cs/>
          </w:rPr>
          <w:t>ស</w:t>
        </w:r>
      </w:ins>
      <w:ins w:id="27520" w:author="Sopheak Phorn" w:date="2023-08-18T11:16:00Z"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. </w:t>
        </w:r>
        <w:r w:rsidRPr="009D234F">
          <w:rPr>
            <w:rFonts w:ascii="Khmer MEF1" w:hAnsi="Khmer MEF1" w:cs="Khmer MEF1" w:hint="cs"/>
            <w:sz w:val="24"/>
            <w:szCs w:val="24"/>
            <w:cs/>
            <w:lang w:val="ca-ES"/>
          </w:rPr>
          <w:t>នៃ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អ.ស.ហ.</w:t>
        </w:r>
        <w:r w:rsidRPr="009D234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សម្រាប់ឆ្នាំ២០២៣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</w:t>
        </w:r>
        <w:r w:rsidRPr="0096551C">
          <w:rPr>
            <w:rFonts w:ascii="Khmer MEF1" w:hAnsi="Khmer MEF1" w:cs="Khmer MEF1" w:hint="cs"/>
            <w:sz w:val="24"/>
            <w:szCs w:val="24"/>
            <w:cs/>
          </w:rPr>
          <w:t>នេះឡើយ។</w:t>
        </w:r>
      </w:ins>
      <w:ins w:id="27521" w:author="LENOVO" w:date="2022-10-02T11:00:00Z">
        <w:del w:id="27522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52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7524" w:author="LENOVO" w:date="2022-10-02T11:01:00Z">
        <w:del w:id="27525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52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7527" w:author="User" w:date="2022-09-22T15:00:00Z">
        <w:del w:id="27528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មាននាយកដ្ឋានសរុបចំនួន ៥ </w:delText>
          </w:r>
        </w:del>
      </w:ins>
      <w:ins w:id="27530" w:author="User" w:date="2022-09-22T15:01:00Z">
        <w:del w:id="27531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តាមរយៈការពិនិត្យលើឯកសារ និងភស្តុតាងដែលបានផ្ដល់ ព្រមទាំងការសាកសួរជាមួ</w:delText>
          </w:r>
        </w:del>
      </w:ins>
      <w:ins w:id="27533" w:author="User" w:date="2022-09-22T15:02:00Z">
        <w:del w:id="27534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3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27536" w:author="User" w:date="2022-09-22T15:01:00Z">
        <w:del w:id="27537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3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ថ្នាក់ដឹក</w:delText>
          </w:r>
        </w:del>
      </w:ins>
      <w:ins w:id="27539" w:author="User" w:date="2022-09-22T15:02:00Z">
        <w:del w:id="27540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4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នាំរបស់ ន.ស.ស. ប្រតិភូសវនកម្មនិងសវនករទទួលបន្ទុក </w:delText>
          </w:r>
        </w:del>
      </w:ins>
      <w:ins w:id="27542" w:author="User" w:date="2022-09-27T23:51:00Z">
        <w:del w:id="27543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5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បានរ</w:delText>
          </w:r>
        </w:del>
      </w:ins>
      <w:ins w:id="27545" w:author="User" w:date="2022-09-27T23:52:00Z">
        <w:del w:id="27546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5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កឃើញ</w:delText>
          </w:r>
        </w:del>
      </w:ins>
      <w:ins w:id="27548" w:author="User" w:date="2022-09-22T15:02:00Z">
        <w:del w:id="27549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5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នូវល</w:delText>
          </w:r>
        </w:del>
      </w:ins>
      <w:ins w:id="27551" w:author="User" w:date="2022-09-22T15:03:00Z">
        <w:del w:id="27552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55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ទ្ធផលមួយចំនួនដូចខាងក្រោម៖</w:delText>
          </w:r>
        </w:del>
      </w:ins>
    </w:p>
    <w:p w14:paraId="66BAA72F" w14:textId="77777777" w:rsidR="00B26CA9" w:rsidRDefault="00B26CA9">
      <w:pPr>
        <w:spacing w:after="0" w:line="226" w:lineRule="auto"/>
        <w:ind w:firstLine="634"/>
        <w:jc w:val="both"/>
        <w:rPr>
          <w:ins w:id="27554" w:author="Sopheak Phorn" w:date="2023-08-25T15:04:00Z"/>
          <w:rFonts w:ascii="Khmer MEF1" w:hAnsi="Khmer MEF1" w:cs="Khmer MEF1"/>
          <w:sz w:val="24"/>
          <w:szCs w:val="24"/>
        </w:rPr>
        <w:pPrChange w:id="27555" w:author="Sopheak Phorn" w:date="2023-08-25T16:20:00Z">
          <w:pPr>
            <w:spacing w:after="0" w:line="233" w:lineRule="auto"/>
          </w:pPr>
        </w:pPrChange>
      </w:pPr>
    </w:p>
    <w:p w14:paraId="350CE641" w14:textId="77777777" w:rsidR="00B26CA9" w:rsidRPr="0015473D" w:rsidRDefault="00B26CA9">
      <w:pPr>
        <w:pStyle w:val="Heading1"/>
        <w:spacing w:before="0" w:line="226" w:lineRule="auto"/>
        <w:ind w:firstLine="634"/>
        <w:rPr>
          <w:ins w:id="27556" w:author="Sopheak Phorn" w:date="2023-08-25T15:05:00Z"/>
          <w:rFonts w:ascii="Khmer MEF2" w:hAnsi="Khmer MEF2" w:cs="Khmer MEF2"/>
          <w:sz w:val="24"/>
          <w:szCs w:val="24"/>
        </w:rPr>
        <w:pPrChange w:id="27557" w:author="Sopheak Phorn" w:date="2023-08-25T16:20:00Z">
          <w:pPr>
            <w:pStyle w:val="Heading1"/>
            <w:spacing w:before="160" w:line="223" w:lineRule="auto"/>
            <w:ind w:firstLine="634"/>
          </w:pPr>
        </w:pPrChange>
      </w:pPr>
      <w:bookmarkStart w:id="27558" w:name="_Toc143775305"/>
      <w:bookmarkStart w:id="27559" w:name="_Toc143872989"/>
      <w:ins w:id="27560" w:author="Sopheak Phorn" w:date="2023-08-25T15:05:00Z"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១៣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</w:rPr>
          <w:t>.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ការវិភាគ និងវាយតម្លៃរបស់គណៈកម្មការចំពោះកិច្ច</w:t>
        </w:r>
        <w:bookmarkEnd w:id="27558"/>
        <w:bookmarkEnd w:id="27559"/>
      </w:ins>
    </w:p>
    <w:p w14:paraId="4AEA0C33" w14:textId="77777777" w:rsidR="00B26CA9" w:rsidRPr="00F141E9" w:rsidRDefault="00B26CA9">
      <w:pPr>
        <w:spacing w:after="0" w:line="226" w:lineRule="auto"/>
        <w:ind w:firstLine="720"/>
        <w:jc w:val="both"/>
        <w:rPr>
          <w:ins w:id="27561" w:author="Sopheak Phorn" w:date="2023-08-25T15:05:00Z"/>
          <w:rFonts w:ascii="Khmer MEF1" w:hAnsi="Khmer MEF1" w:cs="Khmer MEF1"/>
          <w:sz w:val="24"/>
          <w:szCs w:val="24"/>
          <w:lang w:val="ca-ES"/>
        </w:rPr>
        <w:pPrChange w:id="27562" w:author="Sopheak Phorn" w:date="2023-08-25T16:20:00Z">
          <w:pPr>
            <w:spacing w:after="0" w:line="227" w:lineRule="auto"/>
            <w:ind w:firstLine="720"/>
            <w:jc w:val="both"/>
          </w:pPr>
        </w:pPrChange>
      </w:pPr>
      <w:ins w:id="27563" w:author="Sopheak Phorn" w:date="2023-08-25T15:05:00Z"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យោងតាមផ្នែកទី៨ នៃសេចក្ដីណែនាំស្ដីពីយន្តការ និងនីតិវិធីសវនកម្មសមិទ្ធកម្ម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</w:rPr>
          <w:t>អង្គភាពសវនកម្ម</w:t>
        </w:r>
        <w:r w:rsidRPr="0015473D">
          <w:rPr>
            <w:rFonts w:ascii="Khmer MEF1" w:hAnsi="Khmer MEF1" w:cs="Khmer MEF1"/>
            <w:sz w:val="24"/>
            <w:szCs w:val="24"/>
            <w:cs/>
          </w:rPr>
          <w:t>ផ្ទៃ</w:t>
        </w:r>
        <w:r w:rsidRPr="0015473D">
          <w:rPr>
            <w:rFonts w:ascii="Khmer MEF1" w:hAnsi="Khmer MEF1" w:cs="Khmer MEF1"/>
            <w:sz w:val="24"/>
            <w:szCs w:val="24"/>
          </w:rPr>
          <w:t>​​​​​​​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ក្នុងនៃ 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 ត្រូវបង្កើតគណៈកម្មការចំពោះកិច្ច ដើម្បីពិនិត្យ និងវាយតម្លៃលើរបាយការណ៍សវនកម្ម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របស់​សវនករទទួលបន្ទុក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>”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។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 xml:space="preserve"> </w:t>
        </w:r>
        <w:r w:rsidRPr="00B26CA9">
          <w:rPr>
            <w:rFonts w:ascii="Khmer MEF2" w:hAnsi="Khmer MEF2" w:cs="Khmer MEF2"/>
            <w:spacing w:val="6"/>
            <w:sz w:val="24"/>
            <w:szCs w:val="24"/>
            <w:cs/>
          </w:rPr>
          <w:t xml:space="preserve">ឯកឧត្តមប្រធានអង្គភាព 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បានដាក់ចេញ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សេចក្ដីសម្រេចលេខ ០១៧/២៣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អ</w:t>
        </w:r>
        <w:r w:rsidRPr="002D0612">
          <w:rPr>
            <w:rFonts w:ascii="Khmer MEF1" w:hAnsi="Khmer MEF1" w:cs="Khmer MEF1" w:hint="cs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ស.ផ.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ចុះថ្ងៃ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ទី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២១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ខែ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សីហា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ឆ្នាំ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២០២៣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ស្ដីពី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ការកែសម្រួលសេចក្តីសម្រេចស្តីពី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ការបង្កើតគណៈកម្មការ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ចំពោះកិច្ចដើម្បីត្រួតពិនិត្យ និងវាយតម្លៃលើ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របាយការណ៍ត្រួតពិនិត្យឡើងវិញ ការអនុវត្តការប្រមូលចំណូល </w:t>
        </w:r>
        <w:r w:rsidRPr="0015473D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និងរបាយការណ៍តាមដានការអនុវត្តអនុសាសន៍សវនកម្មឆ្នាំ២០២៣ របស់សវនករទទួលបន្ទុក​នៃអង្គភាព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កម្មផ្ទៃក្នុងនៃ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អាជ្ញាធរសេវាហិរញ្ញវត្ថុមិនមែនធនាគារ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ដែល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សមាសភាព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ដូចខាងក្រោម៖</w:t>
        </w:r>
      </w:ins>
    </w:p>
    <w:p w14:paraId="0FE2F06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851"/>
        <w:jc w:val="both"/>
        <w:rPr>
          <w:ins w:id="2756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65" w:author="Sopheak Phorn" w:date="2023-08-25T15:05:00Z"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១.ឯកឧត្តម </w:t>
        </w:r>
        <w:r w:rsidRPr="0015473D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 សម្បត្តិ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ប្រធានអង្គភាពសវនកម្មផ្ទៃក្នុង          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ប្រធាន</w:t>
        </w:r>
      </w:ins>
    </w:p>
    <w:p w14:paraId="102D33C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6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67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២.លោក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ឈុំ សេរីវុធ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អនុប្រធានអង្គភាពសវនកម្មផ្ទៃក្នុង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</w:t>
        </w:r>
      </w:ins>
    </w:p>
    <w:p w14:paraId="31290289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6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6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៣.លោក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លឹម ចាន់ណា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ប្រធាននាយកដ្ឋានកិច្ចការទូទៅ ​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0D530B0E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7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7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៤.លោក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អ៊ួន រិទ្ធី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 ​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45DBBDE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7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73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៥.លោក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អ៊ឺម សុផល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A11FC8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7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75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៦.លោក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នួន សំរតនា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អនុប្រធាននាយកដ្ឋានកិច្ចការទូទៅ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3F1168D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7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77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៧.លោក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យឹម វីរៈ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អនុប្រធានប្រធាននាយកដ្ឋានសវនកម្មទី១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9EFB083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57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7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៨.លោក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ស្រ៊ុន ច័ន្ទសិត្ថា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អនុប្រធាននាយកដ្ឋានសវនកម្មទី២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B53521B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8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81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៩.លោក </w:t>
        </w:r>
        <w:r w:rsidRPr="0015473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ថៅ គីមរ៉ុង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681985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8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83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F141E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វឿន គុយអេង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ប្រធានការិយាល័យផែនការនិងបណ្ដុះបណ្ដាល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4BE4D33" w14:textId="77777777" w:rsidR="00B26CA9" w:rsidRPr="00DD1E2B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84" w:author="Sopheak Phorn" w:date="2023-08-25T15:05:00Z"/>
          <w:rFonts w:ascii="Khmer MEF1" w:hAnsi="Khmer MEF1" w:cs="Khmer MEF1"/>
          <w:spacing w:val="-12"/>
          <w:sz w:val="24"/>
          <w:szCs w:val="24"/>
          <w:lang w:val="ca-ES"/>
        </w:rPr>
      </w:pPr>
      <w:ins w:id="27585" w:author="Sopheak Phorn" w:date="2023-08-25T15:05:00Z"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lastRenderedPageBreak/>
          <w:t>១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១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t>សេង ឈាងឡាយ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12"/>
            <w:sz w:val="24"/>
            <w:szCs w:val="24"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ប្រធានការិយាល័យសវនកម្មទី១          </w:t>
        </w:r>
        <w:r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4603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8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87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.កញ្ញា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ឌុំ ផានិត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340BEAC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8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8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សុខ ចិត្រា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83ADB77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9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9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ទេព សុភ័គ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50231C9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9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93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១៥.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សំ សេដ្ឋវណ្ណៈ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អនុប្រធានការិយាល័យផែនការ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03C9F6C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9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95" w:author="Sopheak Phorn" w:date="2023-08-25T15:05:00Z"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និងបណ្តុះបណ្តាល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</w:ins>
    </w:p>
    <w:p w14:paraId="00BCBCF1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9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97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៦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.លោកស្រី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កែម សិរីបុត្រ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អនុប្រធានការិយាល័យសវនកម្មទី១​       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920B2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59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59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៧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លោកស្រី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ព្រេម លីណា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A5840E0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60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60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៨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ថន សំណាង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56BDD27A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60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603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៩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រ៉ូ ប៉ុណ្ណារ៉ុង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B406AE3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60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605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ប៉ុន ឧត្តមបញ្ញា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លេខាធិការ។</w:t>
        </w:r>
      </w:ins>
    </w:p>
    <w:p w14:paraId="015154C5" w14:textId="77777777" w:rsidR="00B26CA9" w:rsidRPr="009A453A" w:rsidRDefault="00B26CA9" w:rsidP="00B26CA9">
      <w:pPr>
        <w:spacing w:after="0" w:line="227" w:lineRule="auto"/>
        <w:ind w:firstLine="634"/>
        <w:jc w:val="both"/>
        <w:rPr>
          <w:ins w:id="27606" w:author="Sopheak Phorn" w:date="2023-08-25T15:05:00Z"/>
          <w:rFonts w:ascii="Khmer MEF1" w:hAnsi="Khmer MEF1" w:cs="Khmer MEF1"/>
          <w:sz w:val="24"/>
          <w:szCs w:val="24"/>
          <w:lang w:val="ca-ES"/>
          <w:rPrChange w:id="27607" w:author="Sopheak Phorn" w:date="2023-08-25T15:19:00Z">
            <w:rPr>
              <w:ins w:id="27608" w:author="Sopheak Phorn" w:date="2023-08-25T15:05:00Z"/>
              <w:rFonts w:ascii="Khmer MEF1" w:hAnsi="Khmer MEF1" w:cs="Khmer MEF1"/>
              <w:sz w:val="24"/>
              <w:szCs w:val="24"/>
            </w:rPr>
          </w:rPrChange>
        </w:rPr>
      </w:pPr>
      <w:ins w:id="27609" w:author="Sopheak Phorn" w:date="2023-08-25T15:05:00Z"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គណៈកម្មការចំពោះកិច្ច បានពិនិត្យ និងវាយតម្លៃលើរបាយការណ៍សវនកម្មឆ្នាំ២០២៣ របស់សវនក​ម្ម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ទទួលបន្ទុក ដោយផ្អែកលើគោលការណ៍ណែនាំស្ដីពីការសវនកម្ម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អនុលោមភាព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គោលការណ៍ណែនាំស្ដីពីកា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រសវនកម្មសមិទ្ធកម្ម</w:t>
        </w:r>
        <w:r w:rsidRPr="00DD1E2B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​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សេចក្ដីណែនាំស្ដីពីយន្តការ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និងនីតិវិធី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សវនកម្មអនុលោមភាព និង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យន្តការ និងនីតិវិធីសវនកម្មសមិទ្ធកម្ម ដោយពិនិត្យលើធាតុសំខាន់ៗមួយចំនួនដូចជា៖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ការអនុវត្តនីតិវិធីសវនក​ម្មរបស់សវនករទទួលបន្ទុក ដំណើរការអង្កេតរបស់សវនករទទួលបន្ទុក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ភស្តុតាងសវនកម្មទៅតាម</w:t>
        </w:r>
        <w:r w:rsidRPr="0015473D">
          <w:rPr>
            <w:rFonts w:ascii="Khmer MEF1" w:hAnsi="Khmer MEF1" w:cs="Khmer MEF1"/>
            <w:spacing w:val="-2"/>
            <w:sz w:val="24"/>
            <w:szCs w:val="24"/>
            <w:cs/>
          </w:rPr>
          <w:t>ប្រធា​ន​បទសវន​កម្មនីមួ​យ​ៗ ការសន្និដ្ឋានរបស់សវនករទទួលបន្ទុកទៅតាមប្រធានបទសវនកម្មនីមួយៗ កា​រ​</w:t>
        </w:r>
        <w:r w:rsidRPr="0015473D">
          <w:rPr>
            <w:rFonts w:ascii="Khmer MEF1" w:hAnsi="Khmer MEF1" w:cs="Khmer MEF1"/>
            <w:sz w:val="24"/>
            <w:szCs w:val="24"/>
            <w:cs/>
          </w:rPr>
          <w:t>សន្និ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ដ្ឋា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ន និ​ង</w:t>
        </w:r>
        <w:r w:rsidRPr="00DD1E2B">
          <w:rPr>
            <w:rFonts w:ascii="Khmer MEF1" w:hAnsi="Khmer MEF1" w:cs="Khmer MEF1"/>
            <w:spacing w:val="6"/>
            <w:sz w:val="24"/>
            <w:szCs w:val="24"/>
            <w:cs/>
          </w:rPr>
          <w:t>អនុសាសន៍</w:t>
        </w:r>
        <w:r w:rsidRPr="00F141E9">
          <w:rPr>
            <w:rFonts w:ascii="Khmer MEF1" w:hAnsi="Khmer MEF1" w:cs="Khmer MEF1"/>
            <w:sz w:val="24"/>
            <w:szCs w:val="24"/>
            <w:cs/>
          </w:rPr>
          <w:t>របស់សវនករទទួលបន្ទុកទៅតាមប្រធានបទសវនកម្មនីមួយៗ។</w:t>
        </w:r>
      </w:ins>
    </w:p>
    <w:p w14:paraId="282DB5ED" w14:textId="7705B0F9" w:rsidR="00B26CA9" w:rsidRDefault="00B26CA9" w:rsidP="00B26CA9">
      <w:pPr>
        <w:spacing w:after="0" w:line="227" w:lineRule="auto"/>
        <w:ind w:firstLine="720"/>
        <w:jc w:val="both"/>
        <w:rPr>
          <w:ins w:id="27610" w:author="Sopheak Phorn" w:date="2023-08-25T15:05:00Z"/>
          <w:rFonts w:ascii="Khmer MEF1" w:hAnsi="Khmer MEF1" w:cs="Khmer MEF1"/>
          <w:spacing w:val="-4"/>
          <w:sz w:val="24"/>
          <w:szCs w:val="24"/>
        </w:rPr>
      </w:pPr>
      <w:ins w:id="27611" w:author="Sopheak Phorn" w:date="2023-08-25T15:05:00Z">
        <w:r w:rsidRPr="00DD1E2B">
          <w:rPr>
            <w:rFonts w:ascii="Khmer MEF1" w:hAnsi="Khmer MEF1" w:cs="Khmer MEF1"/>
            <w:spacing w:val="-10"/>
            <w:sz w:val="24"/>
            <w:szCs w:val="24"/>
            <w:cs/>
          </w:rPr>
          <w:t>កិច្ចប្រជុំគណៈកម្មការចំពោះកិច្ចលើសេចក្ដីព្រាងរបាយការណ៍សវនកម្ម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ន.</w:t>
        </w:r>
      </w:ins>
      <w:ins w:id="27612" w:author="Sopheak Phorn" w:date="2023-08-25T15:06:00Z">
        <w:r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</w:rPr>
          <w:t>គ</w:t>
        </w:r>
      </w:ins>
      <w:ins w:id="27613" w:author="Sopheak Phorn" w:date="2023-08-25T15:05:00Z"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.ស.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</w:rPr>
          <w:t>ត្រូវ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បា​នរៀបចំ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ឡើង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614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កាលពីថ្ងៃទី២២</w:t>
        </w:r>
        <w:r w:rsidRPr="00ED148B">
          <w:rPr>
            <w:rFonts w:ascii="Khmer MEF1" w:hAnsi="Khmer MEF1" w:cs="Khmer MEF1"/>
            <w:spacing w:val="-10"/>
            <w:sz w:val="24"/>
            <w:szCs w:val="24"/>
            <w:rPrChange w:id="27615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616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ខែសីហា ឆ្នាំ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២០២៣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នៅបន្ទប់ប្រជុំ​របស់​អង្គភាព</w:t>
        </w:r>
        <w:r w:rsidRPr="0015473D">
          <w:rPr>
            <w:rFonts w:ascii="Khmer MEF1" w:hAnsi="Khmer MEF1" w:cs="Khmer MEF1"/>
            <w:spacing w:val="-10"/>
            <w:sz w:val="24"/>
            <w:szCs w:val="24"/>
          </w:rPr>
          <w:t>​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សវនកម្ម​ផ្ទៃ​ក្នុង​​នៃ​</w:t>
        </w:r>
        <w:r w:rsidRPr="0015473D">
          <w:rPr>
            <w:rFonts w:ascii="Khmer MEF1" w:hAnsi="Khmer MEF1" w:cs="Khmer MEF1"/>
            <w:spacing w:val="-10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អ.ស.ហ.</w:t>
        </w:r>
        <w:r w:rsidRPr="00F141E9">
          <w:rPr>
            <w:rFonts w:ascii="Khmer MEF1" w:hAnsi="Khmer MEF1" w:cs="Khmer MEF1"/>
            <w:spacing w:val="-8"/>
            <w:sz w:val="24"/>
            <w:szCs w:val="24"/>
          </w:rPr>
          <w:t xml:space="preserve"> </w:t>
        </w:r>
        <w:r w:rsidRPr="00F141E9">
          <w:rPr>
            <w:rFonts w:ascii="Khmer MEF1" w:hAnsi="Khmer MEF1" w:cs="Khmer MEF1"/>
            <w:spacing w:val="-8"/>
            <w:sz w:val="24"/>
            <w:szCs w:val="24"/>
            <w:cs/>
          </w:rPr>
          <w:t>​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</w:rPr>
          <w:t>វេលា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ម៉ោង ១០ 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>: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>៣០ នាទីព្រឹក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 xml:space="preserve"> 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ក្រោមការដឹកនាំរបស់</w:t>
        </w:r>
        <w:r w:rsidRPr="0083068F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83068F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 សម្បត្តិ</w:t>
        </w:r>
        <w:r w:rsidRPr="0015473D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ប្រធានអង្គភាពសវនកម្មផ្ទៃក្នុង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នៃ </w:t>
        </w:r>
        <w:r w:rsidRPr="001547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</w:rPr>
          <w:t>អ.ស.ហ.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និងជាប្រធានគណៈកម្មការចំពោះកិច្ច។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ជាកិច្ចចាប់ផ្ដើម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2" w:hAnsi="Khmer MEF2" w:cs="Khmer MEF2"/>
            <w:spacing w:val="-6"/>
            <w:sz w:val="24"/>
            <w:szCs w:val="24"/>
            <w:cs/>
          </w:rPr>
          <w:t>ឯកឧត្តមប្រធានអង្គភាព</w:t>
        </w:r>
        <w:r w:rsidRPr="0015473D">
          <w:rPr>
            <w:rFonts w:ascii="Khmer MEF2" w:hAnsi="Khmer MEF2" w:cs="Khmer MEF2"/>
            <w:spacing w:val="-6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បានស​ម្ដែ​ង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ការកោតសរសើរចំពោះសវនករទទួលបន្ទុកដែលបានខិតខំប្រឹងប្រែងរៀបចំ</w:t>
        </w:r>
        <w:r w:rsidRPr="0015473D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របាយការណ៍សវនកម្មឆ្នាំ២០២៣ 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 xml:space="preserve">នៅ </w:t>
        </w:r>
        <w:r w:rsidRPr="0015473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ន.</w:t>
        </w:r>
      </w:ins>
      <w:ins w:id="27617" w:author="Sopheak Phorn" w:date="2023-08-25T15:07:00Z">
        <w:r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27618" w:author="Sopheak Phorn" w:date="2023-08-25T15:05:00Z">
        <w:r w:rsidRPr="0015473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.ស.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បានទាន់ពេលវេលា និងគោរពទៅតាមទម្រង់ដែលបានកំណត់ត្រឹមត្រូវ។</w:t>
        </w:r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z w:val="24"/>
            <w:szCs w:val="24"/>
            <w:cs/>
            <w:lang w:val="ca-ES"/>
          </w:rPr>
          <w:t>តាមការត្រួតពិនិត្យលើរបាយការណ៍សវនកម្ម</w:t>
        </w:r>
        <w:r w:rsidRPr="00F141E9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ឯកឧត្តម</w:t>
        </w:r>
        <w:r w:rsidRPr="00F141E9">
          <w:rPr>
            <w:rFonts w:ascii="Khmer MEF2" w:hAnsi="Khmer MEF2" w:cs="Khmer MEF2"/>
            <w:sz w:val="24"/>
            <w:szCs w:val="24"/>
          </w:rPr>
          <w:t xml:space="preserve">​ </w:t>
        </w:r>
        <w:r w:rsidRPr="00F141E9">
          <w:rPr>
            <w:rFonts w:ascii="Khmer MEF2" w:hAnsi="Khmer MEF2" w:cs="Khmer MEF2"/>
            <w:sz w:val="24"/>
            <w:szCs w:val="24"/>
            <w:cs/>
          </w:rPr>
          <w:t xml:space="preserve">ឈុន សម្បត្តិ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ប្រធានអង្គភាព</w:t>
        </w:r>
        <w:r w:rsidRPr="00F141E9">
          <w:rPr>
            <w:rFonts w:ascii="Khmer MEF2" w:hAnsi="Khmer MEF2" w:cs="Khmer MEF2"/>
            <w:sz w:val="24"/>
            <w:szCs w:val="24"/>
            <w:cs/>
          </w:rPr>
          <w:t>សវនកម្មផ្ទៃក្នុង</w:t>
        </w:r>
        <w:r>
          <w:rPr>
            <w:rFonts w:ascii="Khmer MEF2" w:hAnsi="Khmer MEF2" w:cs="Khmer MEF2" w:hint="cs"/>
            <w:sz w:val="24"/>
            <w:szCs w:val="24"/>
            <w:cs/>
          </w:rPr>
          <w:t>នៃ អ.ស.ហ.</w:t>
        </w:r>
        <w:r w:rsidRPr="00DD1E2B">
          <w:rPr>
            <w:rFonts w:ascii="Khmer MEF2" w:hAnsi="Khmer MEF2" w:cs="Khmer MEF2"/>
            <w:sz w:val="24"/>
            <w:szCs w:val="24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និងជា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ប្រធានគណៈកម្មការចំពោះកិច្ច</w:t>
        </w:r>
        <w:r w:rsidRPr="0015473D">
          <w:rPr>
            <w:rFonts w:ascii="Khmer MEF2" w:hAnsi="Khmer MEF2" w:cs="Khmer MEF2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z w:val="24"/>
            <w:szCs w:val="24"/>
            <w:cs/>
            <w:lang w:val="ca-ES"/>
          </w:rPr>
          <w:t>ព្រមទាំងសមាជិក/សមាជិកានៃ</w:t>
        </w:r>
        <w:r w:rsidRPr="0015473D">
          <w:rPr>
            <w:rFonts w:ascii="Khmer MEF1" w:hAnsi="Khmer MEF1" w:cs="Khmer MEF1"/>
            <w:sz w:val="24"/>
            <w:szCs w:val="24"/>
            <w:cs/>
          </w:rPr>
          <w:t>គណៈកម្មការចំពោះកិច្ច ​បានពិនិត្យទៅ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លើ​</w:t>
        </w:r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619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ប្រធានបទ និងលទ្ធផលរកឃើញ ដែលបានជួបពិភាក្សាជាមួយ </w:t>
        </w:r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620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</w:t>
        </w:r>
      </w:ins>
      <w:ins w:id="27621" w:author="Sopheak Phorn" w:date="2023-08-25T15:07:00Z"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622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27623" w:author="Sopheak Phorn" w:date="2023-08-25T15:05:00Z"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624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625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និងបានឯកភាពលើសេចក្តីព្រា​ង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​របាយការណ៍សវនកម្ម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r w:rsidRPr="00C773C0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ន.</w:t>
        </w:r>
      </w:ins>
      <w:ins w:id="27626" w:author="Sopheak Phorn" w:date="2023-08-25T15:08:00Z">
        <w:r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</w:rPr>
          <w:t>គ</w:t>
        </w:r>
      </w:ins>
      <w:ins w:id="27627" w:author="Sopheak Phorn" w:date="2023-08-25T15:05:00Z">
        <w:r w:rsidRPr="00C773C0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.ស.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>។</w:t>
        </w:r>
      </w:ins>
    </w:p>
    <w:p w14:paraId="7CA90CF4" w14:textId="01D347BB" w:rsidR="00B26CA9" w:rsidRPr="00FC75C8" w:rsidRDefault="00B26CA9" w:rsidP="00B26CA9">
      <w:pPr>
        <w:spacing w:after="0" w:line="240" w:lineRule="auto"/>
        <w:ind w:firstLine="720"/>
        <w:jc w:val="both"/>
        <w:rPr>
          <w:ins w:id="27628" w:author="Sopheak Phorn" w:date="2023-08-25T15:05:00Z"/>
          <w:rFonts w:ascii="Khmer MEF1" w:hAnsi="Khmer MEF1" w:cs="Khmer MEF1"/>
          <w:sz w:val="24"/>
          <w:szCs w:val="24"/>
          <w:lang w:val="ca-ES"/>
        </w:rPr>
      </w:pPr>
      <w:ins w:id="27629" w:author="Sopheak Phorn" w:date="2023-08-25T15:05:00Z"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>ជា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លទ្ធផល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 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គណៈកម្មការចំពោះកិច្ច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បានវាយតម្លៃខ្ពស់ចំពោះការអនុវត្តនីតិវិធីការងាររបស់សវនករ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</w:rPr>
          <w:t>ទទួលបន្ទុក និងទទួលយកនូវលទ្ធផលរកឃើញរបស់សវនករទទួលបន្ទុកចំនួន</w:t>
        </w:r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</w:ins>
      <w:ins w:id="27630" w:author="Sopheak Phorn" w:date="2023-08-25T15:08:00Z">
        <w:r>
          <w:rPr>
            <w:rFonts w:ascii="Khmer MEF1" w:hAnsi="Khmer MEF1" w:cs="Khmer MEF1" w:hint="cs"/>
            <w:b/>
            <w:bCs/>
            <w:spacing w:val="6"/>
            <w:sz w:val="24"/>
            <w:szCs w:val="24"/>
            <w:cs/>
            <w:lang w:val="ca-ES"/>
          </w:rPr>
          <w:t>៤</w:t>
        </w:r>
      </w:ins>
      <w:ins w:id="27631" w:author="Sopheak Phorn" w:date="2023-08-25T15:05:00Z"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ព្រមទាំងអនុញ្ញាតឱ្យ</w:t>
        </w:r>
        <w:r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</w:t>
        </w:r>
        <w:r w:rsidRPr="00903E92">
          <w:rPr>
            <w:rFonts w:ascii="Khmer MEF1" w:hAnsi="Khmer MEF1" w:cs="Khmer MEF1"/>
            <w:sz w:val="24"/>
            <w:szCs w:val="24"/>
            <w:cs/>
            <w:lang w:val="ca-ES"/>
            <w:rPrChange w:id="27632" w:author="Sopheak Phorn" w:date="2023-08-25T15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lastRenderedPageBreak/>
          <w:t>សវនករទទួលបន្ទុកបន្តរៀបចំនីតិវិធីបញ្ចូលនូវមតិយោបល់របស់គណៈកម្មការចំពោះកិច្ច ក្នុងរបាយការណ៍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7633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សវនកម្ម និងរៀបចំ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634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បញ្ជូនរបាយការណ៍សវនកម្មឆ្នាំ២០២៣ នៅ </w:t>
        </w:r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635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ន.</w:t>
        </w:r>
      </w:ins>
      <w:ins w:id="27636" w:author="Sopheak Phorn" w:date="2023-08-25T15:09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637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27638" w:author="Sopheak Phorn" w:date="2023-08-25T15:05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639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 xml:space="preserve">.ស 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640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ទៅការិយាល័យផែនការ និង</w:t>
        </w:r>
        <w:r w:rsidRPr="00A00DCF">
          <w:rPr>
            <w:rFonts w:ascii="Khmer MEF1" w:hAnsi="Khmer MEF1" w:cs="Khmer MEF1" w:hint="cs"/>
            <w:spacing w:val="2"/>
            <w:sz w:val="24"/>
            <w:szCs w:val="24"/>
            <w:cs/>
          </w:rPr>
          <w:t>បណ្ដុះបណ្ដាលនៃនាយកដ្ឋានកិច្ចការទូទៅដើម្បីរៀបចំបូកសរុប។</w:t>
        </w:r>
      </w:ins>
    </w:p>
    <w:p w14:paraId="77812191" w14:textId="77777777" w:rsidR="00313F66" w:rsidRPr="00ED148B" w:rsidRDefault="00313F66">
      <w:pPr>
        <w:spacing w:after="0" w:line="230" w:lineRule="auto"/>
        <w:ind w:firstLine="634"/>
        <w:rPr>
          <w:ins w:id="27641" w:author="Sopheak Phorn" w:date="2023-08-18T10:11:00Z"/>
          <w:rFonts w:ascii="Khmer MEF1" w:hAnsi="Khmer MEF1" w:cs="Khmer MEF1"/>
          <w:sz w:val="10"/>
          <w:szCs w:val="10"/>
          <w:rPrChange w:id="27642" w:author="Sopheak Phorn" w:date="2023-08-25T16:20:00Z">
            <w:rPr>
              <w:ins w:id="27643" w:author="Sopheak Phorn" w:date="2023-08-18T10:11:00Z"/>
              <w:rFonts w:ascii="Khmer MEF1" w:hAnsi="Khmer MEF1" w:cs="Khmer MEF1"/>
              <w:sz w:val="24"/>
              <w:szCs w:val="24"/>
            </w:rPr>
          </w:rPrChange>
        </w:rPr>
        <w:pPrChange w:id="27644" w:author="Sopheak Phorn" w:date="2023-08-25T13:11:00Z">
          <w:pPr>
            <w:ind w:left="634"/>
          </w:pPr>
        </w:pPrChange>
      </w:pPr>
    </w:p>
    <w:p w14:paraId="18642F29" w14:textId="35349DE7" w:rsidR="008979CF" w:rsidRPr="00B26CA9" w:rsidDel="00DA0E01" w:rsidRDefault="0018378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645" w:author="Kem Sereyboth" w:date="2023-07-13T14:28:00Z"/>
          <w:rFonts w:ascii="Khmer MEF1" w:hAnsi="Khmer MEF1" w:cs="Khmer MEF1"/>
          <w:sz w:val="24"/>
          <w:szCs w:val="24"/>
          <w:rPrChange w:id="27646" w:author="Sopheak Phorn" w:date="2023-08-25T15:04:00Z">
            <w:rPr>
              <w:del w:id="2764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648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649" w:author="Sopheak Phorn" w:date="2023-08-18T12:35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7650" w:author="Kem Sereiboth" w:date="2022-09-13T12:00:00Z">
        <w:del w:id="27651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65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7653" w:author="User" w:date="2022-10-04T15:44:00Z">
        <w:del w:id="27654" w:author="Kem Sereyboth" w:date="2023-07-13T14:28:00Z">
          <w:r w:rsidR="002159EC" w:rsidRPr="00B26CA9" w:rsidDel="00DA0E01">
            <w:rPr>
              <w:rFonts w:ascii="Khmer MEF1" w:hAnsi="Khmer MEF1" w:cs="Khmer MEF1"/>
              <w:sz w:val="24"/>
              <w:szCs w:val="24"/>
              <w:cs/>
              <w:rPrChange w:id="2765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7656" w:author="Kem Sereiboth" w:date="2022-09-13T12:00:00Z">
        <w:del w:id="27657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6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7659" w:author="User" w:date="2022-09-16T15:15:00Z">
        <w:del w:id="27660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66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</w:delText>
          </w:r>
        </w:del>
      </w:ins>
      <w:ins w:id="27662" w:author="User" w:date="2022-09-16T15:16:00Z">
        <w:del w:id="27663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66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រកឃើញថា </w:delText>
          </w:r>
        </w:del>
      </w:ins>
      <w:ins w:id="27665" w:author="User" w:date="2022-10-07T15:29:00Z">
        <w:del w:id="27666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667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</w:delText>
          </w:r>
        </w:del>
      </w:ins>
      <w:ins w:id="27668" w:author="User" w:date="2022-10-07T15:30:00Z">
        <w:del w:id="27669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67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តិជាធរមាន។ </w:delText>
          </w:r>
        </w:del>
      </w:ins>
      <w:ins w:id="27671" w:author="sakaria fa" w:date="2022-09-30T21:54:00Z">
        <w:del w:id="27672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</w:delText>
          </w:r>
        </w:del>
      </w:ins>
      <w:ins w:id="27673" w:author="LENOVO" w:date="2022-10-02T10:49:00Z">
        <w:del w:id="27674" w:author="Kem Sereyboth" w:date="2023-07-13T14:28:00Z">
          <w:r w:rsidR="00AC76C8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675" w:author="sakaria fa" w:date="2022-09-30T21:54:00Z">
        <w:del w:id="2767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ត្រួតពិនិត្យនៃ </w:delText>
          </w:r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67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678" w:author="Kem Sereiboth" w:date="2022-09-13T12:00:00Z">
        <w:del w:id="27679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68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7681" w:author="sakaria fa" w:date="2022-09-30T21:54:00Z">
        <w:del w:id="27682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68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7684" w:author="sakaria fa" w:date="2022-09-30T21:52:00Z">
        <w:del w:id="27685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68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ទាន់បានបំពេញគ្រប់រចនាសម្ព័ន្ធសម្រាប់ថ្នាក់នាយកដ្ឋាន</w:delText>
          </w:r>
        </w:del>
      </w:ins>
      <w:ins w:id="27687" w:author="sakaria fa" w:date="2022-09-30T21:55:00Z">
        <w:del w:id="27688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68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690" w:author="sakaria fa" w:date="2022-09-30T21:52:00Z">
        <w:del w:id="27691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69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</w:del>
      </w:ins>
      <w:ins w:id="27693" w:author="Kem Sereiboth" w:date="2022-09-13T12:00:00Z">
        <w:del w:id="27694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6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មាននាយកដ្ឋានចំនួន ៥  </w:delText>
          </w:r>
        </w:del>
      </w:ins>
      <w:ins w:id="27696" w:author="LENOVO" w:date="2022-10-02T10:49:00Z">
        <w:del w:id="27697" w:author="Kem Sereyboth" w:date="2023-07-13T14:28:00Z">
          <w:r w:rsidR="00C337AB" w:rsidRPr="00B26CA9" w:rsidDel="00DA0E01">
            <w:rPr>
              <w:rFonts w:ascii="Khmer MEF1" w:hAnsi="Khmer MEF1" w:cs="Khmer MEF1"/>
              <w:sz w:val="24"/>
              <w:szCs w:val="24"/>
              <w:cs/>
              <w:rPrChange w:id="2769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7699" w:author="Kem Sereiboth" w:date="2022-09-20T08:48:00Z">
        <w:del w:id="27700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70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7702" w:author="Kem Sereiboth" w:date="2022-09-19T09:28:00Z">
        <w:del w:id="27703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70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7705" w:author="Kem Sereiboth" w:date="2022-09-13T12:00:00Z">
        <w:del w:id="27706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70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ព្រមទាំងមានប្រធាននាយកដ្ឋាន និងអនុប្រធាននាយកដ្ឋាន</w:delText>
          </w:r>
        </w:del>
      </w:ins>
      <w:ins w:id="27708" w:author="Kem Sereiboth" w:date="2022-09-19T09:28:00Z">
        <w:del w:id="27709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71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711" w:author="Kem Sereiboth" w:date="2022-09-13T12:00:00Z">
        <w:del w:id="27712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71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ដោយឡែកសម្រាប់នាយកដ្ឋានត្រួតពិនិត្យវិញនៅមិនទាន់បានតែងតាំងប្រធាននាយកដ្ឋាននៅឡើយ។</w:delText>
          </w:r>
        </w:del>
      </w:ins>
    </w:p>
    <w:p w14:paraId="4DC76BB5" w14:textId="60C5FD05" w:rsidR="008A57BE" w:rsidRPr="00B26CA9" w:rsidDel="00DA0E01" w:rsidRDefault="008A57BE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14" w:author="User" w:date="2022-10-03T13:58:00Z"/>
          <w:del w:id="27715" w:author="Kem Sereyboth" w:date="2023-07-13T14:28:00Z"/>
          <w:rFonts w:ascii="Khmer MEF1" w:hAnsi="Khmer MEF1" w:cs="Khmer MEF1"/>
          <w:sz w:val="24"/>
          <w:szCs w:val="24"/>
          <w:rPrChange w:id="27716" w:author="Sopheak Phorn" w:date="2023-08-25T15:04:00Z">
            <w:rPr>
              <w:ins w:id="27717" w:author="User" w:date="2022-10-03T13:58:00Z"/>
              <w:del w:id="2771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719" w:author="Sopheak Phorn" w:date="2023-08-25T15:13:00Z">
          <w:pPr>
            <w:spacing w:after="0" w:line="240" w:lineRule="auto"/>
            <w:ind w:firstLine="720"/>
          </w:pPr>
        </w:pPrChange>
      </w:pPr>
    </w:p>
    <w:p w14:paraId="376255B2" w14:textId="5080727C" w:rsidR="00D85F61" w:rsidRPr="00B26CA9" w:rsidDel="00DA0E01" w:rsidRDefault="00C937A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20" w:author="sakaria fa" w:date="2022-09-13T22:51:00Z"/>
          <w:del w:id="27721" w:author="Kem Sereyboth" w:date="2023-07-13T14:28:00Z"/>
          <w:rFonts w:ascii="Khmer MEF1" w:hAnsi="Khmer MEF1" w:cs="Khmer MEF1"/>
          <w:sz w:val="24"/>
          <w:szCs w:val="24"/>
          <w:rPrChange w:id="27722" w:author="Sopheak Phorn" w:date="2023-08-25T15:04:00Z">
            <w:rPr>
              <w:ins w:id="27723" w:author="sakaria fa" w:date="2022-09-13T22:51:00Z"/>
              <w:del w:id="27724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772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726" w:author="LENOVO" w:date="2022-10-02T11:02:00Z">
        <w:del w:id="277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7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7729" w:author="Kem Sereiboth" w:date="2022-09-13T12:01:00Z">
        <w:del w:id="27730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7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លក្ខណៈវិនិច្ឆ័យ៖</w:delText>
          </w:r>
        </w:del>
      </w:ins>
      <w:ins w:id="27732" w:author="Kem Sereiboth" w:date="2022-09-13T12:49:00Z">
        <w:del w:id="2773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3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33CCC958" w14:textId="7B5C979C" w:rsidR="00D85F61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735" w:author="Kem Sereyboth" w:date="2023-07-13T14:28:00Z"/>
          <w:rFonts w:ascii="Khmer MEF1" w:hAnsi="Khmer MEF1" w:cs="Khmer MEF1"/>
          <w:sz w:val="24"/>
          <w:szCs w:val="24"/>
          <w:rPrChange w:id="27736" w:author="Sopheak Phorn" w:date="2023-08-25T15:04:00Z">
            <w:rPr>
              <w:del w:id="2773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738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7739" w:author="sakaria fa" w:date="2022-09-13T22:51:00Z">
        <w:del w:id="2774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7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27742" w:author="Kem Sereiboth" w:date="2022-09-13T12:49:00Z">
        <w:del w:id="2774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យោងតាមមាត្រា</w:delText>
          </w:r>
        </w:del>
      </w:ins>
      <w:ins w:id="27745" w:author="Kem Sereiboth" w:date="2022-09-20T08:53:00Z">
        <w:del w:id="27746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747" w:author="Sopheak Phorn" w:date="2023-08-25T15:04:00Z">
                <w:rPr>
                  <w:rFonts w:cs="MoolBoran"/>
                  <w:spacing w:val="-4"/>
                  <w:cs/>
                </w:rPr>
              </w:rPrChange>
            </w:rPr>
            <w:delText>៥៩</w:delText>
          </w:r>
        </w:del>
      </w:ins>
      <w:ins w:id="27748" w:author="Kem Sereiboth" w:date="2022-09-13T12:49:00Z">
        <w:del w:id="27749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នៃ</w:delText>
          </w:r>
        </w:del>
      </w:ins>
      <w:ins w:id="27751" w:author="Kem Sereiboth" w:date="2022-09-13T12:05:00Z">
        <w:del w:id="27752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753" w:author="Sopheak Phorn" w:date="2023-08-25T15:04:00Z">
                <w:rPr>
                  <w:rFonts w:cs="MoolBoran"/>
                  <w:cs/>
                </w:rPr>
              </w:rPrChange>
            </w:rPr>
            <w:delText>អនុក្រឹត្យលេខ</w:delText>
          </w:r>
        </w:del>
      </w:ins>
      <w:ins w:id="27754" w:author="LENOVO" w:date="2022-10-02T11:14:00Z">
        <w:del w:id="27755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75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757" w:author="Kem Sereiboth" w:date="2022-09-13T12:05:00Z">
        <w:del w:id="27758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759" w:author="Sopheak Phorn" w:date="2023-08-25T15:04:00Z">
                <w:rPr>
                  <w:rFonts w:cs="MoolBoran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760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  <w:ins w:id="27761" w:author="LENOVO" w:date="2022-10-06T12:00:00Z">
        <w:del w:id="27762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77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7764" w:author="Kem Sereiboth" w:date="2022-09-13T12:50:00Z">
        <w:del w:id="27765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</w:delText>
          </w:r>
        </w:del>
      </w:ins>
    </w:p>
    <w:p w14:paraId="4D0616FA" w14:textId="2A3148C3" w:rsidR="00EB1039" w:rsidRPr="00B26CA9" w:rsidDel="00DA0E01" w:rsidRDefault="00EB103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67" w:author="LENOVO" w:date="2022-10-02T10:58:00Z"/>
          <w:del w:id="27768" w:author="Kem Sereyboth" w:date="2023-07-13T14:28:00Z"/>
          <w:rFonts w:ascii="Khmer MEF1" w:hAnsi="Khmer MEF1" w:cs="Khmer MEF1"/>
          <w:sz w:val="24"/>
          <w:szCs w:val="24"/>
          <w:rPrChange w:id="27769" w:author="Sopheak Phorn" w:date="2023-08-25T15:04:00Z">
            <w:rPr>
              <w:ins w:id="27770" w:author="LENOVO" w:date="2022-10-02T10:58:00Z"/>
              <w:del w:id="2777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772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4BB6914C" w14:textId="71B5042C" w:rsidR="00112829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73" w:author="Kem Sereiboth" w:date="2022-09-13T12:05:00Z"/>
          <w:del w:id="27774" w:author="Kem Sereyboth" w:date="2023-07-13T14:28:00Z"/>
          <w:rFonts w:ascii="Khmer MEF1" w:hAnsi="Khmer MEF1" w:cs="Khmer MEF1"/>
          <w:sz w:val="24"/>
          <w:szCs w:val="24"/>
          <w:rPrChange w:id="27775" w:author="Sopheak Phorn" w:date="2023-08-25T15:04:00Z">
            <w:rPr>
              <w:ins w:id="27776" w:author="Kem Sereiboth" w:date="2022-09-13T12:05:00Z"/>
              <w:del w:id="2777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778" w:author="Sopheak Phorn" w:date="2023-08-25T15:13:00Z">
          <w:pPr>
            <w:spacing w:after="0" w:line="228" w:lineRule="auto"/>
            <w:ind w:firstLine="720"/>
          </w:pPr>
        </w:pPrChange>
      </w:pPr>
      <w:ins w:id="27779" w:author="sakaria fa" w:date="2022-09-13T22:51:00Z">
        <w:del w:id="277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78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-</w:delText>
          </w:r>
        </w:del>
      </w:ins>
      <w:ins w:id="27782" w:author="sakaria fa" w:date="2022-09-13T22:52:00Z">
        <w:del w:id="2778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78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</w:delText>
          </w:r>
        </w:del>
      </w:ins>
      <w:ins w:id="27785" w:author="Kem Sereiboth" w:date="2022-09-13T12:50:00Z">
        <w:del w:id="27786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8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មាត្រា ១០</w:delText>
          </w:r>
        </w:del>
      </w:ins>
      <w:ins w:id="27788" w:author="Kem Sereiboth" w:date="2022-09-20T08:54:00Z">
        <w:del w:id="27789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790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ថ្មី</w:delText>
          </w:r>
        </w:del>
      </w:ins>
      <w:ins w:id="27791" w:author="Kem Sereiboth" w:date="2022-09-13T12:50:00Z">
        <w:del w:id="2779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9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នៃ</w:delText>
          </w:r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94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អនុក្រឹត្យ</w:delText>
          </w:r>
        </w:del>
      </w:ins>
      <w:ins w:id="27795" w:author="Kem Sereiboth" w:date="2022-09-13T12:51:00Z">
        <w:del w:id="27796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97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>លេខ</w:delText>
          </w:r>
        </w:del>
      </w:ins>
      <w:ins w:id="27798" w:author="LENOVO" w:date="2022-10-02T11:14:00Z">
        <w:del w:id="27799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800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801" w:author="Kem Sereiboth" w:date="2022-09-13T12:51:00Z">
        <w:del w:id="2780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03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 xml:space="preserve"> ១៤៣ អនក្រ.បក.</w:delText>
          </w:r>
        </w:del>
      </w:ins>
      <w:ins w:id="27804" w:author="sakaria fa" w:date="2022-09-13T22:52:00Z">
        <w:del w:id="278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0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ចុះថ្ងៃទី</w:delText>
          </w:r>
        </w:del>
      </w:ins>
      <w:ins w:id="27807" w:author="User" w:date="2022-10-03T14:06:00Z">
        <w:del w:id="27808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809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១៩ ខែសីហា ឆ្នាំ២០២១</w:delText>
          </w:r>
        </w:del>
      </w:ins>
      <w:ins w:id="27810" w:author="User" w:date="2022-10-05T19:59:00Z">
        <w:del w:id="27811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7812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813" w:author="User" w:date="2022-10-03T14:06:00Z">
        <w:del w:id="27814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815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​ស្ដីពីការកែសម្រួលអនុក្រឹត្យលេខ ០៣ អ</w:delText>
          </w:r>
        </w:del>
      </w:ins>
      <w:ins w:id="27816" w:author="User" w:date="2022-10-03T14:07:00Z">
        <w:del w:id="27817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818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នក្រ</w:delText>
          </w:r>
        </w:del>
      </w:ins>
      <w:ins w:id="27819" w:author="sakaria fa" w:date="2022-09-13T22:52:00Z">
        <w:del w:id="2782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2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០៨ ខែមករា ឆ្នាំ២០១៨ </w:delText>
          </w:r>
        </w:del>
      </w:ins>
      <w:ins w:id="27822" w:author="Kem Sereiboth" w:date="2022-09-13T12:50:00Z">
        <w:del w:id="2782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24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ស្ដីពី ការកែសម្រួលអនុក្រឹត្យលេខ</w:delText>
          </w:r>
        </w:del>
      </w:ins>
      <w:ins w:id="27825" w:author="LENOVO" w:date="2022-10-02T11:15:00Z">
        <w:del w:id="27826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82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828" w:author="Kem Sereiboth" w:date="2022-09-13T12:50:00Z">
        <w:del w:id="27829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30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 xml:space="preserve"> ០៣ អនក្រ.បក </w:delText>
          </w:r>
        </w:del>
      </w:ins>
      <w:ins w:id="27831" w:author="User" w:date="2022-10-03T14:07:00Z">
        <w:del w:id="27832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833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ចុះថ្ងៃទី០៨ ខែមករា ឆ្នាំ២០១៨ </w:delText>
          </w:r>
        </w:del>
      </w:ins>
      <w:ins w:id="27834" w:author="Kem Sereiboth" w:date="2022-09-13T12:50:00Z">
        <w:del w:id="27835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36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ចុះថ្ងៃទី០៨ ខែមករា ឆ្នាំ២០១៨ ស្ដីពីការបង្កើត</w:delText>
          </w:r>
        </w:del>
      </w:ins>
      <w:ins w:id="27837" w:author="User" w:date="2022-10-03T14:08:00Z">
        <w:del w:id="27838" w:author="Kem Sereyboth" w:date="2023-07-13T14:28:00Z">
          <w:r w:rsidR="009855AE" w:rsidRPr="00B26CA9" w:rsidDel="00DA0E01">
            <w:rPr>
              <w:rFonts w:ascii="Khmer MEF1" w:hAnsi="Khmer MEF1" w:cs="Khmer MEF1"/>
              <w:sz w:val="24"/>
              <w:szCs w:val="24"/>
              <w:cs/>
              <w:rPrChange w:id="2783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840" w:author="Kem Sereiboth" w:date="2022-09-13T12:50:00Z">
        <w:del w:id="27841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42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គណៈកម្មាធិការប្រតិបត្តិ និងអគ្គ</w:delText>
          </w:r>
        </w:del>
      </w:ins>
      <w:ins w:id="27843" w:author="LENOVO" w:date="2022-10-02T11:15:00Z">
        <w:del w:id="27844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84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</w:del>
      </w:ins>
      <w:ins w:id="27846" w:author="Kem Sereiboth" w:date="2022-09-13T12:50:00Z">
        <w:del w:id="2784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48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លេខា</w:delText>
          </w:r>
        </w:del>
      </w:ins>
      <w:ins w:id="27849" w:author="LENOVO" w:date="2022-10-02T11:13:00Z">
        <w:del w:id="27850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7851" w:author="Kem Sereiboth" w:date="2022-09-13T12:50:00Z">
        <w:del w:id="2785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53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ធិការដ្ឋាននៃក្រុមប្រឹក្សាជាតិគាំពារសង្គម</w:delText>
          </w:r>
        </w:del>
      </w:ins>
      <w:ins w:id="27854" w:author="LENOVO" w:date="2022-10-06T12:00:00Z">
        <w:del w:id="27855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7856" w:author="Kem Sereiboth" w:date="2022-09-13T12:51:00Z">
        <w:del w:id="2785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31ADA547" w14:textId="44830673" w:rsidR="00B62F85" w:rsidRPr="00B26CA9" w:rsidDel="00DA0E01" w:rsidRDefault="003E55B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859" w:author="Kem Sereyboth" w:date="2023-07-13T14:28:00Z"/>
          <w:rFonts w:ascii="Khmer MEF1" w:hAnsi="Khmer MEF1" w:cs="Khmer MEF1"/>
          <w:sz w:val="24"/>
          <w:szCs w:val="24"/>
          <w:rPrChange w:id="27860" w:author="Sopheak Phorn" w:date="2023-08-25T15:04:00Z">
            <w:rPr>
              <w:del w:id="27861" w:author="Kem Sereyboth" w:date="2023-07-13T14:28:00Z"/>
              <w:spacing w:val="-2"/>
              <w:szCs w:val="22"/>
            </w:rPr>
          </w:rPrChange>
        </w:rPr>
        <w:pPrChange w:id="27862" w:author="Sopheak Phorn" w:date="2023-08-25T15:13:00Z">
          <w:pPr>
            <w:pStyle w:val="ListParagraph"/>
            <w:numPr>
              <w:numId w:val="43"/>
            </w:numPr>
            <w:spacing w:after="0" w:line="250" w:lineRule="auto"/>
            <w:ind w:left="1440" w:hanging="360"/>
            <w:jc w:val="both"/>
          </w:pPr>
        </w:pPrChange>
      </w:pPr>
      <w:ins w:id="27863" w:author="LENOVO" w:date="2022-10-02T11:03:00Z">
        <w:del w:id="278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65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7866" w:author="Kem Sereiboth" w:date="2022-09-13T12:10:00Z">
        <w:del w:id="27867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86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ឫសគល់បញ្ហា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8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cs/>
                </w:rPr>
              </w:rPrChange>
            </w:rPr>
            <w:delText xml:space="preserve">៖ </w:delText>
          </w:r>
        </w:del>
      </w:ins>
      <w:ins w:id="27870" w:author="Un Seakamey" w:date="2022-11-14T11:41:00Z">
        <w:del w:id="27871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72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អគ្គ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7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លេខាធិការ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74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រងមួយរូបគឺ ឯកឧត្តម ភក្តី សម្បូរណ៍ ជាប្រធានស្តីទីនៃ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75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នា</w:delText>
          </w:r>
        </w:del>
      </w:ins>
      <w:ins w:id="27876" w:author="Un Seakamey" w:date="2022-11-14T11:45:00Z">
        <w:del w:id="2787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7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79" w:author="Un Seakamey" w:date="2022-11-14T11:41:00Z">
        <w:del w:id="27880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81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យ</w:delText>
          </w:r>
        </w:del>
      </w:ins>
      <w:ins w:id="27882" w:author="Un Seakamey" w:date="2022-11-14T11:45:00Z">
        <w:del w:id="2788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8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85" w:author="Un Seakamey" w:date="2022-11-14T11:41:00Z">
        <w:del w:id="27886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87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ក</w:delText>
          </w:r>
        </w:del>
      </w:ins>
      <w:ins w:id="27888" w:author="Un Seakamey" w:date="2022-11-14T11:45:00Z">
        <w:del w:id="2788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9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91" w:author="Un Seakamey" w:date="2022-11-14T11:41:00Z">
        <w:del w:id="27892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93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ដ្ឋានត្រួតពិនិត្យ រីឯ លោក ឡេង សុខឡុង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9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គឺជាទីប្រឹក្សានិយ័តករសន្តិសុខសង្គម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895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 ទទួ</w:delText>
          </w:r>
        </w:del>
      </w:ins>
      <w:ins w:id="27896" w:author="Un Seakamey" w:date="2022-11-14T11:46:00Z">
        <w:del w:id="2789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9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99" w:author="Un Seakamey" w:date="2022-11-14T11:41:00Z">
        <w:del w:id="27900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901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ល</w:delText>
          </w:r>
        </w:del>
      </w:ins>
      <w:ins w:id="27902" w:author="Un Seakamey" w:date="2022-11-14T11:46:00Z">
        <w:del w:id="2790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90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905" w:author="Un Seakamey" w:date="2022-11-14T11:41:00Z">
        <w:del w:id="27906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907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បន្ទុកការងារត្រួតពិនិត្យ។ </w:delText>
          </w:r>
        </w:del>
      </w:ins>
      <w:ins w:id="27908" w:author="User" w:date="2022-10-07T09:39:00Z">
        <w:del w:id="27909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79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7911" w:author="User" w:date="2022-10-03T14:03:00Z">
        <w:del w:id="27912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7913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ទាន់មានមន្ត្រីដែ</w:delText>
          </w:r>
        </w:del>
      </w:ins>
      <w:ins w:id="27914" w:author="User" w:date="2022-10-03T14:04:00Z">
        <w:del w:id="27915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791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លមានគុណវុឌ្ឍិគ្រប់គ្រាន់អាចតែងតាំងបាន</w:delText>
          </w:r>
        </w:del>
      </w:ins>
      <w:ins w:id="27917" w:author="LENOVO" w:date="2022-10-02T11:05:00Z">
        <w:del w:id="27918" w:author="Kem Sereyboth" w:date="2023-07-13T14:28:00Z">
          <w:r w:rsidR="00283D7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(មន្រ្តីគម្រោង) </w:delText>
          </w:r>
        </w:del>
      </w:ins>
      <w:ins w:id="27919" w:author="Kem Sereiboth" w:date="2022-09-13T12:13:00Z">
        <w:del w:id="27920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92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យោងតាមការបកស្រាយរបស់</w:delText>
          </w:r>
        </w:del>
      </w:ins>
      <w:ins w:id="27922" w:author="Kem Sereiboth" w:date="2022-09-13T12:19:00Z">
        <w:del w:id="27923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924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លោកស្រី វ៉ាន់ អជីត្តា </w:delText>
          </w:r>
        </w:del>
      </w:ins>
      <w:ins w:id="27925" w:author="Kem Sereiboth" w:date="2022-09-13T12:20:00Z">
        <w:del w:id="27926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92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ជាប្រធាននាយកដ្ឋាន</w:delText>
          </w:r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928" w:author="Sopheak Phorn" w:date="2023-08-25T15:04:00Z">
                <w:rPr>
                  <w:rFonts w:cs="MoolBoran"/>
                  <w:cs/>
                </w:rPr>
              </w:rPrChange>
            </w:rPr>
            <w:delText>កិច្ចការទូទៅ</w:delText>
          </w:r>
        </w:del>
      </w:ins>
      <w:ins w:id="27929" w:author="Kem Sereiboth" w:date="2022-09-13T12:23:00Z">
        <w:del w:id="2793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31" w:author="Sopheak Phorn" w:date="2023-08-25T15:04:00Z">
                <w:rPr>
                  <w:rFonts w:cs="MoolBoran"/>
                  <w:cs/>
                </w:rPr>
              </w:rPrChange>
            </w:rPr>
            <w:delText>បានលើកឡើងថា</w:delText>
          </w:r>
        </w:del>
      </w:ins>
      <w:ins w:id="27932" w:author="Kem Sereiboth" w:date="2022-09-13T12:24:00Z">
        <w:del w:id="27933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34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7935" w:author="Kem Sereiboth" w:date="2022-09-13T12:26:00Z">
        <w:del w:id="2793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ដោយសារតែ</w:delText>
          </w:r>
        </w:del>
      </w:ins>
      <w:ins w:id="27937" w:author="Kem Sereiboth" w:date="2022-09-13T12:23:00Z">
        <w:del w:id="2793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39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នាយកដ្ឋានត្រួតពិនិត្យ</w:delText>
          </w:r>
        </w:del>
      </w:ins>
      <w:ins w:id="27940" w:author="Kem Sereiboth" w:date="2022-09-13T12:24:00Z">
        <w:del w:id="2794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42" w:author="Sopheak Phorn" w:date="2023-08-25T15:04:00Z">
                <w:rPr>
                  <w:rFonts w:cs="MoolBoran"/>
                  <w:cs/>
                </w:rPr>
              </w:rPrChange>
            </w:rPr>
            <w:delText>ទើបតែបានបង្កើត</w:delText>
          </w:r>
        </w:del>
      </w:ins>
      <w:ins w:id="27943" w:author="sakaria fa" w:date="2022-09-13T22:53:00Z">
        <w:del w:id="27944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794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ថ្មី</w:delText>
          </w:r>
        </w:del>
      </w:ins>
      <w:ins w:id="27946" w:author="Kem Sereiboth" w:date="2022-09-13T12:24:00Z">
        <w:del w:id="27947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48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7949" w:author="Kem Sereiboth" w:date="2022-09-20T16:02:00Z">
        <w:del w:id="27950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ខ្វះធនធានមនុស្ស និងមន្រ្តីពុំទាន់មានសម</w:delText>
          </w:r>
        </w:del>
      </w:ins>
      <w:ins w:id="27951" w:author="Kem Sereiboth" w:date="2022-09-20T16:03:00Z">
        <w:del w:id="27952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ត្ថ</w:delText>
          </w:r>
        </w:del>
      </w:ins>
      <w:ins w:id="27953" w:author="Kem Sereiboth" w:date="2022-09-20T16:02:00Z">
        <w:del w:id="27954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ភាពគ្រប់គ្រាន់ដើម្បីបំពេញការងារ </w:delText>
          </w:r>
        </w:del>
      </w:ins>
      <w:ins w:id="27955" w:author="sakaria fa" w:date="2022-09-13T22:53:00Z">
        <w:del w:id="27956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79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ទើប</w:delText>
          </w:r>
        </w:del>
      </w:ins>
      <w:ins w:id="27958" w:author="Kem Sereiboth" w:date="2022-09-13T12:24:00Z">
        <w:del w:id="2795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60" w:author="Sopheak Phorn" w:date="2023-08-25T15:04:00Z">
                <w:rPr>
                  <w:rFonts w:cs="MoolBoran"/>
                  <w:cs/>
                </w:rPr>
              </w:rPrChange>
            </w:rPr>
            <w:delText>បច្ចុប្បន្ន</w:delText>
          </w:r>
        </w:del>
      </w:ins>
      <w:ins w:id="27961" w:author="Kem Sereiboth" w:date="2022-09-20T16:03:00Z">
        <w:del w:id="27962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963" w:author="Kem Sereiboth" w:date="2022-09-13T12:25:00Z">
        <w:del w:id="2796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65" w:author="Sopheak Phorn" w:date="2023-08-25T15:04:00Z">
                <w:rPr>
                  <w:rFonts w:cs="MoolBoran"/>
                  <w:cs/>
                </w:rPr>
              </w:rPrChange>
            </w:rPr>
            <w:delText>ឯកឧត្តម</w:delText>
          </w:r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66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ភក្ដី សម្បូរណ៍ ជាអគ្គលេខាធិការរង </w:delText>
          </w:r>
        </w:del>
      </w:ins>
      <w:ins w:id="27967" w:author="Kem Sereiboth" w:date="2022-09-13T12:52:00Z">
        <w:del w:id="2796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6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ទទួលបន្ទុក</w:delText>
          </w:r>
        </w:del>
      </w:ins>
      <w:ins w:id="27970" w:author="Kem Sereiboth" w:date="2022-09-20T16:00:00Z">
        <w:del w:id="27971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ដឹកនាំ</w:delText>
          </w:r>
        </w:del>
      </w:ins>
      <w:ins w:id="27972" w:author="Kem Sereiboth" w:date="2022-09-13T12:25:00Z">
        <w:del w:id="27973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974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</w:delText>
          </w:r>
        </w:del>
      </w:ins>
      <w:ins w:id="27975" w:author="Kem Sereiboth" w:date="2022-09-20T16:00:00Z">
        <w:del w:id="27976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លើ</w:delText>
          </w:r>
        </w:del>
      </w:ins>
      <w:ins w:id="27977" w:author="Kem Sereiboth" w:date="2022-09-13T12:53:00Z">
        <w:del w:id="27978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797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7980" w:author="Kem Sereiboth" w:date="2022-09-13T12:26:00Z">
        <w:del w:id="2798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គ្រប់គ្រង និងសម្របសម្រួល</w:delText>
          </w:r>
        </w:del>
      </w:ins>
      <w:ins w:id="27982" w:author="Kem Sereiboth" w:date="2022-09-13T12:27:00Z">
        <w:del w:id="27983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ក្នុង</w:delText>
          </w:r>
        </w:del>
      </w:ins>
      <w:ins w:id="27984" w:author="Kem Sereiboth" w:date="2022-09-13T12:26:00Z">
        <w:del w:id="2798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នាយកដ្ឋាននេះ</w:delText>
          </w:r>
        </w:del>
      </w:ins>
      <w:ins w:id="27986" w:author="Kem Sereiboth" w:date="2022-09-13T12:53:00Z">
        <w:del w:id="27987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798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ផងដែរ</w:delText>
          </w:r>
        </w:del>
      </w:ins>
      <w:ins w:id="27989" w:author="Kem Sereiboth" w:date="2022-09-13T12:25:00Z">
        <w:del w:id="2799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</w:del>
      </w:ins>
      <w:ins w:id="27991" w:author="sakaria fa" w:date="2022-09-13T22:55:00Z">
        <w:del w:id="27992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99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ម្យ៉ាងវិញទៀត </w:delText>
          </w:r>
        </w:del>
      </w:ins>
      <w:ins w:id="27994" w:author="Kem Sereiboth" w:date="2022-09-13T12:28:00Z">
        <w:del w:id="2799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បន្ថែមលើនេះ</w:delText>
          </w:r>
        </w:del>
      </w:ins>
      <w:ins w:id="27996" w:author="Kem Sereiboth" w:date="2022-09-13T12:29:00Z">
        <w:del w:id="27997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ក៏មាន</w:delText>
          </w:r>
        </w:del>
      </w:ins>
      <w:ins w:id="27998" w:author="Kem Sereiboth" w:date="2022-09-13T12:25:00Z">
        <w:del w:id="2799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00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 ឡេង សុខឡុង </w:delText>
          </w:r>
        </w:del>
      </w:ins>
      <w:ins w:id="28001" w:author="Kem Sereiboth" w:date="2022-09-14T10:43:00Z">
        <w:del w:id="28002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800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</w:delText>
          </w:r>
        </w:del>
      </w:ins>
      <w:ins w:id="28004" w:author="Kem Sereiboth" w:date="2022-09-13T12:25:00Z">
        <w:del w:id="2800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06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ជាអ្នកធ្វើការដូចគ្នាជា</w:delText>
          </w:r>
        </w:del>
      </w:ins>
      <w:ins w:id="28007" w:author="sakaria fa" w:date="2022-09-13T22:57:00Z">
        <w:del w:id="28008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0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បង្គោល</w:delText>
          </w:r>
        </w:del>
      </w:ins>
      <w:ins w:id="28010" w:author="Kem Sereiboth" w:date="2022-09-14T10:43:00Z">
        <w:del w:id="28011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ម្នាក់ទទួលបន្ទុកការងារ</w:delText>
          </w:r>
        </w:del>
      </w:ins>
      <w:ins w:id="28012" w:author="sakaria fa" w:date="2022-09-13T22:57:00Z">
        <w:del w:id="28013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01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ក្នុងស្មើ</w:delText>
          </w:r>
        </w:del>
      </w:ins>
      <w:ins w:id="28015" w:author="sakaria fa" w:date="2022-09-13T22:58:00Z">
        <w:del w:id="28016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01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នឹង</w:delText>
          </w:r>
        </w:del>
      </w:ins>
      <w:ins w:id="28018" w:author="Kem Sereiboth" w:date="2022-09-13T12:25:00Z">
        <w:del w:id="2801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20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ប្រធាននាយកដ្ឋាន</w:delText>
          </w:r>
        </w:del>
      </w:ins>
      <w:ins w:id="28021" w:author="Kem Sereiboth" w:date="2022-09-13T12:29:00Z">
        <w:del w:id="28022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ផង</w:delText>
          </w:r>
        </w:del>
      </w:ins>
      <w:ins w:id="28023" w:author="Kem Sereiboth" w:date="2022-09-13T12:25:00Z">
        <w:del w:id="2802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25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ដែរ</w:delText>
          </w:r>
        </w:del>
      </w:ins>
      <w:ins w:id="28026" w:author="Kem Sereiboth" w:date="2022-09-20T16:01:00Z">
        <w:del w:id="28027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8028" w:author="sakaria fa" w:date="2022-09-13T22:58:00Z">
        <w:del w:id="28029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03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ផ្សេងៗ</w:delText>
          </w:r>
        </w:del>
      </w:ins>
    </w:p>
    <w:p w14:paraId="6D3BA217" w14:textId="719B336E" w:rsidR="00253F67" w:rsidRPr="00B26CA9" w:rsidDel="00DA0E01" w:rsidRDefault="00253F6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031" w:author="Un Seakamey" w:date="2022-11-14T11:41:00Z"/>
          <w:del w:id="28032" w:author="Kem Sereyboth" w:date="2023-07-13T14:28:00Z"/>
          <w:rFonts w:ascii="Khmer MEF1" w:hAnsi="Khmer MEF1" w:cs="Khmer MEF1"/>
          <w:sz w:val="24"/>
          <w:szCs w:val="24"/>
        </w:rPr>
        <w:pPrChange w:id="28033" w:author="Sopheak Phorn" w:date="2023-08-25T15:13:00Z">
          <w:pPr>
            <w:pStyle w:val="ListParagraph"/>
            <w:numPr>
              <w:numId w:val="12"/>
            </w:numPr>
            <w:spacing w:after="0" w:line="228" w:lineRule="auto"/>
            <w:ind w:left="1440" w:hanging="360"/>
            <w:jc w:val="both"/>
          </w:pPr>
        </w:pPrChange>
      </w:pPr>
    </w:p>
    <w:p w14:paraId="5038675B" w14:textId="6A10F201" w:rsidR="00037B41" w:rsidRPr="00B26CA9" w:rsidDel="00DA0E01" w:rsidRDefault="00037B4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034" w:author="User" w:date="2022-10-05T19:11:00Z"/>
          <w:del w:id="28035" w:author="Kem Sereyboth" w:date="2023-07-13T14:28:00Z"/>
          <w:rFonts w:ascii="Khmer MEF1" w:hAnsi="Khmer MEF1" w:cs="Khmer MEF1"/>
          <w:sz w:val="24"/>
          <w:szCs w:val="24"/>
          <w:rPrChange w:id="28036" w:author="Sopheak Phorn" w:date="2023-08-25T15:04:00Z">
            <w:rPr>
              <w:ins w:id="28037" w:author="User" w:date="2022-10-05T19:11:00Z"/>
              <w:del w:id="28038" w:author="Kem Sereyboth" w:date="2023-07-13T14:28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28039" w:author="Sopheak Phorn" w:date="2023-08-25T15:13:00Z">
          <w:pPr>
            <w:spacing w:after="0" w:line="240" w:lineRule="auto"/>
            <w:ind w:firstLine="720"/>
            <w:jc w:val="both"/>
          </w:pPr>
        </w:pPrChange>
      </w:pPr>
    </w:p>
    <w:p w14:paraId="702EB81B" w14:textId="6A52748E" w:rsidR="00112829" w:rsidRPr="00B26CA9" w:rsidDel="00DA0E01" w:rsidRDefault="00C10C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040" w:author="Kem Sereiboth" w:date="2022-09-13T12:01:00Z"/>
          <w:del w:id="28041" w:author="Kem Sereyboth" w:date="2023-07-13T14:28:00Z"/>
          <w:rFonts w:ascii="Khmer MEF1" w:hAnsi="Khmer MEF1" w:cs="Khmer MEF1"/>
          <w:sz w:val="24"/>
          <w:szCs w:val="24"/>
          <w:rPrChange w:id="28042" w:author="Sopheak Phorn" w:date="2023-08-25T15:04:00Z">
            <w:rPr>
              <w:ins w:id="28043" w:author="Kem Sereiboth" w:date="2022-09-13T12:01:00Z"/>
              <w:del w:id="28044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green"/>
              <w:lang w:val="ca-ES"/>
            </w:rPr>
          </w:rPrChange>
        </w:rPr>
        <w:pPrChange w:id="2804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046" w:author="LENOVO" w:date="2022-10-02T11:06:00Z">
        <w:del w:id="2804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04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8049" w:author="Kem Sereiboth" w:date="2022-09-13T12:30:00Z">
        <w:del w:id="2805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51" w:author="Sopheak Phorn" w:date="2023-08-25T15:04:00Z">
                <w:rPr>
                  <w:rFonts w:cs="MoolBoran"/>
                  <w:highlight w:val="green"/>
                  <w:cs/>
                </w:rPr>
              </w:rPrChange>
            </w:rPr>
            <w:delText>ផលវិបាក៖</w:delText>
          </w:r>
        </w:del>
      </w:ins>
      <w:ins w:id="28052" w:author="User" w:date="2022-09-22T15:25:00Z">
        <w:del w:id="28053" w:author="Kem Sereyboth" w:date="2023-07-13T14:28:00Z">
          <w:r w:rsidR="008979CF" w:rsidRPr="00B26CA9" w:rsidDel="00DA0E01">
            <w:rPr>
              <w:rFonts w:ascii="Khmer MEF1" w:hAnsi="Khmer MEF1" w:cs="Khmer MEF1"/>
              <w:sz w:val="24"/>
              <w:szCs w:val="24"/>
              <w:cs/>
              <w:rPrChange w:id="280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055" w:author="User" w:date="2022-09-22T15:28:00Z">
        <w:del w:id="28056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05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មិនមានបុគ្គលទទួលខុសត្រូវការងារច្បាស់លាស់ និងធ្វើឱ្យប៉</w:delText>
          </w:r>
        </w:del>
      </w:ins>
      <w:ins w:id="28058" w:author="User" w:date="2022-09-22T15:29:00Z">
        <w:del w:id="28059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0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ះពាល់ដល់ការប្រសិទ្ធភាព</w:delText>
          </w:r>
        </w:del>
      </w:ins>
      <w:ins w:id="28061" w:author="LENOVO" w:date="2022-10-02T11:07:00Z">
        <w:del w:id="28062" w:author="Kem Sereyboth" w:date="2023-07-13T14:28:00Z">
          <w:r w:rsidR="00073655" w:rsidRPr="00B26CA9" w:rsidDel="00DA0E01">
            <w:rPr>
              <w:rFonts w:ascii="Khmer MEF1" w:hAnsi="Khmer MEF1" w:cs="Khmer MEF1"/>
              <w:sz w:val="24"/>
              <w:szCs w:val="24"/>
              <w:cs/>
              <w:rPrChange w:id="280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064" w:author="User" w:date="2022-09-22T15:29:00Z">
        <w:del w:id="28065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0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ការអនុវត្តការងារ</w:delText>
          </w:r>
        </w:del>
      </w:ins>
      <w:ins w:id="28067" w:author="Un Seakamey" w:date="2022-11-14T11:03:00Z">
        <w:del w:id="28068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69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ការអនុវត្តការងារក្នុងអគ្គលេខាធិការដ្ឋាន ក៏ដូចជា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070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1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072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3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ស​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074" w:author="Sopheak Phorn" w:date="2023-08-25T15:04:00Z">
                <w:rPr>
                  <w:spacing w:val="-2"/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5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គឺមានលក្ខណៈសំប៉ែត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076" w:author="Sopheak Phorn" w:date="2023-08-25T15:04:00Z">
                <w:rPr>
                  <w:spacing w:val="-2"/>
                  <w:szCs w:val="22"/>
                </w:rPr>
              </w:rPrChange>
            </w:rPr>
            <w:delText>(Flat Organizational Chart)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7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ដែលការអនុវត្តក្នុងទម្រង់នេះ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ក្នុងស្ថានភាពពេ</w:delText>
          </w:r>
        </w:del>
      </w:ins>
      <w:ins w:id="28079" w:author="Un Seakamey" w:date="2022-11-14T11:47:00Z">
        <w:del w:id="28080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8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82" w:author="Un Seakamey" w:date="2022-11-14T11:03:00Z">
        <w:del w:id="28083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8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</w:delText>
          </w:r>
        </w:del>
      </w:ins>
      <w:ins w:id="28085" w:author="Un Seakamey" w:date="2022-11-14T11:47:00Z">
        <w:del w:id="28086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8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88" w:author="Un Seakamey" w:date="2022-11-14T11:03:00Z">
        <w:del w:id="2808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9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នេះ គឺមានប្រសិទ្ធភាពខ្ពស់។ </w:delText>
          </w:r>
        </w:del>
      </w:ins>
      <w:ins w:id="28091" w:author="User" w:date="2022-09-22T15:29:00Z">
        <w:del w:id="28092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09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094" w:author="sakaria fa" w:date="2022-09-13T23:02:00Z">
        <w:del w:id="28095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0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ខ្វះថ្នាក់ដឹកនាំប្រធាននាយកដ្ឋានក្នុងការ</w:delText>
          </w:r>
        </w:del>
      </w:ins>
      <w:ins w:id="28097" w:author="sakaria fa" w:date="2022-09-13T23:03:00Z">
        <w:del w:id="28098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0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ដឹកនាំការងាររបស់នាយកដ្ឋាន ដែលអាចមានផលប៉ះពាល់ ឬ</w:delText>
          </w:r>
        </w:del>
      </w:ins>
      <w:ins w:id="28100" w:author="sakaria fa" w:date="2022-09-13T23:04:00Z">
        <w:del w:id="28101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1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បាត់បង់ប្រសិទ្ធភាព និងស័ក្កិភាពនៃការអនុវត្តការងាររបស់នាយកដ្ឋាន </w:delText>
          </w:r>
        </w:del>
      </w:ins>
      <w:ins w:id="28103" w:author="Kem Sereiboth" w:date="2022-09-13T12:33:00Z">
        <w:del w:id="2810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05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បច្ចុប្បន្ន</w:delText>
          </w:r>
        </w:del>
      </w:ins>
      <w:ins w:id="28106" w:author="sakaria fa" w:date="2022-09-13T23:05:00Z">
        <w:del w:id="28107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81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មន្រ្តី</w:delText>
          </w:r>
        </w:del>
      </w:ins>
      <w:ins w:id="28109" w:author="Kem Sereiboth" w:date="2022-09-13T12:33:00Z">
        <w:del w:id="2811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11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មិនទាន់មានសមត្ថភាព</w:delText>
          </w:r>
        </w:del>
      </w:ins>
      <w:ins w:id="28112" w:author="sakaria fa" w:date="2022-09-13T23:00:00Z">
        <w:del w:id="28113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1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បទពិសោធ</w:delText>
          </w:r>
        </w:del>
      </w:ins>
      <w:ins w:id="28115" w:author="Kem Sereiboth" w:date="2022-09-13T12:33:00Z">
        <w:del w:id="2811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17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គ្រប់គ្រាន់ ដើម្បីតំឡើងតួនាទីនោះទេ</w:delText>
          </w:r>
        </w:del>
      </w:ins>
      <w:ins w:id="28118" w:author="Kem Sereiboth" w:date="2022-09-13T12:34:00Z">
        <w:del w:id="28119" w:author="Kem Sereyboth" w:date="2023-07-13T14:28:00Z">
          <w:r w:rsidR="00F10161" w:rsidRPr="00B26CA9" w:rsidDel="00DA0E01">
            <w:rPr>
              <w:rFonts w:ascii="Khmer MEF1" w:hAnsi="Khmer MEF1" w:cs="Khmer MEF1"/>
              <w:sz w:val="24"/>
              <w:szCs w:val="24"/>
              <w:cs/>
              <w:rPrChange w:id="281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BE7E602" w14:textId="154302ED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121" w:author="Kem Sereiboth" w:date="2022-09-13T10:51:00Z"/>
          <w:del w:id="28122" w:author="Kem Sereyboth" w:date="2023-07-13T14:28:00Z"/>
          <w:rFonts w:ascii="Khmer MEF1" w:hAnsi="Khmer MEF1" w:cs="Khmer MEF1"/>
          <w:sz w:val="24"/>
          <w:szCs w:val="24"/>
          <w:rPrChange w:id="28123" w:author="Sopheak Phorn" w:date="2023-08-25T15:04:00Z">
            <w:rPr>
              <w:ins w:id="28124" w:author="Kem Sereiboth" w:date="2022-09-13T10:51:00Z"/>
              <w:del w:id="28125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126" w:author="Sopheak Phorn" w:date="2023-08-25T15:13:00Z">
          <w:pPr>
            <w:spacing w:after="0" w:line="240" w:lineRule="auto"/>
            <w:ind w:firstLine="720"/>
          </w:pPr>
        </w:pPrChange>
      </w:pPr>
      <w:ins w:id="28127" w:author="Kem Sereiboth" w:date="2022-09-13T16:54:00Z">
        <w:del w:id="2812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12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8130" w:author="Kem Sereiboth" w:date="2022-09-13T10:51:00Z">
        <w:del w:id="28131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13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8133" w:author="Kem Sereiboth" w:date="2022-09-13T16:55:00Z">
        <w:del w:id="2813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13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8136" w:author="Kem Sereiboth" w:date="2022-09-13T10:51:00Z">
        <w:del w:id="28137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138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 ប្រភពចំណូល</w:delText>
          </w:r>
        </w:del>
      </w:ins>
    </w:p>
    <w:p w14:paraId="6A6FAFEB" w14:textId="49998044" w:rsidR="00376B78" w:rsidRPr="00B26CA9" w:rsidDel="00DA0E01" w:rsidRDefault="002159E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139" w:author="Kem Sereyboth" w:date="2023-07-13T14:28:00Z"/>
          <w:rFonts w:ascii="Khmer MEF1" w:hAnsi="Khmer MEF1" w:cs="Khmer MEF1"/>
          <w:sz w:val="24"/>
          <w:szCs w:val="24"/>
          <w:rPrChange w:id="28140" w:author="Sopheak Phorn" w:date="2023-08-25T15:04:00Z">
            <w:rPr>
              <w:del w:id="28141" w:author="Kem Sereyboth" w:date="2023-07-13T14:28:00Z"/>
              <w:rFonts w:ascii="Khmer MEF1" w:hAnsi="Khmer MEF1" w:cs="Khmer MEF1"/>
              <w:b/>
              <w:bCs/>
              <w:spacing w:val="-4"/>
              <w:sz w:val="24"/>
              <w:szCs w:val="24"/>
              <w:highlight w:val="green"/>
            </w:rPr>
          </w:rPrChange>
        </w:rPr>
        <w:pPrChange w:id="28142" w:author="Sopheak Phorn" w:date="2023-08-25T15:13:00Z">
          <w:pPr>
            <w:spacing w:after="200" w:line="276" w:lineRule="auto"/>
            <w:ind w:firstLine="720"/>
            <w:jc w:val="both"/>
          </w:pPr>
        </w:pPrChange>
      </w:pPr>
      <w:ins w:id="28143" w:author="User" w:date="2022-10-04T15:44:00Z">
        <w:del w:id="2814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14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8146" w:author="LENOVO" w:date="2022-10-02T11:09:00Z">
        <w:del w:id="28147" w:author="Kem Sereyboth" w:date="2023-07-13T14:28:00Z">
          <w:r w:rsidR="00A15E94" w:rsidRPr="00B26CA9" w:rsidDel="00DA0E01">
            <w:rPr>
              <w:rFonts w:ascii="Khmer MEF1" w:hAnsi="Khmer MEF1" w:cs="Khmer MEF1"/>
              <w:sz w:val="24"/>
              <w:szCs w:val="24"/>
              <w:cs/>
              <w:rPrChange w:id="28148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149" w:author="Kem Sereiboth" w:date="2022-09-13T10:51:00Z">
        <w:del w:id="28150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15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152" w:author="User" w:date="2022-10-04T15:44:00Z">
        <w:del w:id="2815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1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ទី២</w:delText>
          </w:r>
        </w:del>
      </w:ins>
      <w:ins w:id="28155" w:author="Kem Sereiboth" w:date="2022-09-21T16:09:00Z">
        <w:del w:id="28156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815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8158" w:author="User" w:date="2022-10-03T14:12:00Z">
        <w:del w:id="28159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160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8161" w:author="User" w:date="2022-10-05T19:50:00Z">
        <w:del w:id="28162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  <w:rPrChange w:id="28163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164" w:author="sakaria fa" w:date="2022-09-30T22:01:00Z">
        <w:del w:id="28165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16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8167" w:author="User" w:date="2022-10-05T19:49:00Z">
        <w:del w:id="28168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169" w:author="sakaria fa" w:date="2022-09-30T22:01:00Z">
        <w:del w:id="28170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17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172" w:author="User" w:date="2022-10-07T15:33:00Z">
        <w:del w:id="28173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ពុំទាន់អនុវត្តការប្រមូលចំណូលស្របតាមបទប្បញ្ញត្តិជាធរមាន។</w:delText>
          </w:r>
        </w:del>
      </w:ins>
      <w:ins w:id="28174" w:author="sakaria fa" w:date="2022-09-30T22:01:00Z">
        <w:del w:id="28175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1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ពុំទាន់អនុវត្តការប្រមូលចំណូលនោះទេ ព្រោះសេចក្ដីសម្រេចស្ដីពី</w:delText>
          </w:r>
        </w:del>
      </w:ins>
      <w:ins w:id="28177" w:author="LENOVO" w:date="2022-10-02T11:37:00Z">
        <w:del w:id="28178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8179" w:author="Sopheak Phorn" w:date="2023-08-25T15:04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ការកំណត់</w:delText>
          </w:r>
        </w:del>
      </w:ins>
      <w:ins w:id="28180" w:author="sakaria fa" w:date="2022-09-30T22:01:00Z">
        <w:del w:id="28181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1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អត្រា នីតិវិធីនៃការបង់ និងការចាត់ចែងកម្រៃសេវាត្រួតពិនិត្យមិនទាន់បានរៀបចំរួច</w:delText>
          </w:r>
        </w:del>
      </w:ins>
      <w:ins w:id="28183" w:author="LENOVO" w:date="2022-10-02T11:38:00Z">
        <w:del w:id="28184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81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8186" w:author="sakaria fa" w:date="2022-09-30T22:01:00Z">
        <w:del w:id="28187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1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189" w:author="Kem Sereiboth" w:date="2022-09-21T16:09:00Z">
        <w:del w:id="28190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819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ពុំទាន់មានប្រភពចំណូលទេ ព្រោះមិនទាន់មានបទដ្ឋានគតិយុត្តកំណត់ពីកម្រងសេវាសាធារណៈក្រោមសមត្ថកិច្ចនៅឡើយ។ </w:delText>
          </w:r>
        </w:del>
      </w:ins>
      <w:ins w:id="28192" w:author="User" w:date="2022-09-16T15:33:00Z">
        <w:del w:id="28193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819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ក្រោយការវិភាគ និងវាយតម្លៃ សវនករទទួលបន្ទុករកឃើញថា </w:delText>
          </w:r>
        </w:del>
      </w:ins>
    </w:p>
    <w:p w14:paraId="239DB23B" w14:textId="20DA83E0" w:rsidR="00884C02" w:rsidRPr="00B26CA9" w:rsidDel="00DA0E01" w:rsidRDefault="00884C0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195" w:author="User" w:date="2022-09-16T15:33:00Z"/>
          <w:del w:id="28196" w:author="Kem Sereyboth" w:date="2023-07-13T14:28:00Z"/>
          <w:rFonts w:ascii="Khmer MEF1" w:hAnsi="Khmer MEF1" w:cs="Khmer MEF1"/>
          <w:sz w:val="24"/>
          <w:szCs w:val="24"/>
          <w:rPrChange w:id="28197" w:author="Sopheak Phorn" w:date="2023-08-25T15:04:00Z">
            <w:rPr>
              <w:ins w:id="28198" w:author="User" w:date="2022-09-16T15:33:00Z"/>
              <w:del w:id="2819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200" w:author="Sopheak Phorn" w:date="2023-08-25T15:13:00Z">
          <w:pPr>
            <w:spacing w:after="200" w:line="276" w:lineRule="auto"/>
            <w:ind w:firstLine="720"/>
          </w:pPr>
        </w:pPrChange>
      </w:pPr>
    </w:p>
    <w:p w14:paraId="7B8DADBE" w14:textId="42BA4B28" w:rsidR="008D0E1A" w:rsidRPr="00B26CA9" w:rsidDel="00DA0E01" w:rsidRDefault="00975A4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201" w:author="Kem Sereyboth" w:date="2023-07-13T14:28:00Z"/>
          <w:rFonts w:ascii="Khmer MEF1" w:hAnsi="Khmer MEF1" w:cs="Khmer MEF1"/>
          <w:sz w:val="24"/>
          <w:szCs w:val="24"/>
          <w:rPrChange w:id="28202" w:author="Sopheak Phorn" w:date="2023-08-25T15:04:00Z">
            <w:rPr>
              <w:del w:id="28203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820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205" w:author="LENOVO" w:date="2022-10-02T11:18:00Z">
        <w:del w:id="2820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07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8208" w:author="Kem Sereiboth" w:date="2022-09-13T13:41:00Z">
        <w:del w:id="28209" w:author="Kem Sereyboth" w:date="2023-07-13T14:28:00Z">
          <w:r w:rsidR="009204E9" w:rsidRPr="00B26CA9" w:rsidDel="00DA0E01">
            <w:rPr>
              <w:rFonts w:ascii="Khmer MEF1" w:hAnsi="Khmer MEF1" w:cs="Khmer MEF1"/>
              <w:sz w:val="24"/>
              <w:szCs w:val="24"/>
              <w:cs/>
              <w:rPrChange w:id="28210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8211" w:author="Un Seakamey" w:date="2022-10-03T17:46:00Z">
        <w:del w:id="28212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21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14" w:author="User" w:date="2022-10-03T14:22:00Z">
        <w:del w:id="28215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2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អនុក្រឹត</w:delText>
          </w:r>
        </w:del>
      </w:ins>
      <w:ins w:id="28217" w:author="Uon Rithy" w:date="2022-10-06T14:46:00Z">
        <w:del w:id="28218" w:author="Kem Sereyboth" w:date="2023-07-13T14:28:00Z">
          <w:r w:rsidR="00D06569" w:rsidRPr="00B26CA9" w:rsidDel="00DA0E01">
            <w:rPr>
              <w:rFonts w:ascii="Khmer MEF1" w:hAnsi="Khmer MEF1" w:cs="Khmer MEF1"/>
              <w:sz w:val="24"/>
              <w:szCs w:val="24"/>
              <w:cs/>
              <w:rPrChange w:id="28219" w:author="Sopheak Phorn" w:date="2023-08-25T15:04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្យ</w:delText>
          </w:r>
        </w:del>
      </w:ins>
      <w:ins w:id="28220" w:author="User" w:date="2022-10-03T14:22:00Z">
        <w:del w:id="28221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2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</w:delText>
          </w:r>
        </w:del>
      </w:ins>
      <w:ins w:id="28223" w:author="User" w:date="2022-10-03T14:23:00Z">
        <w:del w:id="28224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2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ខ ១៦០ អនក្រ.បក ចុះថ្ងៃទី</w:delText>
          </w:r>
        </w:del>
      </w:ins>
      <w:ins w:id="28226" w:author="User" w:date="2022-10-03T14:24:00Z">
        <w:del w:id="28227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2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៨ ខែសីហា ឆ្នាំ២០២២ </w:delText>
          </w:r>
        </w:del>
      </w:ins>
      <w:ins w:id="28229" w:author="User" w:date="2022-10-03T14:23:00Z">
        <w:del w:id="28230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2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ស្ដីពីនិយ័តកម្មប្រព័ន្ធសន្តិសុខសង្គម</w:delText>
          </w:r>
        </w:del>
      </w:ins>
    </w:p>
    <w:p w14:paraId="4F09AD21" w14:textId="199504FF" w:rsidR="008D0E1A" w:rsidRPr="00B26CA9" w:rsidDel="00DA0E01" w:rsidRDefault="00DF665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32" w:author="Kem Sereiboth" w:date="2022-09-14T13:56:00Z"/>
          <w:del w:id="28233" w:author="Kem Sereyboth" w:date="2023-07-13T14:28:00Z"/>
          <w:rFonts w:ascii="Khmer MEF1" w:hAnsi="Khmer MEF1" w:cs="Khmer MEF1"/>
          <w:sz w:val="24"/>
          <w:szCs w:val="24"/>
          <w:rPrChange w:id="28234" w:author="Sopheak Phorn" w:date="2023-08-25T15:04:00Z">
            <w:rPr>
              <w:ins w:id="28235" w:author="Kem Sereiboth" w:date="2022-09-14T13:56:00Z"/>
              <w:del w:id="28236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8237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238" w:author="Kem Sereiboth" w:date="2022-09-13T14:09:00Z">
        <w:del w:id="2823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241" w:author="Kem Sereiboth" w:date="2022-09-14T13:55:00Z">
        <w:del w:id="28242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82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-</w:delText>
          </w:r>
        </w:del>
      </w:ins>
      <w:ins w:id="28244" w:author="Kem Sereiboth" w:date="2022-09-13T14:59:00Z">
        <w:del w:id="28245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4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</w:delText>
          </w:r>
        </w:del>
      </w:ins>
      <w:ins w:id="28247" w:author="Kem Sereiboth" w:date="2022-09-14T13:58:00Z">
        <w:del w:id="28248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824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តាម</w:delText>
          </w:r>
        </w:del>
      </w:ins>
      <w:ins w:id="28250" w:author="Kem Sereiboth" w:date="2022-09-13T14:59:00Z">
        <w:del w:id="28251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</w:delText>
          </w:r>
        </w:del>
      </w:ins>
      <w:ins w:id="28253" w:author="LENOVO" w:date="2022-10-02T11:18:00Z">
        <w:del w:id="28254" w:author="Kem Sereyboth" w:date="2023-07-13T14:28:00Z">
          <w:r w:rsidR="00975A49" w:rsidRPr="00B26CA9" w:rsidDel="00DA0E01">
            <w:rPr>
              <w:rFonts w:ascii="Khmer MEF1" w:hAnsi="Khmer MEF1" w:cs="Khmer MEF1"/>
              <w:sz w:val="24"/>
              <w:szCs w:val="24"/>
              <w:cs/>
              <w:rPrChange w:id="2825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56" w:author="Kem Sereiboth" w:date="2022-09-13T14:59:00Z">
        <w:del w:id="28257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សេវាហិរញ្ញវត្ថុមិនមែនធនាគារ</w:delText>
          </w:r>
        </w:del>
      </w:ins>
      <w:ins w:id="28259" w:author="Kem Sereiboth" w:date="2022-09-19T09:31:00Z">
        <w:del w:id="28260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82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66D250B" w14:textId="04ED6B27" w:rsidR="00CE31A5" w:rsidRPr="00B26CA9" w:rsidDel="00DA0E01" w:rsidRDefault="00CE31A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62" w:author="User" w:date="2022-10-03T14:24:00Z"/>
          <w:del w:id="28263" w:author="Kem Sereyboth" w:date="2023-07-13T14:28:00Z"/>
          <w:rFonts w:ascii="Khmer MEF1" w:hAnsi="Khmer MEF1" w:cs="Khmer MEF1"/>
          <w:sz w:val="24"/>
          <w:szCs w:val="24"/>
        </w:rPr>
        <w:pPrChange w:id="28264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5C48E9DB" w14:textId="3FA1A4FF" w:rsidR="00C12FEC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265" w:author="Kem Sereyboth" w:date="2023-07-13T14:28:00Z"/>
          <w:rFonts w:ascii="Khmer MEF1" w:hAnsi="Khmer MEF1" w:cs="Khmer MEF1"/>
          <w:sz w:val="24"/>
          <w:szCs w:val="24"/>
          <w:rPrChange w:id="28266" w:author="Sopheak Phorn" w:date="2023-08-25T15:04:00Z">
            <w:rPr>
              <w:del w:id="28267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826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269" w:author="LENOVO" w:date="2022-10-02T11:19:00Z">
        <w:del w:id="2827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7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8272" w:author="Kem Sereiboth" w:date="2022-09-13T13:44:00Z">
        <w:del w:id="28273" w:author="Kem Sereyboth" w:date="2023-07-13T14:28:00Z">
          <w:r w:rsidR="007911DD" w:rsidRPr="00B26CA9" w:rsidDel="00DA0E01">
            <w:rPr>
              <w:rFonts w:ascii="Khmer MEF1" w:hAnsi="Khmer MEF1" w:cs="Khmer MEF1"/>
              <w:sz w:val="24"/>
              <w:szCs w:val="24"/>
              <w:cs/>
              <w:rPrChange w:id="2827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275" w:author="User" w:date="2022-10-03T14:09:00Z">
        <w:del w:id="28276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2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78" w:author="Un Seakamey" w:date="2022-11-14T11:12:00Z">
        <w:del w:id="2827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8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យោងតាមការឯកភាពដ៏ខ្ពង់ខ្ពស់របស់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81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សម្តេច</w:delText>
          </w:r>
        </w:del>
      </w:ins>
      <w:ins w:id="28282" w:author="Un Seakamey" w:date="2022-11-14T15:20:00Z">
        <w:del w:id="28283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284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អគ្គមហាសេនាបតី</w:delText>
          </w:r>
        </w:del>
      </w:ins>
      <w:ins w:id="28285" w:author="Un Seakamey" w:date="2022-11-14T11:12:00Z">
        <w:del w:id="2828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87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តេ</w:delText>
          </w:r>
        </w:del>
      </w:ins>
      <w:ins w:id="28288" w:author="Un Seakamey" w:date="2022-11-14T15:21:00Z">
        <w:del w:id="28289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290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291" w:author="Un Seakamey" w:date="2022-11-14T11:12:00Z">
        <w:del w:id="2829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93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ជោ</w:delText>
          </w:r>
        </w:del>
      </w:ins>
      <w:ins w:id="28294" w:author="Un Seakamey" w:date="2022-11-14T15:22:00Z">
        <w:del w:id="28295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296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297" w:author="Un Seakamey" w:date="2022-11-14T15:21:00Z">
        <w:del w:id="28298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299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 xml:space="preserve"> ហ៊ុន សែន </w:delText>
          </w:r>
        </w:del>
      </w:ins>
      <w:ins w:id="28300" w:author="Un Seakamey" w:date="2022-11-14T11:12:00Z">
        <w:del w:id="2830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02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នាយរដ្ឋមន្រ្តី</w:delText>
          </w:r>
        </w:del>
      </w:ins>
      <w:ins w:id="28303" w:author="Un Seakamey" w:date="2022-11-14T15:21:00Z">
        <w:del w:id="28304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305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នៃព្រះរាជាណាចក្រកម្ពុជា</w:delText>
          </w:r>
        </w:del>
      </w:ins>
      <w:ins w:id="28306" w:author="Un Seakamey" w:date="2022-11-14T11:12:00Z">
        <w:del w:id="2830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08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0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លើសំ</w:delText>
          </w:r>
        </w:del>
      </w:ins>
      <w:ins w:id="28310" w:author="Un Seakamey" w:date="2022-11-14T11:49:00Z">
        <w:del w:id="28311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312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313" w:author="Un Seakamey" w:date="2022-11-14T11:12:00Z">
        <w:del w:id="2831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1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ណើរបស់ </w:delText>
          </w:r>
        </w:del>
      </w:ins>
      <w:ins w:id="28316" w:author="Un Seakamey" w:date="2022-11-14T15:30:00Z">
        <w:del w:id="28317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318" w:author="Sopheak Phorn" w:date="2023-08-25T15:04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ឯកឧត្តមអគ្គបណ្ឌិតស​ភាចារ្យឧបនាយករដ្ឋមន្ត្រី រដ្ឋមន្រ្តី​ក្រសួង​​​សេដ្ឋកិច្ចនិងហិរញ្ញវត្ថុ</w:delText>
          </w:r>
        </w:del>
      </w:ins>
      <w:ins w:id="28319" w:author="Un Seakamey" w:date="2022-11-14T11:12:00Z">
        <w:del w:id="2832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21" w:author="Sopheak Phorn" w:date="2023-08-25T15:04:00Z">
                <w:rPr>
                  <w:rFonts w:cs="MoolBoran"/>
                  <w:b/>
                  <w:bCs/>
                  <w:spacing w:val="-4"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22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និងជាប្រធានក្រុម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2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ប្រឹ</w:delText>
          </w:r>
        </w:del>
      </w:ins>
      <w:ins w:id="28324" w:author="Un Seakamey" w:date="2022-11-14T15:31:00Z">
        <w:del w:id="28325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32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327" w:author="Un Seakamey" w:date="2022-11-14T11:49:00Z">
        <w:del w:id="2832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32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330" w:author="Un Seakamey" w:date="2022-11-14T11:12:00Z">
        <w:del w:id="2833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32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ក្សា</w:delText>
          </w:r>
        </w:del>
      </w:ins>
      <w:ins w:id="28333" w:author="Un Seakamey" w:date="2022-11-14T15:31:00Z">
        <w:del w:id="28334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335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336" w:author="Un Seakamey" w:date="2022-11-14T11:49:00Z">
        <w:del w:id="2833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338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339" w:author="Un Seakamey" w:date="2022-11-14T11:12:00Z">
        <w:del w:id="2834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4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អាជ្ញាធរសេវាហិរញ្ញវត្ថុមិនមែនធ</w:delText>
          </w:r>
        </w:del>
      </w:ins>
      <w:ins w:id="28342" w:author="Un Seakamey" w:date="2022-11-14T15:22:00Z">
        <w:del w:id="28343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3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345" w:author="Un Seakamey" w:date="2022-11-14T11:12:00Z">
        <w:del w:id="2834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4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នា</w:delText>
          </w:r>
        </w:del>
      </w:ins>
      <w:ins w:id="28348" w:author="Un Seakamey" w:date="2022-11-14T15:22:00Z">
        <w:del w:id="28349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rPrChange w:id="283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​​</w:delText>
          </w:r>
        </w:del>
      </w:ins>
      <w:ins w:id="28351" w:author="Un Seakamey" w:date="2022-11-14T11:12:00Z">
        <w:del w:id="2835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5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គារ លើលិខិតលេខ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5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០៧៧ អ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55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5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57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5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ហ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59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6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ចុះថ្ងៃទី៥ ខែ</w:delText>
          </w:r>
        </w:del>
      </w:ins>
      <w:ins w:id="28361" w:author="Un Seakamey" w:date="2022-11-14T15:31:00Z">
        <w:del w:id="28362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rPrChange w:id="28363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28364" w:author="Un Seakamey" w:date="2022-11-14T11:12:00Z">
        <w:del w:id="2836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6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តុ</w:delText>
          </w:r>
        </w:del>
      </w:ins>
      <w:ins w:id="28367" w:author="Un Seakamey" w:date="2022-11-14T11:49:00Z">
        <w:del w:id="2836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36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370" w:author="Un Seakamey" w:date="2022-11-14T11:12:00Z">
        <w:del w:id="2837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7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លា</w:delText>
          </w:r>
        </w:del>
      </w:ins>
      <w:ins w:id="28373" w:author="Un Seakamey" w:date="2022-11-14T11:49:00Z">
        <w:del w:id="28374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37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376" w:author="Un Seakamey" w:date="2022-11-14T11:12:00Z">
        <w:del w:id="2837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78" w:author="Sopheak Phorn" w:date="2023-08-25T15:04:00Z">
                <w:rPr>
                  <w:szCs w:val="22"/>
                </w:rPr>
              </w:rPrChange>
            </w:rPr>
            <w:delText xml:space="preserve">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7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ឆ្នាំ២០២២​ ដែលសម្រេចឱ្យមា</w:delText>
          </w:r>
        </w:del>
      </w:ins>
      <w:ins w:id="28380" w:author="Un Seakamey" w:date="2022-11-14T15:24:00Z">
        <w:del w:id="28381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382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383" w:author="Un Seakamey" w:date="2022-11-14T11:12:00Z">
        <w:del w:id="2838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8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</w:delText>
          </w:r>
        </w:del>
      </w:ins>
      <w:ins w:id="28386" w:author="Un Seakamey" w:date="2022-11-14T15:24:00Z">
        <w:del w:id="28387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388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389" w:author="Un Seakamey" w:date="2022-11-14T11:12:00Z">
        <w:del w:id="2839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9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ការលើកលែងការបង់ភាគទានដោយ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92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93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ប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94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9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96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9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398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39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ជូ</w:delText>
          </w:r>
        </w:del>
      </w:ins>
      <w:ins w:id="28400" w:author="Un Seakamey" w:date="2022-11-14T15:31:00Z">
        <w:del w:id="28401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4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403" w:author="Un Seakamey" w:date="2022-11-14T11:12:00Z">
        <w:del w:id="2840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0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406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0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408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0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410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1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សម្រាប់រយៈពេល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412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13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៥ឆ្នាំ។ ហេតុនេះ កិច្ចការនេះគួរលើកមកធ្វើការពិភាក្សានៅ</w:delText>
          </w:r>
        </w:del>
      </w:ins>
      <w:ins w:id="28414" w:author="Un Seakamey" w:date="2022-11-14T11:48:00Z">
        <w:del w:id="28415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41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417" w:author="Un Seakamey" w:date="2022-11-14T11:12:00Z">
        <w:del w:id="28418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1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៥ឆ្នាំបន្ទាប់។</w:delText>
          </w:r>
        </w:del>
      </w:ins>
      <w:ins w:id="28420" w:author="User" w:date="2022-10-03T14:09:00Z">
        <w:del w:id="28421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22" w:author="Sopheak Phorn" w:date="2023-08-25T15:04:00Z">
                <w:rPr>
                  <w:rFonts w:ascii="Khmer MEF1" w:hAnsi="Khmer MEF1" w:cs="Khmer MEF1"/>
                  <w:strike/>
                  <w:spacing w:val="6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សេចក្ដីសម្រេចស្ដីពីការកំណត់អត្រា នីតិវិធីនៃការបង់ និងការចាត់ចែងកម្រៃសេវាត្រួតពិនិត្យ និងបទប្បញ្ញត្តិ</w:delText>
          </w:r>
        </w:del>
      </w:ins>
      <w:ins w:id="28423" w:author="User" w:date="2022-10-03T14:10:00Z">
        <w:del w:id="28424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2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ពាក់ព័ន្ធ</w:delText>
          </w:r>
        </w:del>
      </w:ins>
      <w:ins w:id="28426" w:author="User" w:date="2022-10-07T09:39:00Z">
        <w:del w:id="28427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84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8429" w:author="User" w:date="2022-10-03T14:09:00Z">
        <w:del w:id="28430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31" w:author="Sopheak Phorn" w:date="2023-08-25T15:04:00Z">
                <w:rPr>
                  <w:rFonts w:cs="MoolBoran"/>
                  <w:strike/>
                  <w:spacing w:val="2"/>
                  <w:highlight w:val="yellow"/>
                  <w:cs/>
                </w:rPr>
              </w:rPrChange>
            </w:rPr>
            <w:delText>ទាន់បានរៀបចំរួចរាល់។</w:delText>
          </w:r>
        </w:del>
      </w:ins>
      <w:ins w:id="28432" w:author="User" w:date="2022-09-22T15:34:00Z">
        <w:del w:id="28433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4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435" w:author="sakaria fa" w:date="2022-09-30T22:04:00Z">
        <w:del w:id="28436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4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8438" w:author="User" w:date="2022-10-03T14:09:00Z">
        <w:del w:id="28439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4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441" w:author="sakaria fa" w:date="2022-09-30T22:04:00Z">
        <w:del w:id="28442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4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យ័តករខ្វះក្របខណ្ឌ</w:delText>
          </w:r>
        </w:del>
      </w:ins>
      <w:ins w:id="28444" w:author="User" w:date="2022-10-03T14:09:00Z">
        <w:del w:id="28445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447" w:author="sakaria fa" w:date="2022-09-30T22:04:00Z">
        <w:del w:id="28448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4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8450" w:author="User" w:date="2022-10-03T14:10:00Z">
        <w:del w:id="28451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5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453" w:author="sakaria fa" w:date="2022-09-30T22:04:00Z">
        <w:del w:id="28454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4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ក្នុងការអនុវត្ត។</w:delText>
          </w:r>
        </w:del>
      </w:ins>
      <w:ins w:id="28456" w:author="User" w:date="2022-09-22T15:34:00Z">
        <w:del w:id="28457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4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6704C8F2" w14:textId="37439EEF" w:rsidR="001534B4" w:rsidRPr="00B26CA9" w:rsidDel="00DA0E01" w:rsidRDefault="001534B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459" w:author="sakaria fa" w:date="2022-09-30T22:04:00Z"/>
          <w:del w:id="28460" w:author="Kem Sereyboth" w:date="2023-07-13T14:28:00Z"/>
          <w:rFonts w:ascii="Khmer MEF1" w:hAnsi="Khmer MEF1" w:cs="Khmer MEF1"/>
          <w:sz w:val="24"/>
          <w:szCs w:val="24"/>
          <w:rPrChange w:id="28461" w:author="Sopheak Phorn" w:date="2023-08-25T15:04:00Z">
            <w:rPr>
              <w:ins w:id="28462" w:author="sakaria fa" w:date="2022-09-30T22:04:00Z"/>
              <w:del w:id="28463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464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66A8116C" w14:textId="74B6DE69" w:rsidR="00B55ACF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465" w:author="Kem Sereiboth" w:date="2022-09-13T13:55:00Z"/>
          <w:del w:id="28466" w:author="Kem Sereyboth" w:date="2023-07-13T14:28:00Z"/>
          <w:rFonts w:ascii="Khmer MEF1" w:hAnsi="Khmer MEF1" w:cs="Khmer MEF1"/>
          <w:sz w:val="24"/>
          <w:szCs w:val="24"/>
          <w:rPrChange w:id="28467" w:author="Sopheak Phorn" w:date="2023-08-25T15:04:00Z">
            <w:rPr>
              <w:ins w:id="28468" w:author="Kem Sereiboth" w:date="2022-09-13T13:55:00Z"/>
              <w:del w:id="2846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470" w:author="Sopheak Phorn" w:date="2023-08-25T15:13:00Z">
          <w:pPr>
            <w:spacing w:after="200" w:line="276" w:lineRule="auto"/>
            <w:ind w:firstLine="720"/>
          </w:pPr>
        </w:pPrChange>
      </w:pPr>
      <w:ins w:id="28471" w:author="LENOVO" w:date="2022-10-02T11:20:00Z">
        <w:del w:id="2847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8474" w:author="sakaria fa" w:date="2022-09-13T23:07:00Z">
        <w:del w:id="28475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84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យោងតាមការបកស្រាយរបស់លោកស្រី វ៉ាន់ អជីត្តា ប្រធាននាយកដ្ឋានកិច្ចការទូទៅបានលើកឡើងថា បច្ចុប្បន្ន ន.ស.ស. </w:delText>
          </w:r>
        </w:del>
      </w:ins>
      <w:ins w:id="28477" w:author="sakaria fa" w:date="2022-09-13T23:09:00Z">
        <w:del w:id="28478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មានរៀបចំបទប្បញ្ញត្តិ</w:delText>
          </w:r>
        </w:del>
      </w:ins>
      <w:ins w:id="28479" w:author="Kem Sereiboth" w:date="2022-09-20T16:12:00Z">
        <w:del w:id="28480" w:author="Kem Sereyboth" w:date="2023-07-13T14:28:00Z">
          <w:r w:rsidR="00900B1F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481" w:author="sakaria fa" w:date="2022-09-13T23:09:00Z">
        <w:del w:id="28482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កំណត់ពីប</w:delText>
          </w:r>
        </w:del>
      </w:ins>
      <w:ins w:id="28483" w:author="sakaria fa" w:date="2022-09-13T23:10:00Z">
        <w:del w:id="28484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្រភពដែលទទួល</w:delText>
          </w:r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485" w:author="sakaria fa" w:date="2022-09-13T23:11:00Z">
        <w:del w:id="28486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បាន</w:delText>
          </w:r>
        </w:del>
      </w:ins>
      <w:ins w:id="28487" w:author="sakaria fa" w:date="2022-09-13T23:10:00Z">
        <w:del w:id="28488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ដោយ</w:delText>
          </w:r>
        </w:del>
      </w:ins>
      <w:ins w:id="28489" w:author="sakaria fa" w:date="2022-09-13T23:12:00Z">
        <w:del w:id="28490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491" w:author="sakaria fa" w:date="2022-09-13T23:11:00Z">
        <w:del w:id="28492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សារតែ</w:delText>
          </w:r>
        </w:del>
      </w:ins>
      <w:ins w:id="28493" w:author="Kem Sereiboth" w:date="2022-09-13T15:01:00Z">
        <w:del w:id="28494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4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</w:delText>
          </w:r>
        </w:del>
      </w:ins>
      <w:ins w:id="28496" w:author="Kem Sereiboth" w:date="2022-09-13T15:02:00Z">
        <w:del w:id="2849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49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ដែលមានកំណត់ពីប្រភពចំណូលទើបតែ</w:delText>
          </w:r>
        </w:del>
      </w:ins>
      <w:ins w:id="28499" w:author="Kem Sereiboth" w:date="2022-09-13T15:01:00Z">
        <w:del w:id="28500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0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បានចុះហត្ថលេខារួចរាល់</w:delText>
          </w:r>
        </w:del>
      </w:ins>
      <w:ins w:id="28502" w:author="Kem Sereiboth" w:date="2022-09-13T15:02:00Z">
        <w:del w:id="28503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0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កាលពីថ្ងៃ</w:delText>
          </w:r>
        </w:del>
      </w:ins>
      <w:ins w:id="28505" w:author="Kem Sereiboth" w:date="2022-09-13T15:04:00Z">
        <w:del w:id="28506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0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ទី០៨ ខែសីហា ឆ្នាំ២០២២</w:delText>
          </w:r>
        </w:del>
      </w:ins>
      <w:ins w:id="28508" w:author="Kem Sereiboth" w:date="2022-09-13T15:02:00Z">
        <w:del w:id="28509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1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8511" w:author="Kem Sereiboth" w:date="2022-09-13T15:05:00Z">
        <w:del w:id="28512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1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ប៉ុន្តែមិន</w:delText>
          </w:r>
        </w:del>
      </w:ins>
      <w:ins w:id="28514" w:author="Kem Sereiboth" w:date="2022-09-13T14:59:00Z">
        <w:del w:id="28515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51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ទាន់</w:delText>
          </w:r>
        </w:del>
      </w:ins>
      <w:ins w:id="28517" w:author="Kem Sereiboth" w:date="2022-09-13T15:05:00Z">
        <w:del w:id="28518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8520" w:author="Kem Sereiboth" w:date="2022-09-13T14:59:00Z">
        <w:del w:id="28521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52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អនុវត្ត</w:delText>
          </w:r>
        </w:del>
      </w:ins>
      <w:ins w:id="28523" w:author="sakaria fa" w:date="2022-09-13T23:12:00Z">
        <w:del w:id="28524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  <w:rPrChange w:id="2852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នៅឡើយទេ</w:delText>
          </w:r>
        </w:del>
      </w:ins>
      <w:ins w:id="28526" w:author="Kem Sereiboth" w:date="2022-09-13T15:05:00Z">
        <w:del w:id="2852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52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8529" w:author="Kem Sereiboth" w:date="2022-09-13T14:59:00Z">
        <w:del w:id="28530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53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062A4810" w14:textId="4949C39A" w:rsidR="002613D4" w:rsidRPr="00B26CA9" w:rsidDel="00DA0E01" w:rsidRDefault="007911D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532" w:author="User" w:date="2022-10-03T14:10:00Z"/>
          <w:del w:id="28533" w:author="Kem Sereyboth" w:date="2023-07-13T14:28:00Z"/>
          <w:rFonts w:ascii="Khmer MEF1" w:hAnsi="Khmer MEF1" w:cs="Khmer MEF1"/>
          <w:sz w:val="24"/>
          <w:szCs w:val="24"/>
          <w:rPrChange w:id="28534" w:author="Sopheak Phorn" w:date="2023-08-25T15:04:00Z">
            <w:rPr>
              <w:ins w:id="28535" w:author="User" w:date="2022-10-03T14:10:00Z"/>
              <w:del w:id="28536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537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538" w:author="Kem Sereiboth" w:date="2022-09-13T13:45:00Z">
        <w:del w:id="2853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540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8541" w:author="Un Seakamey" w:date="2022-10-03T17:46:00Z">
        <w:del w:id="28542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5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544" w:author="User" w:date="2022-10-03T14:11:00Z">
        <w:del w:id="28545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54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ប៉ះពាល់ដល់់ប្រតិបត្តិការរបស់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547" w:author="Sopheak Phorn" w:date="2023-08-25T15:04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54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28549" w:author="User" w:date="2022-10-04T13:45:00Z">
        <w:del w:id="28550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55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ប៉ះពាល់ដល</w:delText>
          </w:r>
        </w:del>
      </w:ins>
      <w:ins w:id="28552" w:author="User" w:date="2022-10-04T13:46:00Z">
        <w:del w:id="28553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554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់ចំណូល</w:delText>
          </w:r>
        </w:del>
      </w:ins>
      <w:ins w:id="28555" w:author="User" w:date="2022-10-03T14:11:00Z">
        <w:del w:id="28556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557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558" w:author="Sopheak Phorn" w:date="2023-08-25T15:04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អ.ស.ហ.។</w:delText>
          </w:r>
        </w:del>
      </w:ins>
    </w:p>
    <w:p w14:paraId="18746228" w14:textId="1ED99984" w:rsidR="007911DD" w:rsidRPr="00B26CA9" w:rsidDel="00DA0E01" w:rsidRDefault="004B72EA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559" w:author="Kem Sereyboth" w:date="2023-07-13T14:28:00Z"/>
          <w:rFonts w:ascii="Khmer MEF1" w:hAnsi="Khmer MEF1" w:cs="Khmer MEF1"/>
          <w:sz w:val="24"/>
          <w:szCs w:val="24"/>
          <w:rPrChange w:id="28560" w:author="Sopheak Phorn" w:date="2023-08-25T15:04:00Z">
            <w:rPr>
              <w:del w:id="28561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56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563" w:author="Kem Sereiboth" w:date="2022-09-13T15:05:00Z">
        <w:del w:id="285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85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8566" w:author="User" w:date="2022-09-22T15:34:00Z">
        <w:del w:id="28567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56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8569" w:author="sakaria fa" w:date="2022-09-30T22:04:00Z">
        <w:del w:id="28570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7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28572" w:author="sakaria fa" w:date="2022-09-30T22:08:00Z">
        <w:del w:id="28573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7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ធ្ងន់ធ្ងរដល់</w:delText>
          </w:r>
        </w:del>
      </w:ins>
      <w:ins w:id="28575" w:author="sakaria fa" w:date="2022-09-30T22:17:00Z">
        <w:del w:id="28576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5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28578" w:author="sakaria fa" w:date="2022-09-30T22:09:00Z">
        <w:del w:id="28579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8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 </w:delText>
          </w:r>
        </w:del>
      </w:ins>
      <w:ins w:id="28581" w:author="sakaria fa" w:date="2022-09-30T22:13:00Z">
        <w:del w:id="28582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5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ជារួម </w:delText>
          </w:r>
        </w:del>
      </w:ins>
      <w:ins w:id="28584" w:author="sakaria fa" w:date="2022-09-30T22:09:00Z">
        <w:del w:id="28585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8587" w:author="sakaria fa" w:date="2022-09-30T22:10:00Z">
        <w:del w:id="28588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8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អគ្គលេខាធិការដ្ឋាន អ.ស.ហ. និងអង្គភាពសវនកម្មផ្ទៃក្នុង</w:delText>
          </w:r>
        </w:del>
      </w:ins>
      <w:ins w:id="28590" w:author="sakaria fa" w:date="2022-09-30T22:11:00Z">
        <w:del w:id="28591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59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</w:del>
      </w:ins>
      <w:ins w:id="28593" w:author="sakaria fa" w:date="2022-09-30T22:10:00Z">
        <w:del w:id="28594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</w:delText>
          </w:r>
        </w:del>
      </w:ins>
      <w:ins w:id="28596" w:author="sakaria fa" w:date="2022-09-30T22:11:00Z">
        <w:del w:id="28597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59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ដែលបង់ដោយអង្គភាពក្រោមឱវាទ</w:delText>
          </w:r>
        </w:del>
      </w:ins>
      <w:ins w:id="28599" w:author="LENOVO" w:date="2022-10-02T11:21:00Z">
        <w:del w:id="28600" w:author="Kem Sereyboth" w:date="2023-07-13T14:28:00Z">
          <w:r w:rsidR="00A17457" w:rsidRPr="00B26CA9" w:rsidDel="00DA0E01">
            <w:rPr>
              <w:rFonts w:ascii="Khmer MEF1" w:hAnsi="Khmer MEF1" w:cs="Khmer MEF1"/>
              <w:sz w:val="24"/>
              <w:szCs w:val="24"/>
              <w:cs/>
              <w:rPrChange w:id="286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8602" w:author="sakaria fa" w:date="2022-09-30T22:12:00Z">
        <w:del w:id="28603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0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605" w:author="Kem Sereiboth" w:date="2022-09-13T15:16:00Z">
        <w:del w:id="28606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60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មិនមានបទប្បញ្ញត្តិ</w:delText>
          </w:r>
        </w:del>
      </w:ins>
      <w:ins w:id="28608" w:author="Kem Sereiboth" w:date="2022-09-13T15:08:00Z">
        <w:del w:id="286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ដើម្បីផ្ទៀង</w:delText>
          </w:r>
        </w:del>
      </w:ins>
      <w:ins w:id="28611" w:author="Kem Sereiboth" w:date="2022-09-13T15:07:00Z">
        <w:del w:id="286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cs/>
                </w:rPr>
              </w:rPrChange>
            </w:rPr>
            <w:delText>ផ្ទាត់ចំណូលជាមួយការបង់ភាគទាន​ ១០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861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</w:rPr>
              </w:rPrChange>
            </w:rPr>
            <w:delText>%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នៃចំណូលរបស់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ន.ស.ស.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ជូនអគ្គលេខាធិការដ្ឋាននៃ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>អ.ស.ហ.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2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 ស្របតាមពីការកំណត់​ប្រភព​ធនធាននិងការ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2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ប្រើប្រាស់ធនធានរបស់អគ្គលេខាធិការដ្ឋាននៃ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2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 xml:space="preserve">អ.ស.ហ.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2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ដែល​បាន​កំណត់</w:delText>
          </w:r>
        </w:del>
      </w:ins>
      <w:ins w:id="28624" w:author="Kem Sereiboth" w:date="2022-09-13T15:08:00Z">
        <w:del w:id="2862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2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F9BA80" w14:textId="75FEA38F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27" w:author="Kem Sereiboth" w:date="2022-09-13T14:44:00Z"/>
          <w:del w:id="28628" w:author="Kem Sereyboth" w:date="2023-07-13T14:28:00Z"/>
          <w:rFonts w:ascii="Khmer MEF1" w:hAnsi="Khmer MEF1" w:cs="Khmer MEF1"/>
          <w:sz w:val="24"/>
          <w:szCs w:val="24"/>
          <w:rPrChange w:id="28629" w:author="Sopheak Phorn" w:date="2023-08-25T15:04:00Z">
            <w:rPr>
              <w:ins w:id="28630" w:author="Kem Sereiboth" w:date="2022-09-13T14:44:00Z"/>
              <w:del w:id="28631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632" w:author="Sopheak Phorn" w:date="2023-08-25T15:13:00Z">
          <w:pPr>
            <w:spacing w:after="0" w:line="240" w:lineRule="auto"/>
            <w:ind w:firstLine="720"/>
          </w:pPr>
        </w:pPrChange>
      </w:pPr>
      <w:ins w:id="28633" w:author="Kem Sereiboth" w:date="2022-09-13T16:55:00Z">
        <w:del w:id="2863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3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8636" w:author="Kem Sereiboth" w:date="2022-09-13T10:51:00Z">
        <w:del w:id="28637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638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8639" w:author="Kem Sereiboth" w:date="2022-09-13T16:55:00Z">
        <w:del w:id="2864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4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8642" w:author="Kem Sereiboth" w:date="2022-09-13T10:51:00Z">
        <w:del w:id="28643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64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28645" w:author="Un Seakamey" w:date="2022-10-03T17:46:00Z">
        <w:del w:id="28646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64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648" w:author="Kem Sereiboth" w:date="2022-09-13T10:51:00Z">
        <w:del w:id="28649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65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បង់ភាគទាន១០%</w:delText>
          </w:r>
        </w:del>
      </w:ins>
    </w:p>
    <w:p w14:paraId="5E233325" w14:textId="17BCD6AD" w:rsidR="003373D4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51" w:author="Kem Sereiboth" w:date="2022-09-13T14:43:00Z"/>
          <w:del w:id="28652" w:author="Kem Sereyboth" w:date="2023-07-13T14:28:00Z"/>
          <w:rFonts w:ascii="Khmer MEF1" w:hAnsi="Khmer MEF1" w:cs="Khmer MEF1"/>
          <w:sz w:val="24"/>
          <w:szCs w:val="24"/>
          <w:rPrChange w:id="28653" w:author="Sopheak Phorn" w:date="2023-08-25T15:04:00Z">
            <w:rPr>
              <w:ins w:id="28654" w:author="Kem Sereiboth" w:date="2022-09-13T14:43:00Z"/>
              <w:del w:id="28655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656" w:author="Sopheak Phorn" w:date="2023-08-25T15:13:00Z">
          <w:pPr>
            <w:spacing w:after="0" w:line="240" w:lineRule="auto"/>
            <w:ind w:firstLine="720"/>
          </w:pPr>
        </w:pPrChange>
      </w:pPr>
      <w:ins w:id="28657" w:author="User" w:date="2022-10-04T15:47:00Z">
        <w:del w:id="2865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5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8660" w:author="LENOVO" w:date="2022-10-02T11:21:00Z">
        <w:del w:id="28661" w:author="Kem Sereyboth" w:date="2023-07-13T14:28:00Z">
          <w:r w:rsidR="004E3945" w:rsidRPr="00B26CA9" w:rsidDel="00DA0E01">
            <w:rPr>
              <w:rFonts w:ascii="Khmer MEF1" w:hAnsi="Khmer MEF1" w:cs="Khmer MEF1"/>
              <w:sz w:val="24"/>
              <w:szCs w:val="24"/>
              <w:cs/>
              <w:rPrChange w:id="2866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663" w:author="Kem Sereiboth" w:date="2022-09-13T14:44:00Z">
        <w:del w:id="28664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66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666" w:author="User" w:date="2022-10-04T15:47:00Z">
        <w:del w:id="2866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6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8669" w:author="Kem Sereiboth" w:date="2022-09-13T14:44:00Z">
        <w:del w:id="28670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67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8672" w:author="Un Seakamey" w:date="2022-10-03T17:46:00Z">
        <w:del w:id="28673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67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675" w:author="Kem Sereiboth" w:date="2022-09-13T14:44:00Z">
        <w:del w:id="28676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67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28678" w:name="_Hlk116049402"/>
      <w:ins w:id="28679" w:author="User" w:date="2022-09-16T15:34:00Z">
        <w:del w:id="28680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868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8682" w:author="User" w:date="2022-10-07T15:34:00Z">
        <w:del w:id="28683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868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bookmarkEnd w:id="28678"/>
      <w:ins w:id="28685" w:author="Kem Sereiboth" w:date="2022-09-13T14:44:00Z">
        <w:del w:id="28686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68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8688" w:author="sakaria fa" w:date="2022-09-30T22:15:00Z">
        <w:del w:id="28689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90" w:author="Sopheak Phorn" w:date="2023-08-25T15:04:00Z">
                <w:rPr>
                  <w:rFonts w:ascii="Khmer MEF1" w:hAnsi="Khmer MEF1" w:cs="Khmer MEF1"/>
                  <w:b/>
                  <w:bCs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8691" w:author="User" w:date="2022-10-07T15:34:00Z">
        <w:del w:id="28692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69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28694" w:author="Un Seakamey" w:date="2022-11-14T11:31:00Z">
        <w:del w:id="28695" w:author="Kem Sereyboth" w:date="2023-07-13T14:28:00Z">
          <w:r w:rsidR="000E042F" w:rsidRPr="00B26CA9" w:rsidDel="00DA0E01">
            <w:rPr>
              <w:rFonts w:ascii="Khmer MEF1" w:hAnsi="Khmer MEF1" w:cs="Khmer MEF1"/>
              <w:sz w:val="24"/>
              <w:szCs w:val="24"/>
              <w:cs/>
              <w:rPrChange w:id="2869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8697" w:author="User" w:date="2022-10-07T15:34:00Z">
        <w:del w:id="28698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69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ជូនអគ្គលេខា​ធិ​ការដ្ឋាននៃ 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700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701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  <w:ins w:id="28702" w:author="sakaria fa" w:date="2022-09-30T22:15:00Z">
        <w:del w:id="28703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04" w:author="Sopheak Phorn" w:date="2023-08-25T15:04:00Z">
                <w:rPr>
                  <w:rFonts w:ascii="Khmer MEF1" w:hAnsi="Khmer MEF1" w:cs="Khmer MEF1"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ពុំបានបង់ភាគទាន ១០% នៃចំណូលរបស់ខ្លួនទៅអគ្គលេខាធិការដ្ឋាននៃ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0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0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នោះទេព្រោះមិនមានចំណូល។</w:delText>
          </w:r>
        </w:del>
      </w:ins>
      <w:ins w:id="28707" w:author="Kem Sereiboth" w:date="2022-09-13T14:44:00Z">
        <w:del w:id="28708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ពុំទាន់មានកម្រងសេវាសាធារណៈក្រោមសមត្ថកិច្ចនៅឡើយ។</w:delText>
          </w:r>
        </w:del>
      </w:ins>
    </w:p>
    <w:p w14:paraId="62595AB9" w14:textId="27277774" w:rsidR="003373D4" w:rsidRPr="00B26CA9" w:rsidDel="00DA0E01" w:rsidRDefault="00DB7C5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710" w:author="Kem Sereyboth" w:date="2023-07-13T14:28:00Z"/>
          <w:rFonts w:ascii="Khmer MEF1" w:hAnsi="Khmer MEF1" w:cs="Khmer MEF1"/>
          <w:sz w:val="24"/>
          <w:szCs w:val="24"/>
        </w:rPr>
        <w:pPrChange w:id="28711" w:author="Sopheak Phorn" w:date="2023-08-25T15:13:00Z">
          <w:pPr>
            <w:pStyle w:val="ListParagraph"/>
            <w:numPr>
              <w:numId w:val="45"/>
            </w:numPr>
            <w:spacing w:after="0" w:line="240" w:lineRule="auto"/>
            <w:ind w:left="1440" w:hanging="360"/>
            <w:jc w:val="both"/>
          </w:pPr>
        </w:pPrChange>
      </w:pPr>
      <w:ins w:id="28712" w:author="LENOVO" w:date="2022-10-02T11:25:00Z">
        <w:del w:id="2871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14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8715" w:author="Kem Sereiboth" w:date="2022-09-13T14:43:00Z">
        <w:del w:id="28716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17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8718" w:author="Un Seakamey" w:date="2022-10-03T17:46:00Z">
        <w:del w:id="28719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720" w:author="Kem Sereiboth" w:date="2022-09-13T14:43:00Z">
        <w:del w:id="28721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យោងប្រការ ៣ និងប្រការ ៤ នៃប្រកាសលេខ</w:delText>
          </w:r>
        </w:del>
      </w:ins>
      <w:ins w:id="28723" w:author="User" w:date="2022-10-05T20:03:00Z">
        <w:del w:id="28724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8725" w:author="Sopheak Phorn" w:date="2023-08-25T15:04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726" w:author="Kem Sereiboth" w:date="2022-09-13T14:43:00Z">
        <w:del w:id="28727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</w:delText>
          </w:r>
        </w:del>
      </w:ins>
      <w:ins w:id="28729" w:author="Kem Sereiboth" w:date="2022-09-15T15:05:00Z">
        <w:del w:id="28730" w:author="Kem Sereyboth" w:date="2023-07-13T14:28:00Z">
          <w:r w:rsidR="005967E0" w:rsidRPr="00B26CA9" w:rsidDel="00DA0E01">
            <w:rPr>
              <w:rFonts w:ascii="Khmer MEF1" w:hAnsi="Khmer MEF1" w:cs="Khmer MEF1"/>
              <w:sz w:val="24"/>
              <w:szCs w:val="24"/>
              <w:cs/>
              <w:rPrChange w:id="287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A51237B" w14:textId="301E666C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32" w:author="User" w:date="2022-10-06T09:25:00Z"/>
          <w:del w:id="28733" w:author="Kem Sereyboth" w:date="2023-07-13T14:28:00Z"/>
          <w:rFonts w:ascii="Khmer MEF1" w:hAnsi="Khmer MEF1" w:cs="Khmer MEF1"/>
          <w:sz w:val="24"/>
          <w:szCs w:val="24"/>
          <w:rPrChange w:id="28734" w:author="Sopheak Phorn" w:date="2023-08-25T15:04:00Z">
            <w:rPr>
              <w:ins w:id="28735" w:author="User" w:date="2022-10-06T09:25:00Z"/>
              <w:del w:id="28736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737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0C4D891C" w14:textId="083D184E" w:rsidR="003373D4" w:rsidRPr="00B26CA9" w:rsidDel="00DA0E01" w:rsidRDefault="00B5295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738" w:author="Kem Sereyboth" w:date="2023-07-13T14:28:00Z"/>
          <w:rFonts w:ascii="Khmer MEF1" w:hAnsi="Khmer MEF1" w:cs="Khmer MEF1"/>
          <w:sz w:val="24"/>
          <w:szCs w:val="24"/>
          <w:rPrChange w:id="28739" w:author="Sopheak Phorn" w:date="2023-08-25T15:04:00Z">
            <w:rPr>
              <w:del w:id="28740" w:author="Kem Sereyboth" w:date="2023-07-13T14:28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28741" w:author="Sopheak Phorn" w:date="2023-08-25T15:13:00Z">
          <w:pPr>
            <w:pStyle w:val="ListParagraph"/>
            <w:numPr>
              <w:numId w:val="38"/>
            </w:numPr>
            <w:spacing w:after="0" w:line="240" w:lineRule="auto"/>
            <w:ind w:left="1440" w:hanging="360"/>
            <w:jc w:val="both"/>
          </w:pPr>
        </w:pPrChange>
      </w:pPr>
      <w:ins w:id="28742" w:author="LENOVO" w:date="2022-10-02T11:33:00Z">
        <w:del w:id="2874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4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8745" w:author="Kem Sereiboth" w:date="2022-09-13T15:10:00Z">
        <w:del w:id="28746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74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748" w:author="User" w:date="2022-09-16T15:44:00Z">
        <w:del w:id="28749" w:author="Kem Sereyboth" w:date="2023-07-13T14:28:00Z">
          <w:r w:rsidR="009A46BB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750" w:author="LENOVO" w:date="2022-10-02T11:27:00Z">
        <w:del w:id="287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</w:delText>
          </w:r>
        </w:del>
      </w:ins>
      <w:ins w:id="28753" w:author="LENOVO" w:date="2022-10-02T11:28:00Z">
        <w:del w:id="287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</w:delText>
          </w:r>
        </w:del>
      </w:ins>
      <w:ins w:id="28756" w:author="LENOVO" w:date="2022-10-02T11:32:00Z">
        <w:del w:id="2875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ន្ធ</w:delText>
          </w:r>
        </w:del>
      </w:ins>
      <w:ins w:id="28759" w:author="LENOVO" w:date="2022-10-02T11:39:00Z">
        <w:del w:id="28760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7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នឹង</w:delText>
          </w:r>
        </w:del>
      </w:ins>
      <w:ins w:id="28762" w:author="LENOVO" w:date="2022-10-02T11:40:00Z">
        <w:del w:id="28763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7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ប្រភពចំណូលមិនទាន់បាន</w:delText>
          </w:r>
        </w:del>
      </w:ins>
      <w:ins w:id="28765" w:author="LENOVO" w:date="2022-10-02T11:41:00Z">
        <w:del w:id="28766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7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កំណត់ និងរៀបចំ</w:delText>
          </w:r>
        </w:del>
      </w:ins>
      <w:ins w:id="28768" w:author="LENOVO" w:date="2022-10-02T11:44:00Z">
        <w:del w:id="28769" w:author="Kem Sereyboth" w:date="2023-07-13T14:28:00Z">
          <w:r w:rsidR="00D22B44" w:rsidRPr="00B26CA9" w:rsidDel="00DA0E01">
            <w:rPr>
              <w:rFonts w:ascii="Khmer MEF1" w:hAnsi="Khmer MEF1" w:cs="Khmer MEF1"/>
              <w:sz w:val="24"/>
              <w:szCs w:val="24"/>
              <w:cs/>
              <w:rPrChange w:id="287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ដាក់ឱ្យ</w:delText>
          </w:r>
        </w:del>
      </w:ins>
      <w:ins w:id="28771" w:author="LENOVO" w:date="2022-10-02T11:41:00Z">
        <w:del w:id="28772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77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អនុវត្តនៅឡើយ</w:delText>
          </w:r>
        </w:del>
      </w:ins>
      <w:ins w:id="28774" w:author="LENOVO" w:date="2022-10-02T11:42:00Z">
        <w:del w:id="28775" w:author="Kem Sereyboth" w:date="2023-07-13T14:28:00Z">
          <w:r w:rsidR="00A42ACC" w:rsidRPr="00B26CA9" w:rsidDel="00DA0E01">
            <w:rPr>
              <w:rFonts w:ascii="Khmer MEF1" w:hAnsi="Khmer MEF1" w:cs="Khmer MEF1"/>
              <w:sz w:val="24"/>
              <w:szCs w:val="24"/>
              <w:cs/>
              <w:rPrChange w:id="287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ប៉ះពាល់ដល់ការបង់ភាគទានទាំងស្រុង</w:delText>
          </w:r>
        </w:del>
      </w:ins>
      <w:ins w:id="28777" w:author="LENOVO" w:date="2022-10-02T11:33:00Z">
        <w:del w:id="287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780" w:author="Un Seakamey" w:date="2022-11-14T11:16:00Z">
        <w:del w:id="28781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82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ដោយសារ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783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84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785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86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787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88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789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90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អាចមានប្រភពចំណូលតែពីការបង់កម្រៃសេវាត្រួតពិ</w:delText>
          </w:r>
        </w:del>
      </w:ins>
      <w:ins w:id="28791" w:author="Un Seakamey" w:date="2022-11-14T11:51:00Z">
        <w:del w:id="2879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rPrChange w:id="2879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​​</w:delText>
          </w:r>
        </w:del>
      </w:ins>
      <w:ins w:id="28794" w:author="Un Seakamey" w:date="2022-11-14T11:16:00Z">
        <w:del w:id="28795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796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និ</w:delText>
          </w:r>
        </w:del>
      </w:ins>
      <w:ins w:id="28797" w:author="Un Seakamey" w:date="2022-11-14T11:51:00Z">
        <w:del w:id="2879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79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800" w:author="Un Seakamey" w:date="2022-11-14T11:16:00Z">
        <w:del w:id="28801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02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ត្យពី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03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04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05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06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07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08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09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10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ហេតុនេះ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1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ការលើកលែងការបង់កម្រៃសេវាត្រួតពិនិត្យរយៈពេល៥ឆ្នាំ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12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 xml:space="preserve"> នឹងធ្វើ</w:delText>
          </w:r>
        </w:del>
      </w:ins>
      <w:ins w:id="28813" w:author="Un Seakamey" w:date="2022-11-14T11:51:00Z">
        <w:del w:id="28814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81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816" w:author="Un Seakamey" w:date="2022-11-14T11:16:00Z">
        <w:del w:id="28817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18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ឱ្យ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19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0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21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2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23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4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25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6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មិនមានចំណូលនោះទេ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28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ពោលគឺក្នុងរយៈពេល៥ឆ្នាំទៅមុខ 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29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30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31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32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33" w:author="Sopheak Phorn" w:date="2023-08-25T15:04:00Z">
                <w:rPr>
                  <w:spacing w:val="-18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34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មិនជា</w:delText>
          </w:r>
        </w:del>
      </w:ins>
      <w:ins w:id="28835" w:author="Un Seakamey" w:date="2022-11-14T11:51:00Z">
        <w:del w:id="28836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837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838" w:author="Un Seakamey" w:date="2022-11-14T11:16:00Z">
        <w:del w:id="28839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40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ប់</w:delText>
          </w:r>
        </w:del>
      </w:ins>
      <w:ins w:id="28841" w:author="Un Seakamey" w:date="2022-11-14T11:51:00Z">
        <w:del w:id="2884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84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844" w:author="Un Seakamey" w:date="2022-11-14T11:16:00Z">
        <w:del w:id="28845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46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កាតព្វកិច្ចបង់ភាគទានជូនអគ្គលេខាធិការដ្ឋាន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47" w:author="Sopheak Phorn" w:date="2023-08-25T15:04:00Z">
                <w:rPr>
                  <w:rFonts w:cs="MoolBoran"/>
                  <w:spacing w:val="-14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48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អ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49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50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51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52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ហ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853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85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។</w:delText>
          </w:r>
        </w:del>
      </w:ins>
      <w:ins w:id="28855" w:author="User" w:date="2022-10-03T14:13:00Z">
        <w:del w:id="28856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85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8858" w:author="User" w:date="2022-10-03T14:15:00Z">
        <w:del w:id="28859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86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មាន</w:delText>
          </w:r>
        </w:del>
      </w:ins>
      <w:ins w:id="28861" w:author="User" w:date="2022-10-03T14:13:00Z">
        <w:del w:id="28862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86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ចំណូល</w:delText>
          </w:r>
        </w:del>
      </w:ins>
      <w:ins w:id="28864" w:author="LENOVO" w:date="2022-10-02T11:32:00Z">
        <w:del w:id="288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867" w:author="User" w:date="2022-09-22T15:35:00Z">
        <w:del w:id="28868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មិនមាន</w:delText>
          </w:r>
        </w:del>
      </w:ins>
      <w:ins w:id="28869" w:author="sakaria fa" w:date="2022-09-30T22:18:00Z">
        <w:del w:id="2887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87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8872" w:author="LENOVO" w:date="2022-10-02T11:43:00Z">
        <w:del w:id="28873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887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8875" w:author="Kem Sereiboth" w:date="2022-09-13T15:10:00Z">
        <w:del w:id="28876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87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ដែលមានកំណត់ពីប្រភពចំណូលទើបតែបានចុះហត្ថលេខារួចរាល់កាលពីថ្ងៃទី០៨ ខែសីហា ឆ្នាំ២០២២ ប៉ុន្តែមិនទាន់បានអនុវត្ត</w:delText>
          </w:r>
        </w:del>
      </w:ins>
      <w:ins w:id="28878" w:author="sakaria fa" w:date="2022-09-13T23:14:00Z">
        <w:del w:id="28879" w:author="Kem Sereyboth" w:date="2023-07-13T14:28:00Z">
          <w:r w:rsidR="002636FA" w:rsidRPr="00B26CA9" w:rsidDel="00DA0E01">
            <w:rPr>
              <w:rFonts w:ascii="Khmer MEF1" w:hAnsi="Khmer MEF1" w:cs="Khmer MEF1"/>
              <w:sz w:val="24"/>
              <w:szCs w:val="24"/>
              <w:cs/>
              <w:rPrChange w:id="2888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ដូចនេះក៏មិនមានការបង់ភាគទាន ១០%ដែរ</w:delText>
          </w:r>
        </w:del>
      </w:ins>
      <w:ins w:id="28881" w:author="Kem Sereiboth" w:date="2022-09-13T15:10:00Z">
        <w:del w:id="28882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8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។ </w:delText>
          </w:r>
        </w:del>
      </w:ins>
    </w:p>
    <w:p w14:paraId="6571B7FF" w14:textId="2ADA1705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84" w:author="User" w:date="2022-10-06T09:25:00Z"/>
          <w:del w:id="28885" w:author="Kem Sereyboth" w:date="2023-07-13T14:28:00Z"/>
          <w:rFonts w:ascii="Khmer MEF1" w:hAnsi="Khmer MEF1" w:cs="Khmer MEF1"/>
          <w:sz w:val="24"/>
          <w:szCs w:val="24"/>
          <w:rPrChange w:id="28886" w:author="Sopheak Phorn" w:date="2023-08-25T15:04:00Z">
            <w:rPr>
              <w:ins w:id="28887" w:author="User" w:date="2022-10-06T09:25:00Z"/>
              <w:del w:id="2888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889" w:author="Sopheak Phorn" w:date="2023-08-25T15:13:00Z">
          <w:pPr>
            <w:spacing w:after="200" w:line="276" w:lineRule="auto"/>
            <w:ind w:firstLine="720"/>
          </w:pPr>
        </w:pPrChange>
      </w:pPr>
    </w:p>
    <w:p w14:paraId="44328D09" w14:textId="4A451D39" w:rsidR="003373D4" w:rsidRPr="00B26CA9" w:rsidDel="00DA0E01" w:rsidRDefault="003373D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890" w:author="Kem Sereyboth" w:date="2023-07-13T14:28:00Z"/>
          <w:rFonts w:ascii="Khmer MEF1" w:hAnsi="Khmer MEF1" w:cs="Khmer MEF1"/>
          <w:sz w:val="24"/>
          <w:szCs w:val="24"/>
          <w:rPrChange w:id="28891" w:author="Sopheak Phorn" w:date="2023-08-25T15:04:00Z">
            <w:rPr>
              <w:del w:id="28892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893" w:author="Sopheak Phorn" w:date="2023-08-25T15:13:00Z">
          <w:pPr>
            <w:spacing w:after="0" w:line="228" w:lineRule="auto"/>
            <w:jc w:val="both"/>
          </w:pPr>
        </w:pPrChange>
      </w:pPr>
      <w:ins w:id="28894" w:author="Kem Sereiboth" w:date="2022-09-13T14:43:00Z">
        <w:del w:id="2889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9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8897" w:author="Kem Sereiboth" w:date="2022-09-13T15:17:00Z">
        <w:del w:id="28898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rPrChange w:id="288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8900" w:author="sakaria fa" w:date="2022-09-30T22:18:00Z">
        <w:del w:id="28901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ប៉ះពាល់ធ្ងន់ធ្ងរដល់ដំណើរការ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0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0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28905" w:author="User" w:date="2022-10-07T15:07:00Z">
        <w:del w:id="28906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8907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ពិសេស</w:delText>
          </w:r>
        </w:del>
      </w:ins>
      <w:ins w:id="28908" w:author="sakaria fa" w:date="2022-09-30T22:18:00Z">
        <w:del w:id="28909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1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1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និងអង្គភាពសវនកម្មផ្ទៃក្នុងនៃ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1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ពឹងផ្អែកលើភាគទានដែលបង់ដោយអង្គភាពក្រោមឱវាទ</w:delText>
          </w:r>
        </w:del>
      </w:ins>
      <w:ins w:id="28915" w:author="LENOVO" w:date="2022-10-02T11:43:00Z">
        <w:del w:id="28916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89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8918" w:author="sakaria fa" w:date="2022-09-30T22:18:00Z">
        <w:del w:id="28919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921" w:author="Kem Sereiboth" w:date="2022-09-13T15:17:00Z">
        <w:del w:id="28922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9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</w:delText>
          </w:r>
        </w:del>
      </w:ins>
      <w:ins w:id="28924" w:author="Kem Sereiboth" w:date="2022-09-13T15:12:00Z">
        <w:del w:id="28925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92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22D61F6" w14:textId="587EDF29" w:rsidR="00C6620B" w:rsidRPr="00B26CA9" w:rsidDel="00DA0E01" w:rsidRDefault="00C6620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27" w:author="User" w:date="2022-10-03T14:13:00Z"/>
          <w:del w:id="28928" w:author="Kem Sereyboth" w:date="2023-07-13T14:28:00Z"/>
          <w:rFonts w:ascii="Khmer MEF1" w:hAnsi="Khmer MEF1" w:cs="Khmer MEF1"/>
          <w:sz w:val="24"/>
          <w:szCs w:val="24"/>
          <w:rPrChange w:id="28929" w:author="Sopheak Phorn" w:date="2023-08-25T15:04:00Z">
            <w:rPr>
              <w:ins w:id="28930" w:author="User" w:date="2022-10-03T14:13:00Z"/>
              <w:del w:id="28931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8932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335DA5F7" w14:textId="1B65DD44" w:rsidR="00D940BD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33" w:author="Kem Sereiboth" w:date="2022-09-13T16:54:00Z"/>
          <w:del w:id="28934" w:author="Kem Sereyboth" w:date="2023-07-13T14:28:00Z"/>
          <w:rFonts w:ascii="Khmer MEF1" w:hAnsi="Khmer MEF1" w:cs="Khmer MEF1"/>
          <w:sz w:val="24"/>
          <w:szCs w:val="24"/>
          <w:rPrChange w:id="28935" w:author="Sopheak Phorn" w:date="2023-08-25T15:04:00Z">
            <w:rPr>
              <w:ins w:id="28936" w:author="Kem Sereiboth" w:date="2022-09-13T16:54:00Z"/>
              <w:del w:id="28937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8938" w:author="Sopheak Phorn" w:date="2023-08-25T15:13:00Z">
          <w:pPr>
            <w:spacing w:after="0" w:line="240" w:lineRule="auto"/>
            <w:ind w:firstLine="720"/>
          </w:pPr>
        </w:pPrChange>
      </w:pPr>
      <w:ins w:id="28939" w:author="Kem Sereiboth" w:date="2022-09-13T16:55:00Z">
        <w:del w:id="2894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4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8942" w:author="Kem Sereiboth" w:date="2022-09-13T16:54:00Z">
        <w:del w:id="2894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4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.ប្រធានបទី</w:delText>
          </w:r>
        </w:del>
      </w:ins>
      <w:ins w:id="28945" w:author="Kem Sereiboth" w:date="2022-09-13T16:55:00Z">
        <w:del w:id="289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4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28948" w:author="Kem Sereiboth" w:date="2022-09-13T16:54:00Z">
        <w:del w:id="2894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5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ប្រព័ន្ធលើកទឹកចិត្តមន្រ្តី</w:delText>
          </w:r>
        </w:del>
      </w:ins>
    </w:p>
    <w:p w14:paraId="6F048CA4" w14:textId="6B91CE06" w:rsidR="00994886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51" w:author="User" w:date="2022-09-22T15:37:00Z"/>
          <w:del w:id="28952" w:author="Kem Sereyboth" w:date="2023-07-13T14:28:00Z"/>
          <w:rFonts w:ascii="Khmer MEF1" w:hAnsi="Khmer MEF1" w:cs="Khmer MEF1"/>
          <w:sz w:val="24"/>
          <w:szCs w:val="24"/>
          <w:rPrChange w:id="28953" w:author="Sopheak Phorn" w:date="2023-08-25T15:04:00Z">
            <w:rPr>
              <w:ins w:id="28954" w:author="User" w:date="2022-09-22T15:37:00Z"/>
              <w:del w:id="2895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895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8957" w:author="User" w:date="2022-10-04T15:48:00Z">
        <w:del w:id="2895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5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8960" w:author="LENOVO" w:date="2022-10-02T11:47:00Z">
        <w:del w:id="28961" w:author="Kem Sereyboth" w:date="2023-07-13T14:28:00Z">
          <w:r w:rsidR="00FE2E73" w:rsidRPr="00B26CA9" w:rsidDel="00DA0E01">
            <w:rPr>
              <w:rFonts w:ascii="Khmer MEF1" w:hAnsi="Khmer MEF1" w:cs="Khmer MEF1"/>
              <w:sz w:val="24"/>
              <w:szCs w:val="24"/>
              <w:cs/>
              <w:rPrChange w:id="2896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963" w:author="Kem Sereiboth" w:date="2022-09-13T16:54:00Z">
        <w:del w:id="2896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6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966" w:author="User" w:date="2022-10-04T15:48:00Z">
        <w:del w:id="2896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6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ទី៤</w:delText>
          </w:r>
        </w:del>
      </w:ins>
      <w:ins w:id="28969" w:author="Kem Sereiboth" w:date="2022-09-13T16:54:00Z">
        <w:del w:id="28970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7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8972" w:author="LENOVO" w:date="2022-10-06T12:02:00Z">
        <w:del w:id="28973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8974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975" w:author="Kem Sereiboth" w:date="2022-09-13T16:54:00Z">
        <w:del w:id="28976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7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8978" w:author="User" w:date="2022-10-07T15:36:00Z">
        <w:del w:id="28979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98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898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8982" w:author="User" w:date="2022-10-07T15:09:00Z">
        <w:del w:id="28983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8984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</w:delText>
          </w:r>
        </w:del>
      </w:ins>
      <w:ins w:id="28985" w:author="User" w:date="2022-10-07T15:37:00Z">
        <w:del w:id="28986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98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ជាធរមាន។</w:delText>
          </w:r>
        </w:del>
      </w:ins>
      <w:ins w:id="28988" w:author="sakaria fa" w:date="2022-09-30T22:20:00Z">
        <w:del w:id="28989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មានប្រព័ន្ធ​​​លើកទឹកចិត្តមន្ត្រីចំនួន ២ គឺប្រាក់​ឧបត្ថម្ភ​ជីវភាព និងប្រាក់ឧបត្ថម្ភមុខងារ យោងតាមប្រកាសលេខ៦១៦ សហវប្រក. ចុះថ្ងៃទី០៤ ខែមិថុនា ឆ្នាំ២០១៤ ស្ដីពីការកំណត់គោលការណ៍ យន្តការ នីតិវិធី និងការត្រួតពិនិត្យសម្រាប់ការផ្ដល់ការលើកទឹកចិត្ត</w:delText>
          </w:r>
        </w:del>
      </w:ins>
      <w:ins w:id="28991" w:author="ACER" w:date="2022-10-03T14:55:00Z">
        <w:del w:id="28992" w:author="Kem Sereyboth" w:date="2023-07-13T14:28:00Z">
          <w:r w:rsidR="009E0EA0" w:rsidRPr="00B26CA9" w:rsidDel="00DA0E01">
            <w:rPr>
              <w:rFonts w:ascii="Khmer MEF1" w:hAnsi="Khmer MEF1" w:cs="Khmer MEF1"/>
              <w:sz w:val="24"/>
              <w:szCs w:val="24"/>
              <w:rPrChange w:id="28993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8994" w:author="sakaria fa" w:date="2022-09-30T22:20:00Z">
        <w:del w:id="28995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96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  <w:ins w:id="28997" w:author="sakaria fa" w:date="2022-09-30T22:21:00Z">
        <w:del w:id="28998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99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ក្នុងចំណោមប្រព័ន្ធលើកទឹកចិត្តចំនួន ២ </w:delText>
          </w:r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00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rPrChange w:id="29001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0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ពុំទាន់បានអនុវត្តតាមប្រកាសលេខ០០៨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និងបុគ្គលិករបស់អាជ្ញាធរសេវាហិរញ្ញវត្ថុមិនមែនធនាគារនោះទេ។</w:delText>
          </w:r>
        </w:del>
      </w:ins>
    </w:p>
    <w:p w14:paraId="2AB4B578" w14:textId="2A16CE25" w:rsidR="00D940BD" w:rsidRPr="00B26CA9" w:rsidDel="00DA0E01" w:rsidRDefault="00617AD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03" w:author="Kem Sereiboth" w:date="2022-09-13T16:54:00Z"/>
          <w:del w:id="29004" w:author="Kem Sereyboth" w:date="2023-07-13T14:28:00Z"/>
          <w:rFonts w:ascii="Khmer MEF1" w:hAnsi="Khmer MEF1" w:cs="Khmer MEF1"/>
          <w:sz w:val="24"/>
          <w:szCs w:val="24"/>
          <w:rPrChange w:id="29005" w:author="Sopheak Phorn" w:date="2023-08-25T15:04:00Z">
            <w:rPr>
              <w:ins w:id="29006" w:author="Kem Sereiboth" w:date="2022-09-13T16:54:00Z"/>
              <w:del w:id="29007" w:author="Kem Sereyboth" w:date="2023-07-13T14:2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29008" w:author="Sopheak Phorn" w:date="2023-08-25T15:13:00Z">
          <w:pPr>
            <w:spacing w:after="0" w:line="240" w:lineRule="auto"/>
            <w:ind w:firstLine="720"/>
          </w:pPr>
        </w:pPrChange>
      </w:pPr>
      <w:ins w:id="29009" w:author="LENOVO" w:date="2022-10-02T11:53:00Z">
        <w:del w:id="2901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1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9012" w:author="Kem Sereiboth" w:date="2022-09-13T16:54:00Z">
        <w:del w:id="2901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1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មិនបានអនុវត្តតាមប្រព័ន្ធលើកទឹកចិត្តមន្រ្តីដែលកំណត់ដោយបទប្បញ្ញត្តិ អ.ស.ហ. ទេ ប្រព័ន្ធនៃការលើកទឹកចិត្ត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rPrChange w:id="2901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1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គឺស្ថិតក្រោមបទប្បញ្ញត្តិរបស់ក្រសួងសេដ្ឋកិច្ចនិងហិរញ្ញវត្ថុ។ ការលើកទឹកចិត្តត្រូវផ្ដល់ជូនថ</w:delText>
          </w:r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01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្នាក់ដឹកនាំ និងមន្រ្តីរាជការ </w:delText>
          </w:r>
        </w:del>
      </w:ins>
      <w:ins w:id="29018" w:author="Kem Sereiboth" w:date="2022-09-19T11:13:00Z">
        <w:del w:id="29019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02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មាន </w:delText>
          </w:r>
        </w:del>
      </w:ins>
      <w:ins w:id="29021" w:author="Kem Sereiboth" w:date="2022-09-13T16:54:00Z">
        <w:del w:id="29022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29024" w:author="Kem Sereiboth" w:date="2022-09-19T11:13:00Z">
        <w:del w:id="29025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02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027" w:author="Kem Sereiboth" w:date="2022-09-13T16:54:00Z">
        <w:del w:id="2902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2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ប្រភេទ</w:delText>
          </w:r>
        </w:del>
      </w:ins>
      <w:ins w:id="29030" w:author="Kem Sereiboth" w:date="2022-09-19T11:13:00Z">
        <w:del w:id="29031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03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033" w:author="Kem Sereiboth" w:date="2022-09-13T16:54:00Z">
        <w:del w:id="2903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3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1A29408" w14:textId="3C18F4FD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36" w:author="Kem Sereiboth" w:date="2022-09-13T16:54:00Z"/>
          <w:del w:id="29037" w:author="Kem Sereyboth" w:date="2023-07-13T14:28:00Z"/>
          <w:rFonts w:ascii="Khmer MEF1" w:hAnsi="Khmer MEF1" w:cs="Khmer MEF1"/>
          <w:sz w:val="24"/>
          <w:szCs w:val="24"/>
          <w:rPrChange w:id="29038" w:author="Sopheak Phorn" w:date="2023-08-25T15:04:00Z">
            <w:rPr>
              <w:ins w:id="29039" w:author="Kem Sereiboth" w:date="2022-09-13T16:54:00Z"/>
              <w:del w:id="29040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04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042" w:author="Kem Sereiboth" w:date="2022-09-13T16:54:00Z">
        <w:del w:id="2904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44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0515F623" w14:textId="41609DA7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45" w:author="Kem Sereiboth" w:date="2022-09-13T16:54:00Z"/>
          <w:del w:id="29046" w:author="Kem Sereyboth" w:date="2023-07-13T14:28:00Z"/>
          <w:rFonts w:ascii="Khmer MEF1" w:hAnsi="Khmer MEF1" w:cs="Khmer MEF1"/>
          <w:sz w:val="24"/>
          <w:szCs w:val="24"/>
          <w:rPrChange w:id="29047" w:author="Sopheak Phorn" w:date="2023-08-25T15:04:00Z">
            <w:rPr>
              <w:ins w:id="29048" w:author="Kem Sereiboth" w:date="2022-09-13T16:54:00Z"/>
              <w:del w:id="29049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05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051" w:author="Kem Sereiboth" w:date="2022-09-13T16:54:00Z">
        <w:del w:id="2905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9054" w:author="LENOVO" w:date="2022-10-02T11:53:00Z">
        <w:del w:id="29055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905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057" w:author="Kem Sereiboth" w:date="2022-09-13T16:54:00Z">
        <w:del w:id="2905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០០៨ អ.ស.ហ.ប្រក ចុះថ្ងៃទី១០ ខែកុម្ភ</w:delText>
          </w:r>
        </w:del>
      </w:ins>
      <w:ins w:id="29060" w:author="User" w:date="2022-09-22T15:38:00Z">
        <w:del w:id="29061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06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29063" w:author="Kem Sereiboth" w:date="2022-09-13T16:54:00Z">
        <w:del w:id="290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</w:p>
    <w:p w14:paraId="369060AD" w14:textId="66006569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66" w:author="Kem Sereiboth" w:date="2022-09-13T16:54:00Z"/>
          <w:del w:id="29067" w:author="Kem Sereyboth" w:date="2023-07-13T14:28:00Z"/>
          <w:rFonts w:ascii="Khmer MEF1" w:hAnsi="Khmer MEF1" w:cs="Khmer MEF1"/>
          <w:sz w:val="24"/>
          <w:szCs w:val="24"/>
          <w:rPrChange w:id="29068" w:author="Sopheak Phorn" w:date="2023-08-25T15:04:00Z">
            <w:rPr>
              <w:ins w:id="29069" w:author="Kem Sereiboth" w:date="2022-09-13T16:54:00Z"/>
              <w:del w:id="29070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071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072" w:author="Kem Sereiboth" w:date="2022-09-13T16:54:00Z">
        <w:del w:id="2907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9075" w:author="LENOVO" w:date="2022-10-02T11:53:00Z">
        <w:del w:id="29076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907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078" w:author="Kem Sereiboth" w:date="2022-09-13T16:54:00Z">
        <w:del w:id="2907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9081" w:author="sakaria fa" w:date="2022-09-30T22:26:00Z">
        <w:del w:id="29082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08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FB0712E" w14:textId="689D9D2D" w:rsidR="00994886" w:rsidRPr="00B26CA9" w:rsidDel="00DA0E01" w:rsidRDefault="009552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84" w:author="User" w:date="2022-09-22T15:44:00Z"/>
          <w:del w:id="29085" w:author="Kem Sereyboth" w:date="2023-07-13T14:28:00Z"/>
          <w:rFonts w:ascii="Khmer MEF1" w:hAnsi="Khmer MEF1" w:cs="Khmer MEF1"/>
          <w:sz w:val="24"/>
          <w:szCs w:val="24"/>
          <w:rPrChange w:id="29086" w:author="Sopheak Phorn" w:date="2023-08-25T15:04:00Z">
            <w:rPr>
              <w:ins w:id="29087" w:author="User" w:date="2022-09-22T15:44:00Z"/>
              <w:del w:id="29088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2908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090" w:author="LENOVO" w:date="2022-10-02T11:54:00Z">
        <w:del w:id="2909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9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9093" w:author="Kem Sereiboth" w:date="2022-09-13T16:54:00Z">
        <w:del w:id="2909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09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ឫសគល់បញ្ហា៖ </w:delText>
          </w:r>
        </w:del>
      </w:ins>
      <w:ins w:id="29096" w:author="LENOVO" w:date="2022-10-02T12:04:00Z">
        <w:del w:id="29097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09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29099" w:author="LENOVO" w:date="2022-10-02T12:05:00Z">
        <w:del w:id="29100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0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.ស.ស. ប្រើប្រាស់</w:delText>
          </w:r>
        </w:del>
      </w:ins>
      <w:ins w:id="29102" w:author="User" w:date="2022-10-03T14:26:00Z">
        <w:del w:id="29103" w:author="Kem Sereyboth" w:date="2023-07-13T14:28:00Z">
          <w:r w:rsidR="00A52F68" w:rsidRPr="00B26CA9" w:rsidDel="00DA0E01">
            <w:rPr>
              <w:rFonts w:ascii="Khmer MEF1" w:hAnsi="Khmer MEF1" w:cs="Khmer MEF1"/>
              <w:sz w:val="24"/>
              <w:szCs w:val="24"/>
              <w:cs/>
              <w:rPrChange w:id="2910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រចនាសម្ព័ន្ធកម្រិតនាយកដ្ឋាន និងប្រើប្រាស់</w:delText>
          </w:r>
        </w:del>
      </w:ins>
      <w:ins w:id="29105" w:author="LENOVO" w:date="2022-10-02T12:05:00Z">
        <w:del w:id="29106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0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កញ្ចប់ថវិការួមជាមួយអគ្គលេខា</w:delText>
          </w:r>
        </w:del>
      </w:ins>
      <w:ins w:id="29108" w:author="LENOVO" w:date="2022-10-02T12:06:00Z">
        <w:del w:id="29109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1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ធិការដ្ឋានក្រុមប្រឹក្សាជាតិ</w:delText>
          </w:r>
        </w:del>
      </w:ins>
      <w:ins w:id="29111" w:author="LENOVO" w:date="2022-10-02T12:08:00Z">
        <w:del w:id="29112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1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9114" w:author="LENOVO" w:date="2022-10-02T12:06:00Z">
        <w:del w:id="29115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1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គាំពារសង្គម</w:delText>
          </w:r>
        </w:del>
      </w:ins>
      <w:ins w:id="29117" w:author="User" w:date="2022-10-03T14:27:00Z">
        <w:del w:id="29118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911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ដោយមិនមានមន្ត្រីលក្ខន្តិកៈ</w:delText>
          </w:r>
        </w:del>
      </w:ins>
      <w:ins w:id="29120" w:author="User" w:date="2022-10-03T14:28:00Z">
        <w:del w:id="29121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912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នៃ អ.ស.ហ. </w:delText>
          </w:r>
          <w:r w:rsidR="001372A9" w:rsidRPr="00B26CA9" w:rsidDel="00DA0E01">
            <w:rPr>
              <w:rFonts w:ascii="Khmer MEF1" w:hAnsi="Khmer MEF1" w:cs="Khmer MEF1"/>
              <w:sz w:val="24"/>
              <w:szCs w:val="24"/>
              <w:cs/>
              <w:rPrChange w:id="2912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ទេ</w:delText>
          </w:r>
        </w:del>
      </w:ins>
      <w:ins w:id="29124" w:author="LENOVO" w:date="2022-10-02T12:08:00Z">
        <w:del w:id="29125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12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9127" w:author="User" w:date="2022-09-22T15:44:00Z">
        <w:del w:id="29128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12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5BD99D05" w14:textId="2C473C0C" w:rsidR="00D940BD" w:rsidRPr="00B26CA9" w:rsidDel="00DA0E01" w:rsidRDefault="00D71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130" w:author="Kem Sereyboth" w:date="2023-07-13T14:28:00Z"/>
          <w:rFonts w:ascii="Khmer MEF1" w:hAnsi="Khmer MEF1" w:cs="Khmer MEF1"/>
          <w:sz w:val="24"/>
          <w:szCs w:val="24"/>
          <w:rPrChange w:id="29131" w:author="Sopheak Phorn" w:date="2023-08-25T15:04:00Z">
            <w:rPr>
              <w:del w:id="29132" w:author="Kem Sereyboth" w:date="2023-07-13T14:28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2913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134" w:author="LENOVO" w:date="2022-10-02T11:55:00Z">
        <w:del w:id="2913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3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៤.</w:delText>
          </w:r>
        </w:del>
      </w:ins>
      <w:ins w:id="29137" w:author="Kem Sereiboth" w:date="2022-09-13T16:54:00Z">
        <w:del w:id="2913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ទាំងមន្រ្តីមុខងារសាធារណៈ និងមន្រ្តីជាប់កិច្ចសន្យាគម្រោងមិនមែនជាមន្រ្តីរបស់ ន.ស.ស.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4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41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គឺជាមន្រ្តីដែលស្ថិតក្នុងចង្កោមអគ្គលេខាធិការដ្ឋានក្រុមប្រឹក្សាជាតិគាំពារសង្គម។ ព្រមទាំងស្ថិតក្រោមឱវាទក្រសួងសេដ្ឋកិច្ចនិងហិរញ្ញវត្ថុ</w:delText>
          </w:r>
        </w:del>
      </w:ins>
      <w:ins w:id="29142" w:author="Kem Sereiboth" w:date="2022-09-19T09:40:00Z">
        <w:del w:id="29143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14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D73F76C" w14:textId="3C6A67D9" w:rsidR="00994886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45" w:author="User" w:date="2022-09-22T15:41:00Z"/>
          <w:del w:id="29146" w:author="Kem Sereyboth" w:date="2023-07-13T14:28:00Z"/>
          <w:rFonts w:ascii="Khmer MEF1" w:hAnsi="Khmer MEF1" w:cs="Khmer MEF1"/>
          <w:sz w:val="24"/>
          <w:szCs w:val="24"/>
          <w:rPrChange w:id="29147" w:author="Sopheak Phorn" w:date="2023-08-25T15:04:00Z">
            <w:rPr>
              <w:ins w:id="29148" w:author="User" w:date="2022-09-22T15:41:00Z"/>
              <w:del w:id="29149" w:author="Kem Sereyboth" w:date="2023-07-13T14:28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2915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151" w:author="Kem Sereiboth" w:date="2022-09-13T16:54:00Z">
        <w:del w:id="2915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5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ផលវិបាក៖ </w:delText>
          </w:r>
        </w:del>
      </w:ins>
      <w:ins w:id="29154" w:author="User" w:date="2022-09-22T15:44:00Z">
        <w:del w:id="29155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15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9157" w:author="sakaria fa" w:date="2022-09-30T22:23:00Z">
        <w:del w:id="29158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5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</w:delText>
          </w:r>
        </w:del>
      </w:ins>
      <w:ins w:id="29160" w:author="User" w:date="2022-10-04T13:47:00Z">
        <w:del w:id="29161" w:author="Kem Sereyboth" w:date="2023-07-13T14:28:00Z">
          <w:r w:rsidR="001E04C4" w:rsidRPr="00B26CA9" w:rsidDel="00DA0E01">
            <w:rPr>
              <w:rFonts w:ascii="Khmer MEF1" w:hAnsi="Khmer MEF1" w:cs="Khmer MEF1"/>
              <w:sz w:val="24"/>
              <w:szCs w:val="24"/>
              <w:cs/>
              <w:rPrChange w:id="2916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លើកទឹកចិត្តពីរ</w:delText>
          </w:r>
        </w:del>
      </w:ins>
      <w:ins w:id="29163" w:author="sakaria fa" w:date="2022-09-30T22:23:00Z">
        <w:del w:id="29164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6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ខុសគ្នា ក្រោមអាជ្ញាធ</w:delText>
          </w:r>
        </w:del>
      </w:ins>
      <w:ins w:id="29166" w:author="sakaria fa" w:date="2022-09-30T22:24:00Z">
        <w:del w:id="29167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6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រសេវាហិរញ្ញវត្ថុមែនមែន</w:delText>
          </w:r>
        </w:del>
      </w:ins>
      <w:ins w:id="29169" w:author="LENOVO" w:date="2022-10-02T11:55:00Z">
        <w:del w:id="29170" w:author="Kem Sereyboth" w:date="2023-07-13T14:28:00Z">
          <w:r w:rsidR="00D71D1B" w:rsidRPr="00B26CA9" w:rsidDel="00DA0E01">
            <w:rPr>
              <w:rFonts w:ascii="Khmer MEF1" w:hAnsi="Khmer MEF1" w:cs="Khmer MEF1"/>
              <w:sz w:val="24"/>
              <w:szCs w:val="24"/>
              <w:cs/>
              <w:rPrChange w:id="2917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172" w:author="sakaria fa" w:date="2022-09-30T22:24:00Z">
        <w:del w:id="29173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7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ធនាគារតែមួយ</w:delText>
          </w:r>
        </w:del>
      </w:ins>
      <w:ins w:id="29175" w:author="ACER" w:date="2022-10-03T15:00:00Z">
        <w:del w:id="29176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17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178" w:author="sakaria fa" w:date="2022-09-30T22:25:00Z">
        <w:del w:id="29179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8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2A447A7" w14:textId="3D0DD53F" w:rsidR="00D940BD" w:rsidRPr="00B26CA9" w:rsidDel="00DA0E01" w:rsidRDefault="00A23C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81" w:author="Kem Sereiboth" w:date="2022-09-13T10:51:00Z"/>
          <w:del w:id="29182" w:author="Kem Sereyboth" w:date="2023-07-13T14:28:00Z"/>
          <w:rFonts w:ascii="Khmer MEF1" w:hAnsi="Khmer MEF1" w:cs="Khmer MEF1"/>
          <w:sz w:val="24"/>
          <w:szCs w:val="24"/>
          <w:rPrChange w:id="29183" w:author="Sopheak Phorn" w:date="2023-08-25T15:04:00Z">
            <w:rPr>
              <w:ins w:id="29184" w:author="Kem Sereiboth" w:date="2022-09-13T10:51:00Z"/>
              <w:del w:id="29185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186" w:author="Sopheak Phorn" w:date="2023-08-25T15:13:00Z">
          <w:pPr>
            <w:spacing w:after="0" w:line="240" w:lineRule="auto"/>
            <w:ind w:firstLine="720"/>
          </w:pPr>
        </w:pPrChange>
      </w:pPr>
      <w:ins w:id="29187" w:author="sakaria fa" w:date="2022-09-13T23:18:00Z">
        <w:del w:id="2918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8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9190" w:author="Kem Sereiboth" w:date="2022-09-13T16:54:00Z">
        <w:del w:id="29191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9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9193" w:author="sakaria fa" w:date="2022-09-13T23:18:00Z">
        <w:del w:id="291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9196" w:author="Kem Sereiboth" w:date="2022-09-13T16:54:00Z">
        <w:del w:id="29197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9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កំណត់</w:delText>
          </w:r>
        </w:del>
      </w:ins>
      <w:ins w:id="29199" w:author="sakaria fa" w:date="2022-09-13T23:19:00Z">
        <w:del w:id="292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29202" w:author="Kem Sereiboth" w:date="2022-09-13T16:54:00Z">
        <w:del w:id="2920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0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ច្បាស់នូវមន្រ្តី</w:delText>
          </w:r>
        </w:del>
      </w:ins>
      <w:ins w:id="29205" w:author="sakaria fa" w:date="2022-09-13T23:18:00Z">
        <w:del w:id="2920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0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លក្ខន្តិ</w:delText>
          </w:r>
        </w:del>
      </w:ins>
      <w:ins w:id="29208" w:author="sakaria fa" w:date="2022-09-13T23:19:00Z">
        <w:del w:id="292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1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កៈដែលស្ថិតក្រោមឱ្យវាទ</w:delText>
          </w:r>
        </w:del>
      </w:ins>
      <w:ins w:id="29211" w:author="Kem Sereiboth" w:date="2022-09-13T16:54:00Z">
        <w:del w:id="29212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1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29214" w:author="sakaria fa" w:date="2022-09-13T23:20:00Z">
        <w:del w:id="29215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921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29217" w:author="Kem Sereiboth" w:date="2022-09-13T16:54:00Z">
        <w:del w:id="2921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20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9221" w:author="sakaria fa" w:date="2022-09-13T23:20:00Z">
        <w:del w:id="29222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922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29224" w:author="Kem Sereiboth" w:date="2022-09-14T10:44:00Z">
        <w:del w:id="29225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922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227" w:author="Kem Sereiboth" w:date="2022-09-13T16:54:00Z">
        <w:del w:id="2922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2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722A670B" w14:textId="0B30D6E1" w:rsidR="00376B78" w:rsidRPr="00B26CA9" w:rsidDel="00DA0E01" w:rsidRDefault="00376B7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30" w:author="Kem Sereiboth" w:date="2022-09-13T10:51:00Z"/>
          <w:del w:id="29231" w:author="Kem Sereyboth" w:date="2023-07-13T14:28:00Z"/>
          <w:rFonts w:ascii="Khmer MEF1" w:hAnsi="Khmer MEF1" w:cs="Khmer MEF1"/>
          <w:sz w:val="24"/>
          <w:szCs w:val="24"/>
          <w:rPrChange w:id="29232" w:author="Sopheak Phorn" w:date="2023-08-25T15:04:00Z">
            <w:rPr>
              <w:ins w:id="29233" w:author="Kem Sereiboth" w:date="2022-09-13T10:51:00Z"/>
              <w:del w:id="29234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9235" w:author="Sopheak Phorn" w:date="2023-08-25T15:13:00Z">
          <w:pPr>
            <w:spacing w:after="0" w:line="240" w:lineRule="auto"/>
            <w:ind w:firstLine="720"/>
          </w:pPr>
        </w:pPrChange>
      </w:pPr>
      <w:ins w:id="29236" w:author="Kem Sereiboth" w:date="2022-09-13T10:51:00Z">
        <w:del w:id="292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38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3EEC4318" w14:textId="49181BF8" w:rsidR="004F5DEB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39" w:author="ACER" w:date="2022-10-03T15:01:00Z"/>
          <w:del w:id="29240" w:author="Kem Sereyboth" w:date="2023-07-13T14:28:00Z"/>
          <w:rFonts w:ascii="Khmer MEF1" w:hAnsi="Khmer MEF1" w:cs="Khmer MEF1"/>
          <w:sz w:val="24"/>
          <w:szCs w:val="24"/>
          <w:rPrChange w:id="29241" w:author="Sopheak Phorn" w:date="2023-08-25T15:04:00Z">
            <w:rPr>
              <w:ins w:id="29242" w:author="ACER" w:date="2022-10-03T15:01:00Z"/>
              <w:del w:id="29243" w:author="Kem Sereyboth" w:date="2023-07-13T14:28:00Z"/>
              <w:rFonts w:ascii="Khmer MEF1" w:hAnsi="Khmer MEF1" w:cs="Khmer MEF1"/>
              <w:color w:val="000000" w:themeColor="text1"/>
              <w:sz w:val="10"/>
              <w:szCs w:val="10"/>
            </w:rPr>
          </w:rPrChange>
        </w:rPr>
        <w:pPrChange w:id="2924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45" w:author="User" w:date="2022-10-04T15:51:00Z">
        <w:del w:id="292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4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9248" w:author="LENOVO" w:date="2022-10-02T12:09:00Z">
        <w:del w:id="29249" w:author="Kem Sereyboth" w:date="2023-07-13T14:28:00Z">
          <w:r w:rsidR="0017719D" w:rsidRPr="00B26CA9" w:rsidDel="00DA0E01">
            <w:rPr>
              <w:rFonts w:ascii="Khmer MEF1" w:hAnsi="Khmer MEF1" w:cs="Khmer MEF1"/>
              <w:sz w:val="24"/>
              <w:szCs w:val="24"/>
              <w:cs/>
              <w:rPrChange w:id="2925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9251" w:author="Kem Sereiboth" w:date="2022-09-13T10:51:00Z">
        <w:del w:id="29252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25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9254" w:author="User" w:date="2022-10-04T15:51:00Z">
        <w:del w:id="2925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5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ទី៥</w:delText>
          </w:r>
        </w:del>
      </w:ins>
      <w:ins w:id="29257" w:author="Kem Sereiboth" w:date="2022-09-13T10:51:00Z">
        <w:del w:id="29258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25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9260" w:author="User" w:date="2022-09-16T15:34:00Z">
        <w:del w:id="29261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926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9263" w:author="User" w:date="2022-10-07T15:38:00Z">
        <w:del w:id="29264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92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266" w:author="Un Seakamey" w:date="2022-11-14T14:02:00Z">
        <w:del w:id="29267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2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មានអនុក្រឹត្យលេខ១៦០ អនក្រ.បក ចុះថ្ងៃទី៨​ ខែសីហា ឆ្នាំ២០២២ ស្តីពី​និយ័តកម្មប្រព័ន្ធសន្តិសុខសង្គម ដែលជាអនុ</w:delText>
          </w:r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269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ក្រឹ</w:delText>
          </w:r>
        </w:del>
      </w:ins>
      <w:ins w:id="29270" w:author="Un Seakamey" w:date="2022-11-14T14:03:00Z">
        <w:del w:id="29271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272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9273" w:author="Un Seakamey" w:date="2022-11-14T14:02:00Z">
        <w:del w:id="29274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275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ត្យពាក់ព័ន្ធនឹងបទប្បញ្ញត្តិសម្រាប់ត្រួតពិនិត្យ</w:delText>
          </w:r>
        </w:del>
      </w:ins>
      <w:ins w:id="29276" w:author="User" w:date="2022-10-07T15:38:00Z">
        <w:del w:id="29277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92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29279" w:author="Kem Sereiboth" w:date="2022-09-13T10:51:00Z">
        <w:del w:id="29280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28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9282" w:author="sakaria fa" w:date="2022-09-30T22:30:00Z">
        <w:del w:id="29283" w:author="Kem Sereyboth" w:date="2023-07-13T14:28:00Z">
          <w:r w:rsidR="00476994" w:rsidRPr="00B26CA9" w:rsidDel="00DA0E01">
            <w:rPr>
              <w:rFonts w:ascii="Khmer MEF1" w:hAnsi="Khmer MEF1" w:cs="Khmer MEF1"/>
              <w:sz w:val="24"/>
              <w:szCs w:val="24"/>
              <w:cs/>
              <w:rPrChange w:id="2928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ពុំ</w:delText>
          </w:r>
        </w:del>
      </w:ins>
      <w:ins w:id="29285" w:author="ACER" w:date="2022-10-03T15:01:00Z">
        <w:del w:id="29286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2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9288" w:author="Un Seakamey" w:date="2022-10-03T17:47:00Z">
        <w:del w:id="29289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92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291" w:author="ACER" w:date="2022-10-03T15:01:00Z">
        <w:del w:id="29292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2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មានបទប្បញ្ញត្តិសម្រាប់ត្រួតពិនិត្យលើប្រតិបត្តិការរបស់​ប្រតិបត្តិករសន្តិសុខ</w:delText>
          </w:r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29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សង្គមនៅឡើយទេ។</w:delText>
          </w:r>
        </w:del>
      </w:ins>
    </w:p>
    <w:p w14:paraId="5FC007D5" w14:textId="38777AE2" w:rsidR="00376B78" w:rsidRPr="00B26CA9" w:rsidDel="00DA0E01" w:rsidRDefault="0047699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295" w:author="Kem Sereyboth" w:date="2023-07-13T14:28:00Z"/>
          <w:rFonts w:ascii="Khmer MEF1" w:hAnsi="Khmer MEF1" w:cs="Khmer MEF1"/>
          <w:sz w:val="24"/>
          <w:szCs w:val="24"/>
          <w:rPrChange w:id="29296" w:author="Sopheak Phorn" w:date="2023-08-25T15:04:00Z">
            <w:rPr>
              <w:del w:id="2929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298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29299" w:author="sakaria fa" w:date="2022-09-30T22:30:00Z">
        <w:del w:id="293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0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ទាន់មានបទប្បញ្ញត្តិសម្រាប់ត្រួតពិនិត្យលើប្រតិបត្តិការរបស់ប្រតិបត្តិករសន្តិសុខសង្គមនៅឡើយទេ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302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303" w:author="Kem Sereiboth" w:date="2022-09-13T10:51:00Z">
        <w:del w:id="29304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30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មិនទាន់មានវិធាន និងយន្តការត្រួតពិនិត្យប្រតិបត្តិការរបស់ប្រតិបត្តិករសន្តិសុខសង្គមនៅឡើយសម្រាប់ឆ្នាំ២០២២នេះ</w:delText>
          </w:r>
        </w:del>
      </w:ins>
      <w:ins w:id="29306" w:author="User" w:date="2022-09-16T11:45:00Z">
        <w:del w:id="29307" w:author="Kem Sereyboth" w:date="2023-07-13T14:28:00Z">
          <w:r w:rsidR="00345011" w:rsidRPr="00B26CA9" w:rsidDel="00DA0E01">
            <w:rPr>
              <w:rFonts w:ascii="Khmer MEF1" w:hAnsi="Khmer MEF1" w:cs="Khmer MEF1"/>
              <w:sz w:val="24"/>
              <w:szCs w:val="24"/>
              <w:cs/>
              <w:rPrChange w:id="2930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9309" w:author="Kem Sereiboth" w:date="2022-09-13T10:51:00Z">
        <w:del w:id="29310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31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469AAD" w14:textId="5AB1F050" w:rsidR="006C04DB" w:rsidRPr="00B26CA9" w:rsidDel="00DA0E01" w:rsidRDefault="006C04D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12" w:author="Un Seakamey" w:date="2022-10-03T17:47:00Z"/>
          <w:del w:id="29313" w:author="Kem Sereyboth" w:date="2023-07-13T14:28:00Z"/>
          <w:rFonts w:ascii="Khmer MEF1" w:hAnsi="Khmer MEF1" w:cs="Khmer MEF1"/>
          <w:sz w:val="24"/>
          <w:szCs w:val="24"/>
          <w:rPrChange w:id="29314" w:author="Sopheak Phorn" w:date="2023-08-25T15:04:00Z">
            <w:rPr>
              <w:ins w:id="29315" w:author="Un Seakamey" w:date="2022-10-03T17:47:00Z"/>
              <w:del w:id="2931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17" w:author="Sopheak Phorn" w:date="2023-08-25T15:13:00Z">
          <w:pPr>
            <w:spacing w:after="200" w:line="276" w:lineRule="auto"/>
            <w:ind w:firstLine="720"/>
          </w:pPr>
        </w:pPrChange>
      </w:pPr>
    </w:p>
    <w:p w14:paraId="4A9C0615" w14:textId="41718B20" w:rsidR="00D541E6" w:rsidRPr="00B26CA9" w:rsidDel="00DA0E01" w:rsidRDefault="00D541E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18" w:author="LENOVO" w:date="2022-10-02T12:11:00Z"/>
          <w:del w:id="29319" w:author="Kem Sereyboth" w:date="2023-07-13T14:28:00Z"/>
          <w:rFonts w:ascii="Khmer MEF1" w:hAnsi="Khmer MEF1" w:cs="Khmer MEF1"/>
          <w:sz w:val="24"/>
          <w:szCs w:val="24"/>
          <w:rPrChange w:id="29320" w:author="Sopheak Phorn" w:date="2023-08-25T15:04:00Z">
            <w:rPr>
              <w:ins w:id="29321" w:author="LENOVO" w:date="2022-10-02T12:11:00Z"/>
              <w:del w:id="29322" w:author="Kem Sereyboth" w:date="2023-07-13T14:28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932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324" w:author="LENOVO" w:date="2022-10-02T12:10:00Z">
        <w:del w:id="2932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2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9327" w:author="Kem Sereiboth" w:date="2022-09-13T15:22:00Z">
        <w:del w:id="29328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29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</w:p>
    <w:p w14:paraId="1E820D39" w14:textId="0B3EBCC6" w:rsidR="00D541E6" w:rsidRPr="00B26CA9" w:rsidDel="00DA0E01" w:rsidRDefault="00AA345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30" w:author="LENOVO" w:date="2022-10-02T12:11:00Z"/>
          <w:del w:id="29331" w:author="Kem Sereyboth" w:date="2023-07-13T14:28:00Z"/>
          <w:rFonts w:ascii="Khmer MEF1" w:hAnsi="Khmer MEF1" w:cs="Khmer MEF1"/>
          <w:sz w:val="24"/>
          <w:szCs w:val="24"/>
          <w:rPrChange w:id="29332" w:author="Sopheak Phorn" w:date="2023-08-25T15:04:00Z">
            <w:rPr>
              <w:ins w:id="29333" w:author="LENOVO" w:date="2022-10-02T12:11:00Z"/>
              <w:del w:id="29334" w:author="Kem Sereyboth" w:date="2023-07-13T14:28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29335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9336" w:author="Kem Sereiboth" w:date="2022-09-13T15:25:00Z">
        <w:del w:id="293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339" w:author="Kem Sereiboth" w:date="2022-09-13T15:35:00Z">
        <w:del w:id="29340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293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342" w:author="Kem Sereiboth" w:date="2022-09-13T15:30:00Z">
        <w:del w:id="2934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4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យោងមាត្រា១១ នៃច្បាប់ស្តីពីរបបសន្តិសុខសង្គម</w:delText>
          </w:r>
        </w:del>
      </w:ins>
      <w:ins w:id="29345" w:author="ACER" w:date="2022-10-03T15:06:00Z">
        <w:del w:id="29346" w:author="Kem Sereyboth" w:date="2023-07-13T14:28:00Z">
          <w:r w:rsidR="00F63825" w:rsidRPr="00B26CA9" w:rsidDel="00DA0E01">
            <w:rPr>
              <w:rFonts w:ascii="Khmer MEF1" w:hAnsi="Khmer MEF1" w:cs="Khmer MEF1"/>
              <w:sz w:val="24"/>
              <w:szCs w:val="24"/>
              <w:cs/>
              <w:rPrChange w:id="2934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ចុះថ្ងៃទី០២ ខែវិច្ឆិកា ឆ្នាំ២០១៩</w:delText>
          </w:r>
        </w:del>
      </w:ins>
    </w:p>
    <w:p w14:paraId="12141DED" w14:textId="608E4A2B" w:rsidR="00AA345C" w:rsidRPr="00B26CA9" w:rsidDel="00DA0E01" w:rsidRDefault="00D53DD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48" w:author="Kem Sereiboth" w:date="2022-09-13T15:26:00Z"/>
          <w:del w:id="29349" w:author="Kem Sereyboth" w:date="2023-07-13T14:28:00Z"/>
          <w:rFonts w:ascii="Khmer MEF1" w:hAnsi="Khmer MEF1" w:cs="Khmer MEF1"/>
          <w:sz w:val="24"/>
          <w:szCs w:val="24"/>
          <w:rPrChange w:id="29350" w:author="Sopheak Phorn" w:date="2023-08-25T15:04:00Z">
            <w:rPr>
              <w:ins w:id="29351" w:author="Kem Sereiboth" w:date="2022-09-13T15:26:00Z"/>
              <w:del w:id="2935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53" w:author="Sopheak Phorn" w:date="2023-08-25T15:13:00Z">
          <w:pPr>
            <w:spacing w:after="200" w:line="276" w:lineRule="auto"/>
            <w:ind w:firstLine="720"/>
          </w:pPr>
        </w:pPrChange>
      </w:pPr>
      <w:ins w:id="29354" w:author="Kem Sereiboth" w:date="2022-09-13T15:35:00Z">
        <w:del w:id="2935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 </w:delText>
          </w:r>
        </w:del>
      </w:ins>
      <w:ins w:id="29357" w:author="Kem Sereiboth" w:date="2022-09-13T15:25:00Z">
        <w:del w:id="29358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មាត្រា២១ នៃ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6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អនុក្រឹត្យលេខ</w:delText>
          </w:r>
        </w:del>
      </w:ins>
      <w:ins w:id="29361" w:author="User" w:date="2022-10-05T19:26:00Z">
        <w:del w:id="29362" w:author="Kem Sereyboth" w:date="2023-07-13T14:28:00Z">
          <w:r w:rsidR="00F26C61" w:rsidRPr="00B26CA9" w:rsidDel="00DA0E01">
            <w:rPr>
              <w:rFonts w:ascii="Khmer MEF1" w:hAnsi="Khmer MEF1" w:cs="Khmer MEF1"/>
              <w:sz w:val="24"/>
              <w:szCs w:val="24"/>
              <w:rPrChange w:id="29363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9364" w:author="Kem Sereiboth" w:date="2022-09-13T15:25:00Z">
        <w:del w:id="29365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6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6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6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ធនាគា</w:delText>
          </w:r>
        </w:del>
      </w:ins>
      <w:ins w:id="29369" w:author="Kem Sereiboth" w:date="2022-09-13T15:26:00Z">
        <w:del w:id="29370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7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9372" w:author="Kem Sereiboth" w:date="2022-09-13T15:35:00Z">
        <w:del w:id="2937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2032ABA" w14:textId="653CB00A" w:rsidR="00063E5C" w:rsidRPr="00B26CA9" w:rsidDel="00DA0E01" w:rsidRDefault="0029009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375" w:author="Kem Sereyboth" w:date="2023-07-13T14:28:00Z"/>
          <w:rFonts w:ascii="Khmer MEF1" w:hAnsi="Khmer MEF1" w:cs="Khmer MEF1"/>
          <w:sz w:val="24"/>
          <w:szCs w:val="24"/>
          <w:rPrChange w:id="29376" w:author="Sopheak Phorn" w:date="2023-08-25T15:04:00Z">
            <w:rPr>
              <w:del w:id="29377" w:author="Kem Sereyboth" w:date="2023-07-13T14:28:00Z"/>
              <w:spacing w:val="-6"/>
              <w:szCs w:val="22"/>
            </w:rPr>
          </w:rPrChange>
        </w:rPr>
        <w:pPrChange w:id="29378" w:author="Sopheak Phorn" w:date="2023-08-25T15:13:00Z">
          <w:pPr>
            <w:pStyle w:val="ListParagraph"/>
            <w:numPr>
              <w:numId w:val="44"/>
            </w:numPr>
            <w:spacing w:after="0" w:line="233" w:lineRule="auto"/>
            <w:ind w:left="1440" w:hanging="360"/>
            <w:jc w:val="both"/>
          </w:pPr>
        </w:pPrChange>
      </w:pPr>
      <w:ins w:id="29379" w:author="LENOVO" w:date="2022-10-02T12:12:00Z">
        <w:del w:id="293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8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9382" w:author="Kem Sereiboth" w:date="2022-09-13T15:30:00Z">
        <w:del w:id="29383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8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9385" w:author="Un Seakamey" w:date="2022-11-14T14:03:00Z">
        <w:del w:id="29386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387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388" w:author="Un Seakamey" w:date="2022-11-14T14:04:00Z">
        <w:del w:id="29389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390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ពុំទាន់មានបទប្បញ្ញត្តិគ្រប់គ្រាន់់គាំទ្រនៅឡើយទេ</w:delText>
          </w:r>
        </w:del>
      </w:ins>
      <w:ins w:id="29391" w:author="Kem Sereiboth" w:date="2022-09-13T15:30:00Z">
        <w:del w:id="29392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39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394" w:author="sakaria fa" w:date="2022-09-30T22:32:00Z">
        <w:del w:id="29395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3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និយ័តករខ្វះក្របខណ្ឌ</w:delText>
          </w:r>
        </w:del>
      </w:ins>
      <w:ins w:id="29397" w:author="ACER" w:date="2022-10-03T16:32:00Z">
        <w:del w:id="29398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3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9400" w:author="User" w:date="2022-10-07T09:39:00Z">
        <w:del w:id="29401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94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9403" w:author="ACER" w:date="2022-10-03T16:32:00Z">
        <w:del w:id="29404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4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ទាន់មាន</w:delText>
          </w:r>
        </w:del>
      </w:ins>
      <w:ins w:id="29406" w:author="sakaria fa" w:date="2022-09-30T22:32:00Z">
        <w:del w:id="29407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4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9409" w:author="ACER" w:date="2022-10-03T16:32:00Z">
        <w:del w:id="29410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4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គាំទ្</w:delText>
          </w:r>
        </w:del>
      </w:ins>
      <w:ins w:id="29412" w:author="ACER" w:date="2022-10-03T16:35:00Z">
        <w:del w:id="29413" w:author="Kem Sereyboth" w:date="2023-07-13T14:28:00Z">
          <w:r w:rsidR="0052568A" w:rsidRPr="00B26CA9" w:rsidDel="00DA0E01">
            <w:rPr>
              <w:rFonts w:ascii="Khmer MEF1" w:hAnsi="Khmer MEF1" w:cs="Khmer MEF1"/>
              <w:sz w:val="24"/>
              <w:szCs w:val="24"/>
              <w:cs/>
              <w:rPrChange w:id="294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រគ្រប់គ្រាន់នៅឡើយ</w:delText>
          </w:r>
        </w:del>
      </w:ins>
      <w:ins w:id="29415" w:author="sakaria fa" w:date="2022-09-30T22:32:00Z">
        <w:del w:id="29416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4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</w:delText>
          </w:r>
        </w:del>
      </w:ins>
      <w:ins w:id="29418" w:author="ACER" w:date="2022-10-03T16:32:00Z">
        <w:del w:id="29419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4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29421" w:author="sakaria fa" w:date="2022-09-30T22:32:00Z">
        <w:del w:id="29422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4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37529AE" w14:textId="643A5190" w:rsidR="00CD3A38" w:rsidRPr="00B26CA9" w:rsidDel="00DA0E01" w:rsidRDefault="00CD3A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24" w:author="Un Seakamey" w:date="2022-11-14T11:20:00Z"/>
          <w:del w:id="29425" w:author="Kem Sereyboth" w:date="2023-07-13T14:28:00Z"/>
          <w:rFonts w:ascii="Khmer MEF1" w:hAnsi="Khmer MEF1" w:cs="Khmer MEF1"/>
          <w:sz w:val="24"/>
          <w:szCs w:val="24"/>
          <w:rPrChange w:id="29426" w:author="Sopheak Phorn" w:date="2023-08-25T15:04:00Z">
            <w:rPr>
              <w:ins w:id="29427" w:author="Un Seakamey" w:date="2022-11-14T11:20:00Z"/>
              <w:del w:id="29428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429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7C84DDD6" w14:textId="43D23E12" w:rsidR="00756A09" w:rsidRPr="00B26CA9" w:rsidDel="00DA0E01" w:rsidRDefault="00BE632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430" w:author="Kem Sereyboth" w:date="2023-07-13T14:28:00Z"/>
          <w:rFonts w:ascii="Khmer MEF1" w:hAnsi="Khmer MEF1" w:cs="Khmer MEF1"/>
          <w:sz w:val="24"/>
          <w:szCs w:val="24"/>
          <w:rPrChange w:id="29431" w:author="Sopheak Phorn" w:date="2023-08-25T15:04:00Z">
            <w:rPr>
              <w:del w:id="29432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9433" w:author="Sopheak Phorn" w:date="2023-08-25T15:13:00Z">
          <w:pPr>
            <w:spacing w:after="0" w:line="232" w:lineRule="auto"/>
            <w:ind w:firstLine="720"/>
          </w:pPr>
        </w:pPrChange>
      </w:pPr>
      <w:ins w:id="29434" w:author="Kem Sereiboth" w:date="2022-09-19T09:41:00Z">
        <w:del w:id="2943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3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ចំនួនមន្រ្តីនៅមានកម្រិតមិនឆ្លើយតបនឹងទំហំការងារ។</w:delText>
          </w:r>
        </w:del>
      </w:ins>
    </w:p>
    <w:p w14:paraId="53A14040" w14:textId="73A408DC" w:rsidR="005967E0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37" w:author="Kem Sereiboth" w:date="2022-09-15T15:07:00Z"/>
          <w:del w:id="29438" w:author="Kem Sereyboth" w:date="2023-07-13T14:28:00Z"/>
          <w:rFonts w:ascii="Khmer MEF1" w:hAnsi="Khmer MEF1" w:cs="Khmer MEF1"/>
          <w:sz w:val="24"/>
          <w:szCs w:val="24"/>
          <w:rPrChange w:id="29439" w:author="Sopheak Phorn" w:date="2023-08-25T15:04:00Z">
            <w:rPr>
              <w:ins w:id="29440" w:author="Kem Sereiboth" w:date="2022-09-15T15:07:00Z"/>
              <w:del w:id="2944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42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920CFC4" w14:textId="18CE77AD" w:rsidR="00756A09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43" w:author="Voeun Kuyeng" w:date="2022-08-31T16:00:00Z"/>
          <w:del w:id="29444" w:author="Kem Sereyboth" w:date="2023-07-13T14:28:00Z"/>
          <w:rFonts w:ascii="Khmer MEF1" w:hAnsi="Khmer MEF1" w:cs="Khmer MEF1"/>
          <w:sz w:val="24"/>
          <w:szCs w:val="24"/>
          <w:rPrChange w:id="29445" w:author="Sopheak Phorn" w:date="2023-08-25T15:04:00Z">
            <w:rPr>
              <w:ins w:id="29446" w:author="Voeun Kuyeng" w:date="2022-08-31T16:00:00Z"/>
              <w:del w:id="2944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44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49" w:author="Kem Sereiboth" w:date="2022-09-15T15:07:00Z">
        <w:del w:id="2945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5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9452" w:author="LENOVO" w:date="2022-10-02T12:12:00Z">
        <w:del w:id="29453" w:author="Kem Sereyboth" w:date="2023-07-13T14:28:00Z">
          <w:r w:rsidR="0029009C" w:rsidRPr="00B26CA9" w:rsidDel="00DA0E01">
            <w:rPr>
              <w:rFonts w:ascii="Khmer MEF1" w:hAnsi="Khmer MEF1" w:cs="Khmer MEF1"/>
              <w:sz w:val="24"/>
              <w:szCs w:val="24"/>
              <w:cs/>
              <w:rPrChange w:id="2945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9455" w:author="socheata.ol@hotmail.com" w:date="2022-09-04T18:18:00Z">
        <w:del w:id="29456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45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</w:rPr>
              </w:rPrChange>
            </w:rPr>
            <w:delText>[</w:delText>
          </w:r>
        </w:del>
      </w:ins>
      <w:ins w:id="29458" w:author="Voeun Kuyeng" w:date="2022-08-31T16:00:00Z">
        <w:del w:id="29459" w:author="Kem Sereyboth" w:date="2023-07-13T14:28:00Z">
          <w:r w:rsidR="00756A09" w:rsidRPr="00B26CA9" w:rsidDel="00DA0E01">
            <w:rPr>
              <w:rFonts w:ascii="Khmer MEF1" w:hAnsi="Khmer MEF1" w:cs="Khmer MEF1"/>
              <w:sz w:val="24"/>
              <w:szCs w:val="24"/>
              <w:cs/>
              <w:rPrChange w:id="2946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ក-កថាខណ្ឌទី១៖ ត្រូវសរសេររៀបរាប់អំពីដំណើរការ​ប្រមូលភស្ដុតាង។ </w:delText>
          </w:r>
        </w:del>
      </w:ins>
    </w:p>
    <w:p w14:paraId="1ACF4B27" w14:textId="39EC529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61" w:author="Voeun Kuyeng" w:date="2022-08-31T16:05:00Z"/>
          <w:del w:id="29462" w:author="Kem Sereyboth" w:date="2023-07-13T14:28:00Z"/>
          <w:rFonts w:ascii="Khmer MEF1" w:hAnsi="Khmer MEF1" w:cs="Khmer MEF1"/>
          <w:sz w:val="24"/>
          <w:szCs w:val="24"/>
        </w:rPr>
        <w:pPrChange w:id="2946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64" w:author="Voeun Kuyeng" w:date="2022-08-31T16:00:00Z">
        <w:del w:id="294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6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0BAC771C" w14:textId="3A28395A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67" w:author="Voeun Kuyeng" w:date="2022-08-31T16:00:00Z"/>
          <w:del w:id="29468" w:author="Kem Sereyboth" w:date="2023-07-13T14:28:00Z"/>
          <w:rFonts w:ascii="Khmer MEF1" w:hAnsi="Khmer MEF1" w:cs="Khmer MEF1"/>
          <w:sz w:val="24"/>
          <w:szCs w:val="24"/>
          <w:rPrChange w:id="29469" w:author="Sopheak Phorn" w:date="2023-08-25T15:04:00Z">
            <w:rPr>
              <w:ins w:id="29470" w:author="Voeun Kuyeng" w:date="2022-08-31T16:00:00Z"/>
              <w:del w:id="29471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472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D82CC72" w14:textId="35BECF9B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73" w:author="Voeun Kuyeng" w:date="2022-08-31T16:00:00Z"/>
          <w:del w:id="29474" w:author="Kem Sereyboth" w:date="2023-07-13T14:28:00Z"/>
          <w:rFonts w:ascii="Khmer MEF1" w:hAnsi="Khmer MEF1" w:cs="Khmer MEF1"/>
          <w:sz w:val="24"/>
          <w:szCs w:val="24"/>
          <w:rPrChange w:id="29475" w:author="Sopheak Phorn" w:date="2023-08-25T15:04:00Z">
            <w:rPr>
              <w:ins w:id="29476" w:author="Voeun Kuyeng" w:date="2022-08-31T16:00:00Z"/>
              <w:del w:id="29477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47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79" w:author="Voeun Kuyeng" w:date="2022-08-31T16:00:00Z">
        <w:del w:id="294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81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6DA375A8" w14:textId="55BAC39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82" w:author="sakaria fa" w:date="2022-09-12T23:47:00Z"/>
          <w:del w:id="29483" w:author="Kem Sereyboth" w:date="2023-07-13T14:28:00Z"/>
          <w:rFonts w:ascii="Khmer MEF1" w:hAnsi="Khmer MEF1" w:cs="Khmer MEF1"/>
          <w:sz w:val="24"/>
          <w:szCs w:val="24"/>
          <w:rPrChange w:id="29484" w:author="Sopheak Phorn" w:date="2023-08-25T15:04:00Z">
            <w:rPr>
              <w:ins w:id="29485" w:author="sakaria fa" w:date="2022-09-12T23:47:00Z"/>
              <w:del w:id="29486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487" w:author="Sopheak Phorn" w:date="2023-08-25T15:13:00Z">
          <w:pPr>
            <w:spacing w:after="0" w:line="240" w:lineRule="auto"/>
          </w:pPr>
        </w:pPrChange>
      </w:pPr>
      <w:ins w:id="29488" w:author="sakaria fa" w:date="2022-09-12T23:47:00Z">
        <w:del w:id="2948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9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2E5A5EB" w14:textId="35E8E39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91" w:author="sakaria fa" w:date="2022-09-12T23:47:00Z"/>
          <w:del w:id="29492" w:author="Kem Sereyboth" w:date="2023-07-13T14:28:00Z"/>
          <w:rFonts w:ascii="Khmer MEF1" w:hAnsi="Khmer MEF1" w:cs="Khmer MEF1"/>
          <w:sz w:val="24"/>
          <w:szCs w:val="24"/>
          <w:rPrChange w:id="29493" w:author="Sopheak Phorn" w:date="2023-08-25T15:04:00Z">
            <w:rPr>
              <w:ins w:id="29494" w:author="sakaria fa" w:date="2022-09-12T23:47:00Z"/>
              <w:del w:id="2949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96" w:author="Sopheak Phorn" w:date="2023-08-25T15:13:00Z">
          <w:pPr>
            <w:spacing w:after="0" w:line="240" w:lineRule="auto"/>
          </w:pPr>
        </w:pPrChange>
      </w:pPr>
      <w:ins w:id="29497" w:author="sakaria fa" w:date="2022-09-12T23:47:00Z">
        <w:del w:id="2949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49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0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]​​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មិនទាន់បែងចែកមន្រ្តីលក្ខន្តិកៈឱ្យស្ថិតក្រោមការគ្រប់គ្រងរបស់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0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អ.ស.ហ.នៅឡើយ បច្ចុប្បន្ន ន.ស.ស.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F1AF3D3" w14:textId="550956DC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05" w:author="sakaria fa" w:date="2022-09-12T23:47:00Z"/>
          <w:del w:id="29506" w:author="Kem Sereyboth" w:date="2023-07-13T14:28:00Z"/>
          <w:rFonts w:ascii="Khmer MEF1" w:hAnsi="Khmer MEF1" w:cs="Khmer MEF1"/>
          <w:sz w:val="24"/>
          <w:szCs w:val="24"/>
          <w:rPrChange w:id="29507" w:author="Sopheak Phorn" w:date="2023-08-25T15:04:00Z">
            <w:rPr>
              <w:ins w:id="29508" w:author="sakaria fa" w:date="2022-09-12T23:47:00Z"/>
              <w:del w:id="29509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510" w:author="Sopheak Phorn" w:date="2023-08-25T15:13:00Z">
          <w:pPr>
            <w:spacing w:after="0" w:line="240" w:lineRule="auto"/>
          </w:pPr>
        </w:pPrChange>
      </w:pPr>
      <w:ins w:id="29511" w:author="sakaria fa" w:date="2022-09-12T23:47:00Z">
        <w:del w:id="295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1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ប្រធានបទី២៖ ប្រព័ន្ធលើកទឹកចិត្តមន្រ្តី</w:delText>
          </w:r>
        </w:del>
      </w:ins>
    </w:p>
    <w:p w14:paraId="3808BC1F" w14:textId="3F45E86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14" w:author="sakaria fa" w:date="2022-09-12T23:47:00Z"/>
          <w:del w:id="29515" w:author="Kem Sereyboth" w:date="2023-07-13T14:28:00Z"/>
          <w:rFonts w:ascii="Khmer MEF1" w:hAnsi="Khmer MEF1" w:cs="Khmer MEF1"/>
          <w:sz w:val="24"/>
          <w:szCs w:val="24"/>
          <w:rPrChange w:id="29516" w:author="Sopheak Phorn" w:date="2023-08-25T15:04:00Z">
            <w:rPr>
              <w:ins w:id="29517" w:author="sakaria fa" w:date="2022-09-12T23:47:00Z"/>
              <w:del w:id="2951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19" w:author="Sopheak Phorn" w:date="2023-08-25T15:13:00Z">
          <w:pPr>
            <w:spacing w:after="0" w:line="240" w:lineRule="auto"/>
          </w:pPr>
        </w:pPrChange>
      </w:pPr>
      <w:ins w:id="29520" w:author="sakaria fa" w:date="2022-09-12T23:47:00Z">
        <w:del w:id="295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5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លទ្ធផលនៃការរកឃើញទី២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2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2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មិនបានអនុវត្តតាមប្រព័ន្ធលើកទឹកចិត្តមន្រ្តីដែលកំណត់ដោយបទប្បញ្ញត្តិ អ.ស.ហ. ទេ</w:delText>
          </w:r>
        </w:del>
      </w:ins>
    </w:p>
    <w:p w14:paraId="4225BC44" w14:textId="3189372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26" w:author="sakaria fa" w:date="2022-09-12T23:47:00Z"/>
          <w:del w:id="29527" w:author="Kem Sereyboth" w:date="2023-07-13T14:28:00Z"/>
          <w:rFonts w:ascii="Khmer MEF1" w:hAnsi="Khmer MEF1" w:cs="Khmer MEF1"/>
          <w:sz w:val="24"/>
          <w:szCs w:val="24"/>
          <w:rPrChange w:id="29528" w:author="Sopheak Phorn" w:date="2023-08-25T15:04:00Z">
            <w:rPr>
              <w:ins w:id="29529" w:author="sakaria fa" w:date="2022-09-12T23:47:00Z"/>
              <w:del w:id="2953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31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32" w:author="sakaria fa" w:date="2022-09-12T23:47:00Z">
        <w:del w:id="2953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3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</w:delText>
          </w:r>
        </w:del>
      </w:ins>
    </w:p>
    <w:p w14:paraId="3CB44FB9" w14:textId="4F30CF4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37" w:author="sakaria fa" w:date="2022-09-12T23:47:00Z"/>
          <w:del w:id="29538" w:author="Kem Sereyboth" w:date="2023-07-13T14:28:00Z"/>
          <w:rFonts w:ascii="Khmer MEF1" w:hAnsi="Khmer MEF1" w:cs="Khmer MEF1"/>
          <w:sz w:val="24"/>
          <w:szCs w:val="24"/>
          <w:rPrChange w:id="29539" w:author="Sopheak Phorn" w:date="2023-08-25T15:04:00Z">
            <w:rPr>
              <w:ins w:id="29540" w:author="sakaria fa" w:date="2022-09-12T23:47:00Z"/>
              <w:del w:id="29541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9542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43" w:author="sakaria fa" w:date="2022-09-12T23:47:00Z">
        <w:del w:id="2954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4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6C634FEF" w14:textId="0A44F18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46" w:author="sakaria fa" w:date="2022-09-12T23:47:00Z"/>
          <w:del w:id="29547" w:author="Kem Sereyboth" w:date="2023-07-13T14:28:00Z"/>
          <w:rFonts w:ascii="Khmer MEF1" w:hAnsi="Khmer MEF1" w:cs="Khmer MEF1"/>
          <w:sz w:val="24"/>
          <w:szCs w:val="24"/>
          <w:rPrChange w:id="29548" w:author="Sopheak Phorn" w:date="2023-08-25T15:04:00Z">
            <w:rPr>
              <w:ins w:id="29549" w:author="sakaria fa" w:date="2022-09-12T23:47:00Z"/>
              <w:del w:id="2955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51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52" w:author="sakaria fa" w:date="2022-09-12T23:47:00Z">
        <w:del w:id="2955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5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38FE7AF6" w14:textId="6FFA851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55" w:author="sakaria fa" w:date="2022-09-12T23:47:00Z"/>
          <w:del w:id="29556" w:author="Kem Sereyboth" w:date="2023-07-13T14:28:00Z"/>
          <w:rFonts w:ascii="Khmer MEF1" w:hAnsi="Khmer MEF1" w:cs="Khmer MEF1"/>
          <w:sz w:val="24"/>
          <w:szCs w:val="24"/>
          <w:rPrChange w:id="29557" w:author="Sopheak Phorn" w:date="2023-08-25T15:04:00Z">
            <w:rPr>
              <w:ins w:id="29558" w:author="sakaria fa" w:date="2022-09-12T23:47:00Z"/>
              <w:del w:id="2955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60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61" w:author="sakaria fa" w:date="2022-09-12T23:47:00Z">
        <w:del w:id="2956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6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15C00204" w14:textId="0805CB4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64" w:author="sakaria fa" w:date="2022-09-12T23:47:00Z"/>
          <w:del w:id="29565" w:author="Kem Sereyboth" w:date="2023-07-13T14:28:00Z"/>
          <w:rFonts w:ascii="Khmer MEF1" w:hAnsi="Khmer MEF1" w:cs="Khmer MEF1"/>
          <w:sz w:val="24"/>
          <w:szCs w:val="24"/>
          <w:rPrChange w:id="29566" w:author="Sopheak Phorn" w:date="2023-08-25T15:04:00Z">
            <w:rPr>
              <w:ins w:id="29567" w:author="sakaria fa" w:date="2022-09-12T23:47:00Z"/>
              <w:del w:id="2956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69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70" w:author="sakaria fa" w:date="2022-09-12T23:47:00Z">
        <w:del w:id="2957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7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21A1458" w14:textId="28FAE92F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73" w:author="sakaria fa" w:date="2022-09-12T23:47:00Z"/>
          <w:del w:id="29574" w:author="Kem Sereyboth" w:date="2023-07-13T14:28:00Z"/>
          <w:rFonts w:ascii="Khmer MEF1" w:hAnsi="Khmer MEF1" w:cs="Khmer MEF1"/>
          <w:sz w:val="24"/>
          <w:szCs w:val="24"/>
          <w:rPrChange w:id="29575" w:author="Sopheak Phorn" w:date="2023-08-25T15:04:00Z">
            <w:rPr>
              <w:ins w:id="29576" w:author="sakaria fa" w:date="2022-09-12T23:47:00Z"/>
              <w:del w:id="2957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78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579" w:author="sakaria fa" w:date="2022-09-12T23:47:00Z">
        <w:del w:id="295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8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8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/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8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3D8B32FC" w14:textId="23ACF13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84" w:author="sakaria fa" w:date="2022-09-12T23:47:00Z"/>
          <w:del w:id="29585" w:author="Kem Sereyboth" w:date="2023-07-13T14:28:00Z"/>
          <w:rFonts w:ascii="Khmer MEF1" w:hAnsi="Khmer MEF1" w:cs="Khmer MEF1"/>
          <w:sz w:val="24"/>
          <w:szCs w:val="24"/>
          <w:rPrChange w:id="29586" w:author="Sopheak Phorn" w:date="2023-08-25T15:04:00Z">
            <w:rPr>
              <w:ins w:id="29587" w:author="sakaria fa" w:date="2022-09-12T23:47:00Z"/>
              <w:del w:id="29588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589" w:author="Sopheak Phorn" w:date="2023-08-25T15:13:00Z">
          <w:pPr>
            <w:spacing w:after="0" w:line="240" w:lineRule="auto"/>
          </w:pPr>
        </w:pPrChange>
      </w:pPr>
      <w:ins w:id="29590" w:author="sakaria fa" w:date="2022-09-12T23:47:00Z">
        <w:del w:id="2959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9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202FBE2D" w14:textId="55D16E4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93" w:author="sakaria fa" w:date="2022-09-12T23:47:00Z"/>
          <w:del w:id="29594" w:author="Kem Sereyboth" w:date="2023-07-13T14:28:00Z"/>
          <w:rFonts w:ascii="Khmer MEF1" w:hAnsi="Khmer MEF1" w:cs="Khmer MEF1"/>
          <w:sz w:val="24"/>
          <w:szCs w:val="24"/>
          <w:rPrChange w:id="29595" w:author="Sopheak Phorn" w:date="2023-08-25T15:04:00Z">
            <w:rPr>
              <w:ins w:id="29596" w:author="sakaria fa" w:date="2022-09-12T23:47:00Z"/>
              <w:del w:id="2959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98" w:author="Sopheak Phorn" w:date="2023-08-25T15:13:00Z">
          <w:pPr>
            <w:spacing w:after="200" w:line="276" w:lineRule="auto"/>
          </w:pPr>
        </w:pPrChange>
      </w:pPr>
      <w:ins w:id="29599" w:author="sakaria fa" w:date="2022-09-12T23:47:00Z">
        <w:del w:id="296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60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0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លទ្ធផលនៃការរកឃើញទី៣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0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0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629F798C" w14:textId="5E7FBE9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05" w:author="sakaria fa" w:date="2022-09-12T23:47:00Z"/>
          <w:del w:id="29606" w:author="Kem Sereyboth" w:date="2023-07-13T14:28:00Z"/>
          <w:rFonts w:ascii="Khmer MEF1" w:hAnsi="Khmer MEF1" w:cs="Khmer MEF1"/>
          <w:sz w:val="24"/>
          <w:szCs w:val="24"/>
          <w:rPrChange w:id="29607" w:author="Sopheak Phorn" w:date="2023-08-25T15:04:00Z">
            <w:rPr>
              <w:ins w:id="29608" w:author="sakaria fa" w:date="2022-09-12T23:47:00Z"/>
              <w:del w:id="29609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610" w:author="Sopheak Phorn" w:date="2023-08-25T15:13:00Z">
          <w:pPr>
            <w:spacing w:after="0" w:line="240" w:lineRule="auto"/>
          </w:pPr>
        </w:pPrChange>
      </w:pPr>
    </w:p>
    <w:p w14:paraId="1B06C85A" w14:textId="1B5E14E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11" w:author="sakaria fa" w:date="2022-09-12T23:47:00Z"/>
          <w:del w:id="29612" w:author="Kem Sereyboth" w:date="2023-07-13T14:28:00Z"/>
          <w:rFonts w:ascii="Khmer MEF1" w:hAnsi="Khmer MEF1" w:cs="Khmer MEF1"/>
          <w:sz w:val="24"/>
          <w:szCs w:val="24"/>
          <w:rPrChange w:id="29613" w:author="Sopheak Phorn" w:date="2023-08-25T15:04:00Z">
            <w:rPr>
              <w:ins w:id="29614" w:author="sakaria fa" w:date="2022-09-12T23:47:00Z"/>
              <w:del w:id="29615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616" w:author="Sopheak Phorn" w:date="2023-08-25T15:13:00Z">
          <w:pPr>
            <w:spacing w:after="0" w:line="240" w:lineRule="auto"/>
          </w:pPr>
        </w:pPrChange>
      </w:pPr>
      <w:ins w:id="29617" w:author="sakaria fa" w:date="2022-09-12T23:47:00Z">
        <w:del w:id="296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1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2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2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E40EC06" w14:textId="0B72B5B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22" w:author="sakaria fa" w:date="2022-09-12T23:47:00Z"/>
          <w:del w:id="29623" w:author="Kem Sereyboth" w:date="2023-07-13T14:28:00Z"/>
          <w:rFonts w:ascii="Khmer MEF1" w:hAnsi="Khmer MEF1" w:cs="Khmer MEF1"/>
          <w:sz w:val="24"/>
          <w:szCs w:val="24"/>
          <w:rPrChange w:id="29624" w:author="Sopheak Phorn" w:date="2023-08-25T15:04:00Z">
            <w:rPr>
              <w:ins w:id="29625" w:author="sakaria fa" w:date="2022-09-12T23:47:00Z"/>
              <w:del w:id="29626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627" w:author="Sopheak Phorn" w:date="2023-08-25T15:13:00Z">
          <w:pPr>
            <w:spacing w:after="0" w:line="240" w:lineRule="auto"/>
          </w:pPr>
        </w:pPrChange>
      </w:pPr>
      <w:ins w:id="29628" w:author="sakaria fa" w:date="2022-09-12T23:47:00Z">
        <w:del w:id="296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63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3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លទ្ធផលនៃការរកឃើញទី៤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3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3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មានលិខិតលេខ ៣៩ ចុះថ្ងៃទី២០ ខែមិថុនា ឆ្នាំ២០២១ ស្តីពីករណីសុំផ្តល់កម្រងសេវាសាធារណៈរបស់និយ័តករ ក្រោមឱវាទអាជ្ញាធរសេវាហិរញ្ញវ្តត្ថុមិនមែនធនាគារ។</w:delText>
          </w:r>
        </w:del>
      </w:ins>
    </w:p>
    <w:p w14:paraId="4BAB9F62" w14:textId="016F230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34" w:author="sakaria fa" w:date="2022-09-12T23:47:00Z"/>
          <w:del w:id="29635" w:author="Kem Sereyboth" w:date="2023-07-13T14:28:00Z"/>
          <w:rFonts w:ascii="Khmer MEF1" w:hAnsi="Khmer MEF1" w:cs="Khmer MEF1"/>
          <w:sz w:val="24"/>
          <w:szCs w:val="24"/>
          <w:rPrChange w:id="29636" w:author="Sopheak Phorn" w:date="2023-08-25T15:04:00Z">
            <w:rPr>
              <w:ins w:id="29637" w:author="sakaria fa" w:date="2022-09-12T23:47:00Z"/>
              <w:del w:id="29638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639" w:author="Sopheak Phorn" w:date="2023-08-25T15:13:00Z">
          <w:pPr>
            <w:spacing w:after="0" w:line="240" w:lineRule="auto"/>
          </w:pPr>
        </w:pPrChange>
      </w:pPr>
      <w:ins w:id="29640" w:author="sakaria fa" w:date="2022-09-12T23:47:00Z">
        <w:del w:id="2964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4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120E6086" w14:textId="1F9F972A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43" w:author="sakaria fa" w:date="2022-09-12T23:47:00Z"/>
          <w:del w:id="29644" w:author="Kem Sereyboth" w:date="2023-07-13T14:28:00Z"/>
          <w:rFonts w:ascii="Khmer MEF1" w:hAnsi="Khmer MEF1" w:cs="Khmer MEF1"/>
          <w:sz w:val="24"/>
          <w:szCs w:val="24"/>
          <w:rPrChange w:id="29645" w:author="Sopheak Phorn" w:date="2023-08-25T15:04:00Z">
            <w:rPr>
              <w:ins w:id="29646" w:author="sakaria fa" w:date="2022-09-12T23:47:00Z"/>
              <w:del w:id="29647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9648" w:author="Sopheak Phorn" w:date="2023-08-25T15:13:00Z">
          <w:pPr>
            <w:spacing w:after="200" w:line="276" w:lineRule="auto"/>
          </w:pPr>
        </w:pPrChange>
      </w:pPr>
    </w:p>
    <w:p w14:paraId="4C99BA10" w14:textId="4047D1A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49" w:author="sakaria fa" w:date="2022-09-12T23:47:00Z"/>
          <w:del w:id="29650" w:author="Kem Sereyboth" w:date="2023-07-13T14:28:00Z"/>
          <w:rFonts w:ascii="Khmer MEF1" w:hAnsi="Khmer MEF1" w:cs="Khmer MEF1"/>
          <w:sz w:val="24"/>
          <w:szCs w:val="24"/>
          <w:rPrChange w:id="29651" w:author="Sopheak Phorn" w:date="2023-08-25T15:04:00Z">
            <w:rPr>
              <w:ins w:id="29652" w:author="sakaria fa" w:date="2022-09-12T23:47:00Z"/>
              <w:del w:id="2965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54" w:author="Sopheak Phorn" w:date="2023-08-25T15:13:00Z">
          <w:pPr>
            <w:spacing w:after="200" w:line="276" w:lineRule="auto"/>
          </w:pPr>
        </w:pPrChange>
      </w:pPr>
      <w:ins w:id="29655" w:author="sakaria fa" w:date="2022-09-12T23:47:00Z">
        <w:del w:id="296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6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លទ្ធផលនៃការរកឃើញទី៥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5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មិនទាន់មានវិធាន និងយន្តការត្រួតពិនិត្យប្រតិបត្តិការរបស់ប្រតិបត្តិករសន្តិសុខសង្គមនៅឡើយ 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083D94B" w14:textId="55E9041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61" w:author="sakaria fa" w:date="2022-09-12T23:47:00Z"/>
          <w:del w:id="29662" w:author="Kem Sereyboth" w:date="2023-07-13T14:28:00Z"/>
          <w:rFonts w:ascii="Khmer MEF1" w:hAnsi="Khmer MEF1" w:cs="Khmer MEF1"/>
          <w:sz w:val="24"/>
          <w:szCs w:val="24"/>
          <w:rPrChange w:id="29663" w:author="Sopheak Phorn" w:date="2023-08-25T15:04:00Z">
            <w:rPr>
              <w:ins w:id="29664" w:author="sakaria fa" w:date="2022-09-12T23:47:00Z"/>
              <w:del w:id="2966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66" w:author="Sopheak Phorn" w:date="2023-08-25T15:13:00Z">
          <w:pPr>
            <w:spacing w:after="200" w:line="276" w:lineRule="auto"/>
          </w:pPr>
        </w:pPrChange>
      </w:pPr>
      <w:ins w:id="29667" w:author="sakaria fa" w:date="2022-09-12T23:47:00Z">
        <w:del w:id="2966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D33F827" w14:textId="02CF4343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70" w:author="sakaria fa" w:date="2022-09-12T23:47:00Z"/>
          <w:del w:id="29671" w:author="Kem Sereyboth" w:date="2023-07-13T14:28:00Z"/>
          <w:rFonts w:ascii="Khmer MEF1" w:hAnsi="Khmer MEF1" w:cs="Khmer MEF1"/>
          <w:sz w:val="24"/>
          <w:szCs w:val="24"/>
          <w:rPrChange w:id="29672" w:author="Sopheak Phorn" w:date="2023-08-25T15:04:00Z">
            <w:rPr>
              <w:ins w:id="29673" w:author="sakaria fa" w:date="2022-09-12T23:47:00Z"/>
              <w:del w:id="2967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75" w:author="Sopheak Phorn" w:date="2023-08-25T15:13:00Z">
          <w:pPr/>
        </w:pPrChange>
      </w:pPr>
      <w:ins w:id="29676" w:author="sakaria fa" w:date="2022-09-12T23:47:00Z">
        <w:del w:id="2967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7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6DC3A4D7" w14:textId="14F3857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79" w:author="sakaria fa" w:date="2022-09-12T23:47:00Z"/>
          <w:del w:id="29680" w:author="Kem Sereyboth" w:date="2023-07-13T14:28:00Z"/>
          <w:rFonts w:ascii="Khmer MEF1" w:hAnsi="Khmer MEF1" w:cs="Khmer MEF1"/>
          <w:sz w:val="24"/>
          <w:szCs w:val="24"/>
          <w:rPrChange w:id="29681" w:author="Sopheak Phorn" w:date="2023-08-25T15:04:00Z">
            <w:rPr>
              <w:ins w:id="29682" w:author="sakaria fa" w:date="2022-09-12T23:47:00Z"/>
              <w:del w:id="29683" w:author="Kem Sereyboth" w:date="2023-07-13T14:28:00Z"/>
              <w:lang w:val="ca-ES"/>
            </w:rPr>
          </w:rPrChange>
        </w:rPr>
        <w:pPrChange w:id="29684" w:author="Sopheak Phorn" w:date="2023-08-25T15:13:00Z">
          <w:pPr/>
        </w:pPrChange>
      </w:pPr>
      <w:ins w:id="29685" w:author="sakaria fa" w:date="2022-09-12T23:47:00Z">
        <w:del w:id="296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8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ខាងមុខនេះ។</w:delText>
          </w:r>
        </w:del>
      </w:ins>
    </w:p>
    <w:p w14:paraId="3DE9EA83" w14:textId="0A854C92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88" w:author="Voeun Kuyeng" w:date="2022-08-31T16:00:00Z"/>
          <w:del w:id="29689" w:author="Kem Sereyboth" w:date="2023-07-13T14:28:00Z"/>
          <w:rFonts w:ascii="Khmer MEF1" w:hAnsi="Khmer MEF1" w:cs="Khmer MEF1"/>
          <w:sz w:val="24"/>
          <w:szCs w:val="24"/>
          <w:rPrChange w:id="29690" w:author="Sopheak Phorn" w:date="2023-08-25T15:04:00Z">
            <w:rPr>
              <w:ins w:id="29691" w:author="Voeun Kuyeng" w:date="2022-08-31T16:00:00Z"/>
              <w:del w:id="29692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69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694" w:author="Voeun Kuyeng" w:date="2022-08-31T16:00:00Z">
        <w:del w:id="2969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9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51D666CD" w14:textId="7B022BE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97" w:author="Voeun Kuyeng" w:date="2022-08-31T16:00:00Z"/>
          <w:del w:id="29698" w:author="Kem Sereyboth" w:date="2023-07-13T14:28:00Z"/>
          <w:rFonts w:ascii="Khmer MEF1" w:hAnsi="Khmer MEF1" w:cs="Khmer MEF1"/>
          <w:sz w:val="24"/>
          <w:szCs w:val="24"/>
          <w:rPrChange w:id="29699" w:author="Sopheak Phorn" w:date="2023-08-25T15:04:00Z">
            <w:rPr>
              <w:ins w:id="29700" w:author="Voeun Kuyeng" w:date="2022-08-31T16:00:00Z"/>
              <w:del w:id="2970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70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703" w:author="Voeun Kuyeng" w:date="2022-08-31T16:00:00Z">
        <w:del w:id="297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0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29329DB1" w14:textId="29A45CE4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06" w:author="Voeun Kuyeng" w:date="2022-08-31T16:00:00Z"/>
          <w:del w:id="29707" w:author="Kem Sereyboth" w:date="2023-07-13T14:28:00Z"/>
          <w:rFonts w:ascii="Khmer MEF1" w:hAnsi="Khmer MEF1" w:cs="Khmer MEF1"/>
          <w:sz w:val="24"/>
          <w:szCs w:val="24"/>
          <w:rPrChange w:id="29708" w:author="Sopheak Phorn" w:date="2023-08-25T15:04:00Z">
            <w:rPr>
              <w:ins w:id="29709" w:author="Voeun Kuyeng" w:date="2022-08-31T16:00:00Z"/>
              <w:del w:id="2971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711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712" w:author="Voeun Kuyeng" w:date="2022-08-31T16:00:00Z">
        <w:del w:id="2971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5D85343" w14:textId="22135595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15" w:author="Voeun Kuyeng" w:date="2022-08-31T16:00:00Z"/>
          <w:del w:id="29716" w:author="Kem Sereyboth" w:date="2023-07-13T14:28:00Z"/>
          <w:rFonts w:ascii="Khmer MEF1" w:hAnsi="Khmer MEF1" w:cs="Khmer MEF1"/>
          <w:sz w:val="24"/>
          <w:szCs w:val="24"/>
          <w:rPrChange w:id="29717" w:author="Sopheak Phorn" w:date="2023-08-25T15:04:00Z">
            <w:rPr>
              <w:ins w:id="29718" w:author="Voeun Kuyeng" w:date="2022-08-31T16:00:00Z"/>
              <w:del w:id="29719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72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721" w:author="Voeun Kuyeng" w:date="2022-08-31T16:00:00Z">
        <w:del w:id="2972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2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26FF0184" w14:textId="4939DAA1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24" w:author="Voeun Kuyeng" w:date="2022-08-31T16:00:00Z"/>
          <w:del w:id="29725" w:author="Kem Sereyboth" w:date="2023-07-13T14:28:00Z"/>
          <w:rFonts w:ascii="Khmer MEF1" w:hAnsi="Khmer MEF1" w:cs="Khmer MEF1"/>
          <w:sz w:val="24"/>
          <w:szCs w:val="24"/>
          <w:rPrChange w:id="29726" w:author="Sopheak Phorn" w:date="2023-08-25T15:04:00Z">
            <w:rPr>
              <w:ins w:id="29727" w:author="Voeun Kuyeng" w:date="2022-08-31T16:00:00Z"/>
              <w:del w:id="29728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72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730" w:author="Voeun Kuyeng" w:date="2022-08-31T16:00:00Z">
        <w:del w:id="2973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</w:delText>
          </w:r>
        </w:del>
      </w:ins>
      <w:ins w:id="29732" w:author="Voeun Kuyeng" w:date="2022-09-07T13:47:00Z">
        <w:del w:id="29733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7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735" w:author="Voeun Kuyeng" w:date="2022-08-31T16:00:00Z">
        <w:del w:id="297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ករត្រូវសរសេរឫសគល់បញ្ហានៃការរកឃើញមួយៗ</w:delText>
          </w:r>
        </w:del>
      </w:ins>
    </w:p>
    <w:p w14:paraId="24B7FCD9" w14:textId="16A3077D" w:rsidR="00460568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38" w:author="Sethvannak Sam" w:date="2022-08-04T11:42:00Z"/>
          <w:del w:id="29739" w:author="Kem Sereyboth" w:date="2023-07-13T14:28:00Z"/>
          <w:rFonts w:ascii="Khmer MEF1" w:hAnsi="Khmer MEF1" w:cs="Khmer MEF1"/>
          <w:sz w:val="24"/>
          <w:szCs w:val="24"/>
          <w:rPrChange w:id="29740" w:author="Sopheak Phorn" w:date="2023-08-25T15:04:00Z">
            <w:rPr>
              <w:ins w:id="29741" w:author="Sethvannak Sam" w:date="2022-08-04T11:42:00Z"/>
              <w:del w:id="2974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743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744" w:author="Voeun Kuyeng" w:date="2022-08-31T16:00:00Z">
        <w:del w:id="297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៥.ផលវិបាក៖​សវ</w:delText>
          </w:r>
        </w:del>
      </w:ins>
      <w:ins w:id="29747" w:author="Voeun Kuyeng" w:date="2022-09-07T13:47:00Z">
        <w:del w:id="29748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7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750" w:author="Voeun Kuyeng" w:date="2022-08-31T16:00:00Z">
        <w:del w:id="297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5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ករត្រូវសរសេរផលវិបាកទៅតាមបញ្ហានៃការរកឃើញមួយៗ។</w:delText>
          </w:r>
        </w:del>
      </w:ins>
      <w:ins w:id="29753" w:author="socheata.ol@hotmail.com" w:date="2022-09-04T18:19:00Z">
        <w:del w:id="29754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7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]</w:delText>
          </w:r>
        </w:del>
      </w:ins>
      <w:ins w:id="29756" w:author="Windows User" w:date="2022-07-29T03:51:00Z">
        <w:del w:id="29757" w:author="Kem Sereyboth" w:date="2023-07-13T14:28:00Z">
          <w:r w:rsidR="009356BF" w:rsidRPr="00B26CA9" w:rsidDel="00DA0E01">
            <w:rPr>
              <w:rFonts w:ascii="Khmer MEF1" w:hAnsi="Khmer MEF1" w:cs="Khmer MEF1"/>
              <w:sz w:val="24"/>
              <w:szCs w:val="24"/>
              <w:cs/>
              <w:rPrChange w:id="297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</w:del>
      </w:ins>
      <w:ins w:id="29759" w:author="Sethvannak Sam" w:date="2022-08-03T16:36:00Z">
        <w:del w:id="29760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76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</w:del>
      </w:ins>
      <w:ins w:id="29762" w:author="Sethvannak Sam" w:date="2022-08-03T16:35:00Z">
        <w:del w:id="29763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76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29765" w:author="Sethvannak Sam" w:date="2022-08-03T16:36:00Z">
        <w:del w:id="29766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76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9768" w:author="Sethvannak Sam" w:date="2022-08-03T16:35:00Z">
        <w:del w:id="29769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77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បានរកឃើញនៅក្នុងដំណើរការ</w:delText>
          </w:r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77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</w:delText>
          </w:r>
        </w:del>
      </w:ins>
      <w:ins w:id="29772" w:author="Sethvannak Sam" w:date="2022-08-03T16:36:00Z">
        <w:del w:id="29773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7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ៃការធ្វើសវនកម្ម</w:delText>
          </w:r>
        </w:del>
      </w:ins>
      <w:ins w:id="29775" w:author="Sethvannak Sam" w:date="2022-08-04T11:35:00Z">
        <w:del w:id="29776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77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។លទ្ធផលនៃការរកឃើញ </w:delText>
          </w:r>
        </w:del>
      </w:ins>
      <w:ins w:id="29778" w:author="Sethvannak Sam" w:date="2022-08-04T11:36:00Z">
        <w:del w:id="29779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78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សរសេរ</w:delText>
          </w:r>
        </w:del>
      </w:ins>
    </w:p>
    <w:p w14:paraId="1C0FEA9E" w14:textId="1E9F20D6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81" w:author="Sethvannak Sam" w:date="2022-08-04T11:47:00Z"/>
          <w:del w:id="29782" w:author="Kem Sereyboth" w:date="2023-07-13T14:28:00Z"/>
          <w:rFonts w:ascii="Khmer MEF1" w:hAnsi="Khmer MEF1" w:cs="Khmer MEF1"/>
          <w:sz w:val="24"/>
          <w:szCs w:val="24"/>
          <w:rPrChange w:id="29783" w:author="Sopheak Phorn" w:date="2023-08-25T15:04:00Z">
            <w:rPr>
              <w:ins w:id="29784" w:author="Sethvannak Sam" w:date="2022-08-04T11:47:00Z"/>
              <w:del w:id="2978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786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787" w:author="Sethvannak Sam" w:date="2022-08-04T11:47:00Z">
        <w:del w:id="2978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789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9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សវនករបានរកឃើញនូវលទ្ធផល ដូចខាងក្រោម៖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91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</w:p>
    <w:p w14:paraId="29A87768" w14:textId="051E52E9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92" w:author="Sethvannak Sam" w:date="2022-08-04T11:47:00Z"/>
          <w:del w:id="29793" w:author="Kem Sereyboth" w:date="2023-07-13T14:28:00Z"/>
          <w:rFonts w:ascii="Khmer MEF1" w:hAnsi="Khmer MEF1" w:cs="Khmer MEF1"/>
          <w:sz w:val="24"/>
          <w:szCs w:val="24"/>
          <w:rPrChange w:id="29794" w:author="Sopheak Phorn" w:date="2023-08-25T15:04:00Z">
            <w:rPr>
              <w:ins w:id="29795" w:author="Sethvannak Sam" w:date="2022-08-04T11:47:00Z"/>
              <w:del w:id="2979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797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bookmarkStart w:id="29798" w:name="_Hlk110588774"/>
      <w:ins w:id="29799" w:author="Sethvannak Sam" w:date="2022-08-04T11:47:00Z">
        <w:del w:id="298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0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3EF9999D" w14:textId="2066F3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02" w:author="Sethvannak Sam" w:date="2022-08-04T11:47:00Z"/>
          <w:del w:id="29803" w:author="Kem Sereyboth" w:date="2023-07-13T14:28:00Z"/>
          <w:rFonts w:ascii="Khmer MEF1" w:hAnsi="Khmer MEF1" w:cs="Khmer MEF1"/>
          <w:sz w:val="24"/>
          <w:szCs w:val="24"/>
          <w:rPrChange w:id="29804" w:author="Sopheak Phorn" w:date="2023-08-25T15:04:00Z">
            <w:rPr>
              <w:ins w:id="29805" w:author="Sethvannak Sam" w:date="2022-08-04T11:47:00Z"/>
              <w:del w:id="2980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07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808" w:author="Sethvannak Sam" w:date="2022-08-04T11:47:00Z">
        <w:del w:id="298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1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3A040189" w14:textId="74252C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11" w:author="Sethvannak Sam" w:date="2022-08-04T11:47:00Z"/>
          <w:del w:id="29812" w:author="Kem Sereyboth" w:date="2023-07-13T14:28:00Z"/>
          <w:rFonts w:ascii="Khmer MEF1" w:hAnsi="Khmer MEF1" w:cs="Khmer MEF1"/>
          <w:sz w:val="24"/>
          <w:szCs w:val="24"/>
          <w:rPrChange w:id="29813" w:author="Sopheak Phorn" w:date="2023-08-25T15:04:00Z">
            <w:rPr>
              <w:ins w:id="29814" w:author="Sethvannak Sam" w:date="2022-08-04T11:47:00Z"/>
              <w:del w:id="2981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16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817" w:author="Sethvannak Sam" w:date="2022-08-04T11:47:00Z">
        <w:del w:id="298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1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288F9ABF" w14:textId="31CD65AC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20" w:author="Sethvannak Sam" w:date="2022-08-04T11:47:00Z"/>
          <w:del w:id="29821" w:author="Kem Sereyboth" w:date="2023-07-13T14:28:00Z"/>
          <w:rFonts w:ascii="Khmer MEF1" w:hAnsi="Khmer MEF1" w:cs="Khmer MEF1"/>
          <w:sz w:val="24"/>
          <w:szCs w:val="24"/>
          <w:rPrChange w:id="29822" w:author="Sopheak Phorn" w:date="2023-08-25T15:04:00Z">
            <w:rPr>
              <w:ins w:id="29823" w:author="Sethvannak Sam" w:date="2022-08-04T11:47:00Z"/>
              <w:del w:id="2982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25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826" w:author="Sethvannak Sam" w:date="2022-08-04T11:47:00Z">
        <w:del w:id="298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28305A72" w14:textId="4A74E8D2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29" w:author="Sethvannak Sam" w:date="2022-08-04T11:47:00Z"/>
          <w:del w:id="29830" w:author="Kem Sereyboth" w:date="2023-07-13T14:28:00Z"/>
          <w:rFonts w:ascii="Khmer MEF1" w:hAnsi="Khmer MEF1" w:cs="Khmer MEF1"/>
          <w:sz w:val="24"/>
          <w:szCs w:val="24"/>
          <w:rPrChange w:id="29831" w:author="Sopheak Phorn" w:date="2023-08-25T15:04:00Z">
            <w:rPr>
              <w:ins w:id="29832" w:author="Sethvannak Sam" w:date="2022-08-04T11:47:00Z"/>
              <w:del w:id="2983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34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835" w:author="Sethvannak Sam" w:date="2022-08-04T11:47:00Z">
        <w:del w:id="298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3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47ABE7E7" w14:textId="68FFB177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38" w:author="Sethvannak Sam" w:date="2022-08-04T11:47:00Z"/>
          <w:del w:id="29839" w:author="Kem Sereyboth" w:date="2023-07-13T14:28:00Z"/>
          <w:rFonts w:ascii="Khmer MEF1" w:hAnsi="Khmer MEF1" w:cs="Khmer MEF1"/>
          <w:sz w:val="24"/>
          <w:szCs w:val="24"/>
          <w:rPrChange w:id="29840" w:author="Sopheak Phorn" w:date="2023-08-25T15:04:00Z">
            <w:rPr>
              <w:ins w:id="29841" w:author="Sethvannak Sam" w:date="2022-08-04T11:47:00Z"/>
              <w:del w:id="2984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43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844" w:author="Sethvannak Sam" w:date="2022-08-04T11:47:00Z">
        <w:del w:id="298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4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</w:p>
    <w:bookmarkEnd w:id="29798"/>
    <w:p w14:paraId="4BF2435F" w14:textId="2BF842F8" w:rsidR="009565F2" w:rsidRPr="00B26CA9" w:rsidDel="00DA0E01" w:rsidRDefault="007E728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47" w:author="Sethvannak Sam" w:date="2022-08-04T11:02:00Z"/>
          <w:del w:id="29848" w:author="Kem Sereyboth" w:date="2023-07-13T14:28:00Z"/>
          <w:rFonts w:ascii="Khmer MEF1" w:hAnsi="Khmer MEF1" w:cs="Khmer MEF1"/>
          <w:sz w:val="24"/>
          <w:szCs w:val="24"/>
          <w:rPrChange w:id="29849" w:author="Sopheak Phorn" w:date="2023-08-25T15:04:00Z">
            <w:rPr>
              <w:ins w:id="29850" w:author="Sethvannak Sam" w:date="2022-08-04T11:02:00Z"/>
              <w:del w:id="29851" w:author="Kem Sereyboth" w:date="2023-07-13T14:28:00Z"/>
              <w:rFonts w:ascii="Khmer MEF2" w:hAnsi="Khmer MEF2" w:cs="Khmer MEF2"/>
              <w:sz w:val="24"/>
              <w:szCs w:val="24"/>
            </w:rPr>
          </w:rPrChange>
        </w:rPr>
        <w:pPrChange w:id="29852" w:author="Sopheak Phorn" w:date="2023-08-25T15:13:00Z">
          <w:pPr>
            <w:jc w:val="both"/>
          </w:pPr>
        </w:pPrChange>
      </w:pPr>
      <w:ins w:id="29853" w:author="Windows User" w:date="2022-07-29T04:19:00Z">
        <w:del w:id="298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</w:delText>
          </w:r>
        </w:del>
      </w:ins>
      <w:ins w:id="29856" w:author="Windows User" w:date="2022-07-29T04:20:00Z">
        <w:del w:id="2985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9859" w:author="Windows User" w:date="2022-07-29T04:19:00Z">
        <w:del w:id="298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6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បានរកឃើញ</w:delText>
          </w:r>
        </w:del>
      </w:ins>
      <w:ins w:id="29862" w:author="Windows User" w:date="2022-07-29T04:20:00Z">
        <w:del w:id="29863" w:author="Kem Sereyboth" w:date="2023-07-13T14:28:00Z">
          <w:r w:rsidR="00765DBC" w:rsidRPr="00B26CA9" w:rsidDel="00DA0E01">
            <w:rPr>
              <w:rFonts w:ascii="Khmer MEF1" w:hAnsi="Khmer MEF1" w:cs="Khmer MEF1"/>
              <w:sz w:val="24"/>
              <w:szCs w:val="24"/>
              <w:cs/>
              <w:rPrChange w:id="2986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ទៅតាមប្រធានបទនីមួយៗដោយផ្អែកលើលក្ខណៈវិនិច័្ឆយជាក់លាក់។ សវនករទទួលបន្ទុក</w:delText>
          </w:r>
        </w:del>
      </w:ins>
      <w:ins w:id="29865" w:author="Windows User" w:date="2022-07-29T04:22:00Z">
        <w:del w:id="29866" w:author="Kem Sereyboth" w:date="2023-07-13T14:28:00Z">
          <w:r w:rsidR="0058593D" w:rsidRPr="00B26CA9" w:rsidDel="00DA0E01">
            <w:rPr>
              <w:rFonts w:ascii="Khmer MEF1" w:hAnsi="Khmer MEF1" w:cs="Khmer MEF1"/>
              <w:sz w:val="24"/>
              <w:szCs w:val="24"/>
              <w:cs/>
              <w:rPrChange w:id="29867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អាចរៀបរាប់អំពីកថាខណ្ឌទី៣ នេះ ដូចគំរូខាងក្រោម៖</w:delText>
          </w:r>
        </w:del>
      </w:ins>
      <w:ins w:id="29868" w:author="Windows User" w:date="2022-07-29T04:19:00Z">
        <w:del w:id="2986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7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871" w:author="Sethvannak Sam" w:date="2022-08-05T11:40:00Z">
        <w:del w:id="29872" w:author="Kem Sereyboth" w:date="2023-07-13T14:28:00Z">
          <w:r w:rsidR="0030320A" w:rsidRPr="00B26CA9" w:rsidDel="00DA0E01">
            <w:rPr>
              <w:rFonts w:ascii="Khmer MEF1" w:hAnsi="Khmer MEF1" w:cs="Khmer MEF1"/>
              <w:sz w:val="24"/>
              <w:szCs w:val="24"/>
              <w:cs/>
              <w:rPrChange w:id="29873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១១.</w:delText>
          </w:r>
        </w:del>
      </w:ins>
      <w:ins w:id="29874" w:author="Sethvannak Sam" w:date="2022-08-04T11:02:00Z">
        <w:del w:id="29875" w:author="Kem Sereyboth" w:date="2023-07-13T14:28:00Z">
          <w:r w:rsidR="009565F2" w:rsidRPr="00B26CA9" w:rsidDel="00DA0E01">
            <w:rPr>
              <w:rFonts w:ascii="Khmer MEF1" w:hAnsi="Khmer MEF1" w:cs="Khmer MEF1"/>
              <w:sz w:val="24"/>
              <w:szCs w:val="24"/>
              <w:cs/>
              <w:rPrChange w:id="29876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ការវិភាគ និងវាយតម្លៃរបស់សវនករទទួលបន្ទុក</w:delText>
          </w:r>
        </w:del>
      </w:ins>
    </w:p>
    <w:p w14:paraId="05B1D364" w14:textId="2DCDEFBE" w:rsidR="0030320A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77" w:author="Sethvannak Sam" w:date="2022-08-05T11:39:00Z"/>
          <w:del w:id="29878" w:author="Kem Sereyboth" w:date="2023-07-13T14:28:00Z"/>
          <w:rFonts w:ascii="Khmer MEF1" w:hAnsi="Khmer MEF1" w:cs="Khmer MEF1"/>
          <w:sz w:val="24"/>
          <w:szCs w:val="24"/>
          <w:rPrChange w:id="29879" w:author="Sopheak Phorn" w:date="2023-08-25T15:04:00Z">
            <w:rPr>
              <w:ins w:id="29880" w:author="Sethvannak Sam" w:date="2022-08-05T11:39:00Z"/>
              <w:del w:id="2988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8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bookmarkStart w:id="29883" w:name="_Hlk110518234"/>
      <w:ins w:id="29884" w:author="Sethvannak Sam" w:date="2022-08-05T11:29:00Z">
        <w:del w:id="2988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8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​ការវិភាគ និងការវាយតម្លៃរបស់សវនករទទួលបន្ទុក គឺជាផ្នែកមួយដែលអាចឱ្យអ្នកអានដឹងអំពី ដំណើរការនៃការកំណត់ការវិភាគ និងវាយតម្លៃ ការរកឃើញរបស់សវនករទទួលបន្ទុកក្នុងដំណើរការសវន</w:delText>
          </w:r>
        </w:del>
      </w:ins>
    </w:p>
    <w:p w14:paraId="57593DE6" w14:textId="692D873C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87" w:author="Sethvannak Sam" w:date="2022-08-05T11:29:00Z"/>
          <w:del w:id="29888" w:author="Kem Sereyboth" w:date="2023-07-13T14:28:00Z"/>
          <w:rFonts w:ascii="Khmer MEF1" w:hAnsi="Khmer MEF1" w:cs="Khmer MEF1"/>
          <w:sz w:val="24"/>
          <w:szCs w:val="24"/>
          <w:rPrChange w:id="29889" w:author="Sopheak Phorn" w:date="2023-08-25T15:04:00Z">
            <w:rPr>
              <w:ins w:id="29890" w:author="Sethvannak Sam" w:date="2022-08-05T11:29:00Z"/>
              <w:del w:id="29891" w:author="Kem Sereyboth" w:date="2023-07-13T14:28:00Z"/>
              <w:rFonts w:ascii="Khmer MEF1" w:hAnsi="Khmer MEF1" w:cs="Khmer MEF1"/>
              <w:spacing w:val="-2"/>
              <w:sz w:val="24"/>
              <w:szCs w:val="24"/>
              <w:highlight w:val="yellow"/>
              <w:lang w:val="ca-ES"/>
            </w:rPr>
          </w:rPrChange>
        </w:rPr>
        <w:pPrChange w:id="29892" w:author="Sopheak Phorn" w:date="2023-08-25T15:13:00Z">
          <w:pPr>
            <w:ind w:firstLine="720"/>
            <w:jc w:val="both"/>
          </w:pPr>
        </w:pPrChange>
      </w:pPr>
      <w:ins w:id="29893" w:author="Sethvannak Sam" w:date="2022-08-05T11:29:00Z">
        <w:del w:id="298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95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កម្ម។ ដូចនេះ ការវិភាគ និងការវាយតម្លៃ គួរត្រូវបានរៀបចំជា ២ កថាខណ្ឌ ដូចមានរៀបរាប់ខាងក្រោម៖</w:delText>
          </w:r>
        </w:del>
      </w:ins>
    </w:p>
    <w:p w14:paraId="15A88E8D" w14:textId="5AB91DE6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96" w:author="Sethvannak Sam" w:date="2022-08-05T11:29:00Z"/>
          <w:del w:id="29897" w:author="Kem Sereyboth" w:date="2023-07-13T14:28:00Z"/>
          <w:rFonts w:ascii="Khmer MEF1" w:hAnsi="Khmer MEF1" w:cs="Khmer MEF1"/>
          <w:sz w:val="24"/>
          <w:szCs w:val="24"/>
        </w:rPr>
        <w:pPrChange w:id="29898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899" w:author="Sethvannak Sam" w:date="2022-08-05T11:29:00Z">
        <w:del w:id="299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0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ក-កថាខណ្ឌទី១៖ ត្រូវសរសេររៀបរាប់អំពីដំណើរការ​ប្រមូលភស្ដុតាង។</w:delText>
          </w:r>
        </w:del>
      </w:ins>
    </w:p>
    <w:p w14:paraId="7E718392" w14:textId="6FD358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02" w:author="Sethvannak Sam" w:date="2022-08-05T11:29:00Z"/>
          <w:del w:id="29903" w:author="Kem Sereyboth" w:date="2023-07-13T14:28:00Z"/>
          <w:rFonts w:ascii="Khmer MEF1" w:hAnsi="Khmer MEF1" w:cs="Khmer MEF1"/>
          <w:sz w:val="24"/>
          <w:szCs w:val="24"/>
          <w:rPrChange w:id="29904" w:author="Sopheak Phorn" w:date="2023-08-25T15:04:00Z">
            <w:rPr>
              <w:ins w:id="29905" w:author="Sethvannak Sam" w:date="2022-08-05T11:29:00Z"/>
              <w:del w:id="29906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907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908" w:author="Sethvannak Sam" w:date="2022-08-05T11:29:00Z">
        <w:del w:id="299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 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63D17BC3" w14:textId="4BA7AFD0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11" w:author="Sethvannak Sam" w:date="2022-08-05T11:29:00Z"/>
          <w:del w:id="29912" w:author="Kem Sereyboth" w:date="2023-07-13T14:28:00Z"/>
          <w:rFonts w:ascii="Khmer MEF1" w:hAnsi="Khmer MEF1" w:cs="Khmer MEF1"/>
          <w:sz w:val="24"/>
          <w:szCs w:val="24"/>
          <w:rPrChange w:id="29913" w:author="Sopheak Phorn" w:date="2023-08-25T15:04:00Z">
            <w:rPr>
              <w:ins w:id="29914" w:author="Sethvannak Sam" w:date="2022-08-05T11:29:00Z"/>
              <w:del w:id="29915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9916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917" w:author="Sethvannak Sam" w:date="2022-08-05T11:29:00Z">
        <w:del w:id="299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19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7685CE44" w14:textId="476890F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20" w:author="Sethvannak Sam" w:date="2022-08-05T11:29:00Z"/>
          <w:del w:id="29921" w:author="Kem Sereyboth" w:date="2023-07-13T14:28:00Z"/>
          <w:rFonts w:ascii="Khmer MEF1" w:hAnsi="Khmer MEF1" w:cs="Khmer MEF1"/>
          <w:sz w:val="24"/>
          <w:szCs w:val="24"/>
          <w:rPrChange w:id="29922" w:author="Sopheak Phorn" w:date="2023-08-25T15:04:00Z">
            <w:rPr>
              <w:ins w:id="29923" w:author="Sethvannak Sam" w:date="2022-08-05T11:29:00Z"/>
              <w:del w:id="29924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925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926" w:author="Sethvannak Sam" w:date="2022-08-05T11:29:00Z">
        <w:del w:id="299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2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0646EC29" w14:textId="75404A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29" w:author="Sethvannak Sam" w:date="2022-08-05T11:29:00Z"/>
          <w:del w:id="29930" w:author="Kem Sereyboth" w:date="2023-07-13T14:28:00Z"/>
          <w:rFonts w:ascii="Khmer MEF1" w:hAnsi="Khmer MEF1" w:cs="Khmer MEF1"/>
          <w:sz w:val="24"/>
          <w:szCs w:val="24"/>
          <w:rPrChange w:id="29931" w:author="Sopheak Phorn" w:date="2023-08-25T15:04:00Z">
            <w:rPr>
              <w:ins w:id="29932" w:author="Sethvannak Sam" w:date="2022-08-05T11:29:00Z"/>
              <w:del w:id="2993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34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935" w:author="Sethvannak Sam" w:date="2022-08-05T11:29:00Z">
        <w:del w:id="299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3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69DE9245" w14:textId="0D1D77BF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38" w:author="Sethvannak Sam" w:date="2022-08-05T11:29:00Z"/>
          <w:del w:id="29939" w:author="Kem Sereyboth" w:date="2023-07-13T14:28:00Z"/>
          <w:rFonts w:ascii="Khmer MEF1" w:hAnsi="Khmer MEF1" w:cs="Khmer MEF1"/>
          <w:sz w:val="24"/>
          <w:szCs w:val="24"/>
          <w:rPrChange w:id="29940" w:author="Sopheak Phorn" w:date="2023-08-25T15:04:00Z">
            <w:rPr>
              <w:ins w:id="29941" w:author="Sethvannak Sam" w:date="2022-08-05T11:29:00Z"/>
              <w:del w:id="2994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43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944" w:author="Sethvannak Sam" w:date="2022-08-05T11:29:00Z">
        <w:del w:id="299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4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A9E55CF" w14:textId="735CB1CE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47" w:author="Sethvannak Sam" w:date="2022-08-05T11:29:00Z"/>
          <w:del w:id="29948" w:author="Kem Sereyboth" w:date="2023-07-13T14:28:00Z"/>
          <w:rFonts w:ascii="Khmer MEF1" w:hAnsi="Khmer MEF1" w:cs="Khmer MEF1"/>
          <w:sz w:val="24"/>
          <w:szCs w:val="24"/>
          <w:rPrChange w:id="29949" w:author="Sopheak Phorn" w:date="2023-08-25T15:04:00Z">
            <w:rPr>
              <w:ins w:id="29950" w:author="Sethvannak Sam" w:date="2022-08-05T11:29:00Z"/>
              <w:del w:id="29951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9952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953" w:author="Sethvannak Sam" w:date="2022-08-05T11:29:00Z">
        <w:del w:id="299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474E9986" w14:textId="0D2ABD37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56" w:author="Sethvannak Sam" w:date="2022-08-05T11:29:00Z"/>
          <w:del w:id="29957" w:author="Kem Sereyboth" w:date="2023-07-13T14:28:00Z"/>
          <w:rFonts w:ascii="Khmer MEF1" w:hAnsi="Khmer MEF1" w:cs="Khmer MEF1"/>
          <w:sz w:val="24"/>
          <w:szCs w:val="24"/>
          <w:rPrChange w:id="29958" w:author="Sopheak Phorn" w:date="2023-08-25T15:04:00Z">
            <w:rPr>
              <w:ins w:id="29959" w:author="Sethvannak Sam" w:date="2022-08-05T11:29:00Z"/>
              <w:del w:id="29960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9961" w:author="Sopheak Phorn" w:date="2023-08-25T15:13:00Z">
          <w:pPr>
            <w:ind w:firstLine="720"/>
            <w:jc w:val="both"/>
          </w:pPr>
        </w:pPrChange>
      </w:pPr>
      <w:ins w:id="29962" w:author="Sethvannak Sam" w:date="2022-08-05T11:29:00Z">
        <w:del w:id="299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សវករត្រូវសរសេរឫសគល់បញ្ហានៃការរកឃើញមួយៗ</w:delText>
          </w:r>
        </w:del>
      </w:ins>
    </w:p>
    <w:p w14:paraId="67EDE3F5" w14:textId="75BF5EDA" w:rsidR="005E3919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964" w:author="Kem Sereyboth" w:date="2023-07-13T14:28:00Z"/>
          <w:rFonts w:ascii="Khmer MEF1" w:hAnsi="Khmer MEF1" w:cs="Khmer MEF1"/>
          <w:sz w:val="24"/>
          <w:szCs w:val="24"/>
        </w:rPr>
        <w:pPrChange w:id="29965" w:author="Sopheak Phorn" w:date="2023-08-25T15:13:00Z">
          <w:pPr>
            <w:spacing w:after="0" w:line="232" w:lineRule="auto"/>
            <w:ind w:firstLine="720"/>
          </w:pPr>
        </w:pPrChange>
      </w:pPr>
      <w:ins w:id="29966" w:author="Sethvannak Sam" w:date="2022-08-05T11:29:00Z">
        <w:del w:id="2996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6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៥.ផលវិបាក៖​សវករត្រូវសរសេរផលវិបាកទៅតាមបញ្ហានៃការរកឃើញមួយៗ </w:delText>
          </w:r>
        </w:del>
      </w:ins>
    </w:p>
    <w:bookmarkEnd w:id="29883"/>
    <w:p w14:paraId="2C4F1F5F" w14:textId="7878CAA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69" w:author="Sethvannak Sam" w:date="2022-07-26T14:35:00Z"/>
          <w:del w:id="29970" w:author="Kem Sereyboth" w:date="2023-07-13T14:28:00Z"/>
          <w:rFonts w:ascii="Khmer MEF1" w:hAnsi="Khmer MEF1" w:cs="Khmer MEF1"/>
          <w:sz w:val="24"/>
          <w:szCs w:val="24"/>
          <w:rPrChange w:id="29971" w:author="Sopheak Phorn" w:date="2023-08-25T15:04:00Z">
            <w:rPr>
              <w:ins w:id="29972" w:author="Sethvannak Sam" w:date="2022-07-26T14:35:00Z"/>
              <w:del w:id="2997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974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975" w:author="Sethvannak Sam" w:date="2022-07-26T14:35:00Z">
        <w:del w:id="2997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7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ដើម្បីទទួលបានលទ្ធផលដែលសមស្រប និងមានភាពត្រឹមត្រូវ សវនករបានធ្វើការប្រមូល និងត្រួតពិនិត្យសមាសធាតុសំខាន់នៅក្នុងដំណាក់កាលសវនកម្មនះ ដើម្បីប្រមូលភ្តុតាង ក្នុងការត្រួតពិនិត្យ និងវាយតម្លៃប្រកបដោយភាពពិតប្រាកដ ពេញលេញ សមស្រប និងគ្រប់គ្រាន់ តាមរយៈការត្រួតពិនិត្យលើឯកសាររឹង និងទន់ផ្លូវការដែលទទួលបានពីសវនដ្ឋាន ដូចជាការសាកសួរ ការសម្ភាសន៍ ការពិនិត្យលើរបាយការណ៍ និងទិន្ន័យដែលសវនដ្ឋានបានផ្តល់ជូន។ បន្ទាប់មក សវនករ បានធ្វើការវាយតម្លៃលើភស្តុតាងទាំងនោះ តាមរយៈតាមរយៈការគណនា ការប្រៀបធៀប ការបែងចែកព័ត៌មាន ទៅជាសមាសធាតុ និងទឡីករណ៍សមហេតុផល។</w:delText>
          </w:r>
        </w:del>
      </w:ins>
    </w:p>
    <w:p w14:paraId="72735288" w14:textId="3915152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78" w:author="Sethvannak Sam" w:date="2022-07-26T14:35:00Z"/>
          <w:del w:id="29979" w:author="Kem Sereyboth" w:date="2023-07-13T14:28:00Z"/>
          <w:rFonts w:ascii="Khmer MEF1" w:hAnsi="Khmer MEF1" w:cs="Khmer MEF1"/>
          <w:sz w:val="24"/>
          <w:szCs w:val="24"/>
          <w:rPrChange w:id="29980" w:author="Sopheak Phorn" w:date="2023-08-25T15:04:00Z">
            <w:rPr>
              <w:ins w:id="29981" w:author="Sethvannak Sam" w:date="2022-07-26T14:35:00Z"/>
              <w:del w:id="2998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983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984" w:author="Sethvannak Sam" w:date="2022-07-26T14:35:00Z">
        <w:del w:id="2998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8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ដោយប្រៀបធៀបរវាងភស្តុតាង និងលក្ខណៈវិនិច្ឆ័យដែលបានកំណត់ សវនករបានរកឃើញនូវលទ្ធផល ដូចខាងក្រោម៖</w:delText>
          </w:r>
        </w:del>
      </w:ins>
    </w:p>
    <w:p w14:paraId="4D320F23" w14:textId="70F1837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87" w:author="Sethvannak Sam" w:date="2022-07-26T14:35:00Z"/>
          <w:del w:id="29988" w:author="Kem Sereyboth" w:date="2023-07-13T14:28:00Z"/>
          <w:rFonts w:ascii="Khmer MEF1" w:hAnsi="Khmer MEF1" w:cs="Khmer MEF1"/>
          <w:sz w:val="24"/>
          <w:szCs w:val="24"/>
          <w:rPrChange w:id="29989" w:author="Sopheak Phorn" w:date="2023-08-25T15:04:00Z">
            <w:rPr>
              <w:ins w:id="29990" w:author="Sethvannak Sam" w:date="2022-07-26T14:35:00Z"/>
              <w:del w:id="2999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992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993" w:author="Sethvannak Sam" w:date="2022-07-26T14:35:00Z">
        <w:del w:id="299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47B8291" w14:textId="3090708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96" w:author="Sethvannak Sam" w:date="2022-07-26T14:35:00Z"/>
          <w:del w:id="29997" w:author="Kem Sereyboth" w:date="2023-07-13T14:28:00Z"/>
          <w:rFonts w:ascii="Khmer MEF1" w:hAnsi="Khmer MEF1" w:cs="Khmer MEF1"/>
          <w:sz w:val="24"/>
          <w:szCs w:val="24"/>
          <w:rPrChange w:id="29998" w:author="Sopheak Phorn" w:date="2023-08-25T15:04:00Z">
            <w:rPr>
              <w:ins w:id="29999" w:author="Sethvannak Sam" w:date="2022-07-26T14:35:00Z"/>
              <w:del w:id="3000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001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002" w:author="Sethvannak Sam" w:date="2022-07-26T14:35:00Z">
        <w:del w:id="3000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0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614CA7C6" w14:textId="169B2DD1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05" w:author="Sethvannak Sam" w:date="2022-07-26T14:35:00Z"/>
          <w:del w:id="30006" w:author="Kem Sereyboth" w:date="2023-07-13T14:28:00Z"/>
          <w:rFonts w:ascii="Khmer MEF1" w:hAnsi="Khmer MEF1" w:cs="Khmer MEF1"/>
          <w:sz w:val="24"/>
          <w:szCs w:val="24"/>
          <w:rPrChange w:id="30007" w:author="Sopheak Phorn" w:date="2023-08-25T15:04:00Z">
            <w:rPr>
              <w:ins w:id="30008" w:author="Sethvannak Sam" w:date="2022-07-26T14:35:00Z"/>
              <w:del w:id="3000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010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011" w:author="Sethvannak Sam" w:date="2022-07-26T14:35:00Z">
        <w:del w:id="300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1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ក.២.លក្ខណៈវិនិច្ឆ័យៈ.............................។</w:delText>
          </w:r>
        </w:del>
      </w:ins>
    </w:p>
    <w:p w14:paraId="54CD527C" w14:textId="5A39635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14" w:author="Sethvannak Sam" w:date="2022-07-26T14:35:00Z"/>
          <w:del w:id="30015" w:author="Kem Sereyboth" w:date="2023-07-13T14:28:00Z"/>
          <w:rFonts w:ascii="Khmer MEF1" w:hAnsi="Khmer MEF1" w:cs="Khmer MEF1"/>
          <w:rPrChange w:id="30016" w:author="Sopheak Phorn" w:date="2023-08-25T15:04:00Z">
            <w:rPr>
              <w:ins w:id="30017" w:author="Sethvannak Sam" w:date="2022-07-26T14:35:00Z"/>
              <w:del w:id="30018" w:author="Kem Sereyboth" w:date="2023-07-13T14:28:00Z"/>
              <w:rFonts w:ascii="Khmer MEF1" w:hAnsi="Khmer MEF1" w:cs="Khmer MEF1"/>
              <w:b/>
              <w:bCs/>
              <w:highlight w:val="yellow"/>
              <w:lang w:val="ca-ES"/>
            </w:rPr>
          </w:rPrChange>
        </w:rPr>
        <w:pPrChange w:id="30019" w:author="Sopheak Phorn" w:date="2023-08-25T15:13:00Z">
          <w:pPr>
            <w:pStyle w:val="NormalWeb"/>
            <w:spacing w:before="0" w:beforeAutospacing="0" w:after="0" w:afterAutospacing="0" w:line="244" w:lineRule="auto"/>
            <w:ind w:firstLine="720"/>
          </w:pPr>
        </w:pPrChange>
      </w:pPr>
    </w:p>
    <w:p w14:paraId="63E24D0A" w14:textId="679E38F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20" w:author="Sethvannak Sam" w:date="2022-07-26T14:35:00Z"/>
          <w:del w:id="30021" w:author="Kem Sereyboth" w:date="2023-07-13T14:28:00Z"/>
          <w:rFonts w:ascii="Khmer MEF1" w:hAnsi="Khmer MEF1" w:cs="Khmer MEF1"/>
          <w:sz w:val="24"/>
          <w:szCs w:val="24"/>
          <w:rPrChange w:id="30022" w:author="Sopheak Phorn" w:date="2023-08-25T15:04:00Z">
            <w:rPr>
              <w:ins w:id="30023" w:author="Sethvannak Sam" w:date="2022-07-26T14:35:00Z"/>
              <w:del w:id="30024" w:author="Kem Sereyboth" w:date="2023-07-13T14:28:00Z"/>
              <w:rFonts w:ascii="Khmer MEF2" w:hAnsi="Khmer MEF2" w:cs="Khmer MEF2"/>
              <w:sz w:val="24"/>
              <w:szCs w:val="24"/>
              <w:highlight w:val="yellow"/>
              <w:lang w:val="ca-ES"/>
            </w:rPr>
          </w:rPrChange>
        </w:rPr>
        <w:pPrChange w:id="30025" w:author="Sopheak Phorn" w:date="2023-08-25T15:13:00Z">
          <w:pPr>
            <w:spacing w:after="0" w:line="232" w:lineRule="auto"/>
            <w:ind w:firstLine="720"/>
          </w:pPr>
        </w:pPrChange>
      </w:pPr>
      <w:ins w:id="30026" w:author="Sethvannak Sam" w:date="2022-07-26T14:35:00Z">
        <w:del w:id="300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28" w:author="Sopheak Phorn" w:date="2023-08-25T15:04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១១.ការវិភាគ និងវាយតម្លៃរបស់សវនករទទួលបន្ទុក</w:delText>
          </w:r>
        </w:del>
      </w:ins>
    </w:p>
    <w:p w14:paraId="7BB26B58" w14:textId="015149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29" w:author="Sethvannak Sam" w:date="2022-07-26T14:35:00Z"/>
          <w:del w:id="30030" w:author="Kem Sereyboth" w:date="2023-07-13T14:28:00Z"/>
          <w:rFonts w:ascii="Khmer MEF1" w:hAnsi="Khmer MEF1" w:cs="Khmer MEF1"/>
          <w:sz w:val="24"/>
          <w:szCs w:val="24"/>
          <w:rPrChange w:id="30031" w:author="Sopheak Phorn" w:date="2023-08-25T15:04:00Z">
            <w:rPr>
              <w:ins w:id="30032" w:author="Sethvannak Sam" w:date="2022-07-26T14:35:00Z"/>
              <w:del w:id="30033" w:author="Kem Sereyboth" w:date="2023-07-13T14:28:00Z"/>
              <w:rFonts w:ascii="Khmer MEF1" w:hAnsi="Khmer MEF1" w:cs="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30034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035" w:author="Sethvannak Sam" w:date="2022-07-26T14:35:00Z">
        <w:del w:id="300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3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ក្នុងការវិភាគ និងវាយតម្លៃទៅលើភស្តុតាង និងទនិន្ន័យ សវនករទទួលបន្ទុក(...........)បានរកឃើញនូវភាពមិនអនុលោមមួយចំនួនដែលសវនដ្ឋាន(...........)បានអនុវត្តមិនទាន់បានគ្រប់ជ្រុងជ្រោយ និងសមស្របដែលអាចនាំឱ្យកើតមាននូវហានិភ័យដល់អង្គភាពនាពេលអនាគត។ តាមរយៈការរកឃើញនូវលទ្ធផលខាងលើនេះ សវនករទទួលបន្ទុកបានធ្វើការវិភាគបែបបរិមាណ និងការវិភាគបែបគុណភាព តាមរយៈការជួបដោយផ្ទាល់ពីបុគ្គលទទួលបន្ទុកតាមផ្នែកនីមួយៗខាងលើរួចមក សវនករទទួលបន្ទុក(......)អាចធ្វើការវិភាគ និងវាយតម្លៃសវនដ្ឋាន(......)ដូចខាងក្រោម៖</w:delText>
          </w:r>
        </w:del>
      </w:ins>
    </w:p>
    <w:p w14:paraId="06CD12B2" w14:textId="6DDA3633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38" w:author="Sethvannak Sam" w:date="2022-07-26T14:35:00Z"/>
          <w:del w:id="30039" w:author="Kem Sereyboth" w:date="2023-07-13T14:28:00Z"/>
          <w:rFonts w:ascii="Khmer MEF1" w:hAnsi="Khmer MEF1" w:cs="Khmer MEF1"/>
          <w:sz w:val="24"/>
          <w:szCs w:val="24"/>
          <w:rPrChange w:id="30040" w:author="Sopheak Phorn" w:date="2023-08-25T15:04:00Z">
            <w:rPr>
              <w:ins w:id="30041" w:author="Sethvannak Sam" w:date="2022-07-26T14:35:00Z"/>
              <w:del w:id="3004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043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044" w:author="Sethvannak Sam" w:date="2022-07-26T14:35:00Z">
        <w:del w:id="300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0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សវនករទទួលបន្ទុកត្រូវរៀបរាប់អំពីព័ត៌មានដែលជាឬសគល់បញ្ហាបានរកឃើញ និងផលវិបាកដែលអាចកើតមានប្រសិនបើពុំមានការពង្រឹងការរៀបចំ នូវអនុលោមភាពនៃប្រតិបត្តិការត្រួតពិនិត្យដែលជាចំណុចខ្សោយដែលបានរកឃើញទេនោះ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04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</w:p>
    <w:p w14:paraId="0452F6BB" w14:textId="24080AB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49" w:author="Sethvannak Sam" w:date="2022-07-26T14:35:00Z"/>
          <w:del w:id="30050" w:author="Kem Sereyboth" w:date="2023-07-13T14:28:00Z"/>
          <w:rFonts w:ascii="Khmer MEF1" w:hAnsi="Khmer MEF1" w:cs="Khmer MEF1"/>
          <w:sz w:val="24"/>
          <w:szCs w:val="24"/>
          <w:rPrChange w:id="30051" w:author="Sopheak Phorn" w:date="2023-08-25T15:04:00Z">
            <w:rPr>
              <w:ins w:id="30052" w:author="Sethvannak Sam" w:date="2022-07-26T14:35:00Z"/>
              <w:del w:id="3005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054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055" w:author="Sethvannak Sam" w:date="2022-07-26T14:35:00Z">
        <w:del w:id="300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ក្នុងចំណុចនេះ សវនករទទួលបន្ទុកអាចរៀបរាប់ដូចគំរូខាងក្រោម៖</w:delText>
          </w:r>
        </w:del>
      </w:ins>
    </w:p>
    <w:p w14:paraId="7DD02305" w14:textId="16E44DEC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58" w:author="Sethvannak Sam" w:date="2022-07-26T14:35:00Z"/>
          <w:del w:id="30059" w:author="Kem Sereyboth" w:date="2023-07-13T14:28:00Z"/>
          <w:rFonts w:ascii="Khmer MEF1" w:hAnsi="Khmer MEF1" w:cs="Khmer MEF1"/>
          <w:sz w:val="24"/>
          <w:szCs w:val="24"/>
          <w:rPrChange w:id="30060" w:author="Sopheak Phorn" w:date="2023-08-25T15:04:00Z">
            <w:rPr>
              <w:ins w:id="30061" w:author="Sethvannak Sam" w:date="2022-07-26T14:35:00Z"/>
              <w:del w:id="30062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30063" w:author="Sopheak Phorn" w:date="2023-08-25T15:13:00Z">
          <w:pPr>
            <w:spacing w:after="0" w:line="232" w:lineRule="auto"/>
            <w:ind w:firstLine="720"/>
          </w:pPr>
        </w:pPrChange>
      </w:pPr>
      <w:ins w:id="30064" w:author="Sethvannak Sam" w:date="2022-07-26T14:35:00Z">
        <w:del w:id="300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6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 ប្រធានបទទី១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06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6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សវនករទទួលបន្ទុកបានពិនិត្យលើប្រធានបទ...... និងបានរកឃើញថាៈ</w:delText>
          </w:r>
        </w:del>
      </w:ins>
    </w:p>
    <w:p w14:paraId="34DC74C6" w14:textId="08B99EE6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69" w:author="Sethvannak Sam" w:date="2022-07-26T14:35:00Z"/>
          <w:del w:id="30070" w:author="Kem Sereyboth" w:date="2023-07-13T14:28:00Z"/>
          <w:rFonts w:ascii="Khmer MEF1" w:hAnsi="Khmer MEF1" w:cs="Khmer MEF1"/>
          <w:sz w:val="24"/>
          <w:szCs w:val="24"/>
          <w:rPrChange w:id="30071" w:author="Sopheak Phorn" w:date="2023-08-25T15:04:00Z">
            <w:rPr>
              <w:ins w:id="30072" w:author="Sethvannak Sam" w:date="2022-07-26T14:35:00Z"/>
              <w:del w:id="30073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0074" w:author="Sopheak Phorn" w:date="2023-08-25T15:13:00Z">
          <w:pPr>
            <w:spacing w:after="0" w:line="232" w:lineRule="auto"/>
            <w:ind w:firstLine="720"/>
          </w:pPr>
        </w:pPrChange>
      </w:pPr>
      <w:ins w:id="30075" w:author="Sethvannak Sam" w:date="2022-07-26T14:35:00Z">
        <w:del w:id="3007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07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7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រចនាសម្ព័ន្ធ</w:delText>
          </w:r>
        </w:del>
      </w:ins>
    </w:p>
    <w:p w14:paraId="08789072" w14:textId="25BB9B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79" w:author="Sethvannak Sam" w:date="2022-07-26T14:35:00Z"/>
          <w:del w:id="30080" w:author="Kem Sereyboth" w:date="2023-07-13T14:28:00Z"/>
          <w:rFonts w:ascii="Khmer MEF1" w:hAnsi="Khmer MEF1" w:cs="Khmer MEF1"/>
          <w:sz w:val="24"/>
          <w:szCs w:val="24"/>
          <w:rPrChange w:id="30081" w:author="Sopheak Phorn" w:date="2023-08-25T15:04:00Z">
            <w:rPr>
              <w:ins w:id="30082" w:author="Sethvannak Sam" w:date="2022-07-26T14:35:00Z"/>
              <w:del w:id="30083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30084" w:author="Sopheak Phorn" w:date="2023-08-25T15:13:00Z">
          <w:pPr>
            <w:spacing w:after="0" w:line="232" w:lineRule="auto"/>
            <w:ind w:firstLine="720"/>
          </w:pPr>
        </w:pPrChange>
      </w:pPr>
      <w:ins w:id="30085" w:author="Sethvannak Sam" w:date="2022-07-26T14:35:00Z">
        <w:del w:id="300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08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8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ក.១.លទ្ធផលរកឃើញ៖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08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9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សវនករផ្ទៃក្នុងបានពិនិត្យរកឃើញទៅលើចំណុចខ្វះខាតរបស់សវនដ្ឋានត្រង់ចំណុចណាមួយ)...............................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09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9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មិនទាន់មានអនុប្រធានការិយាល័យ</w:delText>
          </w:r>
        </w:del>
      </w:ins>
    </w:p>
    <w:p w14:paraId="144A27F4" w14:textId="49AEAF3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93" w:author="Sethvannak Sam" w:date="2022-07-26T14:35:00Z"/>
          <w:del w:id="30094" w:author="Kem Sereyboth" w:date="2023-07-13T14:28:00Z"/>
          <w:rFonts w:ascii="Khmer MEF1" w:hAnsi="Khmer MEF1" w:cs="Khmer MEF1"/>
          <w:sz w:val="24"/>
          <w:szCs w:val="24"/>
          <w:cs/>
          <w:rPrChange w:id="30095" w:author="Sopheak Phorn" w:date="2023-08-25T15:04:00Z">
            <w:rPr>
              <w:ins w:id="30096" w:author="Sethvannak Sam" w:date="2022-07-26T14:35:00Z"/>
              <w:del w:id="30097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</w:rPrChange>
        </w:rPr>
        <w:pPrChange w:id="30098" w:author="Sopheak Phorn" w:date="2023-08-25T15:13:00Z">
          <w:pPr>
            <w:spacing w:after="0" w:line="232" w:lineRule="auto"/>
            <w:ind w:firstLine="567"/>
          </w:pPr>
        </w:pPrChange>
      </w:pPr>
      <w:ins w:id="30099" w:author="Sethvannak Sam" w:date="2022-07-26T14:35:00Z">
        <w:del w:id="301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0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10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0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ក.២.ឬសគល់បញ្ហា៖(កត្តាអ្វីដែលធ្វើអោយដែលបង្កើតឱ្យមានលទ្ធផលរកឃើញ)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10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0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ដោយសារតែខ្វះមន្រ្តីបំពេញការងារ ..............................</w:delText>
          </w:r>
        </w:del>
      </w:ins>
    </w:p>
    <w:p w14:paraId="7BEB7A81" w14:textId="0F533B5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06" w:author="Sethvannak Sam" w:date="2022-07-26T14:35:00Z"/>
          <w:del w:id="30107" w:author="Kem Sereyboth" w:date="2023-07-13T14:28:00Z"/>
          <w:rFonts w:ascii="Khmer MEF1" w:hAnsi="Khmer MEF1" w:cs="Khmer MEF1"/>
          <w:sz w:val="24"/>
          <w:szCs w:val="24"/>
          <w:rPrChange w:id="30108" w:author="Sopheak Phorn" w:date="2023-08-25T15:04:00Z">
            <w:rPr>
              <w:ins w:id="30109" w:author="Sethvannak Sam" w:date="2022-07-26T14:35:00Z"/>
              <w:del w:id="30110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30111" w:author="Sopheak Phorn" w:date="2023-08-25T15:13:00Z">
          <w:pPr>
            <w:spacing w:before="240" w:after="0" w:line="232" w:lineRule="auto"/>
            <w:ind w:left="993" w:hanging="284"/>
          </w:pPr>
        </w:pPrChange>
      </w:pPr>
      <w:ins w:id="30112" w:author="Sethvannak Sam" w:date="2022-07-26T14:35:00Z">
        <w:del w:id="3011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1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ក.៣.ផលវិបាក៖(ប៉ះពាល់ដល់ការងារអ្វីមួយ)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11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ប៉ះពាល់ទៅលើប្រសិទ្ធភាព និងប្រសិទ្ធផល               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11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 xml:space="preserve">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   ការងារប្រចាំថ្ងៃ..................................</w:delText>
          </w:r>
        </w:del>
      </w:ins>
    </w:p>
    <w:p w14:paraId="13C78FEA" w14:textId="69DE0EF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20" w:author="Sethvannak Sam" w:date="2022-07-26T14:35:00Z"/>
          <w:del w:id="30121" w:author="Kem Sereyboth" w:date="2023-07-13T14:28:00Z"/>
          <w:rFonts w:ascii="Khmer MEF1" w:hAnsi="Khmer MEF1" w:cs="Khmer MEF1"/>
          <w:sz w:val="24"/>
          <w:szCs w:val="24"/>
          <w:rPrChange w:id="30122" w:author="Sopheak Phorn" w:date="2023-08-25T15:04:00Z">
            <w:rPr>
              <w:ins w:id="30123" w:author="Sethvannak Sam" w:date="2022-07-26T14:35:00Z"/>
              <w:del w:id="30124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0125" w:author="Sopheak Phorn" w:date="2023-08-25T15:13:00Z">
          <w:pPr>
            <w:spacing w:after="0" w:line="232" w:lineRule="auto"/>
            <w:ind w:firstLine="720"/>
          </w:pPr>
        </w:pPrChange>
      </w:pPr>
      <w:ins w:id="30126" w:author="Sethvannak Sam" w:date="2022-07-26T14:35:00Z">
        <w:del w:id="301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2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69E8D0F5" w14:textId="4FDAEC1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29" w:author="Sethvannak Sam" w:date="2022-07-26T14:35:00Z"/>
          <w:del w:id="30130" w:author="Kem Sereyboth" w:date="2023-07-13T14:28:00Z"/>
          <w:rFonts w:ascii="Khmer MEF1" w:hAnsi="Khmer MEF1" w:cs="Khmer MEF1"/>
          <w:sz w:val="24"/>
          <w:szCs w:val="24"/>
          <w:rPrChange w:id="30131" w:author="Sopheak Phorn" w:date="2023-08-25T15:04:00Z">
            <w:rPr>
              <w:ins w:id="30132" w:author="Sethvannak Sam" w:date="2022-07-26T14:35:00Z"/>
              <w:del w:id="30133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30134" w:author="Sopheak Phorn" w:date="2023-08-25T15:13:00Z">
          <w:pPr>
            <w:spacing w:after="0" w:line="232" w:lineRule="auto"/>
            <w:ind w:firstLine="720"/>
          </w:pPr>
        </w:pPrChange>
      </w:pPr>
      <w:ins w:id="30135" w:author="Sethvannak Sam" w:date="2022-07-26T14:35:00Z">
        <w:del w:id="301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3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3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ខ.១.លទ្ធផលរកឃើញ៖...................................................................................</w:delText>
          </w:r>
        </w:del>
      </w:ins>
    </w:p>
    <w:p w14:paraId="23A535C0" w14:textId="39079637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39" w:author="Sethvannak Sam" w:date="2022-07-26T14:35:00Z"/>
          <w:del w:id="30140" w:author="Kem Sereyboth" w:date="2023-07-13T14:28:00Z"/>
          <w:rFonts w:ascii="Khmer MEF1" w:hAnsi="Khmer MEF1" w:cs="Khmer MEF1"/>
          <w:sz w:val="24"/>
          <w:szCs w:val="24"/>
          <w:cs/>
          <w:rPrChange w:id="30141" w:author="Sopheak Phorn" w:date="2023-08-25T15:04:00Z">
            <w:rPr>
              <w:ins w:id="30142" w:author="Sethvannak Sam" w:date="2022-07-26T14:35:00Z"/>
              <w:del w:id="30143" w:author="Kem Sereyboth" w:date="2023-07-13T14:28:00Z"/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</w:rPrChange>
        </w:rPr>
        <w:pPrChange w:id="30144" w:author="Sopheak Phorn" w:date="2023-08-25T15:13:00Z">
          <w:pPr>
            <w:spacing w:after="0" w:line="232" w:lineRule="auto"/>
            <w:ind w:firstLine="720"/>
          </w:pPr>
        </w:pPrChange>
      </w:pPr>
      <w:ins w:id="30145" w:author="Sethvannak Sam" w:date="2022-07-26T14:35:00Z">
        <w:del w:id="301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4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4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ខ.២.ឬសគល់បញ្ហា៖.......................................................................................</w:delText>
          </w:r>
        </w:del>
      </w:ins>
    </w:p>
    <w:p w14:paraId="140BCC10" w14:textId="7FFE6C4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49" w:author="Sethvannak Sam" w:date="2022-07-26T14:35:00Z"/>
          <w:del w:id="30150" w:author="Kem Sereyboth" w:date="2023-07-13T14:28:00Z"/>
          <w:rFonts w:ascii="Khmer MEF1" w:hAnsi="Khmer MEF1" w:cs="Khmer MEF1"/>
          <w:sz w:val="24"/>
          <w:szCs w:val="24"/>
          <w:rPrChange w:id="30151" w:author="Sopheak Phorn" w:date="2023-08-25T15:04:00Z">
            <w:rPr>
              <w:ins w:id="30152" w:author="Sethvannak Sam" w:date="2022-07-26T14:35:00Z"/>
              <w:del w:id="3015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154" w:author="Sopheak Phorn" w:date="2023-08-25T15:13:00Z">
          <w:pPr>
            <w:spacing w:after="0" w:line="232" w:lineRule="auto"/>
            <w:ind w:firstLine="720"/>
          </w:pPr>
        </w:pPrChange>
      </w:pPr>
      <w:ins w:id="30155" w:author="Sethvannak Sam" w:date="2022-07-26T14:35:00Z">
        <w:del w:id="301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5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ខ.៣.ផលវិបាក៖...........................................................................................</w:delText>
          </w:r>
        </w:del>
      </w:ins>
      <w:ins w:id="30159" w:author="Kem Sereiboth" w:date="2022-09-13T15:36:00Z">
        <w:del w:id="30160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301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162" w:author="Kem Sereiboth" w:date="2022-09-19T09:42:00Z">
        <w:del w:id="30163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16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ប៉ះពាល់ដល់ប្រសិទ្ធភាព</w:delText>
          </w:r>
        </w:del>
      </w:ins>
      <w:ins w:id="30165" w:author="User" w:date="2022-10-04T14:02:00Z">
        <w:del w:id="30166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16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168" w:author="User" w:date="2022-10-04T14:01:00Z">
        <w:del w:id="30169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170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និងស</w:delText>
          </w:r>
        </w:del>
      </w:ins>
      <w:ins w:id="30171" w:author="User" w:date="2022-10-05T14:30:00Z">
        <w:del w:id="30172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30173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30174" w:author="User" w:date="2022-10-04T14:01:00Z">
        <w:del w:id="30175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176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ក្ត</w:delText>
          </w:r>
        </w:del>
      </w:ins>
      <w:ins w:id="30177" w:author="User" w:date="2022-10-05T14:30:00Z">
        <w:del w:id="30178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30179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30180" w:author="User" w:date="2022-10-04T14:01:00Z">
        <w:del w:id="30181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182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សិទ្ធភាព</w:delText>
          </w:r>
        </w:del>
      </w:ins>
      <w:ins w:id="30183" w:author="ACER" w:date="2022-10-03T15:12:00Z">
        <w:del w:id="30184" w:author="Kem Sereyboth" w:date="2023-07-13T14:28:00Z">
          <w:r w:rsidR="00106257" w:rsidRPr="00B26CA9" w:rsidDel="00DA0E01">
            <w:rPr>
              <w:rFonts w:ascii="Khmer MEF1" w:hAnsi="Khmer MEF1" w:cs="Khmer MEF1"/>
              <w:sz w:val="24"/>
              <w:szCs w:val="24"/>
              <w:cs/>
              <w:rPrChange w:id="3018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30186" w:author="Kem Sereiboth" w:date="2022-09-19T09:42:00Z">
        <w:del w:id="30187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18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ការអនុវត្ត</w:delText>
          </w:r>
        </w:del>
      </w:ins>
      <w:ins w:id="30189" w:author="User" w:date="2022-10-04T16:51:00Z">
        <w:del w:id="30190" w:author="Kem Sereyboth" w:date="2023-07-13T14:28:00Z">
          <w:r w:rsidR="00DE65A7" w:rsidRPr="00B26CA9" w:rsidDel="00DA0E01">
            <w:rPr>
              <w:rFonts w:ascii="Khmer MEF1" w:hAnsi="Khmer MEF1" w:cs="Khmer MEF1"/>
              <w:sz w:val="24"/>
              <w:szCs w:val="24"/>
              <w:cs/>
              <w:rPrChange w:id="3019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30192" w:author="ACER" w:date="2022-10-03T16:39:00Z">
        <w:del w:id="30193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3019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0195" w:author="Kem Sereiboth" w:date="2022-09-19T09:42:00Z">
        <w:del w:id="30196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19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ការងារ</w:delText>
          </w:r>
        </w:del>
      </w:ins>
      <w:ins w:id="30198" w:author="ACER" w:date="2022-10-03T16:39:00Z">
        <w:del w:id="30199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3020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30201" w:author="ACER" w:date="2022-10-03T15:12:00Z">
        <w:del w:id="30202" w:author="Kem Sereyboth" w:date="2023-07-13T14:28:00Z">
          <w:r w:rsidR="00D87EC5" w:rsidRPr="00B26CA9" w:rsidDel="00DA0E01">
            <w:rPr>
              <w:rFonts w:ascii="Khmer MEF1" w:hAnsi="Khmer MEF1" w:cs="Khmer MEF1"/>
              <w:sz w:val="24"/>
              <w:szCs w:val="24"/>
              <w:cs/>
              <w:rPrChange w:id="3020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0204" w:author="Kem Sereiboth" w:date="2022-09-19T09:42:00Z">
        <w:del w:id="30205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20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30207" w:author="Kem Sereiboth" w:date="2022-09-13T15:37:00Z">
        <w:del w:id="30208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3020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9F1A0F6" w14:textId="3E8ACF9A" w:rsidR="00FE499B" w:rsidRPr="00B26CA9" w:rsidDel="00DA0E01" w:rsidRDefault="00FE499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210" w:author="Kem Sereyboth" w:date="2023-07-13T14:28:00Z"/>
          <w:rFonts w:ascii="Khmer MEF1" w:hAnsi="Khmer MEF1" w:cs="Khmer MEF1"/>
          <w:sz w:val="24"/>
          <w:szCs w:val="24"/>
          <w:rPrChange w:id="30211" w:author="Sopheak Phorn" w:date="2023-08-25T15:04:00Z">
            <w:rPr>
              <w:del w:id="30212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213" w:author="Sopheak Phorn" w:date="2023-08-25T15:13:00Z">
          <w:pPr>
            <w:spacing w:after="0" w:line="233" w:lineRule="auto"/>
            <w:ind w:firstLine="720"/>
          </w:pPr>
        </w:pPrChange>
      </w:pPr>
      <w:del w:id="30214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15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១០.លទ្ធផលនៃការរកឃើញ</w:delText>
        </w:r>
      </w:del>
    </w:p>
    <w:p w14:paraId="55B8D542" w14:textId="24B89B61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216" w:author="Kem Sereyboth" w:date="2023-07-13T14:28:00Z"/>
          <w:rFonts w:ascii="Khmer MEF1" w:hAnsi="Khmer MEF1" w:cs="Khmer MEF1"/>
          <w:sz w:val="24"/>
          <w:szCs w:val="24"/>
          <w:rPrChange w:id="30217" w:author="Sopheak Phorn" w:date="2023-08-25T15:04:00Z">
            <w:rPr>
              <w:del w:id="30218" w:author="Kem Sereyboth" w:date="2023-07-13T14:2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30219" w:author="Sopheak Phorn" w:date="2023-08-25T15:13:00Z">
          <w:pPr>
            <w:spacing w:after="0" w:line="240" w:lineRule="auto"/>
            <w:ind w:firstLine="720"/>
          </w:pPr>
        </w:pPrChange>
      </w:pPr>
      <w:del w:id="30220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21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សវនករទទួល</w:delText>
        </w:r>
      </w:del>
      <w:ins w:id="30222" w:author="Voeun Kuyeng" w:date="2022-07-07T10:49:00Z">
        <w:del w:id="30223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3022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បន្ទុក </w:delText>
          </w:r>
        </w:del>
      </w:ins>
      <w:del w:id="30225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26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អាចរៀបរាប់អំពីលទ្ធផលរកឃើញ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27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28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ដូចគំរូខាងក្រោម៖</w:delText>
        </w:r>
      </w:del>
    </w:p>
    <w:p w14:paraId="2EDA214A" w14:textId="1A0978DB" w:rsidR="00FE499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229" w:author="Kem Sereyboth" w:date="2023-07-13T14:28:00Z"/>
          <w:rFonts w:ascii="Khmer MEF1" w:hAnsi="Khmer MEF1" w:cs="Khmer MEF1"/>
          <w:sz w:val="24"/>
          <w:szCs w:val="24"/>
          <w:rPrChange w:id="30230" w:author="Sopheak Phorn" w:date="2023-08-25T15:04:00Z">
            <w:rPr>
              <w:del w:id="3023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232" w:author="Sopheak Phorn" w:date="2023-08-25T15:13:00Z">
          <w:pPr>
            <w:spacing w:after="0" w:line="240" w:lineRule="auto"/>
            <w:ind w:firstLine="720"/>
          </w:pPr>
        </w:pPrChange>
      </w:pPr>
      <w:del w:id="30233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34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ឆ្លងតាមការធ្វើសវនកម្មនៅ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35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36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37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]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38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រួចមក អង្គភាពសវនកម្មផ្ទៃក្នុងនៃ អ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39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40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41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42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43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44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បានកត់សម្គាល់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45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46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ឃើញនូវចំណុចខ្វះខាតមួយចំនួន</w:delText>
        </w:r>
      </w:del>
      <w:ins w:id="30247" w:author="Voeun Kuyeng" w:date="2022-07-07T10:50:00Z">
        <w:del w:id="30248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3024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del w:id="30250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51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រួមមានដូចខាងក្រោម៖</w:delText>
        </w:r>
      </w:del>
    </w:p>
    <w:p w14:paraId="1F8886CE" w14:textId="62805D4B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252" w:author="Kem Sereyboth" w:date="2023-07-13T14:28:00Z"/>
          <w:rFonts w:ascii="Khmer MEF1" w:hAnsi="Khmer MEF1" w:cs="Khmer MEF1"/>
          <w:rPrChange w:id="30253" w:author="Sopheak Phorn" w:date="2023-08-25T15:04:00Z">
            <w:rPr>
              <w:del w:id="30254" w:author="Kem Sereyboth" w:date="2023-07-13T14:28:00Z"/>
              <w:rFonts w:ascii="Khmer MEF1" w:hAnsi="Khmer MEF1" w:cs="Khmer MEF1"/>
              <w:lang w:val="ca-ES"/>
            </w:rPr>
          </w:rPrChange>
        </w:rPr>
        <w:pPrChange w:id="30255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256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57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ក...........................</w:delText>
        </w:r>
      </w:del>
      <w:ins w:id="30258" w:author="Voeun Kuyeng" w:date="2022-07-08T10:24:00Z">
        <w:del w:id="30259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260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ទី១</w:delText>
          </w:r>
        </w:del>
      </w:ins>
    </w:p>
    <w:p w14:paraId="571CEF23" w14:textId="70389CCA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61" w:author="Voeun Kuyeng" w:date="2022-07-08T10:17:00Z"/>
          <w:del w:id="30262" w:author="Kem Sereyboth" w:date="2023-07-13T14:28:00Z"/>
          <w:rFonts w:ascii="Khmer MEF1" w:hAnsi="Khmer MEF1" w:cs="Khmer MEF1"/>
          <w:rPrChange w:id="30263" w:author="Sopheak Phorn" w:date="2023-08-25T15:04:00Z">
            <w:rPr>
              <w:ins w:id="30264" w:author="Voeun Kuyeng" w:date="2022-07-08T10:17:00Z"/>
              <w:del w:id="30265" w:author="Kem Sereyboth" w:date="2023-07-13T14:28:00Z"/>
              <w:rFonts w:ascii="Khmer MEF1" w:hAnsi="Khmer MEF1" w:cs="Khmer MEF1"/>
              <w:lang w:val="ca-ES"/>
            </w:rPr>
          </w:rPrChange>
        </w:rPr>
        <w:pPrChange w:id="30266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267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268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 xml:space="preserve">យោងតាមបទដ្ឋានការងារ តម្រូវឱ្យ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69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70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71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 xml:space="preserve">]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72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មាន ...................</w:delText>
        </w:r>
        <w:r w:rsidR="00AE0AE8" w:rsidRPr="00B26CA9" w:rsidDel="00DA0E01">
          <w:rPr>
            <w:rFonts w:ascii="Khmer MEF1" w:hAnsi="Khmer MEF1" w:cs="Khmer MEF1"/>
            <w:sz w:val="24"/>
            <w:szCs w:val="24"/>
            <w:rPrChange w:id="30273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74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..........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75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76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។ តាមរយៈការធ្វើសវនកម្ម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77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78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អង្គភាពសវនកម្មផ្ទៃក្នុងសង្កេតឃើញថា គិតមកដល់ខែ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79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80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ឆ្នាំ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81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82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នេះ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83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84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85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] ...........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86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មិនទាន់បាន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87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88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ដូចមាន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89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90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ចែងនៅឡើយ រួមមាន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291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292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។</w:delText>
        </w:r>
      </w:del>
      <w:ins w:id="30293" w:author="Voeun Kuyeng" w:date="2022-07-08T10:24:00Z">
        <w:del w:id="30294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295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ទី២</w:delText>
          </w:r>
        </w:del>
      </w:ins>
    </w:p>
    <w:p w14:paraId="6922CADF" w14:textId="46E3F748" w:rsidR="007C3727" w:rsidRPr="00B26CA9" w:rsidDel="00DA0E01" w:rsidRDefault="007C372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296" w:author="Kem Sereyboth" w:date="2023-07-13T14:28:00Z"/>
          <w:rFonts w:ascii="Khmer MEF1" w:hAnsi="Khmer MEF1" w:cs="Khmer MEF1"/>
          <w:rPrChange w:id="30297" w:author="Sopheak Phorn" w:date="2023-08-25T15:04:00Z">
            <w:rPr>
              <w:del w:id="30298" w:author="Kem Sereyboth" w:date="2023-07-13T14:28:00Z"/>
              <w:rFonts w:ascii="Khmer MEF1" w:hAnsi="Khmer MEF1" w:cs="Khmer MEF1"/>
              <w:lang w:val="ca-ES"/>
            </w:rPr>
          </w:rPrChange>
        </w:rPr>
        <w:pPrChange w:id="30299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21AD49C1" w14:textId="32924F69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00" w:author="Voeun Kuyeng" w:date="2022-07-07T13:58:00Z"/>
          <w:del w:id="30301" w:author="Kem Sereyboth" w:date="2023-07-13T14:28:00Z"/>
          <w:rFonts w:ascii="Khmer MEF1" w:hAnsi="Khmer MEF1" w:cs="Khmer MEF1"/>
          <w:rPrChange w:id="30302" w:author="Sopheak Phorn" w:date="2023-08-25T15:04:00Z">
            <w:rPr>
              <w:ins w:id="30303" w:author="Voeun Kuyeng" w:date="2022-07-07T13:58:00Z"/>
              <w:del w:id="30304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305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0B6149" w14:textId="31FD4936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06" w:author="Voeun Kuyeng" w:date="2022-07-07T13:58:00Z"/>
          <w:del w:id="30307" w:author="Kem Sereyboth" w:date="2023-07-13T14:28:00Z"/>
          <w:rFonts w:ascii="Khmer MEF1" w:hAnsi="Khmer MEF1" w:cs="Khmer MEF1"/>
          <w:rPrChange w:id="30308" w:author="Sopheak Phorn" w:date="2023-08-25T15:04:00Z">
            <w:rPr>
              <w:ins w:id="30309" w:author="Voeun Kuyeng" w:date="2022-07-07T13:58:00Z"/>
              <w:del w:id="30310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311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CD224F3" w14:textId="5CEE5CD4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12" w:author="Voeun Kuyeng" w:date="2022-07-07T13:58:00Z"/>
          <w:del w:id="30313" w:author="Kem Sereyboth" w:date="2023-07-13T14:28:00Z"/>
          <w:rFonts w:ascii="Khmer MEF1" w:hAnsi="Khmer MEF1" w:cs="Khmer MEF1"/>
          <w:rPrChange w:id="30314" w:author="Sopheak Phorn" w:date="2023-08-25T15:04:00Z">
            <w:rPr>
              <w:ins w:id="30315" w:author="Voeun Kuyeng" w:date="2022-07-07T13:58:00Z"/>
              <w:del w:id="30316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317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479C7460" w14:textId="29DCCE8A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18" w:author="Kem Sereyboth" w:date="2023-07-13T14:28:00Z"/>
          <w:rFonts w:ascii="Khmer MEF1" w:hAnsi="Khmer MEF1" w:cs="Khmer MEF1"/>
          <w:cs/>
          <w:rPrChange w:id="30319" w:author="Sopheak Phorn" w:date="2023-08-25T15:04:00Z">
            <w:rPr>
              <w:del w:id="30320" w:author="Kem Sereyboth" w:date="2023-07-13T14:28:00Z"/>
              <w:rFonts w:ascii="Khmer MEF1" w:hAnsi="Khmer MEF1" w:cs="Khmer MEF1"/>
              <w:cs/>
              <w:lang w:val="ca-ES"/>
            </w:rPr>
          </w:rPrChange>
        </w:rPr>
        <w:pPrChange w:id="30321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322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23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324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</w:delText>
        </w:r>
      </w:del>
    </w:p>
    <w:p w14:paraId="1CC5AB92" w14:textId="16EC5F06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25" w:author="Kem Sereyboth" w:date="2023-07-13T14:28:00Z"/>
          <w:rFonts w:ascii="Khmer MEF1" w:hAnsi="Khmer MEF1" w:cs="Khmer MEF1"/>
          <w:sz w:val="24"/>
          <w:szCs w:val="24"/>
          <w:rPrChange w:id="30326" w:author="Sopheak Phorn" w:date="2023-08-25T15:04:00Z">
            <w:rPr>
              <w:del w:id="30327" w:author="Kem Sereyboth" w:date="2023-07-13T14:28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30328" w:author="Sopheak Phorn" w:date="2023-08-25T15:13:00Z">
          <w:pPr>
            <w:spacing w:after="0" w:line="240" w:lineRule="auto"/>
            <w:ind w:firstLine="720"/>
          </w:pPr>
        </w:pPrChange>
      </w:pPr>
    </w:p>
    <w:p w14:paraId="45E6245C" w14:textId="586BF4D9" w:rsidR="0004357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29" w:author="Kem Sereyboth" w:date="2023-07-13T14:28:00Z"/>
          <w:rFonts w:ascii="Khmer MEF1" w:hAnsi="Khmer MEF1" w:cs="Khmer MEF1"/>
          <w:sz w:val="24"/>
          <w:szCs w:val="24"/>
          <w:rPrChange w:id="30330" w:author="Sopheak Phorn" w:date="2023-08-25T15:04:00Z">
            <w:rPr>
              <w:del w:id="30331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332" w:author="Sopheak Phorn" w:date="2023-08-25T15:13:00Z">
          <w:pPr>
            <w:spacing w:after="0" w:line="240" w:lineRule="auto"/>
            <w:ind w:firstLine="720"/>
          </w:pPr>
        </w:pPrChange>
      </w:pPr>
      <w:del w:id="30333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34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១១.ការវិភាគ និងវាយតម្លៃរបស់សវនករទទួលបន្ទុក</w:delText>
        </w:r>
      </w:del>
    </w:p>
    <w:p w14:paraId="1FC540D9" w14:textId="609660EB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35" w:author="Voeun Kuyeng" w:date="2022-07-07T10:53:00Z"/>
          <w:del w:id="30336" w:author="Kem Sereyboth" w:date="2023-07-13T14:28:00Z"/>
          <w:rFonts w:ascii="Khmer MEF1" w:hAnsi="Khmer MEF1" w:cs="Khmer MEF1"/>
          <w:sz w:val="24"/>
          <w:szCs w:val="24"/>
          <w:rPrChange w:id="30337" w:author="Sopheak Phorn" w:date="2023-08-25T15:04:00Z">
            <w:rPr>
              <w:ins w:id="30338" w:author="Voeun Kuyeng" w:date="2022-07-07T10:53:00Z"/>
              <w:del w:id="30339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340" w:author="Sopheak Phorn" w:date="2023-08-25T15:13:00Z">
          <w:pPr>
            <w:spacing w:after="0" w:line="240" w:lineRule="auto"/>
            <w:ind w:firstLine="720"/>
          </w:pPr>
        </w:pPrChange>
      </w:pPr>
      <w:ins w:id="30341" w:author="Voeun Kuyeng" w:date="2022-07-07T10:52:00Z">
        <w:del w:id="3034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0344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345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សវនករទទួលបន្ទុកត្រូវរៀបរាប់អំពីព័ត៌មានដែលជាឬសគល់បញ្ហាបានរកឃើញ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346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347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និងផលវិបាកដែល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348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349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អាចកើតមានប្រសិនបើពុំមានការពង្រឹងការរៀបចំ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350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351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និង/ឬប្រតិបត្តិការត្រួតពិនិត្យដែលជាចំណុចខ្សោយដែលបានរកឃើញទេនោះ</w:delText>
        </w:r>
      </w:del>
      <w:ins w:id="30352" w:author="Voeun Kuyeng" w:date="2022-07-07T10:52:00Z">
        <w:del w:id="3035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</w:p>
    <w:p w14:paraId="3FF1D89B" w14:textId="6BC22E76" w:rsidR="005A4A26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54" w:author="Voeun Kuyeng" w:date="2022-07-07T10:59:00Z"/>
          <w:del w:id="30355" w:author="Kem Sereyboth" w:date="2023-07-13T14:28:00Z"/>
          <w:rFonts w:ascii="Khmer MEF1" w:hAnsi="Khmer MEF1" w:cs="Khmer MEF1"/>
          <w:sz w:val="24"/>
          <w:szCs w:val="24"/>
          <w:rPrChange w:id="30356" w:author="Sopheak Phorn" w:date="2023-08-25T15:04:00Z">
            <w:rPr>
              <w:ins w:id="30357" w:author="Voeun Kuyeng" w:date="2022-07-07T10:59:00Z"/>
              <w:del w:id="30358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0359" w:author="Sopheak Phorn" w:date="2023-08-25T15:13:00Z">
          <w:pPr>
            <w:spacing w:after="0" w:line="240" w:lineRule="auto"/>
            <w:ind w:firstLine="720"/>
          </w:pPr>
        </w:pPrChange>
      </w:pPr>
      <w:ins w:id="30360" w:author="Voeun Kuyeng" w:date="2022-07-07T10:53:00Z">
        <w:del w:id="3036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6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ក្នុងចំណុចនេះ</w:delText>
          </w:r>
        </w:del>
      </w:ins>
      <w:ins w:id="30363" w:author="Voeun Kuyeng" w:date="2022-07-07T10:54:00Z">
        <w:del w:id="303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65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0366" w:author="Voeun Kuyeng" w:date="2022-07-07T10:53:00Z">
        <w:del w:id="3036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6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សវនករទទួលបន្ទុកអាចរៀបរាប់ដូច</w:delText>
          </w:r>
        </w:del>
      </w:ins>
      <w:ins w:id="30369" w:author="Voeun Kuyeng" w:date="2022-07-07T10:54:00Z">
        <w:del w:id="3037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7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គំរូខាងក្រោម៖</w:delText>
          </w:r>
        </w:del>
      </w:ins>
      <w:del w:id="30372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</w:rPr>
          <w:delText>។</w:delText>
        </w:r>
      </w:del>
      <w:ins w:id="30373" w:author="Voeun Kuyeng" w:date="2022-07-07T10:54:00Z">
        <w:del w:id="3037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</w:delText>
          </w:r>
        </w:del>
      </w:ins>
      <w:ins w:id="30375" w:author="Voeun Kuyeng" w:date="2022-07-07T10:55:00Z">
        <w:del w:id="3037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</w:delText>
          </w:r>
        </w:del>
      </w:ins>
      <w:ins w:id="30377" w:author="Voeun Kuyeng" w:date="2022-07-07T10:54:00Z">
        <w:del w:id="303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79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380" w:author="Voeun Kuyeng" w:date="2022-07-07T10:55:00Z">
        <w:del w:id="3038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</w:delText>
          </w:r>
        </w:del>
      </w:ins>
      <w:ins w:id="30382" w:author="Voeun Kuyeng" w:date="2022-07-07T10:54:00Z">
        <w:del w:id="3038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84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385" w:author="Voeun Kuyeng" w:date="2022-07-07T10:55:00Z">
        <w:del w:id="303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..............................................................................</w:delText>
          </w:r>
        </w:del>
      </w:ins>
      <w:ins w:id="30387" w:author="Voeun Kuyeng" w:date="2022-07-07T10:59:00Z">
        <w:del w:id="30388" w:author="Kem Sereyboth" w:date="2023-07-13T14:28:00Z">
          <w:r w:rsidR="005A4A26" w:rsidRPr="00B26CA9" w:rsidDel="00DA0E01">
            <w:rPr>
              <w:rFonts w:ascii="Khmer MEF1" w:hAnsi="Khmer MEF1" w:cs="Khmer MEF1"/>
              <w:sz w:val="24"/>
              <w:szCs w:val="24"/>
              <w:cs/>
              <w:rPrChange w:id="3038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3C0F84E1" w14:textId="494B4F3F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90" w:author="Voeun Kuyeng" w:date="2022-07-07T10:59:00Z"/>
          <w:del w:id="30391" w:author="Kem Sereyboth" w:date="2023-07-13T14:28:00Z"/>
          <w:rFonts w:ascii="Khmer MEF1" w:hAnsi="Khmer MEF1" w:cs="Khmer MEF1"/>
          <w:sz w:val="24"/>
          <w:szCs w:val="24"/>
          <w:cs/>
        </w:rPr>
        <w:pPrChange w:id="30392" w:author="Sopheak Phorn" w:date="2023-08-25T15:13:00Z">
          <w:pPr>
            <w:spacing w:after="0" w:line="240" w:lineRule="auto"/>
            <w:ind w:firstLine="720"/>
          </w:pPr>
        </w:pPrChange>
      </w:pPr>
      <w:ins w:id="30393" w:author="Voeun Kuyeng" w:date="2022-07-07T10:59:00Z">
        <w:del w:id="303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95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លទ្ធផលរកឃើញ៖.....................................................................</w:delText>
          </w:r>
        </w:del>
      </w:ins>
    </w:p>
    <w:p w14:paraId="3A698C06" w14:textId="0E1A4A39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96" w:author="Voeun Kuyeng" w:date="2022-07-07T10:59:00Z"/>
          <w:del w:id="30397" w:author="Kem Sereyboth" w:date="2023-07-13T14:28:00Z"/>
          <w:rFonts w:ascii="Khmer MEF1" w:hAnsi="Khmer MEF1" w:cs="Khmer MEF1"/>
          <w:sz w:val="24"/>
          <w:szCs w:val="24"/>
          <w:rPrChange w:id="30398" w:author="Sopheak Phorn" w:date="2023-08-25T15:04:00Z">
            <w:rPr>
              <w:ins w:id="30399" w:author="Voeun Kuyeng" w:date="2022-07-07T10:59:00Z"/>
              <w:del w:id="3040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401" w:author="Sopheak Phorn" w:date="2023-08-25T15:13:00Z">
          <w:pPr>
            <w:spacing w:after="0" w:line="240" w:lineRule="auto"/>
            <w:ind w:firstLine="720"/>
          </w:pPr>
        </w:pPrChange>
      </w:pPr>
      <w:ins w:id="30402" w:author="Voeun Kuyeng" w:date="2022-07-07T10:59:00Z">
        <w:del w:id="3040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404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ឬសគល់បញ្ហា៖.........................................................................</w:delText>
          </w:r>
        </w:del>
      </w:ins>
    </w:p>
    <w:p w14:paraId="7E2D8550" w14:textId="2DB5DD37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05" w:author="Voeun Kuyeng" w:date="2022-07-07T10:59:00Z"/>
          <w:del w:id="30406" w:author="Kem Sereyboth" w:date="2023-07-13T14:28:00Z"/>
          <w:rFonts w:ascii="Khmer MEF1" w:hAnsi="Khmer MEF1" w:cs="Khmer MEF1"/>
          <w:sz w:val="24"/>
          <w:szCs w:val="24"/>
          <w:rPrChange w:id="30407" w:author="Sopheak Phorn" w:date="2023-08-25T15:04:00Z">
            <w:rPr>
              <w:ins w:id="30408" w:author="Voeun Kuyeng" w:date="2022-07-07T10:59:00Z"/>
              <w:del w:id="30409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410" w:author="Sopheak Phorn" w:date="2023-08-25T15:13:00Z">
          <w:pPr>
            <w:spacing w:after="0" w:line="240" w:lineRule="auto"/>
            <w:ind w:firstLine="720"/>
          </w:pPr>
        </w:pPrChange>
      </w:pPr>
      <w:ins w:id="30411" w:author="Voeun Kuyeng" w:date="2022-07-07T10:59:00Z">
        <w:del w:id="304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413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ផលវិបាក៖..............................................................................</w:delText>
          </w:r>
        </w:del>
      </w:ins>
    </w:p>
    <w:p w14:paraId="49D06D8A" w14:textId="34F453B5" w:rsidR="00A654B3" w:rsidRPr="00B26CA9" w:rsidDel="00DA0E01" w:rsidRDefault="00A654B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14" w:author="Kem Sereyboth" w:date="2023-07-13T14:28:00Z"/>
          <w:rFonts w:ascii="Khmer MEF1" w:hAnsi="Khmer MEF1" w:cs="Khmer MEF1"/>
          <w:sz w:val="24"/>
          <w:szCs w:val="24"/>
          <w:rPrChange w:id="30415" w:author="Sopheak Phorn" w:date="2023-08-25T15:04:00Z">
            <w:rPr>
              <w:del w:id="30416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417" w:author="Sopheak Phorn" w:date="2023-08-25T15:13:00Z">
          <w:pPr>
            <w:spacing w:after="0" w:line="240" w:lineRule="auto"/>
            <w:ind w:firstLine="720"/>
          </w:pPr>
        </w:pPrChange>
      </w:pPr>
    </w:p>
    <w:p w14:paraId="4011D413" w14:textId="1C3C2098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18" w:author="Kem Sereyboth" w:date="2023-07-13T14:28:00Z"/>
          <w:rFonts w:ascii="Khmer MEF1" w:hAnsi="Khmer MEF1" w:cs="Khmer MEF1"/>
          <w:sz w:val="24"/>
          <w:szCs w:val="24"/>
          <w:rPrChange w:id="30419" w:author="Sopheak Phorn" w:date="2023-08-25T15:04:00Z">
            <w:rPr>
              <w:del w:id="3042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421" w:author="Sopheak Phorn" w:date="2023-08-25T15:13:00Z">
          <w:pPr>
            <w:pStyle w:val="Heading1"/>
          </w:pPr>
        </w:pPrChange>
      </w:pPr>
    </w:p>
    <w:p w14:paraId="388AF222" w14:textId="2E825C38" w:rsidR="00E819FD" w:rsidRPr="00B26CA9" w:rsidDel="00DA0E01" w:rsidRDefault="00E819F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22" w:author="User" w:date="2022-10-04T14:37:00Z"/>
          <w:del w:id="30423" w:author="Kem Sereyboth" w:date="2023-07-13T14:28:00Z"/>
          <w:rFonts w:ascii="Khmer MEF1" w:hAnsi="Khmer MEF1" w:cs="Khmer MEF1"/>
          <w:sz w:val="24"/>
          <w:szCs w:val="24"/>
          <w:rPrChange w:id="30424" w:author="Sopheak Phorn" w:date="2023-08-25T15:04:00Z">
            <w:rPr>
              <w:ins w:id="30425" w:author="User" w:date="2022-10-04T14:37:00Z"/>
              <w:del w:id="30426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427" w:author="Sopheak Phorn" w:date="2023-08-25T15:13:00Z">
          <w:pPr>
            <w:spacing w:after="0" w:line="240" w:lineRule="auto"/>
            <w:ind w:firstLine="720"/>
          </w:pPr>
        </w:pPrChange>
      </w:pPr>
      <w:ins w:id="30428" w:author="User" w:date="2022-10-04T14:37:00Z">
        <w:del w:id="304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430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0F110D72" w14:textId="5F9F792B" w:rsidR="00156A9C" w:rsidRPr="00B26CA9" w:rsidDel="00CA4271" w:rsidRDefault="00E819FD">
      <w:pPr>
        <w:spacing w:after="0" w:line="218" w:lineRule="auto"/>
        <w:ind w:left="634"/>
        <w:rPr>
          <w:del w:id="30431" w:author="Kem Sereyboth" w:date="2023-07-19T16:00:00Z"/>
          <w:rFonts w:ascii="Khmer MEF1" w:hAnsi="Khmer MEF1" w:cs="Khmer MEF1"/>
          <w:sz w:val="24"/>
          <w:szCs w:val="24"/>
          <w:rPrChange w:id="30432" w:author="Sopheak Phorn" w:date="2023-08-25T15:04:00Z">
            <w:rPr>
              <w:del w:id="30433" w:author="Kem Sereyboth" w:date="2023-07-19T16:0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0434" w:author="Sopheak Phorn" w:date="2023-08-25T15:13:00Z">
          <w:pPr/>
        </w:pPrChange>
      </w:pPr>
      <w:ins w:id="30435" w:author="User" w:date="2022-10-04T14:37:00Z">
        <w:del w:id="30436" w:author="Kem Sereyboth" w:date="2023-07-19T16:00:00Z">
          <w:r w:rsidRPr="00B26CA9" w:rsidDel="00CA4271">
            <w:rPr>
              <w:rFonts w:ascii="Khmer MEF1" w:hAnsi="Khmer MEF1" w:cs="Khmer MEF1"/>
              <w:sz w:val="24"/>
              <w:szCs w:val="24"/>
              <w:cs/>
              <w:rPrChange w:id="30437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239647E2" w14:textId="46166EAE" w:rsidR="00B27355" w:rsidRPr="00B26CA9" w:rsidDel="009F52F4" w:rsidRDefault="00B27355">
      <w:pPr>
        <w:spacing w:after="0" w:line="218" w:lineRule="auto"/>
        <w:ind w:left="634"/>
        <w:rPr>
          <w:ins w:id="30438" w:author="Sethvannak Sam" w:date="2022-08-20T18:31:00Z"/>
          <w:del w:id="30439" w:author="sakaria fa" w:date="2022-09-13T23:23:00Z"/>
          <w:rFonts w:ascii="Khmer MEF2" w:hAnsi="Khmer MEF2" w:cs="Khmer MEF2"/>
          <w:strike/>
          <w:spacing w:val="-4"/>
          <w:lang w:val="ca-ES"/>
          <w:rPrChange w:id="30440" w:author="Sopheak Phorn" w:date="2023-08-25T15:04:00Z">
            <w:rPr>
              <w:ins w:id="30441" w:author="Sethvannak Sam" w:date="2022-08-20T18:31:00Z"/>
              <w:del w:id="30442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044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444" w:author="Sethvannak Sam" w:date="2022-08-20T18:31:00Z">
        <w:del w:id="30445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446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១២</w:delText>
          </w:r>
          <w:r w:rsidRPr="00B26CA9" w:rsidDel="009F52F4">
            <w:rPr>
              <w:rFonts w:ascii="Khmer MEF2" w:hAnsi="Khmer MEF2" w:cs="Khmer MEF2"/>
              <w:strike/>
              <w:spacing w:val="-4"/>
              <w:lang w:val="ca-ES"/>
              <w:rPrChange w:id="30447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448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</w:delText>
          </w:r>
        </w:del>
      </w:ins>
    </w:p>
    <w:p w14:paraId="5750796C" w14:textId="18AFF60F" w:rsidR="00B27355" w:rsidRPr="00B26CA9" w:rsidDel="009F52F4" w:rsidRDefault="00B27355">
      <w:pPr>
        <w:spacing w:after="0" w:line="218" w:lineRule="auto"/>
        <w:ind w:left="634"/>
        <w:rPr>
          <w:ins w:id="30449" w:author="Sethvannak Sam" w:date="2022-08-20T18:31:00Z"/>
          <w:del w:id="30450" w:author="sakaria fa" w:date="2022-09-13T23:23:00Z"/>
          <w:strike/>
          <w:lang w:val="ca-ES"/>
          <w:rPrChange w:id="30451" w:author="Sopheak Phorn" w:date="2023-08-25T15:04:00Z">
            <w:rPr>
              <w:ins w:id="30452" w:author="Sethvannak Sam" w:date="2022-08-20T18:31:00Z"/>
              <w:del w:id="30453" w:author="sakaria fa" w:date="2022-09-13T23:2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30454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455" w:author="Sethvannak Sam" w:date="2022-08-20T18:31:00Z">
        <w:del w:id="30456" w:author="sakaria fa" w:date="2022-09-13T23:23:00Z">
          <w:r w:rsidRPr="00B26CA9" w:rsidDel="009F52F4">
            <w:rPr>
              <w:strike/>
              <w:spacing w:val="4"/>
              <w:cs/>
              <w:rPrChange w:id="30457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 គឺជាផ្នែកមួយដែលបង្ហាញដល់អ្នកអានអំពី</w:delText>
          </w:r>
          <w:r w:rsidRPr="00B26CA9" w:rsidDel="009F52F4">
            <w:rPr>
              <w:strike/>
              <w:cs/>
              <w:rPrChange w:id="3045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សមាសភាព យន្តការនិងបែបបទនីតិវីធីដែល</w:delText>
          </w:r>
          <w:r w:rsidRPr="00B26CA9" w:rsidDel="009F52F4">
            <w:rPr>
              <w:strike/>
              <w:lang w:val="ca-ES"/>
              <w:rPrChange w:id="30459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cs/>
              <w:rPrChange w:id="3046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គណៈកម្មការចំពោះកិច្ចពិនិត្យលើរបាយការណ៍សវនកម្មអនុ</w:delText>
          </w:r>
        </w:del>
      </w:ins>
      <w:ins w:id="30461" w:author="Voeun Kuyeng" w:date="2022-09-06T18:01:00Z">
        <w:del w:id="30462" w:author="sakaria fa" w:date="2022-09-13T23:23:00Z">
          <w:r w:rsidR="00BF0999" w:rsidRPr="00B26CA9" w:rsidDel="009F52F4">
            <w:rPr>
              <w:strike/>
              <w:cs/>
              <w:rPrChange w:id="304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30464" w:author="Sethvannak Sam" w:date="2022-08-20T18:31:00Z">
        <w:del w:id="30465" w:author="sakaria fa" w:date="2022-09-13T23:23:00Z">
          <w:r w:rsidRPr="00B26CA9" w:rsidDel="009F52F4">
            <w:rPr>
              <w:strike/>
              <w:cs/>
              <w:rPrChange w:id="304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​លោ​​មរបស់សវ</w:delText>
          </w:r>
        </w:del>
      </w:ins>
      <w:ins w:id="30467" w:author="Voeun Kuyeng" w:date="2022-09-07T13:47:00Z">
        <w:del w:id="30468" w:author="sakaria fa" w:date="2022-09-13T23:23:00Z">
          <w:r w:rsidR="0071504A" w:rsidRPr="00B26CA9" w:rsidDel="009F52F4">
            <w:rPr>
              <w:strike/>
              <w:cs/>
              <w:rPrChange w:id="3046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470" w:author="Sethvannak Sam" w:date="2022-08-20T18:31:00Z">
        <w:del w:id="30471" w:author="sakaria fa" w:date="2022-09-13T23:23:00Z">
          <w:r w:rsidRPr="00B26CA9" w:rsidDel="009F52F4">
            <w:rPr>
              <w:strike/>
              <w:cs/>
              <w:rPrChange w:id="3047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ដូចនេះត្រូវរៀបចំឡើងជា </w:delText>
          </w:r>
        </w:del>
      </w:ins>
      <w:ins w:id="30473" w:author="socheata.ol@hotmail.com" w:date="2022-09-04T18:28:00Z">
        <w:del w:id="30474" w:author="sakaria fa" w:date="2022-09-13T23:23:00Z">
          <w:r w:rsidR="004D22E1" w:rsidRPr="00B26CA9" w:rsidDel="009F52F4">
            <w:rPr>
              <w:strike/>
              <w:cs/>
              <w:rPrChange w:id="30475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0476" w:author="Sethvannak Sam" w:date="2022-08-20T18:31:00Z">
        <w:del w:id="30477" w:author="sakaria fa" w:date="2022-09-13T23:23:00Z">
          <w:r w:rsidRPr="00B26CA9" w:rsidDel="009F52F4">
            <w:rPr>
              <w:strike/>
              <w:cs/>
              <w:rPrChange w:id="3047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៤ </w:delText>
          </w:r>
        </w:del>
      </w:ins>
      <w:ins w:id="30479" w:author="socheata.ol@hotmail.com" w:date="2022-09-04T18:19:00Z">
        <w:del w:id="30480" w:author="sakaria fa" w:date="2022-09-13T23:23:00Z">
          <w:r w:rsidR="006214EF" w:rsidRPr="00B26CA9" w:rsidDel="009F52F4">
            <w:rPr>
              <w:strike/>
              <w:cs/>
              <w:rPrChange w:id="30481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30482" w:author="Sethvannak Sam" w:date="2022-08-20T18:31:00Z">
        <w:del w:id="30483" w:author="sakaria fa" w:date="2022-09-13T23:23:00Z">
          <w:r w:rsidRPr="00B26CA9" w:rsidDel="009F52F4">
            <w:rPr>
              <w:strike/>
              <w:cs/>
              <w:rPrChange w:id="30484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 ដូចមានរៀបរាប់ខាងក្រោម៖</w:delText>
          </w:r>
        </w:del>
      </w:ins>
    </w:p>
    <w:p w14:paraId="454F19A6" w14:textId="365384CC" w:rsidR="00B27355" w:rsidRPr="00B26CA9" w:rsidDel="009F52F4" w:rsidRDefault="00AE12BA">
      <w:pPr>
        <w:spacing w:after="0" w:line="218" w:lineRule="auto"/>
        <w:ind w:left="634"/>
        <w:rPr>
          <w:ins w:id="30485" w:author="Sethvannak Sam" w:date="2022-08-20T18:31:00Z"/>
          <w:del w:id="30486" w:author="sakaria fa" w:date="2022-09-13T23:23:00Z"/>
          <w:strike/>
          <w:lang w:val="ca-ES"/>
          <w:rPrChange w:id="30487" w:author="Sopheak Phorn" w:date="2023-08-25T15:04:00Z">
            <w:rPr>
              <w:ins w:id="30488" w:author="Sethvannak Sam" w:date="2022-08-20T18:31:00Z"/>
              <w:del w:id="30489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490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491" w:author="Voeun Kuyeng" w:date="2022-08-31T16:11:00Z">
        <w:del w:id="30492" w:author="sakaria fa" w:date="2022-09-13T23:23:00Z">
          <w:r w:rsidRPr="00B26CA9" w:rsidDel="009F52F4">
            <w:rPr>
              <w:strike/>
              <w:spacing w:val="4"/>
              <w:cs/>
              <w:rPrChange w:id="30493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</w:delText>
          </w:r>
          <w:r w:rsidRPr="00B26CA9" w:rsidDel="009F52F4">
            <w:rPr>
              <w:strike/>
              <w:spacing w:val="4"/>
              <w:lang w:val="ca-ES"/>
              <w:rPrChange w:id="30494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>-</w:delText>
          </w:r>
        </w:del>
      </w:ins>
      <w:ins w:id="30495" w:author="socheata.ol@hotmail.com" w:date="2022-09-04T18:20:00Z">
        <w:del w:id="30496" w:author="sakaria fa" w:date="2022-09-13T23:23:00Z">
          <w:r w:rsidR="006214EF" w:rsidRPr="00B26CA9" w:rsidDel="009F52F4">
            <w:rPr>
              <w:strike/>
              <w:spacing w:val="4"/>
              <w:cs/>
              <w:rPrChange w:id="30497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4EF" w:rsidRPr="00B26CA9" w:rsidDel="009F52F4">
            <w:rPr>
              <w:strike/>
              <w:spacing w:val="4"/>
              <w:lang w:val="ca-ES"/>
              <w:rPrChange w:id="30498" w:author="Sopheak Phorn" w:date="2023-08-25T15:04:00Z">
                <w:rPr>
                  <w:rFonts w:ascii="Khmer MEF1" w:hAnsi="Khmer MEF1" w:cs="Khmer MEF1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4EF" w:rsidRPr="00B26CA9" w:rsidDel="009F52F4">
            <w:rPr>
              <w:strike/>
              <w:spacing w:val="4"/>
              <w:cs/>
              <w:rPrChange w:id="30499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500" w:author="Sethvannak Sam" w:date="2022-08-20T18:31:00Z">
        <w:del w:id="30501" w:author="sakaria fa" w:date="2022-09-13T23:23:00Z">
          <w:r w:rsidR="00B27355" w:rsidRPr="00B26CA9" w:rsidDel="009F52F4">
            <w:rPr>
              <w:strike/>
              <w:spacing w:val="4"/>
              <w:cs/>
              <w:rPrChange w:id="30502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កថាខណ្ឌទី១៖​ត្រូវរៀបរាប់អំពីក្របខណ្ឌបទប្បញ្ញតិ្ត ដែលអនុញ្ញាតឱ្យអង្គភាពសវនកម្មផ្ទៃក្នុងនៃ</w:delText>
          </w:r>
          <w:r w:rsidR="00B27355" w:rsidRPr="00B26CA9" w:rsidDel="009F52F4">
            <w:rPr>
              <w:strike/>
              <w:cs/>
              <w:rPrChange w:id="30503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B26CA9" w:rsidDel="009F52F4">
            <w:rPr>
              <w:strike/>
              <w:spacing w:val="2"/>
              <w:cs/>
              <w:rPrChange w:id="30504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អ.​​ស​.ហ.​</w:delText>
          </w:r>
        </w:del>
      </w:ins>
      <w:ins w:id="30505" w:author="Voeun Kuyeng" w:date="2022-08-31T16:11:00Z">
        <w:del w:id="30506" w:author="sakaria fa" w:date="2022-09-13T23:23:00Z">
          <w:r w:rsidRPr="00B26CA9" w:rsidDel="009F52F4">
            <w:rPr>
              <w:strike/>
              <w:spacing w:val="2"/>
              <w:rPrChange w:id="30507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30508" w:author="Sethvannak Sam" w:date="2022-08-20T18:31:00Z">
        <w:del w:id="30509" w:author="sakaria fa" w:date="2022-09-13T23:23:00Z">
          <w:r w:rsidR="00B27355" w:rsidRPr="00B26CA9" w:rsidDel="009F52F4">
            <w:rPr>
              <w:strike/>
              <w:spacing w:val="2"/>
              <w:cs/>
              <w:rPrChange w:id="30510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បង្កើតគណៈកម្មការចំពោះកិច្ចដើម្បីពិនិត្យលើលទ្ធផលនៃរបាយការណ៍សវនកម្មអនុលោមរបស់</w:delText>
          </w:r>
          <w:r w:rsidR="00B27355" w:rsidRPr="00B26CA9" w:rsidDel="009F52F4">
            <w:rPr>
              <w:strike/>
              <w:spacing w:val="-8"/>
              <w:cs/>
              <w:rPrChange w:id="3051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</w:delText>
          </w:r>
        </w:del>
      </w:ins>
      <w:ins w:id="30512" w:author="Voeun Kuyeng" w:date="2022-09-07T13:47:00Z">
        <w:del w:id="30513" w:author="sakaria fa" w:date="2022-09-13T23:23:00Z">
          <w:r w:rsidR="00E62112" w:rsidRPr="00B26CA9" w:rsidDel="009F52F4">
            <w:rPr>
              <w:strike/>
              <w:spacing w:val="-8"/>
              <w:cs/>
              <w:rPrChange w:id="305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515" w:author="Sethvannak Sam" w:date="2022-08-20T18:31:00Z">
        <w:del w:id="30516" w:author="sakaria fa" w:date="2022-09-13T23:23:00Z">
          <w:r w:rsidR="00B27355" w:rsidRPr="00B26CA9" w:rsidDel="009F52F4">
            <w:rPr>
              <w:strike/>
              <w:spacing w:val="-8"/>
              <w:cs/>
              <w:rPrChange w:id="3051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និងសមាសភាពនៃគណៈកម្មការចំពោះកិច្ច។  </w:delText>
          </w:r>
          <w:r w:rsidR="00B27355" w:rsidRPr="00B26CA9" w:rsidDel="009F52F4">
            <w:rPr>
              <w:strike/>
              <w:spacing w:val="-8"/>
              <w:cs/>
              <w:lang w:val="ca-ES"/>
              <w:rPrChange w:id="3051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30519" w:author="socheata.ol@hotmail.com" w:date="2022-09-04T18:21:00Z">
        <w:del w:id="30520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521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522" w:author="Sethvannak Sam" w:date="2022-08-20T18:31:00Z">
        <w:del w:id="30523" w:author="sakaria fa" w:date="2022-09-13T23:23:00Z">
          <w:r w:rsidR="00B27355" w:rsidRPr="00B26CA9" w:rsidDel="009F52F4">
            <w:rPr>
              <w:strike/>
              <w:spacing w:val="-8"/>
              <w:cs/>
              <w:lang w:val="ca-ES"/>
              <w:rPrChange w:id="30524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</w:delText>
          </w:r>
          <w:r w:rsidR="00B27355" w:rsidRPr="00B26CA9" w:rsidDel="009F52F4">
            <w:rPr>
              <w:strike/>
              <w:cs/>
              <w:lang w:val="ca-ES"/>
              <w:rPrChange w:id="30525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ខ​ណ្ឌ​​ទី១ នេះ ដូចគំរូខាងក្រោម ៖</w:delText>
          </w:r>
        </w:del>
      </w:ins>
    </w:p>
    <w:p w14:paraId="0697C0FC" w14:textId="5B06EBEF" w:rsidR="00B27355" w:rsidRPr="00B26CA9" w:rsidDel="009F52F4" w:rsidRDefault="00B27355">
      <w:pPr>
        <w:spacing w:after="0" w:line="218" w:lineRule="auto"/>
        <w:ind w:left="634"/>
        <w:rPr>
          <w:ins w:id="30526" w:author="Sethvannak Sam" w:date="2022-08-20T18:31:00Z"/>
          <w:del w:id="30527" w:author="sakaria fa" w:date="2022-09-13T23:23:00Z"/>
          <w:strike/>
          <w:spacing w:val="-4"/>
          <w:lang w:val="ca-ES"/>
          <w:rPrChange w:id="30528" w:author="Sopheak Phorn" w:date="2023-08-25T15:04:00Z">
            <w:rPr>
              <w:ins w:id="30529" w:author="Sethvannak Sam" w:date="2022-08-20T18:31:00Z"/>
              <w:del w:id="3053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31" w:author="Sopheak Phorn" w:date="2023-08-25T15:13:00Z">
          <w:pPr>
            <w:spacing w:after="0" w:line="228" w:lineRule="auto"/>
            <w:jc w:val="both"/>
          </w:pPr>
        </w:pPrChange>
      </w:pPr>
      <w:ins w:id="30532" w:author="Sethvannak Sam" w:date="2022-08-20T18:31:00Z">
        <w:del w:id="30533" w:author="sakaria fa" w:date="2022-09-13T23:23:00Z">
          <w:r w:rsidRPr="00B26CA9" w:rsidDel="009F52F4">
            <w:rPr>
              <w:strike/>
              <w:spacing w:val="6"/>
              <w:cs/>
              <w:lang w:val="ca-ES"/>
              <w:rPrChange w:id="3053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យោងតាម ផ្នែកទី ៧ នៃសេចក្ដីណែនាំស្ដីពីយន្តការ និងនីតិវិធីសវនកម្មអនុលោមភាព </w:delText>
          </w:r>
          <w:r w:rsidRPr="00B26CA9" w:rsidDel="009F52F4">
            <w:rPr>
              <w:strike/>
              <w:spacing w:val="6"/>
              <w:rPrChange w:id="3053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“</w:delText>
          </w:r>
          <w:r w:rsidRPr="00B26CA9" w:rsidDel="009F52F4">
            <w:rPr>
              <w:strike/>
              <w:spacing w:val="6"/>
              <w:cs/>
              <w:rPrChange w:id="305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</w:delText>
          </w:r>
          <w:r w:rsidRPr="00B26CA9" w:rsidDel="009F52F4">
            <w:rPr>
              <w:strike/>
              <w:spacing w:val="8"/>
              <w:cs/>
              <w:rPrChange w:id="3053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ត្រូវបង្កើតគណៈកម្មការចំពោះកិច្ច ដើម្បីពិនិត្យ និងវាយតម្លៃលើ</w:delText>
          </w:r>
          <w:r w:rsidRPr="00B26CA9" w:rsidDel="009F52F4">
            <w:rPr>
              <w:strike/>
              <w:spacing w:val="4"/>
              <w:cs/>
              <w:rPrChange w:id="305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</w:delText>
          </w:r>
        </w:del>
      </w:ins>
      <w:ins w:id="30539" w:author="Voeun Kuyeng" w:date="2022-09-07T13:48:00Z">
        <w:del w:id="30540" w:author="sakaria fa" w:date="2022-09-13T23:23:00Z">
          <w:r w:rsidR="00E62112" w:rsidRPr="00B26CA9" w:rsidDel="009F52F4">
            <w:rPr>
              <w:strike/>
              <w:spacing w:val="4"/>
              <w:cs/>
              <w:rPrChange w:id="30541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542" w:author="Sethvannak Sam" w:date="2022-08-20T18:31:00Z">
        <w:del w:id="30543" w:author="sakaria fa" w:date="2022-09-13T23:23:00Z">
          <w:r w:rsidRPr="00B26CA9" w:rsidDel="009F52F4">
            <w:rPr>
              <w:strike/>
              <w:spacing w:val="4"/>
              <w:cs/>
              <w:rPrChange w:id="305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</w:delText>
          </w:r>
          <w:r w:rsidRPr="00B26CA9" w:rsidDel="009F52F4">
            <w:rPr>
              <w:strike/>
              <w:spacing w:val="4"/>
              <w:rPrChange w:id="3054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”</w:delText>
          </w:r>
          <w:r w:rsidRPr="00B26CA9" w:rsidDel="009F52F4">
            <w:rPr>
              <w:strike/>
              <w:spacing w:val="4"/>
              <w:cs/>
              <w:rPrChange w:id="3054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54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30548" w:author="Voeun Kuyeng" w:date="2022-09-06T18:03:00Z">
        <w:del w:id="30549" w:author="sakaria fa" w:date="2022-09-13T23:23:00Z">
          <w:r w:rsidR="007C4CE1" w:rsidRPr="00B26CA9" w:rsidDel="009F52F4">
            <w:rPr>
              <w:rFonts w:ascii="Khmer MEF2" w:hAnsi="Khmer MEF2" w:cs="Khmer MEF2"/>
              <w:strike/>
              <w:spacing w:val="4"/>
              <w:cs/>
              <w:rPrChange w:id="305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30551" w:author="Sethvannak Sam" w:date="2022-08-20T18:31:00Z">
        <w:del w:id="30552" w:author="sakaria fa" w:date="2022-09-13T23:23:00Z"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5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  <w:r w:rsidRPr="00B26CA9" w:rsidDel="009F52F4">
            <w:rPr>
              <w:strike/>
              <w:spacing w:val="4"/>
              <w:cs/>
              <w:rPrChange w:id="3055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បានចេញ</w:delText>
          </w:r>
          <w:r w:rsidRPr="00B26CA9" w:rsidDel="009F52F4">
            <w:rPr>
              <w:strike/>
              <w:spacing w:val="8"/>
              <w:cs/>
              <w:lang w:val="ca-ES"/>
              <w:rPrChange w:id="305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  <w:r w:rsidRPr="00B26CA9" w:rsidDel="009F52F4">
            <w:rPr>
              <w:strike/>
              <w:cs/>
              <w:lang w:val="ca-ES"/>
              <w:rPrChange w:id="305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សម្រេចលេខ ២២៦/២២ អ.ស.ផ. ចុះថ្ងៃទី១១ ខែសីហា ឆ្នាំ២០២២ ស្ដីពីការបង្កើតគណៈកម្មការចំពោះ</w:delText>
          </w:r>
          <w:r w:rsidRPr="00B26CA9" w:rsidDel="009F52F4">
            <w:rPr>
              <w:strike/>
              <w:spacing w:val="-4"/>
              <w:cs/>
              <w:lang w:val="ca-ES"/>
              <w:rPrChange w:id="3055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កិច្ច </w:delText>
          </w:r>
          <w:r w:rsidRPr="00B26CA9" w:rsidDel="009F52F4">
            <w:rPr>
              <w:strike/>
              <w:spacing w:val="2"/>
              <w:cs/>
              <w:lang w:val="ca-ES"/>
              <w:rPrChange w:id="305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 និងវាយតម្លៃលើរបាយការណ៍សវនកម្មអនុលោមភាពរបស់សវនកម្មអនុលោមភាពរបស់សវនករទទួលបន្ទុកនៃអង្គភាពសវនកម្មផ្ទៃក្នុងនៃអាជ្ញាធរសេវាហិរញ្ញវត្ថុមិនមែនធនាគារ។ សមាសភាពនៃ</w:delText>
          </w:r>
          <w:r w:rsidRPr="00B26CA9" w:rsidDel="009F52F4">
            <w:rPr>
              <w:strike/>
              <w:cs/>
              <w:lang w:val="ca-ES"/>
              <w:rPrChange w:id="305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B26CA9" w:rsidDel="009F52F4">
            <w:rPr>
              <w:strike/>
              <w:spacing w:val="-4"/>
              <w:cs/>
              <w:lang w:val="ca-ES"/>
              <w:rPrChange w:id="3056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ណៈកម្ម</w:delText>
          </w:r>
        </w:del>
      </w:ins>
      <w:ins w:id="30561" w:author="socheata.ol@hotmail.com" w:date="2022-09-04T18:26:00Z">
        <w:del w:id="30562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5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30564" w:author="Sethvannak Sam" w:date="2022-08-20T18:31:00Z">
        <w:del w:id="3056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ការចំពោះកិច្ច មានសមាសភាពដូចខាងក្រោម ៖</w:delText>
          </w:r>
        </w:del>
      </w:ins>
    </w:p>
    <w:p w14:paraId="06D3488F" w14:textId="4CD230D1" w:rsidR="00B27355" w:rsidRPr="00B26CA9" w:rsidDel="009F52F4" w:rsidRDefault="00B27355">
      <w:pPr>
        <w:spacing w:after="0" w:line="218" w:lineRule="auto"/>
        <w:ind w:left="634"/>
        <w:rPr>
          <w:ins w:id="30567" w:author="Sethvannak Sam" w:date="2022-08-20T18:31:00Z"/>
          <w:del w:id="30568" w:author="sakaria fa" w:date="2022-09-13T23:23:00Z"/>
          <w:strike/>
          <w:spacing w:val="-4"/>
          <w:lang w:val="ca-ES"/>
          <w:rPrChange w:id="30569" w:author="Sopheak Phorn" w:date="2023-08-25T15:04:00Z">
            <w:rPr>
              <w:ins w:id="30570" w:author="Sethvannak Sam" w:date="2022-08-20T18:31:00Z"/>
              <w:del w:id="30571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72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573" w:author="Sethvannak Sam" w:date="2022-08-20T18:31:00Z">
        <w:del w:id="3057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១.ឯកឧត្តម ឈុន សម្បត្តិ ប្រធានអង្គភាពសវនកម្មផ្ទៃក្នុង </w:delText>
          </w:r>
        </w:del>
      </w:ins>
      <w:ins w:id="30576" w:author="socheata.ol@hotmail.com" w:date="2022-09-04T18:24:00Z">
        <w:del w:id="30577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5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</w:delText>
          </w:r>
          <w:r w:rsidR="004D22E1" w:rsidRPr="00B26CA9" w:rsidDel="009F52F4">
            <w:rPr>
              <w:strike/>
              <w:spacing w:val="-4"/>
              <w:lang w:val="ca-ES"/>
              <w:rPrChange w:id="305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​  </w:delText>
          </w:r>
        </w:del>
      </w:ins>
      <w:ins w:id="30580" w:author="Sethvannak Sam" w:date="2022-08-20T18:31:00Z">
        <w:del w:id="3058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</w:p>
    <w:p w14:paraId="72935496" w14:textId="382B6B12" w:rsidR="00B27355" w:rsidRPr="00B26CA9" w:rsidDel="009F52F4" w:rsidRDefault="00B27355">
      <w:pPr>
        <w:spacing w:after="0" w:line="218" w:lineRule="auto"/>
        <w:ind w:left="634"/>
        <w:rPr>
          <w:ins w:id="30583" w:author="Sethvannak Sam" w:date="2022-08-20T18:31:00Z"/>
          <w:del w:id="30584" w:author="sakaria fa" w:date="2022-09-13T23:23:00Z"/>
          <w:strike/>
          <w:spacing w:val="-4"/>
          <w:lang w:val="ca-ES"/>
          <w:rPrChange w:id="30585" w:author="Sopheak Phorn" w:date="2023-08-25T15:04:00Z">
            <w:rPr>
              <w:ins w:id="30586" w:author="Sethvannak Sam" w:date="2022-08-20T18:31:00Z"/>
              <w:del w:id="3058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8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589" w:author="Sethvannak Sam" w:date="2022-08-20T18:31:00Z">
        <w:del w:id="3059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9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២.លោក ឈុំ សេរីវុធ អនុប្រធានអង្គភាពសវនកម្មផ្ទៃក្នុង  </w:delText>
          </w:r>
        </w:del>
      </w:ins>
      <w:ins w:id="30592" w:author="socheata.ol@hotmail.com" w:date="2022-09-04T18:24:00Z">
        <w:del w:id="30593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59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595" w:author="Sethvannak Sam" w:date="2022-08-20T18:31:00Z">
        <w:del w:id="3059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</w:delText>
          </w:r>
        </w:del>
      </w:ins>
    </w:p>
    <w:p w14:paraId="1920F901" w14:textId="7EE193A4" w:rsidR="00B27355" w:rsidRPr="00B26CA9" w:rsidDel="009F52F4" w:rsidRDefault="00B27355">
      <w:pPr>
        <w:spacing w:after="0" w:line="218" w:lineRule="auto"/>
        <w:ind w:left="634"/>
        <w:rPr>
          <w:ins w:id="30598" w:author="Sethvannak Sam" w:date="2022-08-20T18:31:00Z"/>
          <w:del w:id="30599" w:author="sakaria fa" w:date="2022-09-13T23:23:00Z"/>
          <w:strike/>
          <w:spacing w:val="-4"/>
          <w:lang w:val="ca-ES"/>
          <w:rPrChange w:id="30600" w:author="Sopheak Phorn" w:date="2023-08-25T15:04:00Z">
            <w:rPr>
              <w:ins w:id="30601" w:author="Sethvannak Sam" w:date="2022-08-20T18:31:00Z"/>
              <w:del w:id="3060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0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04" w:author="Sethvannak Sam" w:date="2022-08-20T18:31:00Z">
        <w:del w:id="3060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៣.លោក លឹម ចាន់ណា ប្រធាននាយកដ្ឋានកិច្ចការទូទៅ ​  </w:delText>
          </w:r>
        </w:del>
      </w:ins>
      <w:ins w:id="30607" w:author="socheata.ol@hotmail.com" w:date="2022-09-04T18:24:00Z">
        <w:del w:id="30608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6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610" w:author="Sethvannak Sam" w:date="2022-08-20T18:31:00Z">
        <w:del w:id="3061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0FD4E3E" w14:textId="02D61DFD" w:rsidR="00B27355" w:rsidRPr="00B26CA9" w:rsidDel="009F52F4" w:rsidRDefault="00B27355">
      <w:pPr>
        <w:spacing w:after="0" w:line="218" w:lineRule="auto"/>
        <w:ind w:left="634"/>
        <w:rPr>
          <w:ins w:id="30613" w:author="Sethvannak Sam" w:date="2022-08-20T18:31:00Z"/>
          <w:del w:id="30614" w:author="sakaria fa" w:date="2022-09-13T23:23:00Z"/>
          <w:strike/>
          <w:spacing w:val="-4"/>
          <w:lang w:val="ca-ES"/>
          <w:rPrChange w:id="30615" w:author="Sopheak Phorn" w:date="2023-08-25T15:04:00Z">
            <w:rPr>
              <w:ins w:id="30616" w:author="Sethvannak Sam" w:date="2022-08-20T18:31:00Z"/>
              <w:del w:id="3061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1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19" w:author="Sethvannak Sam" w:date="2022-08-20T18:31:00Z">
        <w:del w:id="3062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៤.លោក អ៊ួន រិទ្ធី ប្រធាននាយកដ្ឋានសវនកម្មទី ១  ​        </w:delText>
          </w:r>
        </w:del>
      </w:ins>
      <w:ins w:id="30622" w:author="socheata.ol@hotmail.com" w:date="2022-09-04T18:24:00Z">
        <w:del w:id="30623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6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625" w:author="Sethvannak Sam" w:date="2022-08-20T18:31:00Z">
        <w:del w:id="3062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0AF60D0" w14:textId="51B5EC7E" w:rsidR="00B27355" w:rsidRPr="00B26CA9" w:rsidDel="009F52F4" w:rsidRDefault="00B27355">
      <w:pPr>
        <w:spacing w:after="0" w:line="218" w:lineRule="auto"/>
        <w:ind w:left="634"/>
        <w:rPr>
          <w:ins w:id="30628" w:author="Sethvannak Sam" w:date="2022-08-20T18:31:00Z"/>
          <w:del w:id="30629" w:author="sakaria fa" w:date="2022-09-13T23:23:00Z"/>
          <w:strike/>
          <w:spacing w:val="-4"/>
          <w:lang w:val="ca-ES"/>
          <w:rPrChange w:id="30630" w:author="Sopheak Phorn" w:date="2023-08-25T15:04:00Z">
            <w:rPr>
              <w:ins w:id="30631" w:author="Sethvannak Sam" w:date="2022-08-20T18:31:00Z"/>
              <w:del w:id="3063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3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34" w:author="Sethvannak Sam" w:date="2022-08-20T18:31:00Z">
        <w:del w:id="3063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៥.លោក អ៊ឺម សុផល ប្រធាននាយកដ្ឋានសវនកម្មទី​ ១ </w:delText>
          </w:r>
          <w:r w:rsidRPr="00B26CA9" w:rsidDel="009F52F4">
            <w:rPr>
              <w:strike/>
              <w:spacing w:val="-4"/>
              <w:lang w:val="ca-ES"/>
              <w:rPrChange w:id="3063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spacing w:val="-4"/>
              <w:cs/>
              <w:lang w:val="ca-ES"/>
              <w:rPrChange w:id="306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</w:del>
      </w:ins>
      <w:ins w:id="30639" w:author="socheata.ol@hotmail.com" w:date="2022-09-04T18:25:00Z">
        <w:del w:id="30640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6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642" w:author="Sethvannak Sam" w:date="2022-08-20T18:31:00Z">
        <w:del w:id="3064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321DF8E" w14:textId="6704E0A3" w:rsidR="00B27355" w:rsidRPr="00B26CA9" w:rsidDel="009F52F4" w:rsidRDefault="00B27355">
      <w:pPr>
        <w:spacing w:after="0" w:line="218" w:lineRule="auto"/>
        <w:ind w:left="634"/>
        <w:rPr>
          <w:ins w:id="30645" w:author="Sethvannak Sam" w:date="2022-08-20T18:31:00Z"/>
          <w:del w:id="30646" w:author="sakaria fa" w:date="2022-09-13T23:23:00Z"/>
          <w:strike/>
          <w:spacing w:val="-4"/>
          <w:lang w:val="ca-ES"/>
          <w:rPrChange w:id="30647" w:author="Sopheak Phorn" w:date="2023-08-25T15:04:00Z">
            <w:rPr>
              <w:ins w:id="30648" w:author="Sethvannak Sam" w:date="2022-08-20T18:31:00Z"/>
              <w:del w:id="30649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50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51" w:author="Sethvannak Sam" w:date="2022-08-20T18:31:00Z">
        <w:del w:id="3065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៦.លោក នួន សំរតនា អនុប្រធាននាយកដ្ឋានកិច្ចការទូទៅ </w:delText>
          </w:r>
        </w:del>
      </w:ins>
      <w:ins w:id="30654" w:author="socheata.ol@hotmail.com" w:date="2022-09-04T18:25:00Z">
        <w:del w:id="30655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6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657" w:author="Sethvannak Sam" w:date="2022-08-20T18:31:00Z">
        <w:del w:id="3065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58A3C2D" w14:textId="512C5910" w:rsidR="00B27355" w:rsidRPr="00B26CA9" w:rsidDel="009F52F4" w:rsidRDefault="00B27355">
      <w:pPr>
        <w:spacing w:after="0" w:line="218" w:lineRule="auto"/>
        <w:ind w:left="634"/>
        <w:rPr>
          <w:ins w:id="30660" w:author="Sethvannak Sam" w:date="2022-08-20T18:31:00Z"/>
          <w:del w:id="30661" w:author="sakaria fa" w:date="2022-09-13T23:23:00Z"/>
          <w:strike/>
          <w:spacing w:val="-4"/>
          <w:lang w:val="ca-ES"/>
          <w:rPrChange w:id="30662" w:author="Sopheak Phorn" w:date="2023-08-25T15:04:00Z">
            <w:rPr>
              <w:ins w:id="30663" w:author="Sethvannak Sam" w:date="2022-08-20T18:31:00Z"/>
              <w:del w:id="30664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65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66" w:author="Sethvannak Sam" w:date="2022-08-20T18:31:00Z">
        <w:del w:id="3066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 អនុប្រធានប្រធាននាយកដ្ឋានសវនកម្មទី ១</w:delText>
          </w:r>
          <w:r w:rsidRPr="00B26CA9" w:rsidDel="009F52F4">
            <w:rPr>
              <w:strike/>
              <w:spacing w:val="-4"/>
              <w:lang w:val="ca-ES"/>
              <w:rPrChange w:id="306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6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3337246" w14:textId="10338B24" w:rsidR="00B27355" w:rsidRPr="00B26CA9" w:rsidDel="009F52F4" w:rsidRDefault="00B27355">
      <w:pPr>
        <w:spacing w:after="0" w:line="218" w:lineRule="auto"/>
        <w:ind w:left="634"/>
        <w:rPr>
          <w:ins w:id="30671" w:author="Sethvannak Sam" w:date="2022-08-20T18:31:00Z"/>
          <w:del w:id="30672" w:author="sakaria fa" w:date="2022-09-13T23:23:00Z"/>
          <w:strike/>
          <w:spacing w:val="-4"/>
          <w:lang w:val="ca-ES"/>
          <w:rPrChange w:id="30673" w:author="Sopheak Phorn" w:date="2023-08-25T15:04:00Z">
            <w:rPr>
              <w:ins w:id="30674" w:author="Sethvannak Sam" w:date="2022-08-20T18:31:00Z"/>
              <w:del w:id="3067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76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77" w:author="Sethvannak Sam" w:date="2022-08-20T18:31:00Z">
        <w:del w:id="3067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 អនុប្រធាននាយកដ្ឋានសវនកម្មទី ២</w:delText>
          </w:r>
          <w:r w:rsidRPr="00B26CA9" w:rsidDel="009F52F4">
            <w:rPr>
              <w:strike/>
              <w:spacing w:val="-4"/>
              <w:lang w:val="ca-ES"/>
              <w:rPrChange w:id="306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6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7B3BECC" w14:textId="75E8ABF8" w:rsidR="00B27355" w:rsidRPr="00B26CA9" w:rsidDel="009F52F4" w:rsidRDefault="00B27355">
      <w:pPr>
        <w:spacing w:after="0" w:line="218" w:lineRule="auto"/>
        <w:ind w:left="634"/>
        <w:rPr>
          <w:ins w:id="30682" w:author="Sethvannak Sam" w:date="2022-08-20T18:31:00Z"/>
          <w:del w:id="30683" w:author="sakaria fa" w:date="2022-09-13T23:23:00Z"/>
          <w:strike/>
          <w:spacing w:val="-4"/>
          <w:lang w:val="ca-ES"/>
          <w:rPrChange w:id="30684" w:author="Sopheak Phorn" w:date="2023-08-25T15:04:00Z">
            <w:rPr>
              <w:ins w:id="30685" w:author="Sethvannak Sam" w:date="2022-08-20T18:31:00Z"/>
              <w:del w:id="30686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87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88" w:author="Sethvannak Sam" w:date="2022-08-20T18:31:00Z">
        <w:del w:id="3068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៩.លោក ឆាយ វណ្ណរិទ្ធ ប្រធានការិយាល័យផែនការនិងបណ្ដុះបណ្ដាល លេខាធិការ </w:delText>
          </w:r>
        </w:del>
      </w:ins>
    </w:p>
    <w:p w14:paraId="25AB6A02" w14:textId="205ABA32" w:rsidR="00B27355" w:rsidRPr="00B26CA9" w:rsidDel="009F52F4" w:rsidRDefault="00B27355">
      <w:pPr>
        <w:spacing w:after="0" w:line="218" w:lineRule="auto"/>
        <w:ind w:left="634"/>
        <w:rPr>
          <w:ins w:id="30691" w:author="Sethvannak Sam" w:date="2022-08-20T18:31:00Z"/>
          <w:del w:id="30692" w:author="sakaria fa" w:date="2022-09-13T23:23:00Z"/>
          <w:strike/>
          <w:spacing w:val="-4"/>
          <w:lang w:val="ca-ES"/>
          <w:rPrChange w:id="30693" w:author="Sopheak Phorn" w:date="2023-08-25T15:04:00Z">
            <w:rPr>
              <w:ins w:id="30694" w:author="Sethvannak Sam" w:date="2022-08-20T18:31:00Z"/>
              <w:del w:id="3069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96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697" w:author="Sethvannak Sam" w:date="2022-08-20T18:31:00Z">
        <w:del w:id="3069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 ប្រធានការិយាល័យសវនកម្មទី ១</w:delText>
          </w:r>
        </w:del>
      </w:ins>
      <w:ins w:id="30700" w:author="socheata.ol@hotmail.com" w:date="2022-09-04T18:23:00Z">
        <w:del w:id="3070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0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សវនករទទួលបន្ទុក</w:delText>
          </w:r>
        </w:del>
      </w:ins>
    </w:p>
    <w:p w14:paraId="3C0E96A9" w14:textId="741CD221" w:rsidR="00B27355" w:rsidRPr="00B26CA9" w:rsidDel="009F52F4" w:rsidRDefault="00B27355">
      <w:pPr>
        <w:spacing w:after="0" w:line="218" w:lineRule="auto"/>
        <w:ind w:left="634"/>
        <w:rPr>
          <w:ins w:id="30703" w:author="Sethvannak Sam" w:date="2022-08-20T18:31:00Z"/>
          <w:del w:id="30704" w:author="sakaria fa" w:date="2022-09-13T23:23:00Z"/>
          <w:strike/>
          <w:spacing w:val="-4"/>
          <w:lang w:val="ca-ES"/>
          <w:rPrChange w:id="30705" w:author="Sopheak Phorn" w:date="2023-08-25T15:04:00Z">
            <w:rPr>
              <w:ins w:id="30706" w:author="Sethvannak Sam" w:date="2022-08-20T18:31:00Z"/>
              <w:del w:id="3070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0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09" w:author="Sethvannak Sam" w:date="2022-08-20T18:31:00Z">
        <w:del w:id="3071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 ប្រធានការិយាល័យសវនកម្មទី ១</w:delText>
          </w:r>
          <w:r w:rsidRPr="00B26CA9" w:rsidDel="009F52F4">
            <w:rPr>
              <w:strike/>
              <w:spacing w:val="-4"/>
              <w:cs/>
              <w:lang w:val="ca-ES"/>
              <w:rPrChange w:id="307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13" w:author="socheata.ol@hotmail.com" w:date="2022-09-04T18:23:00Z">
        <w:del w:id="30714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   </w:delText>
          </w:r>
        </w:del>
      </w:ins>
      <w:ins w:id="30716" w:author="Sethvannak Sam" w:date="2022-08-20T18:31:00Z">
        <w:del w:id="3071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6B69342" w14:textId="765A6910" w:rsidR="00B27355" w:rsidRPr="00B26CA9" w:rsidDel="009F52F4" w:rsidRDefault="00B27355">
      <w:pPr>
        <w:spacing w:after="0" w:line="218" w:lineRule="auto"/>
        <w:ind w:left="634"/>
        <w:rPr>
          <w:ins w:id="30719" w:author="Sethvannak Sam" w:date="2022-08-20T18:31:00Z"/>
          <w:del w:id="30720" w:author="sakaria fa" w:date="2022-09-13T23:23:00Z"/>
          <w:strike/>
          <w:spacing w:val="-4"/>
          <w:lang w:val="ca-ES"/>
          <w:rPrChange w:id="30721" w:author="Sopheak Phorn" w:date="2023-08-25T15:04:00Z">
            <w:rPr>
              <w:ins w:id="30722" w:author="Sethvannak Sam" w:date="2022-08-20T18:31:00Z"/>
              <w:del w:id="30723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24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25" w:author="Sethvannak Sam" w:date="2022-08-20T18:31:00Z">
        <w:del w:id="3072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 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7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29" w:author="socheata.ol@hotmail.com" w:date="2022-09-04T18:23:00Z">
        <w:del w:id="30730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732" w:author="Sethvannak Sam" w:date="2022-08-20T18:31:00Z">
        <w:del w:id="3073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3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753C17DA" w14:textId="39B60C9C" w:rsidR="00B27355" w:rsidRPr="00B26CA9" w:rsidDel="009F52F4" w:rsidRDefault="00B27355">
      <w:pPr>
        <w:spacing w:after="0" w:line="218" w:lineRule="auto"/>
        <w:ind w:left="634"/>
        <w:rPr>
          <w:ins w:id="30735" w:author="Sethvannak Sam" w:date="2022-08-20T18:31:00Z"/>
          <w:del w:id="30736" w:author="sakaria fa" w:date="2022-09-13T23:23:00Z"/>
          <w:strike/>
          <w:spacing w:val="-4"/>
          <w:lang w:val="ca-ES"/>
          <w:rPrChange w:id="30737" w:author="Sopheak Phorn" w:date="2023-08-25T15:04:00Z">
            <w:rPr>
              <w:ins w:id="30738" w:author="Sethvannak Sam" w:date="2022-08-20T18:31:00Z"/>
              <w:del w:id="30739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40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41" w:author="Sethvannak Sam" w:date="2022-08-20T18:31:00Z">
        <w:del w:id="3074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 ប្រធានការិយាល័យសវនកម្មទី ៤</w:delText>
          </w:r>
          <w:r w:rsidRPr="00B26CA9" w:rsidDel="009F52F4">
            <w:rPr>
              <w:strike/>
              <w:spacing w:val="-4"/>
              <w:cs/>
              <w:lang w:val="ca-ES"/>
              <w:rPrChange w:id="307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45" w:author="socheata.ol@hotmail.com" w:date="2022-09-04T18:23:00Z">
        <w:del w:id="30746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4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748" w:author="Sethvannak Sam" w:date="2022-08-20T18:31:00Z">
        <w:del w:id="3074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D6BEDF9" w14:textId="5F9C0ED7" w:rsidR="00B27355" w:rsidRPr="00B26CA9" w:rsidDel="009F52F4" w:rsidRDefault="00B27355">
      <w:pPr>
        <w:spacing w:after="0" w:line="218" w:lineRule="auto"/>
        <w:ind w:left="634"/>
        <w:rPr>
          <w:ins w:id="30751" w:author="Sethvannak Sam" w:date="2022-08-20T18:31:00Z"/>
          <w:del w:id="30752" w:author="sakaria fa" w:date="2022-09-13T23:23:00Z"/>
          <w:strike/>
          <w:spacing w:val="-4"/>
          <w:lang w:val="ca-ES"/>
          <w:rPrChange w:id="30753" w:author="Sopheak Phorn" w:date="2023-08-25T15:04:00Z">
            <w:rPr>
              <w:ins w:id="30754" w:author="Sethvannak Sam" w:date="2022-08-20T18:31:00Z"/>
              <w:del w:id="3075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56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57" w:author="Sethvannak Sam" w:date="2022-08-20T18:31:00Z">
        <w:del w:id="3075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១៤.លោកស្រី កែម សិរីបុត្រ អនុប្រធានការិយាល័យសវនកម្មទី ១​ </w:delText>
          </w:r>
        </w:del>
      </w:ins>
      <w:ins w:id="30760" w:author="socheata.ol@hotmail.com" w:date="2022-09-04T18:23:00Z">
        <w:del w:id="3076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</w:delText>
          </w:r>
        </w:del>
      </w:ins>
      <w:ins w:id="30763" w:author="Sethvannak Sam" w:date="2022-08-20T18:31:00Z">
        <w:del w:id="3076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509532F6" w14:textId="2A03A572" w:rsidR="00B27355" w:rsidRPr="00B26CA9" w:rsidDel="009F52F4" w:rsidRDefault="00B27355">
      <w:pPr>
        <w:spacing w:after="0" w:line="218" w:lineRule="auto"/>
        <w:ind w:left="634"/>
        <w:rPr>
          <w:ins w:id="30766" w:author="Sethvannak Sam" w:date="2022-08-20T18:31:00Z"/>
          <w:del w:id="30767" w:author="sakaria fa" w:date="2022-09-13T23:23:00Z"/>
          <w:strike/>
          <w:spacing w:val="-4"/>
          <w:lang w:val="ca-ES"/>
          <w:rPrChange w:id="30768" w:author="Sopheak Phorn" w:date="2023-08-25T15:04:00Z">
            <w:rPr>
              <w:ins w:id="30769" w:author="Sethvannak Sam" w:date="2022-08-20T18:31:00Z"/>
              <w:del w:id="3077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7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72" w:author="Sethvannak Sam" w:date="2022-08-20T18:31:00Z">
        <w:del w:id="3077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 អនុប្រធានការិយាល័យសវនកម្មទី ២</w:delText>
          </w:r>
          <w:r w:rsidRPr="00B26CA9" w:rsidDel="009F52F4">
            <w:rPr>
              <w:strike/>
              <w:spacing w:val="-4"/>
              <w:cs/>
              <w:lang w:val="ca-ES"/>
              <w:rPrChange w:id="307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76" w:author="socheata.ol@hotmail.com" w:date="2022-09-04T18:23:00Z">
        <w:del w:id="30777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</w:delText>
          </w:r>
        </w:del>
      </w:ins>
      <w:ins w:id="30779" w:author="Voeun Kuyeng" w:date="2022-09-06T18:04:00Z">
        <w:del w:id="30780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7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782" w:author="Sethvannak Sam" w:date="2022-08-20T18:31:00Z">
        <w:del w:id="3078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8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06D0E87A" w14:textId="30D0239B" w:rsidR="00B27355" w:rsidRPr="00B26CA9" w:rsidDel="009F52F4" w:rsidRDefault="00B27355">
      <w:pPr>
        <w:spacing w:after="0" w:line="218" w:lineRule="auto"/>
        <w:ind w:left="634"/>
        <w:rPr>
          <w:ins w:id="30785" w:author="Sethvannak Sam" w:date="2022-08-20T18:31:00Z"/>
          <w:del w:id="30786" w:author="sakaria fa" w:date="2022-09-13T23:23:00Z"/>
          <w:strike/>
          <w:spacing w:val="-4"/>
          <w:lang w:val="ca-ES"/>
          <w:rPrChange w:id="30787" w:author="Sopheak Phorn" w:date="2023-08-25T15:04:00Z">
            <w:rPr>
              <w:ins w:id="30788" w:author="Sethvannak Sam" w:date="2022-08-20T18:31:00Z"/>
              <w:del w:id="30789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90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91" w:author="Sethvannak Sam" w:date="2022-08-20T18:31:00Z">
        <w:del w:id="3079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 អនុប្រធានការិយាល័យសវនកម្មទី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79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95" w:author="socheata.ol@hotmail.com" w:date="2022-09-04T18:24:00Z">
        <w:del w:id="30796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7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</w:delText>
          </w:r>
        </w:del>
      </w:ins>
      <w:ins w:id="30798" w:author="Voeun Kuyeng" w:date="2022-09-06T18:04:00Z">
        <w:del w:id="30799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80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801" w:author="socheata.ol@hotmail.com" w:date="2022-09-04T18:24:00Z">
        <w:del w:id="30802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8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804" w:author="Sethvannak Sam" w:date="2022-08-20T18:31:00Z">
        <w:del w:id="3080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7735362" w14:textId="3BF2C0BC" w:rsidR="00B27355" w:rsidRPr="00B26CA9" w:rsidDel="009F52F4" w:rsidRDefault="00B27355">
      <w:pPr>
        <w:spacing w:after="0" w:line="218" w:lineRule="auto"/>
        <w:ind w:left="634"/>
        <w:rPr>
          <w:ins w:id="30807" w:author="Sethvannak Sam" w:date="2022-08-20T18:31:00Z"/>
          <w:del w:id="30808" w:author="sakaria fa" w:date="2022-09-13T23:23:00Z"/>
          <w:strike/>
          <w:spacing w:val="-4"/>
          <w:lang w:val="ca-ES"/>
          <w:rPrChange w:id="30809" w:author="Sopheak Phorn" w:date="2023-08-25T15:04:00Z">
            <w:rPr>
              <w:ins w:id="30810" w:author="Sethvannak Sam" w:date="2022-08-20T18:31:00Z"/>
              <w:del w:id="30811" w:author="sakaria fa" w:date="2022-09-13T23:23:00Z"/>
              <w:rFonts w:ascii="Khmer MEF1" w:hAnsi="Khmer MEF1" w:cs="Khmer MEF1"/>
              <w:spacing w:val="-4"/>
              <w:sz w:val="12"/>
              <w:szCs w:val="12"/>
              <w:lang w:val="ca-ES"/>
            </w:rPr>
          </w:rPrChange>
        </w:rPr>
        <w:pPrChange w:id="30812" w:author="Sopheak Phorn" w:date="2023-08-25T15:13:00Z">
          <w:pPr>
            <w:spacing w:after="0" w:line="228" w:lineRule="auto"/>
            <w:ind w:firstLine="900"/>
            <w:jc w:val="both"/>
          </w:pPr>
        </w:pPrChange>
      </w:pPr>
    </w:p>
    <w:p w14:paraId="3E529FE2" w14:textId="03DF1FFC" w:rsidR="00B27355" w:rsidRPr="00B26CA9" w:rsidDel="009F52F4" w:rsidRDefault="00563705">
      <w:pPr>
        <w:spacing w:after="0" w:line="218" w:lineRule="auto"/>
        <w:ind w:left="634"/>
        <w:rPr>
          <w:ins w:id="30813" w:author="Sethvannak Sam" w:date="2022-08-20T18:31:00Z"/>
          <w:del w:id="30814" w:author="sakaria fa" w:date="2022-09-13T23:23:00Z"/>
          <w:strike/>
          <w:spacing w:val="-10"/>
          <w:lang w:val="ca-ES"/>
          <w:rPrChange w:id="30815" w:author="Sopheak Phorn" w:date="2023-08-25T15:04:00Z">
            <w:rPr>
              <w:ins w:id="30816" w:author="Sethvannak Sam" w:date="2022-08-20T18:31:00Z"/>
              <w:del w:id="30817" w:author="sakaria fa" w:date="2022-09-13T23:23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0818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819" w:author="Voeun Kuyeng" w:date="2022-08-31T16:11:00Z">
        <w:del w:id="30820" w:author="sakaria fa" w:date="2022-09-13T23:23:00Z">
          <w:r w:rsidRPr="00B26CA9" w:rsidDel="009F52F4">
            <w:rPr>
              <w:strike/>
              <w:spacing w:val="-12"/>
              <w:cs/>
              <w:rPrChange w:id="30821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ខ</w:delText>
          </w:r>
          <w:r w:rsidRPr="00B26CA9" w:rsidDel="009F52F4">
            <w:rPr>
              <w:strike/>
              <w:spacing w:val="-12"/>
              <w:lang w:val="ca-ES"/>
              <w:rPrChange w:id="3082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</w:rPr>
              </w:rPrChange>
            </w:rPr>
            <w:delText>-</w:delText>
          </w:r>
        </w:del>
      </w:ins>
      <w:ins w:id="30823" w:author="socheata.ol@hotmail.com" w:date="2022-09-04T18:26:00Z">
        <w:del w:id="30824" w:author="sakaria fa" w:date="2022-09-13T23:23:00Z">
          <w:r w:rsidR="004D22E1" w:rsidRPr="00B26CA9" w:rsidDel="009F52F4">
            <w:rPr>
              <w:strike/>
              <w:spacing w:val="4"/>
              <w:cs/>
              <w:rPrChange w:id="30825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0826" w:author="socheata.ol@hotmail.com" w:date="2022-09-04T18:28:00Z">
        <w:del w:id="30827" w:author="sakaria fa" w:date="2022-09-13T23:23:00Z">
          <w:r w:rsidR="004D22E1" w:rsidRPr="00B26CA9" w:rsidDel="009F52F4">
            <w:rPr>
              <w:strike/>
              <w:spacing w:val="4"/>
              <w:cs/>
              <w:rPrChange w:id="30828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២</w:delText>
          </w:r>
        </w:del>
      </w:ins>
      <w:ins w:id="30829" w:author="socheata.ol@hotmail.com" w:date="2022-09-04T18:26:00Z">
        <w:del w:id="30830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083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0832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833" w:author="Sethvannak Sam" w:date="2022-08-20T18:31:00Z">
        <w:del w:id="30834" w:author="sakaria fa" w:date="2022-09-13T23:23:00Z">
          <w:r w:rsidR="00B27355" w:rsidRPr="00B26CA9" w:rsidDel="009F52F4">
            <w:rPr>
              <w:strike/>
              <w:spacing w:val="-12"/>
              <w:cs/>
              <w:rPrChange w:id="30835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កថាខណ្ឌទី២៖​ត្រូវរៀបរាប់អំពីមូលដ្ឋានសំខាន់ៗ ដែលគណៈកម្មការចំពោះកិច្ចពិនិត្យ និងវាយត​ម្លៃ​</w:delText>
          </w:r>
          <w:r w:rsidR="00B27355" w:rsidRPr="00B26CA9" w:rsidDel="009F52F4">
            <w:rPr>
              <w:strike/>
              <w:spacing w:val="-2"/>
              <w:cs/>
              <w:rPrChange w:id="308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លើលទ្ធផលនៃរបាយការណ៍សវនកម្មអនុលោមរបស់សវ</w:delText>
          </w:r>
        </w:del>
      </w:ins>
      <w:ins w:id="30837" w:author="Voeun Kuyeng" w:date="2022-09-06T18:05:00Z">
        <w:del w:id="30838" w:author="sakaria fa" w:date="2022-09-13T23:23:00Z">
          <w:r w:rsidR="00624A78" w:rsidRPr="00B26CA9" w:rsidDel="009F52F4">
            <w:rPr>
              <w:strike/>
              <w:spacing w:val="-2"/>
              <w:cs/>
              <w:rPrChange w:id="3083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840" w:author="Sethvannak Sam" w:date="2022-08-20T18:31:00Z">
        <w:del w:id="30841" w:author="sakaria fa" w:date="2022-09-13T23:23:00Z">
          <w:r w:rsidR="00B27355" w:rsidRPr="00B26CA9" w:rsidDel="009F52F4">
            <w:rPr>
              <w:strike/>
              <w:spacing w:val="-2"/>
              <w:cs/>
              <w:rPrChange w:id="3084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ករទទួលបន្ទុក។</w:delText>
          </w:r>
          <w:r w:rsidR="00B27355" w:rsidRPr="00B26CA9" w:rsidDel="009F52F4">
            <w:rPr>
              <w:strike/>
              <w:spacing w:val="-2"/>
              <w:cs/>
              <w:lang w:val="ca-ES"/>
              <w:rPrChange w:id="30843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សវនករទទួលបន្ទុកអាចរៀប​រា​ប់​អំ​</w:delText>
          </w:r>
          <w:r w:rsidR="00B27355" w:rsidRPr="00B26CA9" w:rsidDel="009F52F4">
            <w:rPr>
              <w:strike/>
              <w:cs/>
              <w:lang w:val="ca-ES"/>
              <w:rPrChange w:id="30844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ពី​</w:delText>
          </w:r>
        </w:del>
      </w:ins>
      <w:ins w:id="30845" w:author="socheata.ol@hotmail.com" w:date="2022-09-04T18:27:00Z">
        <w:del w:id="30846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0847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848" w:author="Sethvannak Sam" w:date="2022-08-20T18:31:00Z">
        <w:del w:id="30849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0850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២ នេះ ដូចគំរូខាងក្រោម ៖</w:delText>
          </w:r>
        </w:del>
      </w:ins>
    </w:p>
    <w:p w14:paraId="02CC6D4F" w14:textId="709309BB" w:rsidR="00B27355" w:rsidRPr="00B26CA9" w:rsidDel="009F52F4" w:rsidRDefault="00B27355">
      <w:pPr>
        <w:spacing w:after="0" w:line="218" w:lineRule="auto"/>
        <w:ind w:left="634"/>
        <w:rPr>
          <w:ins w:id="30851" w:author="Voeun Kuyeng" w:date="2022-08-31T16:06:00Z"/>
          <w:del w:id="30852" w:author="sakaria fa" w:date="2022-09-13T23:23:00Z"/>
          <w:strike/>
          <w:rPrChange w:id="30853" w:author="Sopheak Phorn" w:date="2023-08-25T15:04:00Z">
            <w:rPr>
              <w:ins w:id="30854" w:author="Voeun Kuyeng" w:date="2022-08-31T16:06:00Z"/>
              <w:del w:id="30855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856" w:author="Sopheak Phorn" w:date="2023-08-25T15:13:00Z">
          <w:pPr>
            <w:spacing w:after="0" w:line="228" w:lineRule="auto"/>
            <w:jc w:val="both"/>
          </w:pPr>
        </w:pPrChange>
      </w:pPr>
      <w:ins w:id="30857" w:author="Sethvannak Sam" w:date="2022-08-20T18:31:00Z">
        <w:del w:id="3085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គណៈកម្មការចំពោះកិច្ច ពិនិត្យ និងវាយតម្លៃលើរបាយការណ៍សវនកម្មអនុលោមភាពរបស់សវនកម្ម</w:delText>
          </w:r>
          <w:r w:rsidRPr="00B26CA9" w:rsidDel="009F52F4">
            <w:rPr>
              <w:strike/>
              <w:spacing w:val="4"/>
              <w:cs/>
              <w:lang w:val="ca-ES"/>
              <w:rPrChange w:id="3086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ទទួលបន្ទុក 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9F52F4">
            <w:rPr>
              <w:strike/>
              <w:spacing w:val="-4"/>
              <w:cs/>
              <w:lang w:val="ca-ES"/>
              <w:rPrChange w:id="308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និងនីតិវិធីសវនកម្មអនុលោមភាព ដោយពិនិត្យលើមួយចំនួន ៖  </w:delText>
          </w:r>
          <w:r w:rsidRPr="00B26CA9" w:rsidDel="009F52F4">
            <w:rPr>
              <w:strike/>
              <w:spacing w:val="-4"/>
              <w:cs/>
              <w:rPrChange w:id="3086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ការអនុវត្តនីតិវិធីនិងសវនកម្មរបស់សវនករ</w:delText>
          </w:r>
          <w:r w:rsidRPr="00B26CA9" w:rsidDel="009F52F4">
            <w:rPr>
              <w:strike/>
              <w:spacing w:val="-8"/>
              <w:cs/>
              <w:rPrChange w:id="308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ទទួល</w:delText>
          </w:r>
          <w:r w:rsidRPr="00B26CA9" w:rsidDel="009F52F4">
            <w:rPr>
              <w:strike/>
              <w:spacing w:val="-14"/>
              <w:cs/>
              <w:rPrChange w:id="3086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</w:delText>
          </w:r>
          <w:r w:rsidRPr="00B26CA9" w:rsidDel="009F52F4">
            <w:rPr>
              <w:strike/>
              <w:spacing w:val="-14"/>
              <w:rPrChange w:id="30865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08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ដំណើរការអង្កេតរបស់សវនករទទួលបន្ទុក</w:delText>
          </w:r>
          <w:r w:rsidRPr="00B26CA9" w:rsidDel="009F52F4">
            <w:rPr>
              <w:strike/>
              <w:spacing w:val="-14"/>
              <w:rPrChange w:id="308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lang w:val="ca-ES"/>
              <w:rPrChange w:id="308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9F52F4">
            <w:rPr>
              <w:strike/>
              <w:spacing w:val="-14"/>
              <w:cs/>
              <w:rPrChange w:id="308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ភស្តុតាងស្ដីពីអនុលោមភាពទៅតាមប្រធានបទសវន​កម្មនីមួ​យ​ៗ</w:delText>
          </w:r>
        </w:del>
      </w:ins>
      <w:ins w:id="30870" w:author="Voeun Kuyeng" w:date="2022-09-06T18:06:00Z">
        <w:del w:id="30871" w:author="sakaria fa" w:date="2022-09-13T23:23:00Z">
          <w:r w:rsidR="00C655CB" w:rsidRPr="00B26CA9" w:rsidDel="009F52F4">
            <w:rPr>
              <w:strike/>
              <w:spacing w:val="-14"/>
              <w:cs/>
              <w:rPrChange w:id="30872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873" w:author="Sethvannak Sam" w:date="2022-08-20T18:31:00Z">
        <w:del w:id="30874" w:author="sakaria fa" w:date="2022-09-13T23:23:00Z">
          <w:r w:rsidRPr="00B26CA9" w:rsidDel="009F52F4">
            <w:rPr>
              <w:strike/>
              <w:spacing w:val="-14"/>
              <w:cs/>
              <w:rPrChange w:id="3087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</w:delText>
          </w:r>
          <w:r w:rsidRPr="00B26CA9" w:rsidDel="009F52F4">
            <w:rPr>
              <w:strike/>
              <w:spacing w:val="-14"/>
              <w:rPrChange w:id="30876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087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ការសន្និដ្ឋាន និ​ង</w:delText>
          </w:r>
          <w:r w:rsidRPr="00B26CA9" w:rsidDel="009F52F4">
            <w:rPr>
              <w:strike/>
              <w:spacing w:val="6"/>
              <w:cs/>
              <w:rPrChange w:id="3087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B26CA9" w:rsidDel="009F52F4">
            <w:rPr>
              <w:strike/>
              <w:cs/>
              <w:rPrChange w:id="308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របស់សវនករទទួលបន្ទុកទៅតាមប្រធានបទសវនកម្មនីមួយៗ។</w:delText>
          </w:r>
        </w:del>
      </w:ins>
    </w:p>
    <w:p w14:paraId="5D06493C" w14:textId="53E94E5B" w:rsidR="00756A09" w:rsidRPr="00B26CA9" w:rsidDel="009F52F4" w:rsidRDefault="00756A09">
      <w:pPr>
        <w:spacing w:after="0" w:line="218" w:lineRule="auto"/>
        <w:ind w:left="634"/>
        <w:rPr>
          <w:ins w:id="30880" w:author="Sethvannak Sam" w:date="2022-08-20T18:31:00Z"/>
          <w:del w:id="30881" w:author="sakaria fa" w:date="2022-09-13T23:23:00Z"/>
          <w:strike/>
          <w:rPrChange w:id="30882" w:author="Sopheak Phorn" w:date="2023-08-25T15:04:00Z">
            <w:rPr>
              <w:ins w:id="30883" w:author="Sethvannak Sam" w:date="2022-08-20T18:31:00Z"/>
              <w:del w:id="3088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885" w:author="Sopheak Phorn" w:date="2023-08-25T15:13:00Z">
          <w:pPr>
            <w:spacing w:after="0" w:line="228" w:lineRule="auto"/>
            <w:jc w:val="both"/>
          </w:pPr>
        </w:pPrChange>
      </w:pPr>
    </w:p>
    <w:p w14:paraId="778A18C2" w14:textId="1C8C8A59" w:rsidR="00B27355" w:rsidRPr="00B26CA9" w:rsidDel="009F52F4" w:rsidRDefault="00756A09">
      <w:pPr>
        <w:spacing w:after="0" w:line="218" w:lineRule="auto"/>
        <w:ind w:left="634"/>
        <w:rPr>
          <w:ins w:id="30886" w:author="Sethvannak Sam" w:date="2022-08-20T18:31:00Z"/>
          <w:del w:id="30887" w:author="sakaria fa" w:date="2022-09-13T23:23:00Z"/>
          <w:strike/>
          <w:lang w:val="ca-ES"/>
          <w:rPrChange w:id="30888" w:author="Sopheak Phorn" w:date="2023-08-25T15:04:00Z">
            <w:rPr>
              <w:ins w:id="30889" w:author="Sethvannak Sam" w:date="2022-08-20T18:31:00Z"/>
              <w:del w:id="30890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89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892" w:author="Voeun Kuyeng" w:date="2022-08-31T16:09:00Z">
        <w:del w:id="30893" w:author="sakaria fa" w:date="2022-09-13T23:23:00Z">
          <w:r w:rsidRPr="00B26CA9" w:rsidDel="009F52F4">
            <w:rPr>
              <w:strike/>
              <w:spacing w:val="-10"/>
              <w:cs/>
              <w:rPrChange w:id="30894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30895" w:author="socheata.ol@hotmail.com" w:date="2022-09-04T18:27:00Z">
        <w:del w:id="30896" w:author="sakaria fa" w:date="2022-09-13T23:23:00Z">
          <w:r w:rsidR="004D22E1" w:rsidRPr="00B26CA9" w:rsidDel="009F52F4">
            <w:rPr>
              <w:strike/>
              <w:spacing w:val="4"/>
              <w:cs/>
              <w:rPrChange w:id="30897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0898" w:author="socheata.ol@hotmail.com" w:date="2022-09-04T18:28:00Z">
        <w:del w:id="30899" w:author="sakaria fa" w:date="2022-09-13T23:23:00Z">
          <w:r w:rsidR="004D22E1" w:rsidRPr="00B26CA9" w:rsidDel="009F52F4">
            <w:rPr>
              <w:strike/>
              <w:spacing w:val="4"/>
              <w:cs/>
              <w:rPrChange w:id="30900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0901" w:author="socheata.ol@hotmail.com" w:date="2022-09-04T18:27:00Z">
        <w:del w:id="30902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090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0904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905" w:author="Sethvannak Sam" w:date="2022-08-20T18:31:00Z">
        <w:del w:id="30906" w:author="sakaria fa" w:date="2022-09-13T23:23:00Z">
          <w:r w:rsidR="00B27355" w:rsidRPr="00B26CA9" w:rsidDel="009F52F4">
            <w:rPr>
              <w:strike/>
              <w:spacing w:val="-10"/>
              <w:cs/>
              <w:rPrChange w:id="30907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កថាខណ្ឌទី៣៖ ​ត្រូវរៀបរាប់អំពីកាលបរិច្ឆេទនៃកិច្ចប្រជុំរបស់គណៈកម្មការចំពោះកិច្ច និងលទ្ធផ​ល</w:delText>
          </w:r>
          <w:r w:rsidR="00B27355" w:rsidRPr="00B26CA9" w:rsidDel="009F52F4">
            <w:rPr>
              <w:strike/>
              <w:cs/>
              <w:rPrChange w:id="3090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  <w:r w:rsidR="00B27355" w:rsidRPr="00B26CA9" w:rsidDel="009F52F4">
            <w:rPr>
              <w:strike/>
              <w:spacing w:val="-8"/>
              <w:cs/>
              <w:rPrChange w:id="309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នៃការពិនិត្យនិងវាយតម្លៃលើរបាយការណ៍សវនកម្មអនុលោមរបស់សវ</w:delText>
          </w:r>
        </w:del>
      </w:ins>
      <w:ins w:id="30910" w:author="Voeun Kuyeng" w:date="2022-09-07T13:48:00Z">
        <w:del w:id="30911" w:author="sakaria fa" w:date="2022-09-13T23:23:00Z">
          <w:r w:rsidR="003D1D2E" w:rsidRPr="00B26CA9" w:rsidDel="009F52F4">
            <w:rPr>
              <w:strike/>
              <w:spacing w:val="-8"/>
              <w:cs/>
              <w:rPrChange w:id="309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913" w:author="Sethvannak Sam" w:date="2022-08-20T18:31:00Z">
        <w:del w:id="30914" w:author="sakaria fa" w:date="2022-09-13T23:23:00Z">
          <w:r w:rsidR="00B27355" w:rsidRPr="00B26CA9" w:rsidDel="009F52F4">
            <w:rPr>
              <w:strike/>
              <w:spacing w:val="-8"/>
              <w:cs/>
              <w:rPrChange w:id="309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ករទទួលបន្ទុក​ដែលយោងតាមកំណ​</w:delText>
          </w:r>
          <w:r w:rsidR="00B27355" w:rsidRPr="00B26CA9" w:rsidDel="009F52F4">
            <w:rPr>
              <w:strike/>
              <w:spacing w:val="-4"/>
              <w:cs/>
              <w:rPrChange w:id="309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ត់</w:delText>
          </w:r>
          <w:r w:rsidR="00B27355" w:rsidRPr="00B26CA9" w:rsidDel="009F52F4">
            <w:rPr>
              <w:strike/>
              <w:spacing w:val="-10"/>
              <w:cs/>
              <w:rPrChange w:id="30917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ហេតុនៃកិច្ចប្រជុំវាយតម្លៃរបស់គណៈកម្មការចំពោះកិច្ច។ 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0918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សវនករទទួលបន្ទុកអាចរៀប​រា​ប់​អំពី</w:delText>
          </w:r>
        </w:del>
      </w:ins>
      <w:ins w:id="30919" w:author="socheata.ol@hotmail.com" w:date="2022-09-04T18:27:00Z">
        <w:del w:id="30920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0921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922" w:author="Sethvannak Sam" w:date="2022-08-20T18:31:00Z">
        <w:del w:id="30923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0924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៣</w:delText>
          </w:r>
          <w:r w:rsidR="00B27355" w:rsidRPr="00B26CA9" w:rsidDel="009F52F4">
            <w:rPr>
              <w:strike/>
              <w:spacing w:val="-10"/>
              <w:lang w:val="ca-ES"/>
              <w:rPrChange w:id="30925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​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0926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នេះ</w:delText>
          </w:r>
          <w:r w:rsidR="00B27355" w:rsidRPr="00B26CA9" w:rsidDel="009F52F4">
            <w:rPr>
              <w:strike/>
              <w:cs/>
              <w:lang w:val="ca-ES"/>
              <w:rPrChange w:id="30927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ដូចគំរូខាងក្រោម ៖</w:delText>
          </w:r>
        </w:del>
      </w:ins>
    </w:p>
    <w:p w14:paraId="07E4B900" w14:textId="1B943CDD" w:rsidR="00B27355" w:rsidRPr="00B26CA9" w:rsidDel="009F52F4" w:rsidRDefault="00B27355">
      <w:pPr>
        <w:spacing w:after="0" w:line="218" w:lineRule="auto"/>
        <w:ind w:left="634"/>
        <w:rPr>
          <w:ins w:id="30928" w:author="Sethvannak Sam" w:date="2022-08-20T18:31:00Z"/>
          <w:del w:id="30929" w:author="sakaria fa" w:date="2022-09-13T23:23:00Z"/>
          <w:strike/>
          <w:spacing w:val="-4"/>
          <w:lang w:val="ca-ES"/>
          <w:rPrChange w:id="30930" w:author="Sopheak Phorn" w:date="2023-08-25T15:04:00Z">
            <w:rPr>
              <w:ins w:id="30931" w:author="Sethvannak Sam" w:date="2022-08-20T18:31:00Z"/>
              <w:del w:id="3093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93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934" w:author="Sethvannak Sam" w:date="2022-08-20T18:31:00Z">
        <w:del w:id="30935" w:author="sakaria fa" w:date="2022-09-13T23:23:00Z">
          <w:r w:rsidRPr="00B26CA9" w:rsidDel="009F52F4">
            <w:rPr>
              <w:strike/>
              <w:spacing w:val="4"/>
              <w:cs/>
              <w:rPrChange w:id="3093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</w:delText>
          </w:r>
          <w:r w:rsidRPr="00B26CA9" w:rsidDel="009F52F4">
            <w:rPr>
              <w:strike/>
              <w:cs/>
              <w:rPrChange w:id="3093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សវនករទទួលបន្ទុក បានរៀបចំនៅថ្ងៃទី.... ខែ....... ឆ្នាំ២០២២ នៅទីតាំង... ​វេលាម៉ោង..... </w:delText>
          </w:r>
          <w:r w:rsidRPr="00B26CA9" w:rsidDel="009F52F4">
            <w:rPr>
              <w:strike/>
              <w:spacing w:val="-4"/>
              <w:cs/>
              <w:lang w:val="ca-ES"/>
              <w:rPrChange w:id="309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ក្រោមការដឹកនាំរបស់ ឯកឧត្តម ឈុន សម្បត្តិ ប្រធានអង្គភាពសវនកម្មផ្ទៃក្នុង និងជាប្រធានគណៈកម្មការចំពោះកិច្ច ឬក្រោមការអនុញ្ញាតដ៏ខ្ពង់ខ្ពស់របស់</w:delText>
          </w:r>
        </w:del>
      </w:ins>
      <w:ins w:id="30939" w:author="Voeun Kuyeng" w:date="2022-09-06T18:07:00Z">
        <w:del w:id="30940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09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42" w:author="Sethvannak Sam" w:date="2022-08-20T18:31:00Z">
        <w:del w:id="30943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9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30945" w:author="Voeun Kuyeng" w:date="2022-09-06T18:07:00Z">
        <w:del w:id="30946" w:author="sakaria fa" w:date="2022-09-13T23:23:00Z">
          <w:r w:rsidR="00604D8F"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94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30948" w:author="Sethvannak Sam" w:date="2022-08-20T18:31:00Z">
        <w:del w:id="30949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9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51" w:author="Voeun Kuyeng" w:date="2022-09-06T18:07:00Z">
        <w:del w:id="30952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09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54" w:author="Sethvannak Sam" w:date="2022-08-20T18:31:00Z">
        <w:del w:id="3095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កិច្ចប្រជុំគណៈកម្មការចំពោះកិច្ចនេះដឹកនាំដោយ លោក............។ យោងតាមរបាយការណ៍កំណត់ហេតុនៃកិច្ចប្រជុំវាយតម្លៃរបស់</w:delText>
          </w:r>
          <w:r w:rsidRPr="00B26CA9" w:rsidDel="009F52F4">
            <w:rPr>
              <w:strike/>
              <w:cs/>
              <w:rPrChange w:id="3095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គណៈកម្មការចំពោះកិច្ចលើសេ​ច​ក្ដី​​ព្រាងរបាយការណ៍សវនកម្មអនុលោមភាពរបស់សវនករទទួលបន្ទុក </w:delText>
          </w:r>
          <w:r w:rsidRPr="00B26CA9" w:rsidDel="009F52F4">
            <w:rPr>
              <w:strike/>
              <w:spacing w:val="-4"/>
              <w:cs/>
              <w:lang w:val="ca-ES"/>
              <w:rPrChange w:id="309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ដែលជាលទ្ធផលនៃ គឺ ៖ </w:delText>
          </w:r>
        </w:del>
      </w:ins>
    </w:p>
    <w:p w14:paraId="6C99FC67" w14:textId="2894F494" w:rsidR="00B27355" w:rsidRPr="00B26CA9" w:rsidDel="009F52F4" w:rsidRDefault="00B27355">
      <w:pPr>
        <w:spacing w:after="0" w:line="218" w:lineRule="auto"/>
        <w:ind w:left="634"/>
        <w:rPr>
          <w:ins w:id="30959" w:author="Sethvannak Sam" w:date="2022-08-20T18:31:00Z"/>
          <w:del w:id="30960" w:author="sakaria fa" w:date="2022-09-13T23:23:00Z"/>
          <w:strike/>
          <w:lang w:val="ca-ES"/>
          <w:rPrChange w:id="30961" w:author="Sopheak Phorn" w:date="2023-08-25T15:04:00Z">
            <w:rPr>
              <w:ins w:id="30962" w:author="Sethvannak Sam" w:date="2022-08-20T18:31:00Z"/>
              <w:del w:id="30963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96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965" w:author="Sethvannak Sam" w:date="2022-08-20T18:31:00Z">
        <w:del w:id="30966" w:author="sakaria fa" w:date="2022-09-13T23:23:00Z">
          <w:r w:rsidRPr="00B26CA9" w:rsidDel="009F52F4">
            <w:rPr>
              <w:strike/>
              <w:lang w:val="ca-ES"/>
              <w:rPrChange w:id="3096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96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ការអនុវត្តនីតិវិធីនិងសវនកម្មរបស់សវនករទទួលបន្ទុក............................. </w:delText>
          </w:r>
        </w:del>
      </w:ins>
    </w:p>
    <w:p w14:paraId="6A74FF97" w14:textId="62F0B08F" w:rsidR="00B27355" w:rsidRPr="00B26CA9" w:rsidDel="009F52F4" w:rsidRDefault="00B27355">
      <w:pPr>
        <w:spacing w:after="0" w:line="218" w:lineRule="auto"/>
        <w:ind w:left="634"/>
        <w:rPr>
          <w:ins w:id="30969" w:author="Sethvannak Sam" w:date="2022-08-20T18:31:00Z"/>
          <w:del w:id="30970" w:author="sakaria fa" w:date="2022-09-13T23:23:00Z"/>
          <w:strike/>
          <w:lang w:val="ca-ES"/>
          <w:rPrChange w:id="30971" w:author="Sopheak Phorn" w:date="2023-08-25T15:04:00Z">
            <w:rPr>
              <w:ins w:id="30972" w:author="Sethvannak Sam" w:date="2022-08-20T18:31:00Z"/>
              <w:del w:id="30973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97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975" w:author="Sethvannak Sam" w:date="2022-08-20T18:31:00Z">
        <w:del w:id="30976" w:author="sakaria fa" w:date="2022-09-13T23:23:00Z">
          <w:r w:rsidRPr="00B26CA9" w:rsidDel="009F52F4">
            <w:rPr>
              <w:strike/>
              <w:lang w:val="ca-ES"/>
              <w:rPrChange w:id="3097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97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ដំណើរការអង្កេតរបស់សវនករទទួលបន្ទុក............................. </w:delText>
          </w:r>
        </w:del>
      </w:ins>
    </w:p>
    <w:p w14:paraId="257E2D95" w14:textId="1FE2AD26" w:rsidR="00B27355" w:rsidRPr="00B26CA9" w:rsidDel="009F52F4" w:rsidRDefault="00B27355">
      <w:pPr>
        <w:spacing w:after="0" w:line="218" w:lineRule="auto"/>
        <w:ind w:left="634"/>
        <w:rPr>
          <w:ins w:id="30979" w:author="Sethvannak Sam" w:date="2022-08-20T18:31:00Z"/>
          <w:del w:id="30980" w:author="sakaria fa" w:date="2022-09-13T23:23:00Z"/>
          <w:strike/>
          <w:lang w:val="ca-ES"/>
          <w:rPrChange w:id="30981" w:author="Sopheak Phorn" w:date="2023-08-25T15:04:00Z">
            <w:rPr>
              <w:ins w:id="30982" w:author="Sethvannak Sam" w:date="2022-08-20T18:31:00Z"/>
              <w:del w:id="30983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98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985" w:author="Sethvannak Sam" w:date="2022-08-20T18:31:00Z">
        <w:del w:id="30986" w:author="sakaria fa" w:date="2022-09-13T23:23:00Z">
          <w:r w:rsidRPr="00B26CA9" w:rsidDel="009F52F4">
            <w:rPr>
              <w:strike/>
              <w:lang w:val="ca-ES"/>
              <w:rPrChange w:id="3098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98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ភស្តុតាងស្ដីពីអនុលោមភាពទៅតាមប្រធានបទសវនកម្មនីមួយៗ............................</w:delText>
          </w:r>
        </w:del>
      </w:ins>
    </w:p>
    <w:p w14:paraId="74A76BEA" w14:textId="3533F180" w:rsidR="00B27355" w:rsidRPr="00B26CA9" w:rsidDel="009F52F4" w:rsidRDefault="00B27355">
      <w:pPr>
        <w:spacing w:after="0" w:line="218" w:lineRule="auto"/>
        <w:ind w:left="634"/>
        <w:rPr>
          <w:ins w:id="30989" w:author="Sethvannak Sam" w:date="2022-08-20T18:31:00Z"/>
          <w:del w:id="30990" w:author="sakaria fa" w:date="2022-09-13T23:23:00Z"/>
          <w:strike/>
          <w:lang w:val="ca-ES"/>
          <w:rPrChange w:id="30991" w:author="Sopheak Phorn" w:date="2023-08-25T15:04:00Z">
            <w:rPr>
              <w:ins w:id="30992" w:author="Sethvannak Sam" w:date="2022-08-20T18:31:00Z"/>
              <w:del w:id="30993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99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995" w:author="Sethvannak Sam" w:date="2022-08-20T18:31:00Z">
        <w:del w:id="30996" w:author="sakaria fa" w:date="2022-09-13T23:23:00Z">
          <w:r w:rsidRPr="00B26CA9" w:rsidDel="009F52F4">
            <w:rPr>
              <w:strike/>
              <w:lang w:val="ca-ES"/>
              <w:rPrChange w:id="3099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99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ការសន្និដ្ឋានរបស់សវនករទទួលបន្ទុកទៅតាមប្រធានបទសវនកម្មនីមួយៗ.......................</w:delText>
          </w:r>
        </w:del>
      </w:ins>
    </w:p>
    <w:p w14:paraId="30A60789" w14:textId="42381FDC" w:rsidR="0032227A" w:rsidRPr="00B26CA9" w:rsidDel="009F52F4" w:rsidRDefault="00B27355">
      <w:pPr>
        <w:spacing w:after="0" w:line="218" w:lineRule="auto"/>
        <w:ind w:left="634"/>
        <w:rPr>
          <w:ins w:id="30999" w:author="Sethvannak Sam" w:date="2022-08-20T18:31:00Z"/>
          <w:del w:id="31000" w:author="sakaria fa" w:date="2022-09-13T23:23:00Z"/>
          <w:strike/>
          <w:lang w:val="ca-ES"/>
          <w:rPrChange w:id="31001" w:author="Sopheak Phorn" w:date="2023-08-25T15:04:00Z">
            <w:rPr>
              <w:ins w:id="31002" w:author="Sethvannak Sam" w:date="2022-08-20T18:31:00Z"/>
              <w:del w:id="31003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00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005" w:author="Sethvannak Sam" w:date="2022-08-20T18:31:00Z">
        <w:del w:id="31006" w:author="sakaria fa" w:date="2022-09-13T23:23:00Z">
          <w:r w:rsidRPr="00B26CA9" w:rsidDel="009F52F4">
            <w:rPr>
              <w:strike/>
              <w:lang w:val="ca-ES"/>
              <w:rPrChange w:id="3100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00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អនុសាសន៍របស់សវនករទទួលបន្ទុកទៅតាមប្រធានបទសវនកម្មនីមួយៗ........</w:delText>
          </w:r>
        </w:del>
      </w:ins>
      <w:ins w:id="31009" w:author="Voeun Kuyeng" w:date="2022-08-05T17:17:00Z">
        <w:del w:id="31010" w:author="sakaria fa" w:date="2022-09-13T23:23:00Z">
          <w:r w:rsidR="005A7AE4" w:rsidRPr="00B26CA9" w:rsidDel="009F52F4">
            <w:rPr>
              <w:strike/>
              <w:spacing w:val="6"/>
              <w:cs/>
              <w:rPrChange w:id="31011" w:author="Sopheak Phorn" w:date="2023-08-25T15:04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1012" w:author="Voeun Kuyeng" w:date="2022-08-05T17:18:00Z">
        <w:del w:id="31013" w:author="sakaria fa" w:date="2022-09-13T23:23:00Z">
          <w:r w:rsidR="005A7AE4" w:rsidRPr="00B26CA9" w:rsidDel="009F52F4">
            <w:rPr>
              <w:strike/>
              <w:spacing w:val="4"/>
              <w:cs/>
              <w:rPrChange w:id="3101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...</w:delText>
          </w:r>
          <w:r w:rsidR="005A7AE4" w:rsidRPr="00B26CA9" w:rsidDel="009F52F4">
            <w:rPr>
              <w:strike/>
              <w:spacing w:val="6"/>
              <w:cs/>
              <w:rPrChange w:id="3101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)))</w:delText>
          </w:r>
        </w:del>
      </w:ins>
      <w:ins w:id="31016" w:author="Voeun Kuyeng" w:date="2022-08-05T17:19:00Z">
        <w:del w:id="31017" w:author="sakaria fa" w:date="2022-09-13T23:23:00Z">
          <w:r w:rsidR="005A7AE4" w:rsidRPr="00B26CA9" w:rsidDel="009F52F4">
            <w:rPr>
              <w:strike/>
              <w:spacing w:val="6"/>
              <w:cs/>
              <w:rPrChange w:id="3101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៤) និង៥).</w:delText>
          </w:r>
        </w:del>
      </w:ins>
      <w:ins w:id="31019" w:author="Voeun Kuyeng" w:date="2022-08-05T17:20:00Z">
        <w:del w:id="31020" w:author="sakaria fa" w:date="2022-09-13T23:23:00Z">
          <w:r w:rsidR="005A7AE4" w:rsidRPr="00B26CA9" w:rsidDel="009F52F4">
            <w:rPr>
              <w:strike/>
              <w:cs/>
              <w:rPrChange w:id="3102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6C62DB" w:rsidRPr="00B26CA9" w:rsidDel="009F52F4">
            <w:rPr>
              <w:strike/>
              <w:cs/>
              <w:rPrChange w:id="3102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នៅ....</w:delText>
          </w:r>
          <w:r w:rsidR="00000401" w:rsidRPr="00B26CA9" w:rsidDel="009F52F4">
            <w:rPr>
              <w:strike/>
              <w:cs/>
              <w:rPrChange w:id="3102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  <w:r w:rsidR="006C62DB" w:rsidRPr="00B26CA9" w:rsidDel="009F52F4">
            <w:rPr>
              <w:strike/>
              <w:cs/>
              <w:rPrChange w:id="3102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  <w:r w:rsidR="00000401" w:rsidRPr="00B26CA9" w:rsidDel="009F52F4">
            <w:rPr>
              <w:strike/>
              <w:cs/>
              <w:rPrChange w:id="3102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026" w:author="Voeun Kuyeng" w:date="2022-08-05T17:21:00Z">
        <w:del w:id="31027" w:author="sakaria fa" w:date="2022-09-13T23:23:00Z">
          <w:r w:rsidR="00000401" w:rsidRPr="00B26CA9" w:rsidDel="009F52F4">
            <w:rPr>
              <w:strike/>
              <w:cs/>
              <w:rPrChange w:id="310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029" w:author="Voeun Kuyeng" w:date="2022-08-05T17:22:00Z">
        <w:del w:id="31030" w:author="sakaria fa" w:date="2022-09-13T23:23:00Z">
          <w:r w:rsidR="00E32F96" w:rsidRPr="00B26CA9" w:rsidDel="009F52F4">
            <w:rPr>
              <w:strike/>
              <w:cs/>
              <w:rPrChange w:id="3103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51C4DC" w14:textId="7E2B0579" w:rsidR="00B27355" w:rsidRPr="00B26CA9" w:rsidDel="009F52F4" w:rsidRDefault="00B27355">
      <w:pPr>
        <w:spacing w:after="0" w:line="218" w:lineRule="auto"/>
        <w:ind w:left="634"/>
        <w:rPr>
          <w:ins w:id="31032" w:author="Sethvannak Sam" w:date="2022-08-04T13:16:00Z"/>
          <w:del w:id="31033" w:author="sakaria fa" w:date="2022-09-13T23:23:00Z"/>
          <w:strike/>
          <w:lang w:val="ca-ES"/>
          <w:rPrChange w:id="31034" w:author="Sopheak Phorn" w:date="2023-08-25T15:04:00Z">
            <w:rPr>
              <w:ins w:id="31035" w:author="Sethvannak Sam" w:date="2022-08-04T13:16:00Z"/>
              <w:del w:id="31036" w:author="sakaria fa" w:date="2022-09-13T23:23:00Z"/>
              <w:rFonts w:ascii="Khmer MEF1" w:hAnsi="Khmer MEF1" w:cs="Khmer MEF1"/>
              <w:sz w:val="8"/>
              <w:szCs w:val="8"/>
            </w:rPr>
          </w:rPrChange>
        </w:rPr>
        <w:pPrChange w:id="31037" w:author="Sopheak Phorn" w:date="2023-08-25T15:13:00Z">
          <w:pPr>
            <w:spacing w:after="0" w:line="232" w:lineRule="auto"/>
            <w:jc w:val="both"/>
          </w:pPr>
        </w:pPrChange>
      </w:pPr>
    </w:p>
    <w:p w14:paraId="6C7BD561" w14:textId="205C6F70" w:rsidR="0032227A" w:rsidRPr="00B26CA9" w:rsidDel="009F52F4" w:rsidRDefault="0032227A">
      <w:pPr>
        <w:spacing w:after="0" w:line="218" w:lineRule="auto"/>
        <w:ind w:left="634"/>
        <w:rPr>
          <w:ins w:id="31038" w:author="Sethvannak Sam" w:date="2022-08-04T13:16:00Z"/>
          <w:del w:id="31039" w:author="sakaria fa" w:date="2022-09-13T23:23:00Z"/>
          <w:rFonts w:ascii="Khmer MEF2" w:hAnsi="Khmer MEF2" w:cs="Khmer MEF2"/>
          <w:strike/>
          <w:spacing w:val="-4"/>
          <w:lang w:val="ca-ES"/>
          <w:rPrChange w:id="31040" w:author="Sopheak Phorn" w:date="2023-08-25T15:04:00Z">
            <w:rPr>
              <w:ins w:id="31041" w:author="Sethvannak Sam" w:date="2022-08-04T13:16:00Z"/>
              <w:del w:id="31042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1043" w:author="Sopheak Phorn" w:date="2023-08-25T15:13:00Z">
          <w:pPr>
            <w:spacing w:after="0" w:line="232" w:lineRule="auto"/>
            <w:ind w:firstLine="720"/>
          </w:pPr>
        </w:pPrChange>
      </w:pPr>
      <w:ins w:id="31044" w:author="Sethvannak Sam" w:date="2022-08-04T13:16:00Z">
        <w:del w:id="31045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1046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១៣.មតិយោបល់ និងសំណូមពររបស់សវនដ្ឋាន</w:delText>
          </w:r>
        </w:del>
      </w:ins>
    </w:p>
    <w:p w14:paraId="65B5D66F" w14:textId="7C39F60C" w:rsidR="0032227A" w:rsidRPr="00B26CA9" w:rsidDel="009F52F4" w:rsidRDefault="0032227A">
      <w:pPr>
        <w:spacing w:after="0" w:line="218" w:lineRule="auto"/>
        <w:ind w:left="634"/>
        <w:rPr>
          <w:ins w:id="31047" w:author="Sethvannak Sam" w:date="2022-08-04T13:16:00Z"/>
          <w:del w:id="31048" w:author="sakaria fa" w:date="2022-09-13T23:23:00Z"/>
          <w:strike/>
          <w:lang w:val="ca-ES"/>
          <w:rPrChange w:id="31049" w:author="Sopheak Phorn" w:date="2023-08-25T15:04:00Z">
            <w:rPr>
              <w:ins w:id="31050" w:author="Sethvannak Sam" w:date="2022-08-04T13:16:00Z"/>
              <w:del w:id="31051" w:author="sakaria fa" w:date="2022-09-13T23:23:00Z"/>
              <w:rFonts w:ascii="Khmer MEF1" w:hAnsi="Khmer MEF1" w:cs="Khmer MEF1"/>
              <w:lang w:val="ca-ES"/>
            </w:rPr>
          </w:rPrChange>
        </w:rPr>
        <w:pPrChange w:id="31052" w:author="Sopheak Phorn" w:date="2023-08-25T15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31053" w:author="Sethvannak Sam" w:date="2022-08-04T13:16:00Z">
        <w:del w:id="31054" w:author="sakaria fa" w:date="2022-09-13T23:23:00Z">
          <w:r w:rsidRPr="00B26CA9" w:rsidDel="009F52F4">
            <w:rPr>
              <w:rFonts w:eastAsia="Times New Roman"/>
              <w:strike/>
              <w:cs/>
              <w:rPrChange w:id="31055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មតិយោបល់ និងសំណូមពររបស់សវនដ្ឋាន គឺជាការសរសរបង្ហាញ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056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អ្នកអានអំ</w:delText>
          </w:r>
          <w:r w:rsidRPr="00B26CA9" w:rsidDel="009F52F4">
            <w:rPr>
              <w:rFonts w:eastAsia="Times New Roman"/>
              <w:strike/>
              <w:cs/>
              <w:rPrChange w:id="31057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ពីការឆ្លើយតប </w:delText>
          </w:r>
          <w:r w:rsidRPr="00B26CA9" w:rsidDel="009F52F4">
            <w:rPr>
              <w:rFonts w:eastAsia="Times New Roman"/>
              <w:strike/>
              <w:spacing w:val="4"/>
              <w:cs/>
              <w:rPrChange w:id="31058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ឬការ</w:delText>
          </w:r>
          <w:r w:rsidRPr="00B26CA9" w:rsidDel="009F52F4">
            <w:rPr>
              <w:rFonts w:eastAsia="Times New Roman"/>
              <w:strike/>
              <w:cs/>
              <w:rPrChange w:id="31059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មិនឆ្លើយតបរបស់សវនដ្ឋានលើសេចក្ដីព្រាងរបាយការណ៍សវនកម្មអនុលោមភាព សំណូមពរ ឬការបង្ហាញ</w:delText>
          </w:r>
        </w:del>
      </w:ins>
      <w:ins w:id="31060" w:author="socheata.ol@hotmail.com" w:date="2022-09-04T18:29:00Z">
        <w:del w:id="31061" w:author="sakaria fa" w:date="2022-09-13T23:23:00Z">
          <w:r w:rsidR="008A34BB" w:rsidRPr="00B26CA9" w:rsidDel="009F52F4">
            <w:rPr>
              <w:rFonts w:eastAsia="Times New Roman"/>
              <w:strike/>
              <w:spacing w:val="2"/>
              <w:cs/>
              <w:rPrChange w:id="31062" w:author="Sopheak Phorn" w:date="2023-08-25T15:04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​</w:delText>
          </w:r>
        </w:del>
      </w:ins>
      <w:ins w:id="31063" w:author="Sethvannak Sam" w:date="2022-08-04T13:16:00Z">
        <w:del w:id="31064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065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ភស្តុតាងផ្ទុយរបស់សវនដ្ឋាន និងសំណូមពរលើលទ្ធភាពសម្រាប់ការអនុវត្តអនុសាសន៍ ដូចនេះ</w:delText>
          </w:r>
          <w:r w:rsidRPr="00B26CA9" w:rsidDel="009F52F4">
            <w:rPr>
              <w:rFonts w:eastAsia="Times New Roman"/>
              <w:strike/>
              <w:cs/>
              <w:rPrChange w:id="31066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067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ត្រូវបានរៀបចំឡើងដោយបែងចែកជា</w:delText>
          </w:r>
          <w:r w:rsidRPr="00B26CA9" w:rsidDel="009F52F4">
            <w:rPr>
              <w:rFonts w:eastAsia="Times New Roman"/>
              <w:strike/>
              <w:cs/>
              <w:rPrChange w:id="31068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069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 ករណីផ្សេងគ្នា ដូចមានរៀបរាប់ខាងក្រោម៖</w:delText>
          </w:r>
        </w:del>
      </w:ins>
    </w:p>
    <w:p w14:paraId="0BF04542" w14:textId="526AAD90" w:rsidR="0032227A" w:rsidRPr="00B26CA9" w:rsidDel="009F52F4" w:rsidRDefault="0032227A">
      <w:pPr>
        <w:spacing w:after="0" w:line="218" w:lineRule="auto"/>
        <w:ind w:left="634"/>
        <w:rPr>
          <w:ins w:id="31070" w:author="Sethvannak Sam" w:date="2022-08-04T13:16:00Z"/>
          <w:del w:id="31071" w:author="sakaria fa" w:date="2022-09-13T23:23:00Z"/>
          <w:strike/>
          <w:lang w:val="ca-ES"/>
          <w:rPrChange w:id="31072" w:author="Sopheak Phorn" w:date="2023-08-25T15:04:00Z">
            <w:rPr>
              <w:ins w:id="31073" w:author="Sethvannak Sam" w:date="2022-08-04T13:16:00Z"/>
              <w:del w:id="31074" w:author="sakaria fa" w:date="2022-09-13T23:23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1075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076" w:author="Sethvannak Sam" w:date="2022-08-04T13:16:00Z">
        <w:del w:id="31077" w:author="sakaria fa" w:date="2022-09-13T23:23:00Z">
          <w:r w:rsidRPr="00B26CA9" w:rsidDel="009F52F4">
            <w:rPr>
              <w:strike/>
              <w:cs/>
              <w:rPrChange w:id="3107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-ករណី</w:delText>
          </w:r>
        </w:del>
      </w:ins>
      <w:ins w:id="31079" w:author="Voeun Kuyeng" w:date="2022-08-05T17:23:00Z">
        <w:del w:id="31080" w:author="sakaria fa" w:date="2022-09-13T23:23:00Z">
          <w:r w:rsidR="00E32F96" w:rsidRPr="00B26CA9" w:rsidDel="009F52F4">
            <w:rPr>
              <w:strike/>
              <w:cs/>
              <w:rPrChange w:id="3108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មានការឆ្លើយតបពី</w:delText>
          </w:r>
        </w:del>
      </w:ins>
      <w:ins w:id="31082" w:author="Sethvannak Sam" w:date="2022-08-04T13:16:00Z">
        <w:del w:id="31083" w:author="sakaria fa" w:date="2022-09-13T23:23:00Z">
          <w:r w:rsidRPr="00B26CA9" w:rsidDel="009F52F4">
            <w:rPr>
              <w:strike/>
              <w:cs/>
              <w:rPrChange w:id="3108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ទី ១ សវនដ្ឋានមានការឆ្លើយតប ៖ ត្រូវរៀបរាប់អំពីកាលបរិច្ឆេទនៃការប្រគល់សេចក្ដីព្រាងដល់</w:delText>
          </w:r>
          <w:r w:rsidRPr="00B26CA9" w:rsidDel="009F52F4">
            <w:rPr>
              <w:strike/>
              <w:spacing w:val="-2"/>
              <w:cs/>
              <w:rPrChange w:id="310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សវនដ្ឋាន យោបល់ និងសំណូមពររបស់សវនដ្ឋាន​​ជាលាយលក្ខណ៍អក្សរ  ឬការបង្ហាញភស្តុតាងផ្ទុយផ្សេ</w:delText>
          </w:r>
          <w:r w:rsidRPr="00B26CA9" w:rsidDel="009F52F4">
            <w:rPr>
              <w:strike/>
              <w:cs/>
              <w:rPrChange w:id="310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ងៗ</w:delText>
          </w:r>
          <w:r w:rsidRPr="00B26CA9" w:rsidDel="009F52F4">
            <w:rPr>
              <w:strike/>
              <w:cs/>
              <w:rPrChange w:id="31087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ទៅក្នុងរបាយការណ៍សវនកម្មនេះ ដោយជៀសវាងនូវការបញ្ចូលមតិយោបល់និ​ង​ការយល់ឃើញរបស់សវនករ</w:delText>
          </w:r>
          <w:r w:rsidRPr="00B26CA9" w:rsidDel="009F52F4">
            <w:rPr>
              <w:strike/>
              <w:spacing w:val="2"/>
              <w:cs/>
              <w:rPrChange w:id="310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ទទួលបន្ទុក។ ក្នុងនោះផងដែរ ត្រូវរៀបរាប់បង្ហាញសំណូមពរលើលទ្ធភាពសម្រាប់ការអនុវត្តអនុសាសន៍។</w:delText>
          </w:r>
          <w:r w:rsidRPr="00B26CA9" w:rsidDel="009F52F4">
            <w:rPr>
              <w:strike/>
              <w:cs/>
              <w:rPrChange w:id="3108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សវនករទទួលបន្ទុក អាចរៀបរាប់អំពីករណីទី១ នេះ ដូចគំរូខាងក្រោម៖</w:delText>
          </w:r>
        </w:del>
      </w:ins>
    </w:p>
    <w:p w14:paraId="1B9D9BCB" w14:textId="731EC5DF" w:rsidR="0032227A" w:rsidRPr="00B26CA9" w:rsidDel="009F52F4" w:rsidRDefault="0032227A">
      <w:pPr>
        <w:spacing w:after="0" w:line="218" w:lineRule="auto"/>
        <w:ind w:left="634"/>
        <w:rPr>
          <w:ins w:id="31090" w:author="Sethvannak Sam" w:date="2022-08-04T13:16:00Z"/>
          <w:del w:id="31091" w:author="sakaria fa" w:date="2022-09-13T23:23:00Z"/>
          <w:strike/>
          <w:spacing w:val="-12"/>
          <w:rPrChange w:id="31092" w:author="Sopheak Phorn" w:date="2023-08-25T15:04:00Z">
            <w:rPr>
              <w:ins w:id="31093" w:author="Sethvannak Sam" w:date="2022-08-04T13:16:00Z"/>
              <w:del w:id="31094" w:author="sakaria fa" w:date="2022-09-13T2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1095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096" w:author="Sethvannak Sam" w:date="2022-08-04T13:16:00Z">
        <w:del w:id="31097" w:author="sakaria fa" w:date="2022-09-13T23:23:00Z">
          <w:r w:rsidRPr="00B26CA9" w:rsidDel="009F52F4">
            <w:rPr>
              <w:strike/>
              <w:spacing w:val="-4"/>
              <w:lang w:val="ca-ES"/>
              <w:rPrChange w:id="310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9F52F4">
            <w:rPr>
              <w:strike/>
              <w:spacing w:val="-4"/>
              <w:cs/>
              <w:rPrChange w:id="310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</w:delText>
          </w:r>
          <w:r w:rsidRPr="00B26CA9" w:rsidDel="009F52F4">
            <w:rPr>
              <w:strike/>
              <w:cs/>
              <w:rPrChange w:id="3110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ភាព  </w:delText>
          </w:r>
          <w:r w:rsidRPr="00B26CA9" w:rsidDel="009F52F4">
            <w:rPr>
              <w:strike/>
              <w:spacing w:val="-2"/>
              <w:cs/>
              <w:rPrChange w:id="311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ជូន លោក/លោកស្រី....ដែលជាបុគ្គលទទួលបន្ទុកសម្របសម្រួលការងារសវនកម្មរបស់</w:delText>
          </w:r>
        </w:del>
      </w:ins>
      <w:ins w:id="31102" w:author="Voeun Kuyeng" w:date="2022-09-06T18:08:00Z">
        <w:del w:id="31103" w:author="sakaria fa" w:date="2022-09-13T23:23:00Z">
          <w:r w:rsidR="00274760" w:rsidRPr="00B26CA9" w:rsidDel="009F52F4">
            <w:rPr>
              <w:strike/>
              <w:spacing w:val="-2"/>
              <w:cs/>
              <w:rPrChange w:id="3110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74760" w:rsidRPr="00B26CA9" w:rsidDel="009F52F4">
            <w:rPr>
              <w:strike/>
              <w:spacing w:val="-2"/>
              <w:rPrChange w:id="31105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31106" w:author="Sethvannak Sam" w:date="2022-08-04T13:16:00Z">
        <w:del w:id="31107" w:author="sakaria fa" w:date="2022-09-13T23:23:00Z">
          <w:r w:rsidRPr="00B26CA9" w:rsidDel="009F52F4">
            <w:rPr>
              <w:strike/>
              <w:spacing w:val="-2"/>
              <w:cs/>
              <w:rPrChange w:id="311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(សវនដ្ឋាន)</w:delText>
          </w:r>
        </w:del>
      </w:ins>
      <w:ins w:id="31109" w:author="Voeun Kuyeng" w:date="2022-09-06T18:08:00Z">
        <w:del w:id="31110" w:author="sakaria fa" w:date="2022-09-13T23:23:00Z">
          <w:r w:rsidR="00274760" w:rsidRPr="00B26CA9" w:rsidDel="009F52F4">
            <w:rPr>
              <w:strike/>
              <w:spacing w:val="-2"/>
              <w:rPrChange w:id="31111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31112" w:author="User" w:date="2022-09-10T16:43:00Z">
        <w:del w:id="31113" w:author="sakaria fa" w:date="2022-09-13T23:23:00Z">
          <w:r w:rsidR="00037905" w:rsidRPr="00B26CA9" w:rsidDel="009F52F4">
            <w:rPr>
              <w:strike/>
              <w:spacing w:val="-2"/>
              <w:cs/>
              <w:rPrChange w:id="31114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115" w:author="Sethvannak Sam" w:date="2022-08-04T13:16:00Z">
        <w:del w:id="31116" w:author="sakaria fa" w:date="2022-09-13T23:23:00Z">
          <w:r w:rsidRPr="00B26CA9" w:rsidDel="009F52F4">
            <w:rPr>
              <w:strike/>
              <w:cs/>
              <w:rPrChange w:id="3111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កាល</w:delText>
          </w:r>
          <w:r w:rsidRPr="00B26CA9" w:rsidDel="009F52F4">
            <w:rPr>
              <w:strike/>
              <w:spacing w:val="6"/>
              <w:cs/>
              <w:rPrChange w:id="311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ពីថ្ងៃទី... ខែ...ឆ្នាំ២០២២។ បន្ទាប់ពីបានប្រគល់នូវរបាយការណ៍សវនកម្មរបស់សវនករទទួលបន្ទុកក្នុង</w:delText>
          </w:r>
          <w:r w:rsidRPr="00B26CA9" w:rsidDel="009F52F4">
            <w:rPr>
              <w:strike/>
              <w:spacing w:val="4"/>
              <w:cs/>
              <w:rPrChange w:id="311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រយៈពេល......</w:delText>
          </w:r>
        </w:del>
      </w:ins>
      <w:ins w:id="31120" w:author="Voeun Kuyeng" w:date="2022-09-06T18:08:00Z">
        <w:del w:id="31121" w:author="sakaria fa" w:date="2022-09-13T23:23:00Z">
          <w:r w:rsidR="00274760" w:rsidRPr="00B26CA9" w:rsidDel="009F52F4">
            <w:rPr>
              <w:strike/>
              <w:spacing w:val="4"/>
              <w:rPrChange w:id="3112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....</w:delText>
          </w:r>
        </w:del>
      </w:ins>
      <w:ins w:id="31123" w:author="Sethvannak Sam" w:date="2022-08-04T13:16:00Z">
        <w:del w:id="31124" w:author="sakaria fa" w:date="2022-09-13T23:23:00Z">
          <w:r w:rsidRPr="00B26CA9" w:rsidDel="009F52F4">
            <w:rPr>
              <w:strike/>
              <w:spacing w:val="4"/>
              <w:cs/>
              <w:rPrChange w:id="311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 (ក្រោម ២០ថ្ងៃ នៃថ្ងៃធ្វើការ) ថ្ងៃ ដោយ</w:delText>
          </w:r>
        </w:del>
      </w:ins>
      <w:ins w:id="31126" w:author="Voeun Kuyeng" w:date="2022-08-05T17:25:00Z">
        <w:del w:id="31127" w:author="sakaria fa" w:date="2022-09-13T23:23:00Z">
          <w:r w:rsidR="007A4D01" w:rsidRPr="00B26CA9" w:rsidDel="009F52F4">
            <w:rPr>
              <w:strike/>
              <w:spacing w:val="4"/>
              <w:rPrChange w:id="3112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[</w:delText>
          </w:r>
        </w:del>
      </w:ins>
      <w:ins w:id="31129" w:author="Sethvannak Sam" w:date="2022-08-04T13:16:00Z">
        <w:del w:id="31130" w:author="sakaria fa" w:date="2022-09-13T23:23:00Z">
          <w:r w:rsidRPr="00B26CA9" w:rsidDel="009F52F4">
            <w:rPr>
              <w:strike/>
              <w:spacing w:val="4"/>
              <w:cs/>
              <w:rPrChange w:id="31131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1132" w:author="Voeun Kuyeng" w:date="2022-08-05T17:25:00Z">
        <w:del w:id="31133" w:author="sakaria fa" w:date="2022-09-13T23:23:00Z">
          <w:r w:rsidR="007A4D01" w:rsidRPr="00B26CA9" w:rsidDel="009F52F4">
            <w:rPr>
              <w:strike/>
              <w:spacing w:val="4"/>
              <w:rPrChange w:id="31134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</w:del>
      </w:ins>
      <w:ins w:id="31135" w:author="User" w:date="2022-09-10T16:44:00Z">
        <w:del w:id="31136" w:author="sakaria fa" w:date="2022-09-13T23:23:00Z">
          <w:r w:rsidR="00037905" w:rsidRPr="00B26CA9" w:rsidDel="009F52F4">
            <w:rPr>
              <w:strike/>
              <w:spacing w:val="4"/>
              <w:cs/>
              <w:rPrChange w:id="3113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138" w:author="Sethvannak Sam" w:date="2022-08-04T13:16:00Z">
        <w:del w:id="31139" w:author="sakaria fa" w:date="2022-09-13T23:23:00Z">
          <w:r w:rsidRPr="00B26CA9" w:rsidDel="009F52F4">
            <w:rPr>
              <w:strike/>
              <w:spacing w:val="4"/>
              <w:cs/>
              <w:rPrChange w:id="31140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) បានលើកឡើងនូវមតិយោបល់ និង</w:delText>
          </w:r>
          <w:r w:rsidRPr="00B26CA9" w:rsidDel="009F52F4">
            <w:rPr>
              <w:strike/>
              <w:spacing w:val="-4"/>
              <w:cs/>
              <w:rPrChange w:id="31141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សំណូមពរ លើ...............</w:delText>
          </w:r>
        </w:del>
      </w:ins>
      <w:ins w:id="31142" w:author="Voeun Kuyeng" w:date="2022-08-05T17:26:00Z">
        <w:del w:id="31143" w:author="sakaria fa" w:date="2022-09-13T23:23:00Z">
          <w:r w:rsidR="007A4D01" w:rsidRPr="00B26CA9" w:rsidDel="009F52F4">
            <w:rPr>
              <w:strike/>
              <w:spacing w:val="-4"/>
              <w:cs/>
              <w:lang w:val="ca-ES"/>
              <w:rPrChange w:id="3114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ឬ</w:delText>
          </w:r>
        </w:del>
      </w:ins>
      <w:ins w:id="31145" w:author="Sethvannak Sam" w:date="2022-08-04T13:16:00Z">
        <w:del w:id="31146" w:author="sakaria fa" w:date="2022-09-13T23:23:00Z">
          <w:r w:rsidRPr="00B26CA9" w:rsidDel="009F52F4">
            <w:rPr>
              <w:strike/>
              <w:spacing w:val="-4"/>
              <w:cs/>
              <w:rPrChange w:id="31147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/ </w:delText>
          </w:r>
        </w:del>
      </w:ins>
      <w:ins w:id="31148" w:author="Voeun Kuyeng" w:date="2022-08-05T17:26:00Z">
        <w:del w:id="31149" w:author="sakaria fa" w:date="2022-09-13T23:23:00Z">
          <w:r w:rsidR="007A4D01" w:rsidRPr="00B26CA9" w:rsidDel="009F52F4">
            <w:rPr>
              <w:strike/>
              <w:spacing w:val="-4"/>
              <w:rPrChange w:id="3115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9F52F4">
            <w:rPr>
              <w:strike/>
              <w:spacing w:val="-4"/>
              <w:cs/>
              <w:rPrChange w:id="3115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9F52F4">
            <w:rPr>
              <w:strike/>
              <w:spacing w:val="-4"/>
              <w:rPrChange w:id="3115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153" w:author="User" w:date="2022-09-10T16:44:00Z">
        <w:del w:id="31154" w:author="sakaria fa" w:date="2022-09-13T23:23:00Z">
          <w:r w:rsidR="00037905" w:rsidRPr="00B26CA9" w:rsidDel="009F52F4">
            <w:rPr>
              <w:strike/>
              <w:spacing w:val="-4"/>
              <w:cs/>
              <w:rPrChange w:id="311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156" w:author="Voeun Kuyeng" w:date="2022-08-05T17:26:00Z">
        <w:del w:id="31157" w:author="sakaria fa" w:date="2022-09-13T23:23:00Z">
          <w:r w:rsidR="007A4D01" w:rsidRPr="00B26CA9" w:rsidDel="009F52F4">
            <w:rPr>
              <w:strike/>
              <w:spacing w:val="-4"/>
              <w:cs/>
              <w:rPrChange w:id="3115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159" w:author="Sethvannak Sam" w:date="2022-08-04T13:16:00Z">
        <w:del w:id="31160" w:author="sakaria fa" w:date="2022-09-13T23:23:00Z">
          <w:r w:rsidRPr="00B26CA9" w:rsidDel="009F52F4">
            <w:rPr>
              <w:strike/>
              <w:spacing w:val="-4"/>
              <w:cs/>
              <w:rPrChange w:id="31161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បានបង្ហាញនូវភស្តុតាងផ្ទុយលើការសន្និដ្ឋានរបស់សវនករទទួលបន្ទុកលើប្រធានបទទី...</w:delText>
          </w:r>
        </w:del>
      </w:ins>
      <w:ins w:id="31162" w:author="Voeun Kuyeng" w:date="2022-08-05T17:26:00Z">
        <w:del w:id="31163" w:author="sakaria fa" w:date="2022-09-13T23:23:00Z">
          <w:r w:rsidR="007A4D01" w:rsidRPr="00B26CA9" w:rsidDel="009F52F4">
            <w:rPr>
              <w:strike/>
              <w:spacing w:val="-4"/>
              <w:cs/>
              <w:rPrChange w:id="3116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1165" w:author="Sethvannak Sam" w:date="2022-08-04T13:16:00Z">
        <w:del w:id="31166" w:author="sakaria fa" w:date="2022-09-13T23:23:00Z">
          <w:r w:rsidRPr="00B26CA9" w:rsidDel="009F52F4">
            <w:rPr>
              <w:strike/>
              <w:spacing w:val="-4"/>
              <w:cs/>
              <w:rPrChange w:id="31167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 ដែលក្នុងនោះ.</w:delText>
          </w:r>
        </w:del>
      </w:ins>
      <w:ins w:id="31168" w:author="Voeun Kuyeng" w:date="2022-08-05T17:26:00Z">
        <w:del w:id="31169" w:author="sakaria fa" w:date="2022-09-13T23:23:00Z">
          <w:r w:rsidR="007A4D01" w:rsidRPr="00B26CA9" w:rsidDel="009F52F4">
            <w:rPr>
              <w:strike/>
              <w:spacing w:val="-4"/>
              <w:cs/>
              <w:rPrChange w:id="3117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</w:delText>
          </w:r>
        </w:del>
      </w:ins>
      <w:ins w:id="31171" w:author="Sethvannak Sam" w:date="2022-08-04T13:16:00Z">
        <w:del w:id="31172" w:author="sakaria fa" w:date="2022-09-13T23:23:00Z">
          <w:r w:rsidRPr="00B26CA9" w:rsidDel="009F52F4">
            <w:rPr>
              <w:strike/>
              <w:spacing w:val="-4"/>
              <w:cs/>
              <w:rPrChange w:id="3117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......។ បន្ថែមពីនេះ ពាក់ព័ន្ធនឹងអនុសាសន៍របស់សវនករ</w:delText>
          </w:r>
          <w:r w:rsidRPr="00B26CA9" w:rsidDel="009F52F4">
            <w:rPr>
              <w:strike/>
              <w:cs/>
              <w:rPrChange w:id="311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</w:delText>
          </w:r>
          <w:r w:rsidRPr="00B26CA9" w:rsidDel="009F52F4">
            <w:rPr>
              <w:strike/>
              <w:spacing w:val="-12"/>
              <w:cs/>
              <w:rPrChange w:id="311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ប្រធានបទទី..... </w:delText>
          </w:r>
        </w:del>
      </w:ins>
      <w:ins w:id="31176" w:author="Voeun Kuyeng" w:date="2022-08-05T17:26:00Z">
        <w:del w:id="31177" w:author="sakaria fa" w:date="2022-09-13T23:23:00Z">
          <w:r w:rsidR="007A4D01" w:rsidRPr="00B26CA9" w:rsidDel="009F52F4">
            <w:rPr>
              <w:strike/>
              <w:spacing w:val="-12"/>
              <w:rPrChange w:id="31178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1179" w:author="Sethvannak Sam" w:date="2022-08-04T13:16:00Z">
        <w:del w:id="31180" w:author="sakaria fa" w:date="2022-09-13T23:23:00Z">
          <w:r w:rsidRPr="00B26CA9" w:rsidDel="009F52F4">
            <w:rPr>
              <w:strike/>
              <w:spacing w:val="-12"/>
              <w:cs/>
              <w:rPrChange w:id="311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1182" w:author="Voeun Kuyeng" w:date="2022-08-05T17:26:00Z">
        <w:del w:id="31183" w:author="sakaria fa" w:date="2022-09-13T23:23:00Z">
          <w:r w:rsidR="007A4D01" w:rsidRPr="00B26CA9" w:rsidDel="009F52F4">
            <w:rPr>
              <w:strike/>
              <w:spacing w:val="-12"/>
              <w:rPrChange w:id="31184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185" w:author="Sethvannak Sam" w:date="2022-08-04T13:16:00Z">
        <w:del w:id="31186" w:author="sakaria fa" w:date="2022-09-13T23:23:00Z">
          <w:r w:rsidRPr="00B26CA9" w:rsidDel="009F52F4">
            <w:rPr>
              <w:strike/>
              <w:spacing w:val="-12"/>
              <w:cs/>
              <w:rPrChange w:id="311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) បានស្នើសុំកំណត់ការតាមដានអនុសាសន៍ទៅ </w:delText>
          </w:r>
        </w:del>
      </w:ins>
      <w:ins w:id="31188" w:author="Voeun Kuyeng" w:date="2022-09-06T18:09:00Z">
        <w:del w:id="31189" w:author="sakaria fa" w:date="2022-09-13T23:23:00Z">
          <w:r w:rsidR="00274760" w:rsidRPr="00B26CA9" w:rsidDel="009F52F4">
            <w:rPr>
              <w:strike/>
              <w:spacing w:val="-12"/>
              <w:rPrChange w:id="31190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1191" w:author="Sethvannak Sam" w:date="2022-08-04T13:16:00Z">
        <w:del w:id="31192" w:author="sakaria fa" w:date="2022-09-13T23:23:00Z">
          <w:r w:rsidRPr="00B26CA9" w:rsidDel="009F52F4">
            <w:rPr>
              <w:strike/>
              <w:spacing w:val="-12"/>
              <w:cs/>
              <w:rPrChange w:id="311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(សប្ដាហ៍ណាមួយ ក្នុងខែណាមួយ)</w:delText>
          </w:r>
        </w:del>
      </w:ins>
      <w:ins w:id="31194" w:author="Voeun Kuyeng" w:date="2022-09-06T18:09:00Z">
        <w:del w:id="31195" w:author="sakaria fa" w:date="2022-09-13T23:23:00Z">
          <w:r w:rsidR="00274760" w:rsidRPr="00B26CA9" w:rsidDel="009F52F4">
            <w:rPr>
              <w:strike/>
              <w:spacing w:val="-12"/>
              <w:rPrChange w:id="31196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197" w:author="Sethvannak Sam" w:date="2022-08-04T13:16:00Z">
        <w:del w:id="31198" w:author="sakaria fa" w:date="2022-09-13T23:23:00Z">
          <w:r w:rsidRPr="00B26CA9" w:rsidDel="009F52F4">
            <w:rPr>
              <w:strike/>
              <w:spacing w:val="-12"/>
              <w:cs/>
              <w:rPrChange w:id="311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200" w:author="socheata.ol@hotmail.com" w:date="2022-09-04T18:30:00Z">
        <w:del w:id="31201" w:author="sakaria fa" w:date="2022-09-13T23:23:00Z">
          <w:r w:rsidR="008A34BB" w:rsidRPr="00B26CA9" w:rsidDel="009F52F4">
            <w:rPr>
              <w:strike/>
              <w:spacing w:val="-12"/>
              <w:rPrChange w:id="31202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203" w:author="Sethvannak Sam" w:date="2022-08-04T13:16:00Z">
        <w:del w:id="31204" w:author="sakaria fa" w:date="2022-09-13T23:23:00Z">
          <w:r w:rsidRPr="00B26CA9" w:rsidDel="009F52F4">
            <w:rPr>
              <w:strike/>
              <w:spacing w:val="-12"/>
              <w:cs/>
              <w:rPrChange w:id="3120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86E71AC" w14:textId="4E813EF3" w:rsidR="0032227A" w:rsidRPr="00B26CA9" w:rsidDel="009F52F4" w:rsidRDefault="0032227A">
      <w:pPr>
        <w:spacing w:after="0" w:line="218" w:lineRule="auto"/>
        <w:ind w:left="634"/>
        <w:rPr>
          <w:ins w:id="31206" w:author="Sethvannak Sam" w:date="2022-08-04T13:16:00Z"/>
          <w:del w:id="31207" w:author="sakaria fa" w:date="2022-09-13T23:23:00Z"/>
          <w:strike/>
          <w:cs/>
          <w:rPrChange w:id="31208" w:author="Sopheak Phorn" w:date="2023-08-25T15:04:00Z">
            <w:rPr>
              <w:ins w:id="31209" w:author="Sethvannak Sam" w:date="2022-08-04T13:16:00Z"/>
              <w:del w:id="31210" w:author="sakaria fa" w:date="2022-09-13T23:23:00Z"/>
              <w:rFonts w:ascii="Khmer MEF1" w:hAnsi="Khmer MEF1" w:cs="Khmer MEF1"/>
              <w:cs/>
            </w:rPr>
          </w:rPrChange>
        </w:rPr>
        <w:pPrChange w:id="31211" w:author="Sopheak Phorn" w:date="2023-08-25T15:13:00Z">
          <w:pPr>
            <w:pStyle w:val="NormalWeb"/>
            <w:ind w:firstLine="720"/>
            <w:jc w:val="both"/>
          </w:pPr>
        </w:pPrChange>
      </w:pPr>
      <w:ins w:id="31212" w:author="Sethvannak Sam" w:date="2022-08-04T13:16:00Z">
        <w:del w:id="31213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214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-ករណី</w:delText>
          </w:r>
        </w:del>
      </w:ins>
      <w:ins w:id="31215" w:author="Voeun Kuyeng" w:date="2022-08-05T17:29:00Z">
        <w:del w:id="31216" w:author="sakaria fa" w:date="2022-09-13T23:23:00Z">
          <w:r w:rsidR="007A4D01" w:rsidRPr="00B26CA9" w:rsidDel="009F52F4">
            <w:rPr>
              <w:rFonts w:eastAsia="Times New Roman"/>
              <w:strike/>
              <w:spacing w:val="2"/>
              <w:cs/>
              <w:rPrChange w:id="31217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មិនមានការឆ្លើយតប</w:delText>
          </w:r>
          <w:r w:rsidR="007A4D01" w:rsidRPr="00B26CA9" w:rsidDel="009F52F4">
            <w:rPr>
              <w:rFonts w:eastAsia="Times New Roman"/>
              <w:strike/>
              <w:spacing w:val="2"/>
              <w:cs/>
              <w:lang w:val="ca-ES"/>
              <w:rPrChange w:id="31218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ពី</w:delText>
          </w:r>
        </w:del>
      </w:ins>
      <w:ins w:id="31219" w:author="Sethvannak Sam" w:date="2022-08-04T13:16:00Z">
        <w:del w:id="31220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221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ទី ២ សវនដ្ឋានមិនមានការឆ្លើយតប ៖ ត្រូវសរសេរអំពីកាលបរិច្ឆេទនៃការទទួលរបាយការណ៍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1222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សវនកម្មរបស់សវនករទទួលបន្ទុក ការមិនមានមតិយោបល់ឬសំណូមពររបស់សវនដ្ឋាន ឬការមិនទទួលបាន</w:delText>
          </w:r>
          <w:r w:rsidRPr="00B26CA9" w:rsidDel="009F52F4">
            <w:rPr>
              <w:rFonts w:eastAsia="Times New Roman"/>
              <w:strike/>
              <w:cs/>
              <w:rPrChange w:id="31223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ការផ្ដល់មតិយោបល់ ឬសំណូរមពរ ក្នុងរយៈពេល ២០ ថ្ងៃ ដែលសន្មត់បានថា​ សវនដ្ឋានឯកភាព លើខ្លឹម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1224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សារនៃរបាយការណ៍សវនកម្ម​។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225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  <w:r w:rsidRPr="00B26CA9" w:rsidDel="009F52F4">
            <w:rPr>
              <w:rFonts w:eastAsia="Times New Roman"/>
              <w:strike/>
              <w:cs/>
              <w:rPrChange w:id="31226" w:author="Sopheak Phorn" w:date="2023-08-25T15:04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ករណី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227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 នេះ ដូចគំរូខាងក្រោម៖</w:delText>
          </w:r>
        </w:del>
      </w:ins>
    </w:p>
    <w:p w14:paraId="100B8C6F" w14:textId="2AAD084C" w:rsidR="0032227A" w:rsidRPr="00D80EA4" w:rsidDel="00FF3DA9" w:rsidRDefault="0032227A">
      <w:pPr>
        <w:spacing w:after="0" w:line="218" w:lineRule="auto"/>
        <w:ind w:left="634"/>
        <w:rPr>
          <w:del w:id="31228" w:author="Kem Sereyboth" w:date="2023-07-11T11:10:00Z"/>
          <w:rFonts w:ascii="Khmer MEF2" w:hAnsi="Khmer MEF2" w:cs="Khmer MEF2"/>
          <w:lang w:val="ca-ES"/>
        </w:rPr>
        <w:pPrChange w:id="31229" w:author="Sopheak Phorn" w:date="2023-08-25T15:13:00Z">
          <w:pPr>
            <w:pStyle w:val="Heading1"/>
          </w:pPr>
        </w:pPrChange>
      </w:pPr>
      <w:ins w:id="31230" w:author="Sethvannak Sam" w:date="2022-08-04T13:16:00Z">
        <w:del w:id="31231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2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របាយការណ៍សវនកម្មរបស់សវនករទទួលបន្ទុក បានប្រគល់ជូន លោក/លោកស្រី....ដែលជាមន្រ្តីទទួលបន្ទុកការងារសវនកម្មរបស់</w:delText>
          </w:r>
        </w:del>
      </w:ins>
      <w:ins w:id="31234" w:author="Voeun Kuyeng" w:date="2022-08-05T17:30:00Z">
        <w:del w:id="31235" w:author="Kem Sereyboth" w:date="2023-07-11T11:10:00Z">
          <w:r w:rsidR="007A4D01"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2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3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3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3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240" w:author="User" w:date="2022-09-10T16:45:00Z">
        <w:del w:id="31241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4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243" w:author="Voeun Kuyeng" w:date="2022-08-05T17:30:00Z">
        <w:del w:id="31244" w:author="Kem Sereyboth" w:date="2023-07-11T11:10:00Z"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4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246" w:author="Sethvannak Sam" w:date="2022-08-04T13:16:00Z">
        <w:del w:id="31247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4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(សវនដ្ឋាន) កាលពីថ្ងៃទី... ខែ...ឆ្នាំ២០២២។ បន្ទាប់ពីបាន ប្រគល់នូវរបាយការណ៍សវនកម្មរបស់សវនករទទួលបន្ទុកក្នុងរយៈពេល....... (ក្រោម ២០ថ្ងៃ នៃថ្ងៃធ្វើការ) ថ្ងៃ សវនដ្ឋានបានបញ្ជាក់ថាមិនមានមតិយោបល់ ឬសំណូមពរនោះទេ </w:delText>
          </w:r>
        </w:del>
      </w:ins>
      <w:ins w:id="31249" w:author="Voeun Kuyeng" w:date="2022-08-05T17:31:00Z">
        <w:del w:id="31250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ឬ</w:delText>
          </w:r>
        </w:del>
      </w:ins>
      <w:ins w:id="31252" w:author="Sethvannak Sam" w:date="2022-08-04T13:16:00Z">
        <w:del w:id="31253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254" w:author="Sopheak Phorn" w:date="2023-08-25T15:04:00Z">
                <w:rPr>
                  <w:rFonts w:ascii="Khmer MEF1" w:hAnsi="Khmer MEF1" w:cs="Khmer MEF1"/>
                  <w:i/>
                  <w:iCs/>
                  <w:spacing w:val="-4"/>
                  <w:sz w:val="24"/>
                  <w:szCs w:val="24"/>
                </w:rPr>
              </w:rPrChange>
            </w:rPr>
            <w:delText xml:space="preserve">/ 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55" w:author="Sopheak Phorn" w:date="2023-08-25T15:04:00Z">
                <w:rPr>
                  <w:rFonts w:ascii="Khmer MEF1" w:hAnsi="Khmer MEF1" w:cs="Khmer MEF1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សវនករទទួលបន្ទុកមិនបានទទួលនូវមតិយោបល់ ឬសំណូមពរណាមួយពី </w:delText>
          </w:r>
        </w:del>
      </w:ins>
      <w:ins w:id="31256" w:author="Voeun Kuyeng" w:date="2022-08-05T17:31:00Z">
        <w:del w:id="31257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5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5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6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261" w:author="User" w:date="2022-09-10T16:46:00Z">
        <w:del w:id="31262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6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264" w:author="Voeun Kuyeng" w:date="2022-08-05T17:31:00Z">
        <w:del w:id="31265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6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267" w:author="Sethvannak Sam" w:date="2022-08-04T13:16:00Z">
        <w:del w:id="31268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69" w:author="Sopheak Phorn" w:date="2023-08-25T15:04:00Z">
                <w:rPr>
                  <w:rFonts w:ascii="Khmer MEF1" w:hAnsi="Khmer MEF1" w:cs="Khmer MEF1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នោះទេ ដែលនេះ</w:delText>
          </w:r>
        </w:del>
      </w:ins>
      <w:ins w:id="31270" w:author="Voeun Kuyeng" w:date="2022-08-05T17:32:00Z">
        <w:del w:id="31271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7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សវនករទទួលបន្ទុកអាច</w:delText>
          </w:r>
        </w:del>
      </w:ins>
      <w:ins w:id="31273" w:author="Sethvannak Sam" w:date="2022-08-04T13:16:00Z">
        <w:del w:id="31274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សន្មតបានថា </w:delText>
          </w:r>
        </w:del>
      </w:ins>
      <w:ins w:id="31276" w:author="Voeun Kuyeng" w:date="2022-08-05T17:31:00Z">
        <w:del w:id="31277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7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7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28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281" w:author="User" w:date="2022-09-10T16:46:00Z">
        <w:del w:id="31282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8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284" w:author="Voeun Kuyeng" w:date="2022-08-05T17:31:00Z">
        <w:del w:id="31285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28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287" w:author="Sethvannak Sam" w:date="2022-08-04T13:16:00Z">
        <w:del w:id="31288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(សវនដ្ឋាន) ឯកភាពលើសេចក្ដីព្រាងរបាយការណ៍សវនកម្មរបស់សវនករទទួលបន្ទុក។</w:delText>
          </w:r>
        </w:del>
      </w:ins>
      <w:ins w:id="31290" w:author="Voeun Kuyeng" w:date="2022-08-05T17:32:00Z">
        <w:del w:id="31291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2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ខ្លួន។</w:delText>
          </w:r>
        </w:del>
      </w:ins>
      <w:ins w:id="31293" w:author="sakaria fa" w:date="2022-09-13T23:23:00Z">
        <w:del w:id="31294" w:author="Kem Sereyboth" w:date="2023-07-11T11:10:00Z">
          <w:r w:rsidR="009F52F4" w:rsidRPr="00D80EA4" w:rsidDel="00FF3DA9">
            <w:rPr>
              <w:spacing w:val="-2"/>
              <w:cs/>
              <w:lang w:val="ca-ES"/>
            </w:rPr>
            <w:tab/>
          </w:r>
        </w:del>
      </w:ins>
      <w:ins w:id="31295" w:author="User" w:date="2022-10-04T14:34:00Z">
        <w:del w:id="31296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297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១២.</w:delText>
          </w:r>
          <w:r w:rsidR="003D4EB6" w:rsidRPr="00B26CA9" w:rsidDel="00FF3DA9">
            <w:rPr>
              <w:rFonts w:ascii="Khmer MEF2" w:eastAsiaTheme="majorEastAsia" w:hAnsi="Khmer MEF2" w:cs="Khmer MEF2"/>
              <w:cs/>
              <w:rPrChange w:id="31298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31299" w:author="User" w:date="2022-10-09T07:56:00Z">
        <w:del w:id="31300" w:author="Kem Sereyboth" w:date="2023-07-11T11:10:00Z">
          <w:r w:rsidR="00251A2C" w:rsidRPr="00B26CA9" w:rsidDel="00FF3DA9">
            <w:rPr>
              <w:rFonts w:ascii="Khmer MEF2" w:eastAsiaTheme="majorEastAsia" w:hAnsi="Khmer MEF2" w:cs="Khmer MEF2"/>
              <w:cs/>
              <w:rPrChange w:id="31301" w:author="Sopheak Phorn" w:date="2023-08-25T15:04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302" w:author="User" w:date="2022-10-04T14:34:00Z">
        <w:del w:id="31303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304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31305" w:author="User" w:date="2022-10-04T14:35:00Z">
        <w:del w:id="31306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307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31308" w:author="User" w:date="2022-10-04T14:34:00Z">
        <w:del w:id="31309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310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31311" w:author="User" w:date="2022-10-04T14:35:00Z">
        <w:del w:id="31312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313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</w:del>
      </w:ins>
      <w:ins w:id="31314" w:author="User" w:date="2022-10-04T14:36:00Z">
        <w:del w:id="31315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316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ចំពោះកិច្ច</w:delText>
          </w:r>
        </w:del>
      </w:ins>
      <w:ins w:id="31317" w:author="socheata.ol@hotmail.com" w:date="2022-09-04T18:31:00Z">
        <w:del w:id="31318" w:author="Kem Sereyboth" w:date="2023-07-11T11:10:00Z">
          <w:r w:rsidR="008A34BB" w:rsidRPr="00B26CA9" w:rsidDel="00FF3DA9">
            <w:rPr>
              <w:rFonts w:ascii="Khmer MEF2" w:eastAsiaTheme="majorEastAsia" w:hAnsi="Khmer MEF2" w:cs="Khmer MEF2"/>
              <w:lang w:val="ca-ES"/>
              <w:rPrChange w:id="313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  <w:ins w:id="31320" w:author="Sethvannak Sam" w:date="2022-08-04T13:16:00Z">
        <w:del w:id="31321" w:author="Kem Sereyboth" w:date="2023-07-11T11:10:00Z">
          <w:r w:rsidRPr="00B26CA9" w:rsidDel="00FF3DA9">
            <w:rPr>
              <w:rFonts w:ascii="Khmer MEF2" w:eastAsiaTheme="majorEastAsia" w:hAnsi="Khmer MEF2" w:cs="Khmer MEF2"/>
              <w:cs/>
              <w:lang w:val="ca-ES"/>
              <w:rPrChange w:id="313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322AB0E4" w14:textId="4B242214" w:rsidR="009E2F5A" w:rsidRPr="00B26CA9" w:rsidDel="00FF3DA9" w:rsidRDefault="009E2F5A">
      <w:pPr>
        <w:spacing w:after="0" w:line="218" w:lineRule="auto"/>
        <w:ind w:left="634"/>
        <w:rPr>
          <w:ins w:id="31323" w:author="User" w:date="2022-10-04T15:01:00Z"/>
          <w:del w:id="31324" w:author="Kem Sereyboth" w:date="2023-07-11T11:10:00Z"/>
          <w:lang w:val="ca-ES"/>
          <w:rPrChange w:id="31325" w:author="Sopheak Phorn" w:date="2023-08-25T15:04:00Z">
            <w:rPr>
              <w:ins w:id="31326" w:author="User" w:date="2022-10-04T15:01:00Z"/>
              <w:del w:id="31327" w:author="Kem Sereyboth" w:date="2023-07-11T11:1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31328" w:author="Sopheak Phorn" w:date="2023-08-25T15:13:00Z">
          <w:pPr>
            <w:pStyle w:val="Heading1"/>
            <w:spacing w:before="160" w:line="240" w:lineRule="auto"/>
            <w:ind w:firstLine="547"/>
          </w:pPr>
        </w:pPrChange>
      </w:pPr>
    </w:p>
    <w:p w14:paraId="20C762BA" w14:textId="00AD7C6C" w:rsidR="00C91DD5" w:rsidRPr="00B26CA9" w:rsidDel="00FF3DA9" w:rsidRDefault="00C91DD5">
      <w:pPr>
        <w:spacing w:after="0" w:line="218" w:lineRule="auto"/>
        <w:ind w:left="634"/>
        <w:rPr>
          <w:ins w:id="31329" w:author="User" w:date="2022-10-06T10:25:00Z"/>
          <w:del w:id="31330" w:author="Kem Sereyboth" w:date="2023-07-11T11:10:00Z"/>
          <w:lang w:val="ca-ES"/>
        </w:rPr>
        <w:pPrChange w:id="3133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332" w:author="User" w:date="2022-10-04T15:05:00Z">
        <w:del w:id="31333" w:author="Kem Sereyboth" w:date="2023-07-11T11:10:00Z">
          <w:r w:rsidRPr="00B26CA9" w:rsidDel="00FF3DA9">
            <w:rPr>
              <w:spacing w:val="4"/>
              <w:cs/>
              <w:lang w:val="ca-ES"/>
              <w:rPrChange w:id="3133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យោងតាមផ្នែកទី</w:delText>
          </w:r>
        </w:del>
      </w:ins>
      <w:ins w:id="31335" w:author="LENOVO" w:date="2022-10-08T10:16:00Z">
        <w:del w:id="31336" w:author="Kem Sereyboth" w:date="2023-07-11T11:10:00Z">
          <w:r w:rsidR="00880855" w:rsidRPr="00B26CA9" w:rsidDel="00FF3DA9">
            <w:rPr>
              <w:spacing w:val="4"/>
              <w:lang w:val="ca-ES"/>
              <w:rPrChange w:id="313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1338" w:author="User" w:date="2022-10-04T15:05:00Z">
        <w:del w:id="31339" w:author="Kem Sereyboth" w:date="2023-07-11T11:10:00Z">
          <w:r w:rsidRPr="00B26CA9" w:rsidDel="00FF3DA9">
            <w:rPr>
              <w:spacing w:val="4"/>
              <w:cs/>
              <w:lang w:val="ca-ES"/>
              <w:rPrChange w:id="31340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៧ នៃសេចក្ដីណែនាំស្ដីពីយន្តការ និងនីតិវិធីសវនកម្មអនុលោមភាព </w:delText>
          </w:r>
          <w:r w:rsidRPr="00B26CA9" w:rsidDel="00FF3DA9">
            <w:rPr>
              <w:spacing w:val="4"/>
              <w:rPrChange w:id="31341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</w:del>
      </w:ins>
      <w:ins w:id="31342" w:author="User" w:date="2022-10-04T15:06:00Z">
        <w:del w:id="31343" w:author="Kem Sereyboth" w:date="2023-07-11T11:10:00Z">
          <w:r w:rsidRPr="00B26CA9" w:rsidDel="00FF3DA9">
            <w:rPr>
              <w:rFonts w:ascii="Khmer MEF2" w:hAnsi="Khmer MEF2" w:cs="Khmer MEF2"/>
              <w:spacing w:val="4"/>
              <w:cs/>
              <w:lang w:val="ca-ES"/>
              <w:rPrChange w:id="3134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ឯកឧត្តម</w:delText>
          </w:r>
        </w:del>
      </w:ins>
      <w:ins w:id="31345" w:author="User" w:date="2022-10-04T15:05:00Z">
        <w:del w:id="31346" w:author="Kem Sereyboth" w:date="2023-07-11T11:10:00Z">
          <w:r w:rsidRPr="00B26CA9" w:rsidDel="00FF3DA9">
            <w:rPr>
              <w:rFonts w:ascii="Khmer MEF2" w:hAnsi="Khmer MEF2" w:cs="Khmer MEF2"/>
              <w:cs/>
              <w:lang w:val="ca-ES"/>
              <w:rPrChange w:id="31347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</w:delText>
          </w:r>
        </w:del>
      </w:ins>
      <w:ins w:id="31348" w:author="User" w:date="2022-10-04T15:07:00Z">
        <w:del w:id="31349" w:author="Kem Sereyboth" w:date="2023-07-11T11:10:00Z">
          <w:r w:rsidRPr="00B26CA9" w:rsidDel="00FF3DA9">
            <w:rPr>
              <w:rFonts w:ascii="Khmer MEF2" w:hAnsi="Khmer MEF2" w:cs="Khmer MEF2"/>
              <w:spacing w:val="-8"/>
              <w:cs/>
              <w:lang w:val="ca-ES"/>
              <w:rPrChange w:id="31350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FF3DA9">
            <w:rPr>
              <w:spacing w:val="-8"/>
              <w:cs/>
              <w:rPrChange w:id="31351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</w:delText>
          </w:r>
        </w:del>
      </w:ins>
      <w:ins w:id="31352" w:author="User" w:date="2022-10-04T15:05:00Z">
        <w:del w:id="31353" w:author="Kem Sereyboth" w:date="2023-07-11T11:10:00Z">
          <w:r w:rsidRPr="00B26CA9" w:rsidDel="00FF3DA9">
            <w:rPr>
              <w:spacing w:val="-8"/>
              <w:cs/>
            </w:rPr>
            <w:delText>ភាព</w:delText>
          </w:r>
          <w:r w:rsidRPr="00B26CA9" w:rsidDel="00FF3DA9">
            <w:rPr>
              <w:spacing w:val="-8"/>
              <w:cs/>
              <w:rPrChange w:id="3135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​សវនកម្មផ្ទៃក្នុងនៃ </w:delText>
          </w:r>
          <w:r w:rsidRPr="00B26CA9" w:rsidDel="00FF3DA9">
            <w:rPr>
              <w:spacing w:val="-8"/>
              <w:cs/>
              <w:rPrChange w:id="3135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-8"/>
              <w:cs/>
              <w:rPrChange w:id="3135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ត្រូវបង្កើតគណៈកម្មការចំពោះកិច្ច ដើម្បីពិនិត្យ និងវាយតម្លៃលើ</w:delText>
          </w:r>
          <w:r w:rsidRPr="00B26CA9" w:rsidDel="00FF3DA9">
            <w:rPr>
              <w:cs/>
              <w:rPrChange w:id="3135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របាយការណ៍សវនកម្មអនុលោមរបស់សវនករទទួលបន្ទុក</w:delText>
          </w:r>
          <w:r w:rsidRPr="00B26CA9" w:rsidDel="00FF3DA9">
            <w:rPr>
              <w:rPrChange w:id="3135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</w:del>
      </w:ins>
      <w:ins w:id="31359" w:author="User" w:date="2022-10-05T13:01:00Z">
        <w:del w:id="31360" w:author="Kem Sereyboth" w:date="2023-07-11T11:10:00Z">
          <w:r w:rsidR="00161854" w:rsidRPr="00B26CA9" w:rsidDel="00FF3DA9">
            <w:rPr>
              <w:cs/>
              <w:rPrChange w:id="3136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362" w:author="User" w:date="2022-10-04T15:05:00Z">
        <w:del w:id="31363" w:author="Kem Sereyboth" w:date="2023-07-11T11:10:00Z">
          <w:r w:rsidRPr="00B26CA9" w:rsidDel="00FF3DA9">
            <w:rPr>
              <w:cs/>
              <w:rPrChange w:id="3136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FF3DA9">
            <w:rPr>
              <w:rFonts w:ascii="Khmer MEF2" w:hAnsi="Khmer MEF2" w:cs="Khmer MEF2"/>
              <w:cs/>
              <w:rPrChange w:id="31365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Pr="00B26CA9" w:rsidDel="00FF3DA9">
            <w:rPr>
              <w:strike/>
              <w:highlight w:val="yellow"/>
              <w:cs/>
              <w:rPrChange w:id="3136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1367" w:author="User" w:date="2022-10-05T13:02:00Z">
        <w:del w:id="31368" w:author="Kem Sereyboth" w:date="2023-07-11T11:10:00Z">
          <w:r w:rsidR="00161854" w:rsidRPr="00B26CA9" w:rsidDel="00FF3DA9">
            <w:rPr>
              <w:strike/>
              <w:highlight w:val="yellow"/>
              <w:cs/>
              <w:rPrChange w:id="31369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ដាក់</w:delText>
          </w:r>
        </w:del>
      </w:ins>
      <w:ins w:id="31370" w:author="User" w:date="2022-10-04T15:05:00Z">
        <w:del w:id="31371" w:author="Kem Sereyboth" w:date="2023-07-11T11:10:00Z">
          <w:r w:rsidRPr="00B26CA9" w:rsidDel="00FF3DA9">
            <w:rPr>
              <w:strike/>
              <w:highlight w:val="yellow"/>
              <w:cs/>
              <w:rPrChange w:id="3137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ចេញ</w:delText>
          </w:r>
          <w:r w:rsidRPr="00B26CA9" w:rsidDel="00FF3DA9">
            <w:rPr>
              <w:strike/>
              <w:highlight w:val="yellow"/>
              <w:cs/>
              <w:lang w:val="ca-ES"/>
              <w:rPrChange w:id="3137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</w:delText>
          </w:r>
        </w:del>
      </w:ins>
      <w:ins w:id="31374" w:author="User" w:date="2022-10-05T13:12:00Z">
        <w:del w:id="31375" w:author="Kem Sereyboth" w:date="2023-07-11T11:10:00Z">
          <w:r w:rsidR="00034EE6" w:rsidRPr="00B26CA9" w:rsidDel="00FF3DA9">
            <w:rPr>
              <w:strike/>
              <w:highlight w:val="yellow"/>
              <w:cs/>
              <w:lang w:val="ca-ES"/>
              <w:rPrChange w:id="3137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377" w:author="User" w:date="2022-10-04T15:05:00Z">
        <w:del w:id="31378" w:author="Kem Sereyboth" w:date="2023-07-11T11:10:00Z">
          <w:r w:rsidRPr="00B26CA9" w:rsidDel="00FF3DA9">
            <w:rPr>
              <w:strike/>
              <w:highlight w:val="yellow"/>
              <w:cs/>
              <w:lang w:val="ca-ES"/>
              <w:rPrChange w:id="3137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ក្ដីសម្រេចលេខ ២២៦/២២ អ.ស.ផ. ចុះថ្ងៃទី១១ ខែសីហា ឆ្នាំ២០២២</w:delText>
          </w:r>
          <w:r w:rsidRPr="00B26CA9" w:rsidDel="00FF3DA9">
            <w:rPr>
              <w:cs/>
              <w:lang w:val="ca-ES"/>
              <w:rPrChange w:id="3138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ស្ដីពីការបង្កើតគណៈកម្មការចំ</w:delText>
          </w:r>
        </w:del>
      </w:ins>
      <w:ins w:id="31381" w:author="User" w:date="2022-10-05T13:11:00Z">
        <w:del w:id="31382" w:author="Kem Sereyboth" w:date="2023-07-11T11:10:00Z">
          <w:r w:rsidR="00034EE6" w:rsidRPr="00B26CA9" w:rsidDel="00FF3DA9">
            <w:rPr>
              <w:cs/>
              <w:lang w:val="ca-ES"/>
              <w:rPrChange w:id="3138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384" w:author="User" w:date="2022-10-04T15:05:00Z">
        <w:del w:id="31385" w:author="Kem Sereyboth" w:date="2023-07-11T11:10:00Z">
          <w:r w:rsidRPr="00B26CA9" w:rsidDel="00FF3DA9">
            <w:rPr>
              <w:cs/>
              <w:lang w:val="ca-ES"/>
              <w:rPrChange w:id="31386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ពោះកិច្ច</w:delText>
          </w:r>
          <w:r w:rsidRPr="00B26CA9" w:rsidDel="00FF3DA9">
            <w:rPr>
              <w:spacing w:val="-10"/>
              <w:cs/>
              <w:lang w:val="ca-ES"/>
            </w:rPr>
            <w:delText xml:space="preserve"> </w:delText>
          </w:r>
          <w:r w:rsidRPr="00B26CA9" w:rsidDel="00FF3DA9">
            <w:rPr>
              <w:cs/>
              <w:lang w:val="ca-ES"/>
              <w:rPrChange w:id="31387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</w:delText>
          </w:r>
          <w:r w:rsidRPr="00B26CA9" w:rsidDel="00FF3DA9">
            <w:rPr>
              <w:cs/>
              <w:lang w:val="ca-ES"/>
            </w:rPr>
            <w:delText xml:space="preserve"> និងវាយតម្លៃលើរបាយការណ៍</w:delText>
          </w:r>
          <w:r w:rsidRPr="00B26CA9" w:rsidDel="00FF3DA9">
            <w:rPr>
              <w:cs/>
              <w:lang w:val="ca-ES"/>
              <w:rPrChange w:id="3138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សវនកម្មអនុលោមភាពរបស់សវនករទទួលបន្ទុក​នៃអង្គភាព</w:delText>
          </w:r>
          <w:r w:rsidRPr="00B26CA9" w:rsidDel="00FF3DA9">
            <w:rPr>
              <w:spacing w:val="-8"/>
              <w:cs/>
              <w:lang w:val="ca-ES"/>
            </w:rPr>
            <w:delText>សវនកម្មផ្ទៃក្នុងនៃ</w:delText>
          </w:r>
        </w:del>
      </w:ins>
      <w:ins w:id="31389" w:author="User" w:date="2022-10-04T15:08:00Z">
        <w:del w:id="31390" w:author="Kem Sereyboth" w:date="2023-07-11T11:10:00Z">
          <w:r w:rsidRPr="00B26CA9" w:rsidDel="00FF3DA9">
            <w:rPr>
              <w:spacing w:val="-8"/>
              <w:cs/>
              <w:lang w:val="ca-ES"/>
            </w:rPr>
            <w:delText xml:space="preserve"> </w:delText>
          </w:r>
        </w:del>
      </w:ins>
      <w:ins w:id="31391" w:author="User" w:date="2022-10-04T15:05:00Z">
        <w:del w:id="31392" w:author="Kem Sereyboth" w:date="2023-07-11T11:10:00Z">
          <w:r w:rsidRPr="00B26CA9" w:rsidDel="00FF3DA9">
            <w:rPr>
              <w:spacing w:val="-8"/>
              <w:cs/>
              <w:lang w:val="ca-ES"/>
            </w:rPr>
            <w:delText>អ.ស.ហ. សមាសភាពនៃគណៈកម្មការចំពោះកិច្ច</w:delText>
          </w:r>
          <w:r w:rsidRPr="00B26CA9" w:rsidDel="00FF3DA9">
            <w:rPr>
              <w:cs/>
              <w:lang w:val="ca-ES"/>
            </w:rPr>
            <w:delText xml:space="preserve"> មានសមាសភាពដូចខាងក្រោម៖</w:delText>
          </w:r>
        </w:del>
      </w:ins>
    </w:p>
    <w:p w14:paraId="0CAF6389" w14:textId="1A8AFE39" w:rsidR="00D75D16" w:rsidRPr="00B26CA9" w:rsidDel="00FF3DA9" w:rsidRDefault="00D75D16">
      <w:pPr>
        <w:spacing w:after="0" w:line="218" w:lineRule="auto"/>
        <w:ind w:left="634"/>
        <w:rPr>
          <w:ins w:id="31393" w:author="User" w:date="2022-10-04T15:05:00Z"/>
          <w:del w:id="31394" w:author="Kem Sereyboth" w:date="2023-07-11T11:10:00Z"/>
          <w:lang w:val="ca-ES"/>
        </w:rPr>
        <w:pPrChange w:id="31395" w:author="Sopheak Phorn" w:date="2023-08-25T15:13:00Z">
          <w:pPr>
            <w:spacing w:after="0" w:line="221" w:lineRule="auto"/>
            <w:ind w:firstLine="720"/>
            <w:jc w:val="both"/>
          </w:pPr>
        </w:pPrChange>
      </w:pPr>
    </w:p>
    <w:p w14:paraId="1C232D59" w14:textId="378D074B" w:rsidR="00C91DD5" w:rsidRPr="00B26CA9" w:rsidDel="005C3437" w:rsidRDefault="00C91DD5">
      <w:pPr>
        <w:spacing w:after="0" w:line="218" w:lineRule="auto"/>
        <w:ind w:left="634"/>
        <w:rPr>
          <w:del w:id="31396" w:author="Kem Sereyboth" w:date="2023-06-20T14:47:00Z"/>
          <w:spacing w:val="-4"/>
          <w:lang w:val="ca-ES"/>
        </w:rPr>
        <w:pPrChange w:id="3139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398" w:author="User" w:date="2022-10-04T15:05:00Z">
        <w:del w:id="31399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១.</w:delText>
          </w:r>
        </w:del>
      </w:ins>
      <w:ins w:id="31400" w:author="LENOVO" w:date="2022-10-06T12:03:00Z">
        <w:del w:id="31401" w:author="Kem Sereyboth" w:date="2023-06-20T14:47:00Z">
          <w:r w:rsidR="00BC1E15" w:rsidRPr="00B26CA9" w:rsidDel="005C3437">
            <w:rPr>
              <w:rFonts w:ascii="Khmer MEF2" w:hAnsi="Khmer MEF2" w:cs="Khmer MEF2"/>
              <w:spacing w:val="-4"/>
              <w:cs/>
              <w:lang w:val="ca-ES"/>
            </w:rPr>
            <w:delText>ឯកឧត្តម ឈុន សម្បត្តិ</w:delText>
          </w:r>
        </w:del>
      </w:ins>
      <w:ins w:id="31402" w:author="User" w:date="2022-10-04T15:05:00Z">
        <w:del w:id="3140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ឯកឧត្តម ឈុន សម្បត្តិ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ប្រធានអង្គភាពសវនកម្មផ្ទៃក្នុង         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</w:delText>
          </w:r>
        </w:del>
      </w:ins>
    </w:p>
    <w:p w14:paraId="0C8F7684" w14:textId="5343460E" w:rsidR="00C91DD5" w:rsidRPr="00B26CA9" w:rsidDel="005C3437" w:rsidRDefault="00C91DD5">
      <w:pPr>
        <w:spacing w:after="0" w:line="218" w:lineRule="auto"/>
        <w:ind w:left="634"/>
        <w:rPr>
          <w:ins w:id="31404" w:author="User" w:date="2022-10-04T15:05:00Z"/>
          <w:del w:id="31405" w:author="Kem Sereyboth" w:date="2023-06-20T14:47:00Z"/>
          <w:spacing w:val="-4"/>
          <w:lang w:val="ca-ES"/>
        </w:rPr>
        <w:pPrChange w:id="31406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07" w:author="User" w:date="2022-10-04T15:05:00Z">
        <w:del w:id="31408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២.លោក ឈុំ សេរីវុធ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អនុប្រធានអង្គភាពសវនកម្មផ្ទៃក្នុង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</w:delText>
          </w:r>
        </w:del>
      </w:ins>
    </w:p>
    <w:p w14:paraId="76C26EDB" w14:textId="3A0194E4" w:rsidR="00C91DD5" w:rsidRPr="00B26CA9" w:rsidDel="005C3437" w:rsidRDefault="00C91DD5">
      <w:pPr>
        <w:spacing w:after="0" w:line="218" w:lineRule="auto"/>
        <w:ind w:left="634"/>
        <w:rPr>
          <w:ins w:id="31409" w:author="User" w:date="2022-10-04T15:05:00Z"/>
          <w:del w:id="31410" w:author="Kem Sereyboth" w:date="2023-06-20T14:47:00Z"/>
          <w:spacing w:val="-4"/>
          <w:lang w:val="ca-ES"/>
        </w:rPr>
        <w:pPrChange w:id="31411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12" w:author="User" w:date="2022-10-04T15:05:00Z">
        <w:del w:id="3141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៣.លោក លឹម ចាន់ណា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ប្រធាននាយកដ្ឋានកិច្ចការទូទៅ ​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1C23BDA6" w14:textId="44C22426" w:rsidR="00C91DD5" w:rsidRPr="00B26CA9" w:rsidDel="005C3437" w:rsidRDefault="00C91DD5">
      <w:pPr>
        <w:spacing w:after="0" w:line="218" w:lineRule="auto"/>
        <w:ind w:left="634"/>
        <w:rPr>
          <w:ins w:id="31414" w:author="User" w:date="2022-10-04T15:05:00Z"/>
          <w:del w:id="31415" w:author="Kem Sereyboth" w:date="2023-06-20T14:47:00Z"/>
          <w:spacing w:val="-4"/>
          <w:lang w:val="ca-ES"/>
        </w:rPr>
        <w:pPrChange w:id="31416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17" w:author="User" w:date="2022-10-04T15:05:00Z">
        <w:del w:id="31418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៤.លោក អ៊ួន រិទ្ធី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ប្រធាននាយកដ្ឋានសវនកម្មទី១  ​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222F46F9" w14:textId="40CD506B" w:rsidR="00C91DD5" w:rsidRPr="00B26CA9" w:rsidDel="005C3437" w:rsidRDefault="00C91DD5">
      <w:pPr>
        <w:spacing w:after="0" w:line="218" w:lineRule="auto"/>
        <w:ind w:left="634"/>
        <w:rPr>
          <w:ins w:id="31419" w:author="User" w:date="2022-10-04T15:05:00Z"/>
          <w:del w:id="31420" w:author="Kem Sereyboth" w:date="2023-06-20T14:47:00Z"/>
          <w:spacing w:val="-4"/>
          <w:lang w:val="ca-ES"/>
        </w:rPr>
        <w:pPrChange w:id="31421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22" w:author="User" w:date="2022-10-04T15:05:00Z">
        <w:del w:id="3142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៥.លោក អ៊</w:delText>
          </w:r>
        </w:del>
      </w:ins>
      <w:ins w:id="31424" w:author="User" w:date="2022-10-05T20:06:00Z">
        <w:del w:id="31425" w:author="Kem Sereyboth" w:date="2023-06-20T14:47:00Z">
          <w:r w:rsidR="00B24F39" w:rsidRPr="00B26CA9" w:rsidDel="005C3437">
            <w:rPr>
              <w:spacing w:val="-4"/>
              <w:cs/>
              <w:lang w:val="ca-ES"/>
            </w:rPr>
            <w:delText>ឹ</w:delText>
          </w:r>
        </w:del>
      </w:ins>
      <w:ins w:id="31426" w:author="User" w:date="2022-10-04T15:05:00Z">
        <w:del w:id="3142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ម សុផល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ប្រធាននាយកដ្ឋានសវនកម្មទី​១ </w:delText>
          </w:r>
          <w:r w:rsidRPr="00B26CA9" w:rsidDel="005C3437">
            <w:rPr>
              <w:spacing w:val="-4"/>
              <w:lang w:val="ca-ES"/>
            </w:rPr>
            <w:delText>​​</w:delText>
          </w:r>
          <w:r w:rsidRPr="00B26CA9" w:rsidDel="005C3437">
            <w:rPr>
              <w:spacing w:val="-4"/>
              <w:cs/>
              <w:lang w:val="ca-ES"/>
            </w:rPr>
            <w:delText xml:space="preserve">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0AC284BE" w14:textId="106994E6" w:rsidR="00C91DD5" w:rsidRPr="00B26CA9" w:rsidDel="005C3437" w:rsidRDefault="00C91DD5">
      <w:pPr>
        <w:spacing w:after="0" w:line="218" w:lineRule="auto"/>
        <w:ind w:left="634"/>
        <w:rPr>
          <w:ins w:id="31428" w:author="User" w:date="2022-10-04T15:05:00Z"/>
          <w:del w:id="31429" w:author="Kem Sereyboth" w:date="2023-06-20T14:47:00Z"/>
          <w:spacing w:val="-4"/>
          <w:lang w:val="ca-ES"/>
        </w:rPr>
        <w:pPrChange w:id="3143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31" w:author="User" w:date="2022-10-04T15:05:00Z">
        <w:del w:id="3143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៦.លោក នួន សំរតនា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អនុប្រធាននាយកដ្ឋានកិច្ចការទូទៅ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636B2F09" w14:textId="6445218F" w:rsidR="00C91DD5" w:rsidRPr="00B26CA9" w:rsidDel="005C3437" w:rsidRDefault="00C91DD5">
      <w:pPr>
        <w:spacing w:after="0" w:line="218" w:lineRule="auto"/>
        <w:ind w:left="634"/>
        <w:rPr>
          <w:ins w:id="31433" w:author="User" w:date="2022-10-04T15:05:00Z"/>
          <w:del w:id="31434" w:author="Kem Sereyboth" w:date="2023-06-20T14:47:00Z"/>
          <w:spacing w:val="-4"/>
          <w:lang w:val="ca-ES"/>
        </w:rPr>
        <w:pPrChange w:id="3143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36" w:author="User" w:date="2022-10-04T15:05:00Z">
        <w:del w:id="3143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៧.លោក យឹម វីរៈ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អនុប្រធានប្រធាននាយកដ្ឋានសវនកម្មទី១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21F84716" w14:textId="45923558" w:rsidR="00C91DD5" w:rsidRPr="00B26CA9" w:rsidDel="005C3437" w:rsidRDefault="00C91DD5">
      <w:pPr>
        <w:spacing w:after="0" w:line="218" w:lineRule="auto"/>
        <w:ind w:left="634"/>
        <w:rPr>
          <w:ins w:id="31438" w:author="User" w:date="2022-10-04T15:05:00Z"/>
          <w:del w:id="31439" w:author="Kem Sereyboth" w:date="2023-06-20T14:47:00Z"/>
          <w:spacing w:val="-4"/>
          <w:lang w:val="ca-ES"/>
        </w:rPr>
        <w:pPrChange w:id="3144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41" w:author="User" w:date="2022-10-04T15:05:00Z">
        <w:del w:id="3144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៨.លោក ស្រ៊ុន ច័ន្ទសិត្ថា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អនុប្រធាននាយកដ្ឋានសវនកម្មទី២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4CCBD029" w14:textId="5A8F76E5" w:rsidR="00C91DD5" w:rsidRPr="00B26CA9" w:rsidDel="005C3437" w:rsidRDefault="00C91DD5">
      <w:pPr>
        <w:spacing w:after="0" w:line="218" w:lineRule="auto"/>
        <w:ind w:left="634"/>
        <w:rPr>
          <w:ins w:id="31443" w:author="User" w:date="2022-10-04T15:05:00Z"/>
          <w:del w:id="31444" w:author="Kem Sereyboth" w:date="2023-06-20T14:47:00Z"/>
          <w:spacing w:val="-4"/>
          <w:lang w:val="ca-ES"/>
        </w:rPr>
        <w:pPrChange w:id="3144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46" w:author="User" w:date="2022-10-04T15:05:00Z">
        <w:del w:id="3144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៩.លោក ឆាយ វណ្ណរិទ្ធ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ប្រធានការិយាល័យផែនការនិងបណ្ដុះបណ្ដាល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លេខាធិការ </w:delText>
          </w:r>
        </w:del>
      </w:ins>
    </w:p>
    <w:p w14:paraId="41FDA570" w14:textId="277B6104" w:rsidR="00C91DD5" w:rsidRPr="00B26CA9" w:rsidDel="005C3437" w:rsidRDefault="00C91DD5">
      <w:pPr>
        <w:spacing w:after="0" w:line="218" w:lineRule="auto"/>
        <w:ind w:left="634"/>
        <w:rPr>
          <w:ins w:id="31448" w:author="User" w:date="2022-10-04T15:05:00Z"/>
          <w:del w:id="31449" w:author="Kem Sereyboth" w:date="2023-06-20T14:47:00Z"/>
          <w:spacing w:val="-4"/>
          <w:lang w:val="ca-ES"/>
        </w:rPr>
        <w:pPrChange w:id="3145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51" w:author="User" w:date="2022-10-04T15:05:00Z">
        <w:del w:id="3145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១០.លោក សេង ឈាងឡាយ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AC08CC9" w14:textId="5D6393D2" w:rsidR="00C91DD5" w:rsidRPr="00B26CA9" w:rsidDel="005C3437" w:rsidRDefault="00C91DD5">
      <w:pPr>
        <w:spacing w:after="0" w:line="218" w:lineRule="auto"/>
        <w:ind w:left="634"/>
        <w:rPr>
          <w:ins w:id="31453" w:author="User" w:date="2022-10-04T15:05:00Z"/>
          <w:del w:id="31454" w:author="Kem Sereyboth" w:date="2023-06-20T14:47:00Z"/>
          <w:spacing w:val="-4"/>
          <w:lang w:val="ca-ES"/>
        </w:rPr>
        <w:pPrChange w:id="3145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56" w:author="User" w:date="2022-10-04T15:05:00Z">
        <w:del w:id="3145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១១.កញ្ញា ឌុំ ផានិត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07E5BF5C" w14:textId="60BD68DE" w:rsidR="00C91DD5" w:rsidRPr="00B26CA9" w:rsidDel="005C3437" w:rsidRDefault="00C91DD5">
      <w:pPr>
        <w:spacing w:after="0" w:line="218" w:lineRule="auto"/>
        <w:ind w:left="634"/>
        <w:rPr>
          <w:ins w:id="31458" w:author="User" w:date="2022-10-04T15:05:00Z"/>
          <w:del w:id="31459" w:author="Kem Sereyboth" w:date="2023-06-20T14:47:00Z"/>
          <w:spacing w:val="-4"/>
          <w:lang w:val="ca-ES"/>
        </w:rPr>
        <w:pPrChange w:id="3146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61" w:author="User" w:date="2022-10-04T15:05:00Z">
        <w:del w:id="3146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១២.លោក សុខ ចិត្រា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3EAD2B7" w14:textId="682AED1A" w:rsidR="00C91DD5" w:rsidRPr="00B26CA9" w:rsidDel="005C3437" w:rsidRDefault="00C91DD5">
      <w:pPr>
        <w:spacing w:after="0" w:line="218" w:lineRule="auto"/>
        <w:ind w:left="634"/>
        <w:rPr>
          <w:ins w:id="31463" w:author="User" w:date="2022-10-04T15:05:00Z"/>
          <w:del w:id="31464" w:author="Kem Sereyboth" w:date="2023-06-20T14:47:00Z"/>
          <w:spacing w:val="-4"/>
          <w:lang w:val="ca-ES"/>
        </w:rPr>
        <w:pPrChange w:id="3146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66" w:author="User" w:date="2022-10-04T15:05:00Z">
        <w:del w:id="3146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១៣.លោក ទេព សុភ័គ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ប្រធានការិយាល័យសវនកម្មទី៤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2A262FD" w14:textId="320CAFF6" w:rsidR="00C91DD5" w:rsidRPr="00B26CA9" w:rsidDel="005C3437" w:rsidRDefault="00C91DD5">
      <w:pPr>
        <w:spacing w:after="0" w:line="218" w:lineRule="auto"/>
        <w:ind w:left="634"/>
        <w:rPr>
          <w:ins w:id="31468" w:author="User" w:date="2022-10-04T15:05:00Z"/>
          <w:del w:id="31469" w:author="Kem Sereyboth" w:date="2023-06-20T14:47:00Z"/>
          <w:spacing w:val="-4"/>
          <w:lang w:val="ca-ES"/>
        </w:rPr>
        <w:pPrChange w:id="3147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71" w:author="User" w:date="2022-10-04T15:05:00Z">
        <w:del w:id="3147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១៤.លោកស្រី កែម សិរីបុត្រ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ABC59B5" w14:textId="00F76000" w:rsidR="00C91DD5" w:rsidRPr="00B26CA9" w:rsidDel="005C3437" w:rsidRDefault="00C91DD5">
      <w:pPr>
        <w:spacing w:after="0" w:line="218" w:lineRule="auto"/>
        <w:ind w:left="634"/>
        <w:rPr>
          <w:ins w:id="31473" w:author="User" w:date="2022-10-04T15:05:00Z"/>
          <w:del w:id="31474" w:author="Kem Sereyboth" w:date="2023-06-20T14:47:00Z"/>
          <w:spacing w:val="-4"/>
          <w:lang w:val="ca-ES"/>
        </w:rPr>
        <w:pPrChange w:id="3147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76" w:author="User" w:date="2022-10-04T15:05:00Z">
        <w:del w:id="3147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១៥.កញ្ញា ព្រេម លីណា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អនុប្រធានការិយាល័យសវនកម្មទី២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46CA2768" w14:textId="66C3221F" w:rsidR="00C91DD5" w:rsidRPr="00B26CA9" w:rsidDel="005C3437" w:rsidRDefault="00C91DD5">
      <w:pPr>
        <w:spacing w:after="0" w:line="218" w:lineRule="auto"/>
        <w:ind w:left="634"/>
        <w:rPr>
          <w:ins w:id="31478" w:author="User" w:date="2022-10-04T15:05:00Z"/>
          <w:del w:id="31479" w:author="Kem Sereyboth" w:date="2023-06-20T14:47:00Z"/>
          <w:spacing w:val="-4"/>
          <w:lang w:val="ca-ES"/>
        </w:rPr>
        <w:pPrChange w:id="3148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481" w:author="User" w:date="2022-10-04T15:05:00Z">
        <w:del w:id="3148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១៦.លោក ថន សំណាង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54569287" w14:textId="30D8FBAD" w:rsidR="00C91DD5" w:rsidRPr="00B26CA9" w:rsidDel="005C3437" w:rsidRDefault="00C91DD5">
      <w:pPr>
        <w:spacing w:after="0" w:line="218" w:lineRule="auto"/>
        <w:ind w:left="634"/>
        <w:rPr>
          <w:ins w:id="31483" w:author="User" w:date="2022-10-04T15:05:00Z"/>
          <w:del w:id="31484" w:author="Kem Sereyboth" w:date="2023-06-20T14:48:00Z"/>
        </w:rPr>
        <w:pPrChange w:id="31485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86" w:author="User" w:date="2022-10-04T15:05:00Z">
        <w:del w:id="31487" w:author="Kem Sereyboth" w:date="2023-06-20T14:48:00Z">
          <w:r w:rsidRPr="00B26CA9" w:rsidDel="005C3437">
            <w:rPr>
              <w:spacing w:val="-2"/>
              <w:cs/>
              <w:lang w:val="ca-ES"/>
            </w:rPr>
            <w:delText>គណៈកម្មការចំពោះកិច្ច ពិនិត្យ និងវាយតម្លៃលើរបាយការណ៍សវនកម្មអនុលោមភាពរបស់សវនករ</w:delText>
          </w:r>
          <w:r w:rsidRPr="00B26CA9" w:rsidDel="005C3437">
            <w:rPr>
              <w:spacing w:val="6"/>
              <w:cs/>
              <w:lang w:val="ca-ES"/>
            </w:rPr>
            <w:delText>ទទួលបន្ទុកផ្អែកលើគោលការណ៍ណែនាំស្ដីពីការសវនកម្មអនុលោមភាព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5C3437">
            <w:rPr>
              <w:spacing w:val="-4"/>
              <w:cs/>
              <w:lang w:val="ca-ES"/>
            </w:rPr>
            <w:delText xml:space="preserve"> និងនីតិវិធីសវនកម្មអនុលោមភាព ដោយពិនិត្យលើចំណុចមួយចំនួន</w:delText>
          </w:r>
        </w:del>
      </w:ins>
      <w:ins w:id="31488" w:author="User" w:date="2022-10-04T15:08:00Z">
        <w:del w:id="31489" w:author="Kem Sereyboth" w:date="2023-06-20T14:48:00Z">
          <w:r w:rsidRPr="00B26CA9" w:rsidDel="005C3437">
            <w:rPr>
              <w:spacing w:val="-4"/>
              <w:cs/>
              <w:lang w:val="ca-ES"/>
            </w:rPr>
            <w:delText>រួមមាន</w:delText>
          </w:r>
        </w:del>
      </w:ins>
      <w:ins w:id="31490" w:author="User" w:date="2022-10-04T15:05:00Z">
        <w:del w:id="31491" w:author="Kem Sereyboth" w:date="2023-06-20T14:48:00Z">
          <w:r w:rsidRPr="00B26CA9" w:rsidDel="005C3437">
            <w:rPr>
              <w:spacing w:val="-4"/>
              <w:cs/>
              <w:lang w:val="ca-ES"/>
            </w:rPr>
            <w:delText xml:space="preserve">៖ </w:delText>
          </w:r>
          <w:r w:rsidRPr="00B26CA9" w:rsidDel="005C3437">
            <w:rPr>
              <w:spacing w:val="-4"/>
              <w:cs/>
            </w:rPr>
            <w:delText>ការអនុវត្តនីតិវិធី</w:delText>
          </w:r>
          <w:r w:rsidRPr="00B26CA9" w:rsidDel="005C3437">
            <w:rPr>
              <w:spacing w:val="-4"/>
            </w:rPr>
            <w:delText xml:space="preserve">​ </w:delText>
          </w:r>
          <w:r w:rsidRPr="00B26CA9" w:rsidDel="005C3437">
            <w:rPr>
              <w:spacing w:val="-4"/>
              <w:cs/>
            </w:rPr>
            <w:delText>និងសវនកម្ម</w:delText>
          </w:r>
          <w:r w:rsidRPr="00B26CA9" w:rsidDel="005C3437">
            <w:rPr>
              <w:spacing w:val="2"/>
              <w:cs/>
            </w:rPr>
            <w:delText>របស់សវនករទទួលបន្ទុក ដំណើរការអង្កេតរបស់សវនករទទួលបន្ទុក</w:delText>
          </w:r>
          <w:r w:rsidRPr="00B26CA9" w:rsidDel="005C3437">
            <w:rPr>
              <w:spacing w:val="2"/>
              <w:cs/>
              <w:lang w:val="ca-ES"/>
            </w:rPr>
            <w:delText xml:space="preserve"> </w:delText>
          </w:r>
          <w:r w:rsidRPr="00B26CA9" w:rsidDel="005C3437">
            <w:rPr>
              <w:spacing w:val="2"/>
              <w:cs/>
            </w:rPr>
            <w:delText>ភស្តុតាងស្ដីពីអនុលោមភាពទៅតាម</w:delText>
          </w:r>
          <w:r w:rsidRPr="00B26CA9" w:rsidDel="005C3437">
            <w:rPr>
              <w:spacing w:val="6"/>
              <w:cs/>
            </w:rPr>
            <w:delText>ប្រធានបទសវន​កម្មនីមួ​យ​ៗ ការសន្និដ្ឋានរបស់សវនករទទួលបន្ទុកទៅតាមប្រធានបទសវនកម្មនីមួយៗ</w:delText>
          </w:r>
          <w:r w:rsidRPr="00B26CA9" w:rsidDel="005C3437">
            <w:rPr>
              <w:cs/>
            </w:rPr>
            <w:delText xml:space="preserve"> ការ</w:delText>
          </w:r>
          <w:r w:rsidRPr="00B26CA9" w:rsidDel="005C3437">
            <w:rPr>
              <w:spacing w:val="-18"/>
              <w:cs/>
            </w:rPr>
            <w:delText>សន្និដ្ឋាន</w:delText>
          </w:r>
          <w:r w:rsidRPr="00B26CA9" w:rsidDel="005C3437">
            <w:rPr>
              <w:spacing w:val="-14"/>
              <w:cs/>
            </w:rPr>
            <w:delText xml:space="preserve"> និ​ង</w:delText>
          </w:r>
          <w:r w:rsidRPr="00B26CA9" w:rsidDel="005C3437">
            <w:rPr>
              <w:spacing w:val="6"/>
              <w:cs/>
            </w:rPr>
            <w:delText>អនុសាសន៍</w:delText>
          </w:r>
          <w:r w:rsidRPr="00B26CA9" w:rsidDel="005C3437">
            <w:rPr>
              <w:cs/>
            </w:rPr>
            <w:delText>របស់សវនករទទួលបន្ទុកទៅតាមប្រធានបទសវនកម្មនីមួយៗ។</w:delText>
          </w:r>
        </w:del>
      </w:ins>
    </w:p>
    <w:p w14:paraId="202DCC58" w14:textId="48C1DA81" w:rsidR="002636E6" w:rsidRPr="00B26CA9" w:rsidDel="00FF3DA9" w:rsidRDefault="00C91DD5">
      <w:pPr>
        <w:spacing w:after="0" w:line="218" w:lineRule="auto"/>
        <w:ind w:left="634"/>
        <w:rPr>
          <w:ins w:id="31492" w:author="User" w:date="2022-10-04T15:28:00Z"/>
          <w:del w:id="31493" w:author="Kem Sereyboth" w:date="2023-07-11T11:10:00Z"/>
          <w:spacing w:val="6"/>
        </w:rPr>
        <w:pPrChange w:id="31494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95" w:author="User" w:date="2022-10-04T15:05:00Z">
        <w:del w:id="31496" w:author="Kem Sereyboth" w:date="2023-07-11T11:10:00Z">
          <w:r w:rsidRPr="00B26CA9" w:rsidDel="00FF3DA9">
            <w:rPr>
              <w:spacing w:val="-2"/>
              <w:highlight w:val="yellow"/>
              <w:cs/>
              <w:rPrChange w:id="3149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កិច្ចប្រជុំគណៈកម្មការចំពោះកិច្ចលើសេចក្ដីព្រាងរបាយការណ៍សវនកម្មអនុលោមភាព</w:delText>
          </w:r>
        </w:del>
      </w:ins>
      <w:ins w:id="31498" w:author="User" w:date="2022-10-04T15:10:00Z">
        <w:del w:id="31499" w:author="Kem Sereyboth" w:date="2023-07-11T11:10:00Z">
          <w:r w:rsidRPr="00B26CA9" w:rsidDel="00FF3DA9">
            <w:rPr>
              <w:spacing w:val="-2"/>
              <w:highlight w:val="yellow"/>
              <w:cs/>
              <w:rPrChange w:id="315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នៅ ន.ស.ស. </w:delText>
          </w:r>
          <w:r w:rsidRPr="00B26CA9" w:rsidDel="00FF3DA9">
            <w:rPr>
              <w:spacing w:val="-10"/>
              <w:highlight w:val="yellow"/>
              <w:cs/>
              <w:rPrChange w:id="315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</w:delText>
          </w:r>
        </w:del>
      </w:ins>
      <w:ins w:id="31502" w:author="User" w:date="2022-10-04T15:05:00Z">
        <w:del w:id="31503" w:author="Kem Sereyboth" w:date="2023-07-11T11:10:00Z">
          <w:r w:rsidRPr="00B26CA9" w:rsidDel="00FF3DA9">
            <w:rPr>
              <w:spacing w:val="-10"/>
              <w:highlight w:val="yellow"/>
              <w:cs/>
              <w:rPrChange w:id="315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បានរៀបចំ</w:delText>
          </w:r>
        </w:del>
      </w:ins>
      <w:ins w:id="31505" w:author="User" w:date="2022-10-04T15:11:00Z">
        <w:del w:id="31506" w:author="Kem Sereyboth" w:date="2023-07-11T11:10:00Z">
          <w:r w:rsidRPr="00B26CA9" w:rsidDel="00FF3DA9">
            <w:rPr>
              <w:spacing w:val="-10"/>
              <w:highlight w:val="yellow"/>
              <w:cs/>
              <w:rPrChange w:id="3150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ឡើងកាលពី</w:delText>
          </w:r>
        </w:del>
      </w:ins>
      <w:ins w:id="31508" w:author="User" w:date="2022-10-04T15:05:00Z">
        <w:del w:id="31509" w:author="Kem Sereyboth" w:date="2023-07-11T11:10:00Z">
          <w:r w:rsidRPr="00B26CA9" w:rsidDel="00FF3DA9">
            <w:rPr>
              <w:spacing w:val="-10"/>
              <w:highlight w:val="yellow"/>
              <w:cs/>
              <w:rPrChange w:id="315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ថ្ងៃទី</w:delText>
          </w:r>
        </w:del>
      </w:ins>
      <w:ins w:id="31511" w:author="User" w:date="2022-10-04T15:11:00Z">
        <w:del w:id="31512" w:author="Kem Sereyboth" w:date="2023-07-11T11:10:00Z">
          <w:r w:rsidRPr="00B26CA9" w:rsidDel="00FF3DA9">
            <w:rPr>
              <w:spacing w:val="-10"/>
              <w:highlight w:val="yellow"/>
              <w:cs/>
              <w:rPrChange w:id="3151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1514" w:author="User" w:date="2022-10-04T15:05:00Z">
        <w:del w:id="31515" w:author="Kem Sereyboth" w:date="2023-07-11T11:10:00Z">
          <w:r w:rsidRPr="00B26CA9" w:rsidDel="00FF3DA9">
            <w:rPr>
              <w:spacing w:val="-10"/>
              <w:highlight w:val="yellow"/>
              <w:cs/>
              <w:rPrChange w:id="315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ខែ</w:delText>
          </w:r>
        </w:del>
      </w:ins>
      <w:ins w:id="31517" w:author="User" w:date="2022-10-04T15:11:00Z">
        <w:del w:id="31518" w:author="Kem Sereyboth" w:date="2023-07-11T11:10:00Z">
          <w:r w:rsidRPr="00B26CA9" w:rsidDel="00FF3DA9">
            <w:rPr>
              <w:spacing w:val="-10"/>
              <w:highlight w:val="yellow"/>
              <w:cs/>
              <w:rPrChange w:id="315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តុលា </w:delText>
          </w:r>
        </w:del>
      </w:ins>
      <w:ins w:id="31520" w:author="User" w:date="2022-10-04T15:05:00Z">
        <w:del w:id="31521" w:author="Kem Sereyboth" w:date="2023-07-11T11:10:00Z">
          <w:r w:rsidRPr="00B26CA9" w:rsidDel="00FF3DA9">
            <w:rPr>
              <w:spacing w:val="-10"/>
              <w:highlight w:val="yellow"/>
              <w:cs/>
              <w:rPrChange w:id="315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ឆ្នាំ២០២២ នៅបន្ទប់ប្រជុំ​របស់​អង្គភាព​សវនកម្ម​ផ្ទៃ​ក្នុង​​នៃ</w:delText>
          </w:r>
          <w:r w:rsidRPr="00B26CA9" w:rsidDel="00FF3DA9">
            <w:rPr>
              <w:spacing w:val="-10"/>
              <w:highlight w:val="yellow"/>
              <w:rPrChange w:id="31523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FF3DA9">
            <w:rPr>
              <w:spacing w:val="-10"/>
              <w:highlight w:val="yellow"/>
              <w:cs/>
              <w:rPrChange w:id="3152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6"/>
              <w:highlight w:val="yellow"/>
              <w:cs/>
              <w:rPrChange w:id="3152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Pr="00B26CA9" w:rsidDel="00FF3DA9">
            <w:rPr>
              <w:spacing w:val="8"/>
              <w:highlight w:val="yellow"/>
              <w:cs/>
              <w:rPrChange w:id="3152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វេលាម៉ោង ៩</w:delText>
          </w:r>
        </w:del>
      </w:ins>
      <w:ins w:id="31527" w:author="User" w:date="2022-10-04T16:25:00Z">
        <w:del w:id="31528" w:author="Kem Sereyboth" w:date="2023-07-11T11:10:00Z">
          <w:r w:rsidR="002E5FBD" w:rsidRPr="00B26CA9" w:rsidDel="00FF3DA9">
            <w:rPr>
              <w:spacing w:val="8"/>
              <w:highlight w:val="yellow"/>
              <w:cs/>
              <w:rPrChange w:id="3152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530" w:author="User" w:date="2022-10-04T15:05:00Z">
        <w:del w:id="31531" w:author="Kem Sereyboth" w:date="2023-07-11T11:10:00Z">
          <w:r w:rsidRPr="00B26CA9" w:rsidDel="00FF3DA9">
            <w:rPr>
              <w:spacing w:val="8"/>
              <w:highlight w:val="yellow"/>
              <w:rPrChange w:id="3153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FF3DA9">
            <w:rPr>
              <w:spacing w:val="8"/>
              <w:highlight w:val="yellow"/>
              <w:cs/>
              <w:rPrChange w:id="3153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534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Pr="00B26CA9" w:rsidDel="00FF3DA9">
            <w:rPr>
              <w:spacing w:val="8"/>
              <w:highlight w:val="yellow"/>
              <w:cs/>
              <w:rPrChange w:id="3153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</w:delText>
          </w:r>
        </w:del>
      </w:ins>
      <w:ins w:id="31536" w:author="User" w:date="2022-10-05T13:15:00Z">
        <w:del w:id="31537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53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</w:delText>
          </w:r>
          <w:r w:rsidR="00EF37CC" w:rsidRPr="00B26CA9" w:rsidDel="00FF3DA9">
            <w:rPr>
              <w:spacing w:val="8"/>
              <w:highlight w:val="yellow"/>
              <w:cs/>
              <w:rPrChange w:id="31539" w:author="Sopheak Phorn" w:date="2023-08-25T15:04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1540" w:author="User" w:date="2022-10-05T13:16:00Z">
        <w:del w:id="31541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542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543" w:author="User" w:date="2022-10-04T15:05:00Z">
        <w:del w:id="31544" w:author="Kem Sereyboth" w:date="2023-07-11T11:10:00Z">
          <w:r w:rsidRPr="00B26CA9" w:rsidDel="00FF3DA9">
            <w:rPr>
              <w:spacing w:val="8"/>
              <w:highlight w:val="yellow"/>
              <w:cs/>
              <w:rPrChange w:id="3154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និងជាប្រធានគណៈកម្មការចំពោះកិច្ច។ </w:delText>
          </w:r>
        </w:del>
      </w:ins>
      <w:ins w:id="31546" w:author="User" w:date="2022-10-04T15:13:00Z">
        <w:del w:id="31547" w:author="Kem Sereyboth" w:date="2023-07-11T11:10:00Z">
          <w:r w:rsidRPr="00B26CA9" w:rsidDel="00FF3DA9">
            <w:rPr>
              <w:spacing w:val="8"/>
              <w:highlight w:val="yellow"/>
              <w:cs/>
              <w:rPrChange w:id="315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ជាកិច្ចចាប់ផ្តើម </w:delText>
          </w:r>
        </w:del>
      </w:ins>
      <w:ins w:id="31549" w:author="User" w:date="2022-10-04T15:14:00Z">
        <w:del w:id="31550" w:author="Kem Sereyboth" w:date="2023-07-11T11:10:00Z"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551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Pr="00B26CA9" w:rsidDel="00FF3DA9">
            <w:rPr>
              <w:rFonts w:ascii="Khmer MEF2" w:hAnsi="Khmer MEF2" w:cs="Khmer MEF2"/>
              <w:spacing w:val="4"/>
              <w:highlight w:val="yellow"/>
              <w:cs/>
              <w:rPrChange w:id="31552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553" w:author="User" w:date="2022-10-04T15:15:00Z">
        <w:del w:id="31554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55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បានសម</w:delText>
          </w:r>
        </w:del>
      </w:ins>
      <w:ins w:id="31556" w:author="User" w:date="2022-10-04T15:16:00Z">
        <w:del w:id="31557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55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្តែងការកោ</w:delText>
          </w:r>
        </w:del>
      </w:ins>
      <w:ins w:id="31559" w:author="User" w:date="2022-10-04T15:17:00Z">
        <w:del w:id="31560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56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ត</w:delText>
          </w:r>
        </w:del>
      </w:ins>
      <w:ins w:id="31562" w:author="User" w:date="2022-10-04T15:20:00Z">
        <w:del w:id="31563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56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សរសើរ</w:delText>
          </w:r>
        </w:del>
      </w:ins>
      <w:ins w:id="31565" w:author="User" w:date="2022-10-04T15:21:00Z">
        <w:del w:id="31566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56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ចំពោះសវនករទទួល</w:delText>
          </w:r>
          <w:r w:rsidR="00525F53" w:rsidRPr="00B26CA9" w:rsidDel="00FF3DA9">
            <w:rPr>
              <w:highlight w:val="yellow"/>
              <w:cs/>
              <w:rPrChange w:id="3156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បន្ទុកដែលបានខិតខំ</w:delText>
          </w:r>
          <w:r w:rsidR="00525F53" w:rsidRPr="00B26CA9" w:rsidDel="00FF3DA9">
            <w:rPr>
              <w:spacing w:val="-8"/>
              <w:highlight w:val="yellow"/>
              <w:cs/>
              <w:rPrChange w:id="3156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ប្រឹងប្រែង</w:delText>
          </w:r>
          <w:r w:rsidR="00525F53" w:rsidRPr="00B26CA9" w:rsidDel="00FF3DA9">
            <w:rPr>
              <w:highlight w:val="yellow"/>
              <w:cs/>
              <w:rPrChange w:id="3157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រៀបចំរបាយការណ៍</w:delText>
          </w:r>
          <w:r w:rsidR="00525F53" w:rsidRPr="00B26CA9" w:rsidDel="00FF3DA9">
            <w:rPr>
              <w:spacing w:val="-8"/>
              <w:highlight w:val="yellow"/>
              <w:cs/>
              <w:rPrChange w:id="3157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សវនកម្ម</w:delText>
          </w:r>
          <w:r w:rsidR="00525F53" w:rsidRPr="00B26CA9" w:rsidDel="00FF3DA9">
            <w:rPr>
              <w:spacing w:val="2"/>
              <w:highlight w:val="yellow"/>
              <w:cs/>
              <w:rPrChange w:id="3157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573" w:author="User" w:date="2022-10-04T15:22:00Z">
        <w:del w:id="31574" w:author="Kem Sereyboth" w:date="2023-07-11T11:10:00Z">
          <w:r w:rsidR="00525F53" w:rsidRPr="00B26CA9" w:rsidDel="00FF3DA9">
            <w:rPr>
              <w:spacing w:val="2"/>
              <w:highlight w:val="yellow"/>
              <w:cs/>
              <w:rPrChange w:id="3157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លោម</w:delText>
          </w:r>
          <w:r w:rsidR="00525F53" w:rsidRPr="00B26CA9" w:rsidDel="00FF3DA9">
            <w:rPr>
              <w:spacing w:val="4"/>
              <w:highlight w:val="yellow"/>
              <w:cs/>
              <w:rPrChange w:id="3157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ភាព</w:delText>
          </w:r>
          <w:r w:rsidR="006E7928" w:rsidRPr="00B26CA9" w:rsidDel="00FF3DA9">
            <w:rPr>
              <w:spacing w:val="4"/>
              <w:highlight w:val="yellow"/>
              <w:cs/>
              <w:rPrChange w:id="3157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នៅ ន.ស.ស.</w:delText>
          </w:r>
          <w:r w:rsidR="006E7928" w:rsidRPr="00B26CA9" w:rsidDel="00FF3DA9">
            <w:rPr>
              <w:spacing w:val="4"/>
              <w:highlight w:val="yellow"/>
              <w:cs/>
              <w:rPrChange w:id="3157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សម្រាប់ការិយបរិច្ឆេទ២០២២ បានទាន់</w:delText>
          </w:r>
          <w:r w:rsidR="006E7928" w:rsidRPr="00B26CA9" w:rsidDel="00FF3DA9">
            <w:rPr>
              <w:spacing w:val="2"/>
              <w:highlight w:val="yellow"/>
              <w:cs/>
              <w:rPrChange w:id="315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ពេល</w:delText>
          </w:r>
        </w:del>
      </w:ins>
      <w:ins w:id="31580" w:author="User" w:date="2022-10-04T15:23:00Z">
        <w:del w:id="31581" w:author="Kem Sereyboth" w:date="2023-07-11T11:10:00Z">
          <w:r w:rsidR="006E7928" w:rsidRPr="00B26CA9" w:rsidDel="00FF3DA9">
            <w:rPr>
              <w:spacing w:val="2"/>
              <w:highlight w:val="yellow"/>
              <w:cs/>
              <w:rPrChange w:id="315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វេលា និងគោរពទៅតាមទម្រង់</w:delText>
          </w:r>
          <w:r w:rsidR="006E7928" w:rsidRPr="00B26CA9" w:rsidDel="00FF3DA9">
            <w:rPr>
              <w:highlight w:val="yellow"/>
              <w:cs/>
              <w:rPrChange w:id="315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ដែលបានកំណត់ត្រឹមត្រូវ។ តាមការត្រួតពិនិត្យលើរបាយការណ៍</w:delText>
          </w:r>
        </w:del>
      </w:ins>
      <w:ins w:id="31584" w:author="User" w:date="2022-10-04T15:24:00Z">
        <w:del w:id="31585" w:author="Kem Sereyboth" w:date="2023-07-11T11:10:00Z">
          <w:r w:rsidR="006E7928" w:rsidRPr="00B26CA9" w:rsidDel="00FF3DA9">
            <w:rPr>
              <w:highlight w:val="yellow"/>
              <w:cs/>
              <w:rPrChange w:id="315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 </w:delText>
          </w:r>
          <w:r w:rsidR="006E7928" w:rsidRPr="00B26CA9" w:rsidDel="00FF3DA9">
            <w:rPr>
              <w:rFonts w:ascii="Khmer MEF2" w:hAnsi="Khmer MEF2" w:cs="Khmer MEF2"/>
              <w:highlight w:val="yellow"/>
              <w:cs/>
              <w:rPrChange w:id="31587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6E7928" w:rsidRPr="00B26CA9" w:rsidDel="00FF3DA9">
            <w:rPr>
              <w:highlight w:val="yellow"/>
              <w:cs/>
              <w:rPrChange w:id="315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  <w:r w:rsidR="006E7928" w:rsidRPr="00B26CA9" w:rsidDel="00FF3DA9">
            <w:rPr>
              <w:spacing w:val="6"/>
              <w:highlight w:val="yellow"/>
              <w:cs/>
              <w:rPrChange w:id="3158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</w:delText>
          </w:r>
          <w:r w:rsidR="006E7928" w:rsidRPr="00B26CA9" w:rsidDel="00FF3DA9">
            <w:rPr>
              <w:spacing w:val="-4"/>
              <w:highlight w:val="yellow"/>
              <w:cs/>
              <w:rPrChange w:id="315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ប្រធានគណៈកម្មការចំពោះកិច្ច</w:delText>
          </w:r>
        </w:del>
      </w:ins>
      <w:ins w:id="31591" w:author="User" w:date="2022-10-04T15:25:00Z">
        <w:del w:id="31592" w:author="Kem Sereyboth" w:date="2023-07-11T11:10:00Z">
          <w:r w:rsidR="006E7928" w:rsidRPr="00B26CA9" w:rsidDel="00FF3DA9">
            <w:rPr>
              <w:spacing w:val="-4"/>
              <w:highlight w:val="yellow"/>
              <w:cs/>
              <w:rPrChange w:id="3159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ព្រមទាំងសមាជិក</w:delText>
          </w:r>
          <w:r w:rsidR="006E7928" w:rsidRPr="00B26CA9" w:rsidDel="00FF3DA9">
            <w:rPr>
              <w:spacing w:val="-4"/>
              <w:highlight w:val="yellow"/>
              <w:rPrChange w:id="315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/</w:delText>
          </w:r>
          <w:r w:rsidR="006E7928" w:rsidRPr="00B26CA9" w:rsidDel="00FF3DA9">
            <w:rPr>
              <w:spacing w:val="-4"/>
              <w:highlight w:val="yellow"/>
              <w:cs/>
              <w:rPrChange w:id="315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សមាជិកា នៃ</w:delText>
          </w:r>
          <w:r w:rsidR="002636E6" w:rsidRPr="00B26CA9" w:rsidDel="00FF3DA9">
            <w:rPr>
              <w:spacing w:val="-4"/>
              <w:highlight w:val="yellow"/>
              <w:cs/>
              <w:rPrChange w:id="315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គណៈកម្មការចំពោះកិច្ចបានពិនិត្យ</w:delText>
          </w:r>
        </w:del>
      </w:ins>
      <w:ins w:id="31597" w:author="User" w:date="2022-10-05T13:19:00Z">
        <w:del w:id="31598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5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ឃើ</w:delText>
          </w:r>
        </w:del>
      </w:ins>
      <w:ins w:id="31600" w:author="User" w:date="2022-10-05T13:21:00Z">
        <w:del w:id="31601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6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603" w:author="User" w:date="2022-10-05T13:19:00Z">
        <w:del w:id="31604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6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</w:delText>
          </w:r>
        </w:del>
      </w:ins>
      <w:ins w:id="31606" w:author="User" w:date="2022-10-05T13:21:00Z">
        <w:del w:id="31607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6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609" w:author="User" w:date="2022-10-05T13:19:00Z">
        <w:del w:id="31610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6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  <w:r w:rsidR="00EF37CC" w:rsidRPr="00B26CA9" w:rsidDel="00FF3DA9">
            <w:rPr>
              <w:spacing w:val="-2"/>
              <w:highlight w:val="yellow"/>
              <w:cs/>
              <w:rPrChange w:id="316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ចំណុ</w:delText>
          </w:r>
        </w:del>
      </w:ins>
      <w:ins w:id="31613" w:author="User" w:date="2022-10-06T04:27:00Z">
        <w:del w:id="31614" w:author="Kem Sereyboth" w:date="2023-07-11T11:10:00Z">
          <w:r w:rsidR="0059514E" w:rsidRPr="00B26CA9" w:rsidDel="00FF3DA9">
            <w:rPr>
              <w:spacing w:val="-2"/>
              <w:highlight w:val="yellow"/>
              <w:cs/>
              <w:rPrChange w:id="316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616" w:author="User" w:date="2022-10-05T13:20:00Z">
        <w:del w:id="31617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1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ខ្វះខាតមួយចំនួនពាក់ព័ន្ធខ្លឹមសារ ពាក</w:delText>
          </w:r>
        </w:del>
      </w:ins>
      <w:ins w:id="31619" w:author="User" w:date="2022-10-05T13:21:00Z">
        <w:del w:id="31620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2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្យពេ</w:delText>
          </w:r>
        </w:del>
      </w:ins>
      <w:ins w:id="31622" w:author="User" w:date="2022-10-06T04:30:00Z">
        <w:del w:id="31623" w:author="Kem Sereyboth" w:date="2023-07-11T11:10:00Z">
          <w:r w:rsidR="00C16DDD" w:rsidRPr="00B26CA9" w:rsidDel="00FF3DA9">
            <w:rPr>
              <w:spacing w:val="-2"/>
              <w:highlight w:val="yellow"/>
              <w:cs/>
              <w:rPrChange w:id="316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625" w:author="User" w:date="2022-10-05T13:21:00Z">
        <w:del w:id="31626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2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ន៍ និងអក្ខរាវិរុទ្ធ។ ជាលទ្ធ</w:delText>
          </w:r>
        </w:del>
      </w:ins>
      <w:ins w:id="31628" w:author="User" w:date="2022-10-05T13:22:00Z">
        <w:del w:id="31629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ផលគណៈកម្មការចំ</w:delText>
          </w:r>
        </w:del>
      </w:ins>
      <w:ins w:id="31631" w:author="User" w:date="2022-10-05T13:23:00Z">
        <w:del w:id="31632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33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634" w:author="User" w:date="2022-10-05T13:22:00Z">
        <w:del w:id="31635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3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ពោះ</w:delText>
          </w:r>
        </w:del>
      </w:ins>
      <w:ins w:id="31637" w:author="User" w:date="2022-10-05T13:23:00Z">
        <w:del w:id="31638" w:author="Kem Sereyboth" w:date="2023-07-11T11:10:00Z">
          <w:r w:rsidR="00EF37CC" w:rsidRPr="00B26CA9" w:rsidDel="00FF3DA9">
            <w:rPr>
              <w:spacing w:val="-2"/>
              <w:highlight w:val="yellow"/>
              <w:rPrChange w:id="3163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​​</w:delText>
          </w:r>
        </w:del>
      </w:ins>
      <w:ins w:id="31640" w:author="User" w:date="2022-10-05T13:22:00Z">
        <w:del w:id="31641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642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កិច្ច</w:delText>
          </w:r>
          <w:r w:rsidR="00EF37CC" w:rsidRPr="00B26CA9" w:rsidDel="00FF3DA9">
            <w:rPr>
              <w:spacing w:val="2"/>
              <w:highlight w:val="yellow"/>
              <w:cs/>
              <w:rPrChange w:id="31643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បានពិនិត្យ និងវាយ</w:delText>
          </w:r>
        </w:del>
      </w:ins>
      <w:ins w:id="31644" w:author="User" w:date="2022-10-04T15:26:00Z">
        <w:del w:id="31645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6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តម្លៃទទួលយកនូវលទ្ធផលរកឃើញរបស់សវនករទទួលបន្ទុកចំនួន ៥ រួមមាន</w:delText>
          </w:r>
        </w:del>
      </w:ins>
      <w:ins w:id="31647" w:author="User" w:date="2022-10-04T15:27:00Z">
        <w:del w:id="31648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6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64E4398" w14:textId="54D328AC" w:rsidR="00556EC6" w:rsidRPr="00B26CA9" w:rsidDel="00FF3DA9" w:rsidRDefault="00556EC6">
      <w:pPr>
        <w:spacing w:after="0" w:line="218" w:lineRule="auto"/>
        <w:ind w:left="634"/>
        <w:rPr>
          <w:ins w:id="31650" w:author="User" w:date="2022-10-07T16:22:00Z"/>
          <w:del w:id="31651" w:author="Kem Sereyboth" w:date="2023-07-11T11:10:00Z"/>
          <w:spacing w:val="-8"/>
          <w:highlight w:val="yellow"/>
          <w:lang w:val="ca-ES"/>
          <w:rPrChange w:id="31652" w:author="Sopheak Phorn" w:date="2023-08-25T15:04:00Z">
            <w:rPr>
              <w:ins w:id="31653" w:author="User" w:date="2022-10-07T16:22:00Z"/>
              <w:del w:id="31654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655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56" w:author="User" w:date="2022-10-07T16:22:00Z">
        <w:del w:id="31657" w:author="Kem Sereyboth" w:date="2023-07-11T11:10:00Z">
          <w:r w:rsidRPr="00B26CA9" w:rsidDel="00FF3DA9">
            <w:rPr>
              <w:spacing w:val="-8"/>
              <w:highlight w:val="yellow"/>
              <w:cs/>
              <w:lang w:val="ca-ES"/>
              <w:rPrChange w:id="3165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១.លទ្ធផលរកឃើញទី១៖ ពុំទាន់បានបំពេញរចនាសម្ព័ន្ធគ្រប់គ្រងស្របទៅតាមបទប្បញ្ញត្តិជាធរមាន។</w:delText>
          </w:r>
        </w:del>
      </w:ins>
    </w:p>
    <w:p w14:paraId="63841248" w14:textId="62715455" w:rsidR="00556EC6" w:rsidRPr="00B26CA9" w:rsidDel="00FF3DA9" w:rsidRDefault="00556EC6">
      <w:pPr>
        <w:spacing w:after="0" w:line="218" w:lineRule="auto"/>
        <w:ind w:left="634"/>
        <w:rPr>
          <w:ins w:id="31659" w:author="User" w:date="2022-10-07T16:22:00Z"/>
          <w:del w:id="31660" w:author="Kem Sereyboth" w:date="2023-07-11T11:10:00Z"/>
          <w:highlight w:val="yellow"/>
        </w:rPr>
        <w:pPrChange w:id="31661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62" w:author="User" w:date="2022-10-07T16:22:00Z">
        <w:del w:id="31663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២.លទ្ធផលរកឃើញទី២៖ </w:delText>
          </w:r>
          <w:r w:rsidRPr="00B26CA9" w:rsidDel="00FF3DA9">
            <w:rPr>
              <w:highlight w:val="yellow"/>
              <w:cs/>
              <w:lang w:val="ca-ES"/>
              <w:rPrChange w:id="3166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ពុំទាន់អនុវត្តការប្រមូលចំណូលស្របតាមបទប្បញ្ញត្តិជាធរមាន។</w:delText>
          </w:r>
        </w:del>
      </w:ins>
    </w:p>
    <w:p w14:paraId="5CBE3BDB" w14:textId="1FFA3980" w:rsidR="00556EC6" w:rsidRPr="00B26CA9" w:rsidDel="00FF3DA9" w:rsidRDefault="00556EC6">
      <w:pPr>
        <w:spacing w:after="0" w:line="218" w:lineRule="auto"/>
        <w:ind w:left="634"/>
        <w:rPr>
          <w:ins w:id="31665" w:author="User" w:date="2022-10-07T16:22:00Z"/>
          <w:del w:id="31666" w:author="Kem Sereyboth" w:date="2023-07-11T11:10:00Z"/>
          <w:highlight w:val="yellow"/>
          <w:lang w:val="ca-ES"/>
          <w:rPrChange w:id="31667" w:author="Sopheak Phorn" w:date="2023-08-25T15:04:00Z">
            <w:rPr>
              <w:ins w:id="31668" w:author="User" w:date="2022-10-07T16:22:00Z"/>
              <w:del w:id="31669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670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71" w:author="User" w:date="2022-10-07T16:22:00Z">
        <w:del w:id="31672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67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៣.លទ្ធផលរកឃើញទី៣៖ ពុំទាន់បាន</w:delText>
          </w:r>
        </w:del>
      </w:ins>
      <w:ins w:id="31674" w:author="Un Seakamey" w:date="2022-11-14T11:30:00Z">
        <w:del w:id="31675" w:author="Kem Sereyboth" w:date="2023-07-11T11:10:00Z">
          <w:r w:rsidR="000E042F" w:rsidRPr="00B26CA9" w:rsidDel="00FF3DA9">
            <w:rPr>
              <w:spacing w:val="2"/>
              <w:highlight w:val="yellow"/>
              <w:cs/>
              <w:lang w:val="ca-ES"/>
              <w:rPrChange w:id="3167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1677" w:author="User" w:date="2022-10-07T16:22:00Z">
        <w:del w:id="31678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67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បង់ភាគទាន ១០% ជូនអគ្គលេខា​ធិ​ការដ្ឋាននៃ អ.ស.ហ.</w:delText>
          </w:r>
          <w:r w:rsidRPr="00B26CA9" w:rsidDel="00FF3DA9">
            <w:rPr>
              <w:highlight w:val="yellow"/>
              <w:cs/>
              <w:lang w:val="ca-ES"/>
              <w:rPrChange w:id="3168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</w:p>
    <w:p w14:paraId="090B2963" w14:textId="089D1B17" w:rsidR="00556EC6" w:rsidRPr="00B26CA9" w:rsidDel="00FF3DA9" w:rsidRDefault="00556EC6">
      <w:pPr>
        <w:spacing w:after="0" w:line="218" w:lineRule="auto"/>
        <w:ind w:left="634"/>
        <w:rPr>
          <w:ins w:id="31681" w:author="User" w:date="2022-10-07T16:22:00Z"/>
          <w:del w:id="31682" w:author="Kem Sereyboth" w:date="2023-07-11T11:10:00Z"/>
          <w:highlight w:val="yellow"/>
          <w:lang w:val="ca-ES"/>
        </w:rPr>
        <w:pPrChange w:id="31683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84" w:author="User" w:date="2022-10-07T16:22:00Z">
        <w:del w:id="31685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៤.លទ្ធផលរកឃើញទី៤៖ </w:delText>
          </w:r>
          <w:r w:rsidRPr="00B26CA9" w:rsidDel="00FF3DA9">
            <w:rPr>
              <w:highlight w:val="yellow"/>
              <w:cs/>
              <w:lang w:val="ca-ES"/>
              <w:rPrChange w:id="3168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753A401A" w14:textId="3222E47A" w:rsidR="00625B10" w:rsidRPr="00B26CA9" w:rsidDel="00FF3DA9" w:rsidRDefault="00556EC6">
      <w:pPr>
        <w:spacing w:after="0" w:line="218" w:lineRule="auto"/>
        <w:ind w:left="634"/>
        <w:rPr>
          <w:ins w:id="31687" w:author="User" w:date="2022-10-07T16:23:00Z"/>
          <w:del w:id="31688" w:author="Kem Sereyboth" w:date="2023-07-11T11:10:00Z"/>
          <w:highlight w:val="yellow"/>
          <w:lang w:val="ca-ES"/>
          <w:rPrChange w:id="31689" w:author="Sopheak Phorn" w:date="2023-08-25T15:04:00Z">
            <w:rPr>
              <w:ins w:id="31690" w:author="User" w:date="2022-10-07T16:23:00Z"/>
              <w:del w:id="31691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692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93" w:author="User" w:date="2022-10-07T16:22:00Z">
        <w:del w:id="31694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៥.លទ្ធផលរកឃើញទី៥៖ </w:delText>
          </w:r>
          <w:r w:rsidRPr="00B26CA9" w:rsidDel="00FF3DA9">
            <w:rPr>
              <w:highlight w:val="yellow"/>
              <w:cs/>
              <w:lang w:val="ca-ES"/>
              <w:rPrChange w:id="3169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1696" w:author="Un Seakamey" w:date="2022-11-14T11:23:00Z">
        <w:del w:id="31697" w:author="Kem Sereyboth" w:date="2023-07-11T11:10:00Z">
          <w:r w:rsidR="00CD3A38" w:rsidRPr="00B26CA9" w:rsidDel="00FF3DA9">
            <w:rPr>
              <w:highlight w:val="yellow"/>
              <w:cs/>
              <w:lang w:val="ca-ES"/>
              <w:rPrChange w:id="316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31699" w:author="Un Seakamey" w:date="2022-11-14T14:00:00Z">
        <w:del w:id="31700" w:author="Kem Sereyboth" w:date="2023-07-11T11:10:00Z">
          <w:r w:rsidR="00A80ECC" w:rsidRPr="00B26CA9" w:rsidDel="00FF3DA9">
            <w:rPr>
              <w:highlight w:val="yellow"/>
              <w:cs/>
              <w:lang w:val="ca-ES"/>
              <w:rPrChange w:id="31701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ដោយសារ​មានអនុក្រឹត្យលេខ១៦០</w:delText>
          </w:r>
          <w:r w:rsidR="00A80ECC" w:rsidRPr="00B26CA9" w:rsidDel="00FF3DA9">
            <w:rPr>
              <w:highlight w:val="yellow"/>
              <w:cs/>
              <w:lang w:val="ca-ES"/>
              <w:rPrChange w:id="31702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 xml:space="preserve"> អន</w:delText>
          </w:r>
          <w:r w:rsidR="00A80ECC" w:rsidRPr="00B26CA9" w:rsidDel="00FF3DA9">
            <w:rPr>
              <w:spacing w:val="-4"/>
              <w:highlight w:val="yellow"/>
              <w:cs/>
              <w:lang w:val="ca-ES"/>
              <w:rPrChange w:id="31703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>ក្រ.បក ចុះថ្ងៃទី៨​ ខែសីហា ឆ្នាំ២០២២ ស្តីពីនិយ័តកម្មប្រព័ន្ធសន្តិសុខសង្គម។</w:delText>
          </w:r>
        </w:del>
      </w:ins>
      <w:ins w:id="31704" w:author="User" w:date="2022-10-07T16:22:00Z">
        <w:del w:id="31705" w:author="Kem Sereyboth" w:date="2023-07-11T11:10:00Z">
          <w:r w:rsidRPr="00B26CA9" w:rsidDel="00FF3DA9">
            <w:rPr>
              <w:highlight w:val="yellow"/>
              <w:cs/>
              <w:lang w:val="ca-ES"/>
              <w:rPrChange w:id="3170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 </w:delText>
          </w:r>
        </w:del>
      </w:ins>
    </w:p>
    <w:p w14:paraId="319207B9" w14:textId="77E0920B" w:rsidR="003D4EB6" w:rsidRPr="00B26CA9" w:rsidDel="005C3437" w:rsidRDefault="00B50F57">
      <w:pPr>
        <w:spacing w:after="0" w:line="218" w:lineRule="auto"/>
        <w:ind w:left="634"/>
        <w:rPr>
          <w:ins w:id="31707" w:author="User" w:date="2022-11-03T23:10:00Z"/>
          <w:del w:id="31708" w:author="Kem Sereyboth" w:date="2023-06-20T14:50:00Z"/>
          <w:spacing w:val="6"/>
        </w:rPr>
        <w:pPrChange w:id="31709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710" w:author="LENOVO" w:date="2022-10-06T12:14:00Z">
        <w:del w:id="31711" w:author="Kem Sereyboth" w:date="2023-07-11T11:10:00Z">
          <w:r w:rsidRPr="00B26CA9" w:rsidDel="00FF3DA9">
            <w:rPr>
              <w:highlight w:val="yellow"/>
              <w:cs/>
              <w:lang w:val="ca-ES"/>
              <w:rPrChange w:id="3171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7"/>
              <w:highlight w:val="yellow"/>
              <w:cs/>
              <w:rPrChange w:id="31713" w:author="Sopheak Phorn" w:date="2023-08-25T15:04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  <w:r w:rsidRPr="00B26CA9" w:rsidDel="00FF3DA9">
            <w:rPr>
              <w:highlight w:val="yellow"/>
              <w:cs/>
              <w:lang w:val="ca-ES"/>
              <w:rPrChange w:id="317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4"/>
              <w:highlight w:val="yellow"/>
              <w:cs/>
              <w:lang w:val="ca-ES"/>
              <w:rPrChange w:id="31715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។</w:delText>
          </w:r>
        </w:del>
      </w:ins>
      <w:ins w:id="31716" w:author="User" w:date="2022-10-04T15:31:00Z">
        <w:del w:id="31717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71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ជារួម </w:delText>
          </w:r>
          <w:r w:rsidR="002636E6" w:rsidRPr="00B26CA9" w:rsidDel="005C3437">
            <w:rPr>
              <w:rFonts w:ascii="Khmer MEF2" w:hAnsi="Khmer MEF2" w:cs="Khmer MEF2"/>
              <w:spacing w:val="-4"/>
              <w:highlight w:val="yellow"/>
              <w:cs/>
              <w:rPrChange w:id="31719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2636E6" w:rsidRPr="00B26CA9" w:rsidDel="005C3437">
            <w:rPr>
              <w:spacing w:val="-4"/>
              <w:highlight w:val="yellow"/>
              <w:cs/>
              <w:rPrChange w:id="31720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និងជាប្រធានគណៈកម្មការចំពោះកិច្ច </w:delText>
          </w:r>
        </w:del>
      </w:ins>
      <w:ins w:id="31721" w:author="User" w:date="2022-10-04T15:32:00Z">
        <w:del w:id="31722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7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</w:delText>
          </w:r>
        </w:del>
      </w:ins>
      <w:ins w:id="31724" w:author="User" w:date="2022-10-05T13:28:00Z">
        <w:del w:id="31725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72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27" w:author="User" w:date="2022-10-04T15:32:00Z">
        <w:del w:id="31728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72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ទួ</w:delText>
          </w:r>
        </w:del>
      </w:ins>
      <w:ins w:id="31730" w:author="User" w:date="2022-10-05T13:28:00Z">
        <w:del w:id="31731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73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33" w:author="User" w:date="2022-10-04T15:32:00Z">
        <w:del w:id="31734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73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31736" w:author="User" w:date="2022-10-05T13:28:00Z">
        <w:del w:id="31737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73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39" w:author="User" w:date="2022-10-04T15:32:00Z">
        <w:del w:id="31740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74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បន្ទុក</w:delText>
          </w:r>
        </w:del>
      </w:ins>
      <w:ins w:id="31742" w:author="User" w:date="2022-10-05T13:28:00Z">
        <w:del w:id="31743" w:author="Kem Sereyboth" w:date="2023-06-20T14:50:00Z">
          <w:r w:rsidR="001E2955" w:rsidRPr="00B26CA9" w:rsidDel="005C3437">
            <w:rPr>
              <w:spacing w:val="-14"/>
              <w:highlight w:val="yellow"/>
              <w:cs/>
              <w:rPrChange w:id="31744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រៀបចំកែសម្រួល</w:delText>
          </w:r>
        </w:del>
      </w:ins>
      <w:ins w:id="31745" w:author="User" w:date="2022-10-04T15:32:00Z">
        <w:del w:id="31746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7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</w:delText>
          </w:r>
          <w:r w:rsidR="002636E6" w:rsidRPr="00B26CA9" w:rsidDel="005C3437">
            <w:rPr>
              <w:spacing w:val="-12"/>
              <w:highlight w:val="yellow"/>
              <w:cs/>
              <w:rPrChange w:id="317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749" w:author="User" w:date="2022-10-04T15:33:00Z">
        <w:del w:id="31750" w:author="Kem Sereyboth" w:date="2023-06-20T14:50:00Z">
          <w:r w:rsidR="002636E6" w:rsidRPr="00B26CA9" w:rsidDel="005C3437">
            <w:rPr>
              <w:spacing w:val="-12"/>
              <w:highlight w:val="yellow"/>
              <w:cs/>
              <w:rPrChange w:id="3175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ណ៍សវនកម្មអនុលោមភាពនេះទៅតាមការណែ</w:delText>
          </w:r>
        </w:del>
      </w:ins>
      <w:ins w:id="31752" w:author="User" w:date="2022-10-04T16:39:00Z">
        <w:del w:id="31753" w:author="Kem Sereyboth" w:date="2023-06-20T14:50:00Z">
          <w:r w:rsidR="00B47EFF" w:rsidRPr="00B26CA9" w:rsidDel="005C3437">
            <w:rPr>
              <w:spacing w:val="-14"/>
              <w:highlight w:val="yellow"/>
              <w:cs/>
              <w:rPrChange w:id="317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55" w:author="User" w:date="2022-10-04T15:33:00Z">
        <w:del w:id="31756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75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នាំរបស់</w:delText>
          </w:r>
          <w:r w:rsidR="002636E6" w:rsidRPr="00B26CA9" w:rsidDel="005C3437">
            <w:rPr>
              <w:spacing w:val="-12"/>
              <w:highlight w:val="yellow"/>
              <w:cs/>
              <w:rPrChange w:id="317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</w:delText>
          </w:r>
          <w:r w:rsidR="002636E6" w:rsidRPr="00B26CA9" w:rsidDel="005C3437">
            <w:rPr>
              <w:spacing w:val="10"/>
              <w:highlight w:val="yellow"/>
              <w:cs/>
              <w:rPrChange w:id="317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636E6" w:rsidRPr="00B26CA9" w:rsidDel="005C3437">
            <w:rPr>
              <w:highlight w:val="yellow"/>
              <w:cs/>
              <w:rPrChange w:id="317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និងចំណុច</w:delText>
          </w:r>
        </w:del>
      </w:ins>
      <w:ins w:id="31761" w:author="User" w:date="2022-10-04T15:34:00Z">
        <w:del w:id="31762" w:author="Kem Sereyboth" w:date="2023-06-20T14:50:00Z">
          <w:r w:rsidR="002636E6" w:rsidRPr="00B26CA9" w:rsidDel="005C3437">
            <w:rPr>
              <w:highlight w:val="yellow"/>
              <w:cs/>
              <w:rPrChange w:id="317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764" w:author="User" w:date="2022-10-09T08:03:00Z">
        <w:del w:id="31765" w:author="Kem Sereyboth" w:date="2023-06-20T14:50:00Z">
          <w:r w:rsidR="00F41F87" w:rsidRPr="00B26CA9" w:rsidDel="005C3437">
            <w:rPr>
              <w:highlight w:val="yellow"/>
              <w:cs/>
              <w:rPrChange w:id="317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767" w:author="User" w:date="2022-10-04T15:34:00Z">
        <w:del w:id="31768" w:author="Kem Sereyboth" w:date="2023-06-20T14:50:00Z">
          <w:r w:rsidR="002636E6" w:rsidRPr="00B26CA9" w:rsidDel="005C3437">
            <w:rPr>
              <w:highlight w:val="yellow"/>
              <w:cs/>
              <w:rPrChange w:id="317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</w:delText>
          </w:r>
        </w:del>
      </w:ins>
      <w:ins w:id="31770" w:author="User" w:date="2022-10-04T15:35:00Z">
        <w:del w:id="31771" w:author="Kem Sereyboth" w:date="2023-06-20T14:50:00Z">
          <w:r w:rsidR="002636E6" w:rsidRPr="00B26CA9" w:rsidDel="005C3437">
            <w:rPr>
              <w:highlight w:val="yellow"/>
              <w:cs/>
              <w:rPrChange w:id="317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ិងវាយតម្លៃរបស់គណៈកម្មការចំពោះកិច្ចចូលក្នុងរបាយការណ៍សវនកម្ម</w:delText>
          </w:r>
          <w:r w:rsidR="002159EC" w:rsidRPr="00B26CA9" w:rsidDel="005C3437">
            <w:rPr>
              <w:highlight w:val="yellow"/>
              <w:cs/>
              <w:rPrChange w:id="317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774" w:author="User" w:date="2022-10-05T13:30:00Z">
        <w:del w:id="31775" w:author="Kem Sereyboth" w:date="2023-06-20T14:50:00Z">
          <w:r w:rsidR="001E2955" w:rsidRPr="00B26CA9" w:rsidDel="005C3437">
            <w:rPr>
              <w:highlight w:val="yellow"/>
              <w:cs/>
              <w:rPrChange w:id="3177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77" w:author="User" w:date="2022-10-04T15:35:00Z">
        <w:del w:id="31778" w:author="Kem Sereyboth" w:date="2023-06-20T14:50:00Z">
          <w:r w:rsidR="002159EC" w:rsidRPr="00B26CA9" w:rsidDel="005C3437">
            <w:rPr>
              <w:highlight w:val="yellow"/>
              <w:cs/>
              <w:rPrChange w:id="317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លោ</w:delText>
          </w:r>
        </w:del>
      </w:ins>
      <w:ins w:id="31780" w:author="User" w:date="2022-10-05T13:30:00Z">
        <w:del w:id="31781" w:author="Kem Sereyboth" w:date="2023-06-20T14:50:00Z">
          <w:r w:rsidR="001E2955" w:rsidRPr="00B26CA9" w:rsidDel="005C3437">
            <w:rPr>
              <w:highlight w:val="yellow"/>
              <w:cs/>
              <w:rPrChange w:id="31782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83" w:author="User" w:date="2022-10-04T15:35:00Z">
        <w:del w:id="31784" w:author="Kem Sereyboth" w:date="2023-06-20T14:50:00Z">
          <w:r w:rsidR="002159EC" w:rsidRPr="00B26CA9" w:rsidDel="005C3437">
            <w:rPr>
              <w:highlight w:val="yellow"/>
              <w:cs/>
              <w:rPrChange w:id="317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1786" w:author="User" w:date="2022-10-05T13:30:00Z">
        <w:del w:id="31787" w:author="Kem Sereyboth" w:date="2023-06-20T14:50:00Z">
          <w:r w:rsidR="001E2955" w:rsidRPr="00B26CA9" w:rsidDel="005C3437">
            <w:rPr>
              <w:highlight w:val="yellow"/>
              <w:cs/>
              <w:rPrChange w:id="31788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89" w:author="User" w:date="2022-10-04T15:35:00Z">
        <w:del w:id="31790" w:author="Kem Sereyboth" w:date="2023-06-20T14:50:00Z">
          <w:r w:rsidR="002159EC" w:rsidRPr="00B26CA9" w:rsidDel="005C3437">
            <w:rPr>
              <w:highlight w:val="yellow"/>
              <w:cs/>
              <w:rPrChange w:id="3179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ភាព</w:delText>
          </w:r>
          <w:r w:rsidR="002159EC" w:rsidRPr="00B26CA9" w:rsidDel="005C3437">
            <w:rPr>
              <w:spacing w:val="-2"/>
              <w:highlight w:val="yellow"/>
              <w:cs/>
              <w:rPrChange w:id="3179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 ន.ស.ស.</w:delText>
          </w:r>
        </w:del>
      </w:ins>
      <w:ins w:id="31793" w:author="User" w:date="2022-10-04T15:36:00Z">
        <w:del w:id="31794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7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ព្រមទាំងបន្តរៀបចំ</w:delText>
          </w:r>
          <w:r w:rsidR="002159EC" w:rsidRPr="00B26CA9" w:rsidDel="005C3437">
            <w:rPr>
              <w:highlight w:val="yellow"/>
              <w:cs/>
              <w:rPrChange w:id="317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នីតិវិធីដើម្បីបញ្ជូនរបាយ</w:delText>
          </w:r>
          <w:r w:rsidR="002159EC" w:rsidRPr="00B26CA9" w:rsidDel="005C3437">
            <w:rPr>
              <w:spacing w:val="-2"/>
              <w:highlight w:val="yellow"/>
              <w:cs/>
              <w:rPrChange w:id="3179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ការណ៍</w:delText>
          </w:r>
        </w:del>
      </w:ins>
      <w:ins w:id="31798" w:author="User" w:date="2022-10-04T15:37:00Z">
        <w:del w:id="31799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8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សវនកម្មអនុលោមភាពនេះជូន </w:delText>
          </w:r>
          <w:r w:rsidR="002159EC" w:rsidRPr="00B26CA9" w:rsidDel="005C3437">
            <w:rPr>
              <w:spacing w:val="-2"/>
              <w:highlight w:val="yellow"/>
              <w:cs/>
              <w:rPrChange w:id="3180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2159EC" w:rsidRPr="00B26CA9" w:rsidDel="005C3437">
            <w:rPr>
              <w:spacing w:val="8"/>
              <w:highlight w:val="yellow"/>
              <w:cs/>
              <w:rPrChange w:id="31802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ពិនិត្យ និងផ្តល់នូវមតិយោបល់ ក៏ដូច</w:delText>
          </w:r>
        </w:del>
      </w:ins>
      <w:ins w:id="31803" w:author="User" w:date="2022-10-04T15:38:00Z">
        <w:del w:id="31804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8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ជាសំណូមពរជាលា</w:delText>
          </w:r>
        </w:del>
      </w:ins>
      <w:ins w:id="31806" w:author="User" w:date="2022-10-04T16:41:00Z">
        <w:del w:id="31807" w:author="Kem Sereyboth" w:date="2023-06-20T14:50:00Z">
          <w:r w:rsidR="00B47EFF" w:rsidRPr="00B26CA9" w:rsidDel="005C3437">
            <w:rPr>
              <w:spacing w:val="8"/>
              <w:highlight w:val="yellow"/>
              <w:cs/>
              <w:rPrChange w:id="318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809" w:author="User" w:date="2022-10-04T15:38:00Z">
        <w:del w:id="31810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8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យលក្ខណ៍</w:delText>
          </w:r>
          <w:r w:rsidR="002159EC" w:rsidRPr="00B26CA9" w:rsidDel="005C3437">
            <w:rPr>
              <w:spacing w:val="6"/>
              <w:highlight w:val="yellow"/>
              <w:cs/>
              <w:rPrChange w:id="318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អក្សរមកអង្គភាពសវនកម្មផ្ទៃក្នុងនៃ </w:delText>
          </w:r>
          <w:r w:rsidR="002159EC" w:rsidRPr="00B26CA9" w:rsidDel="005C3437">
            <w:rPr>
              <w:spacing w:val="6"/>
              <w:highlight w:val="yellow"/>
              <w:cs/>
              <w:rPrChange w:id="3181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31814" w:author="User" w:date="2022-10-04T15:39:00Z">
        <w:del w:id="31815" w:author="Kem Sereyboth" w:date="2023-06-20T14:50:00Z">
          <w:r w:rsidR="002159EC" w:rsidRPr="00B26CA9" w:rsidDel="005C3437">
            <w:rPr>
              <w:spacing w:val="6"/>
              <w:highlight w:val="yellow"/>
              <w:cs/>
              <w:rPrChange w:id="3181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វិញ។</w:delText>
          </w:r>
        </w:del>
      </w:ins>
      <w:ins w:id="31817" w:author="User" w:date="2022-10-04T15:38:00Z">
        <w:del w:id="31818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  <w:ins w:id="31819" w:author="User" w:date="2022-10-04T15:37:00Z">
        <w:del w:id="31820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</w:p>
    <w:p w14:paraId="561C6A19" w14:textId="7B967702" w:rsidR="00CE39A2" w:rsidRPr="00B26CA9" w:rsidDel="00EB62BA" w:rsidRDefault="00CE39A2">
      <w:pPr>
        <w:spacing w:after="0" w:line="218" w:lineRule="auto"/>
        <w:ind w:left="634"/>
        <w:rPr>
          <w:ins w:id="31821" w:author="User" w:date="2022-11-03T23:10:00Z"/>
          <w:del w:id="31822" w:author="Kem Sereyboth" w:date="2023-07-13T14:48:00Z"/>
          <w:rFonts w:ascii="Khmer MEF2" w:eastAsiaTheme="majorEastAsia" w:hAnsi="Khmer MEF2" w:cs="Khmer MEF2"/>
          <w:lang w:val="ca-ES"/>
          <w:rPrChange w:id="31823" w:author="Sopheak Phorn" w:date="2023-08-25T15:04:00Z">
            <w:rPr>
              <w:ins w:id="31824" w:author="User" w:date="2022-11-03T23:10:00Z"/>
              <w:del w:id="31825" w:author="Kem Sereyboth" w:date="2023-07-13T14:4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1826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827" w:author="User" w:date="2022-11-03T23:10:00Z">
        <w:del w:id="31828" w:author="Kem Sereyboth" w:date="2023-07-13T14:48:00Z">
          <w:r w:rsidRPr="00B26CA9" w:rsidDel="00EB62BA">
            <w:rPr>
              <w:rFonts w:ascii="Khmer MEF2" w:eastAsiaTheme="majorEastAsia" w:hAnsi="Khmer MEF2" w:cs="Khmer MEF2"/>
              <w:cs/>
              <w:lang w:val="ca-ES"/>
              <w:rPrChange w:id="3182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១៣.មតិយោបល់ និងសំណូមពររបស់ ន.ស.ស.</w:delText>
          </w:r>
        </w:del>
      </w:ins>
    </w:p>
    <w:p w14:paraId="7EE16F6E" w14:textId="4FC2A735" w:rsidR="00A87616" w:rsidRPr="00B26CA9" w:rsidDel="005C3437" w:rsidRDefault="00CE39A2">
      <w:pPr>
        <w:spacing w:after="0" w:line="218" w:lineRule="auto"/>
        <w:ind w:left="634"/>
        <w:rPr>
          <w:ins w:id="31830" w:author="Un Seakamey" w:date="2022-11-15T09:17:00Z"/>
          <w:del w:id="31831" w:author="Kem Sereyboth" w:date="2023-06-20T14:51:00Z"/>
          <w:spacing w:val="2"/>
          <w:highlight w:val="yellow"/>
          <w:rPrChange w:id="31832" w:author="Sopheak Phorn" w:date="2023-08-25T15:04:00Z">
            <w:rPr>
              <w:ins w:id="31833" w:author="Un Seakamey" w:date="2022-11-15T09:17:00Z"/>
              <w:del w:id="31834" w:author="Kem Sereyboth" w:date="2023-06-20T14:51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183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836" w:author="User" w:date="2022-11-03T23:10:00Z">
        <w:del w:id="31837" w:author="Kem Sereyboth" w:date="2023-07-13T14:30:00Z">
          <w:r w:rsidRPr="00B26CA9" w:rsidDel="000D4822">
            <w:rPr>
              <w:strike/>
              <w:highlight w:val="yellow"/>
              <w:cs/>
              <w:rPrChange w:id="31838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របាយការណ៍សវនកម្មរបស់សវនករ</w:delText>
          </w:r>
          <w:r w:rsidRPr="00B26CA9" w:rsidDel="000D4822">
            <w:rPr>
              <w:strike/>
              <w:spacing w:val="2"/>
              <w:highlight w:val="yellow"/>
              <w:cs/>
              <w:rPrChange w:id="31839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ទទួលបន្ទុកបានប្រគល់ជូន</w:delText>
          </w:r>
          <w:r w:rsidRPr="00B26CA9" w:rsidDel="000D4822">
            <w:rPr>
              <w:strike/>
              <w:highlight w:val="yellow"/>
              <w:cs/>
              <w:rPrChange w:id="31840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 ជាមន្ត្រីទទួលបន្ទុកការងារសវនកម្ម ន.ស.ស. កាលពីថ្ងៃទី១០ ខែតុលា </w:delText>
          </w:r>
          <w:r w:rsidRPr="00B26CA9" w:rsidDel="000D4822">
            <w:rPr>
              <w:strike/>
              <w:spacing w:val="2"/>
              <w:highlight w:val="yellow"/>
              <w:cs/>
              <w:rPrChange w:id="31841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ឆ្នាំ២០២២។ បន្ទាប់ពីបានប្រគល់នូវរបាយការណ៍សវនកម្មរបស់សវនករ</w:delText>
          </w:r>
        </w:del>
      </w:ins>
      <w:ins w:id="31842" w:author="User" w:date="2022-11-03T23:13:00Z">
        <w:del w:id="31843" w:author="Kem Sereyboth" w:date="2023-07-13T14:30:00Z">
          <w:r w:rsidR="00AD6BC5" w:rsidRPr="00B26CA9" w:rsidDel="000D4822">
            <w:rPr>
              <w:strike/>
              <w:spacing w:val="2"/>
              <w:highlight w:val="yellow"/>
              <w:cs/>
              <w:rPrChange w:id="31844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845" w:author="User" w:date="2022-11-03T23:10:00Z">
        <w:del w:id="31846" w:author="Kem Sereyboth" w:date="2023-07-13T14:30:00Z">
          <w:r w:rsidRPr="00B26CA9" w:rsidDel="000D4822">
            <w:rPr>
              <w:strike/>
              <w:spacing w:val="2"/>
              <w:highlight w:val="yellow"/>
              <w:cs/>
              <w:rPrChange w:id="31847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ទទួលបន្ទុកក្នុងរយៈពេល ២០ថ្ងៃ</w:delText>
          </w:r>
          <w:r w:rsidRPr="00B26CA9" w:rsidDel="000D4822">
            <w:rPr>
              <w:strike/>
              <w:highlight w:val="yellow"/>
              <w:cs/>
              <w:rPrChange w:id="31848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  <w:r w:rsidRPr="00B26CA9" w:rsidDel="000D4822">
            <w:rPr>
              <w:strike/>
              <w:spacing w:val="-8"/>
              <w:highlight w:val="yellow"/>
              <w:cs/>
              <w:rPrChange w:id="31849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នៃថ្ងៃធ្វើការ សវនករទទួលបន្ទុកមិនបានទទួលនូវមតិយោបល់ ឬសំណូមពរ</w:delText>
          </w:r>
        </w:del>
      </w:ins>
      <w:ins w:id="31850" w:author="User" w:date="2022-11-03T23:13:00Z">
        <w:del w:id="31851" w:author="Kem Sereyboth" w:date="2023-07-13T14:30:00Z">
          <w:r w:rsidR="00AD6BC5" w:rsidRPr="00B26CA9" w:rsidDel="000D4822">
            <w:rPr>
              <w:strike/>
              <w:spacing w:val="-8"/>
              <w:highlight w:val="yellow"/>
              <w:cs/>
              <w:rPrChange w:id="31852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853" w:author="User" w:date="2022-11-03T23:10:00Z">
        <w:del w:id="31854" w:author="Kem Sereyboth" w:date="2023-07-13T14:30:00Z">
          <w:r w:rsidRPr="00B26CA9" w:rsidDel="000D4822">
            <w:rPr>
              <w:strike/>
              <w:spacing w:val="-8"/>
              <w:highlight w:val="yellow"/>
              <w:cs/>
              <w:rPrChange w:id="31855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ពី ន.ស.ស. នោះទេ សវនករទទួល</w:delText>
          </w:r>
          <w:r w:rsidRPr="00B26CA9" w:rsidDel="000D4822">
            <w:rPr>
              <w:strike/>
              <w:spacing w:val="-2"/>
              <w:highlight w:val="yellow"/>
              <w:cs/>
              <w:rPrChange w:id="31856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បន្ទុកអាចសន្មតបានថា ន.ស.ស. ឯកភាពលើសេចក្ដីព្រាងរបាយការណ៍</w:delText>
          </w:r>
        </w:del>
      </w:ins>
      <w:ins w:id="31857" w:author="User" w:date="2022-11-03T23:14:00Z">
        <w:del w:id="31858" w:author="Kem Sereyboth" w:date="2023-07-13T14:30:00Z">
          <w:r w:rsidR="00AC7CFD" w:rsidRPr="00B26CA9" w:rsidDel="000D4822">
            <w:rPr>
              <w:strike/>
              <w:spacing w:val="6"/>
              <w:highlight w:val="yellow"/>
              <w:cs/>
              <w:rPrChange w:id="31859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860" w:author="User" w:date="2022-11-03T23:10:00Z">
        <w:del w:id="31861" w:author="Kem Sereyboth" w:date="2023-07-13T14:30:00Z">
          <w:r w:rsidRPr="00B26CA9" w:rsidDel="000D4822">
            <w:rPr>
              <w:strike/>
              <w:spacing w:val="6"/>
              <w:highlight w:val="yellow"/>
              <w:cs/>
              <w:rPrChange w:id="31862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សវនកម្មអនុលោមភាពរបស់ខ្លួន។</w:delText>
          </w:r>
        </w:del>
      </w:ins>
      <w:ins w:id="31863" w:author="Un Seakamey" w:date="2022-11-14T12:00:00Z">
        <w:del w:id="31864" w:author="Kem Sereyboth" w:date="2023-06-20T14:51:00Z">
          <w:r w:rsidR="00A87616" w:rsidRPr="00B26CA9" w:rsidDel="005C3437">
            <w:rPr>
              <w:highlight w:val="yellow"/>
              <w:cs/>
              <w:rPrChange w:id="318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បានប្រគល់សេចក្ដីព្រាងរបាយការណ៍សវនកម្មអនុលោមភាព</w:delText>
          </w:r>
          <w:r w:rsidR="00A87616" w:rsidRPr="00B26CA9" w:rsidDel="005C3437">
            <w:rPr>
              <w:spacing w:val="6"/>
              <w:highlight w:val="yellow"/>
              <w:cs/>
              <w:rPrChange w:id="318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 ជូន ន.ស.ស. កាលពីថ្ងៃទី១០ ខែតុលា ឆ្នាំ២០២២។ បន្ទាប់ពីបានប្រគល់នូវសេចក្ដីព្រាងរបាយការណ៍</w:delText>
          </w:r>
          <w:r w:rsidR="00A87616" w:rsidRPr="00B26CA9" w:rsidDel="005C3437">
            <w:rPr>
              <w:spacing w:val="-4"/>
              <w:highlight w:val="yellow"/>
              <w:cs/>
              <w:rPrChange w:id="318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សវនកម្មអនុលោមភាពក្នុងរយៈពេល </w:delText>
          </w:r>
        </w:del>
      </w:ins>
      <w:ins w:id="31868" w:author="Un Seakamey" w:date="2022-11-14T12:01:00Z">
        <w:del w:id="31869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8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២០</w:delText>
          </w:r>
        </w:del>
      </w:ins>
      <w:ins w:id="31871" w:author="Un Seakamey" w:date="2022-11-14T12:00:00Z">
        <w:del w:id="31872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8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ថ្ងៃ ដោយ ន.</w:delText>
          </w:r>
        </w:del>
      </w:ins>
      <w:ins w:id="31874" w:author="Un Seakamey" w:date="2022-11-14T12:01:00Z">
        <w:del w:id="31875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8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1877" w:author="Un Seakamey" w:date="2022-11-14T12:00:00Z">
        <w:del w:id="31878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8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.ស. បានលើកឡើងនូវមតិយោបល់ និងសំណូមពរ</w:delText>
          </w:r>
        </w:del>
      </w:ins>
      <w:ins w:id="31880" w:author="Un Seakamey" w:date="2022-11-14T13:13:00Z">
        <w:del w:id="31881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18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883" w:author="Un Seakamey" w:date="2022-11-14T12:00:00Z">
        <w:del w:id="31884" w:author="Kem Sereyboth" w:date="2023-06-20T14:51:00Z">
          <w:r w:rsidR="00A87616" w:rsidRPr="00B26CA9" w:rsidDel="005C3437">
            <w:rPr>
              <w:spacing w:val="4"/>
              <w:highlight w:val="yellow"/>
              <w:cs/>
              <w:rPrChange w:id="318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មួយចំនួនដូចមានក្នុង</w:delText>
          </w:r>
        </w:del>
      </w:ins>
      <w:ins w:id="31886" w:author="Un Seakamey" w:date="2022-11-14T13:13:00Z">
        <w:del w:id="31887" w:author="Kem Sereyboth" w:date="2023-06-20T14:51:00Z">
          <w:r w:rsidR="006E25D9" w:rsidRPr="00B26CA9" w:rsidDel="005C3437">
            <w:rPr>
              <w:spacing w:val="4"/>
              <w:highlight w:val="yellow"/>
              <w:cs/>
              <w:rPrChange w:id="318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="006E25D9" w:rsidRPr="00B26CA9" w:rsidDel="005C3437">
            <w:rPr>
              <w:spacing w:val="4"/>
              <w:highlight w:val="yellow"/>
              <w:rPrChange w:id="3188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“</w:delText>
          </w:r>
          <w:r w:rsidR="006E25D9" w:rsidRPr="00B26CA9" w:rsidDel="005C3437">
            <w:rPr>
              <w:spacing w:val="4"/>
              <w:highlight w:val="yellow"/>
              <w:cs/>
              <w:rPrChange w:id="318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</w:del>
      </w:ins>
      <w:ins w:id="31891" w:author="Un Seakamey" w:date="2022-11-14T13:14:00Z">
        <w:del w:id="31892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189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894" w:author="Un Seakamey" w:date="2022-11-14T13:13:00Z">
        <w:del w:id="31895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8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នៅនិយ័តករសន្តិសុខសង្គម នៃអ</w:delText>
          </w:r>
        </w:del>
      </w:ins>
      <w:ins w:id="31897" w:author="Un Seakamey" w:date="2022-11-14T13:15:00Z">
        <w:del w:id="31898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18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1900" w:author="Un Seakamey" w:date="2022-11-14T13:13:00Z">
        <w:del w:id="31901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9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 (អ.ស.ហ</w:delText>
          </w:r>
        </w:del>
      </w:ins>
      <w:ins w:id="31903" w:author="Un Seakamey" w:date="2022-11-14T13:15:00Z">
        <w:del w:id="31904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190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1906" w:author="Un Seakamey" w:date="2022-11-14T13:13:00Z">
        <w:del w:id="31907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9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)</w:delText>
          </w:r>
          <w:r w:rsidR="006E25D9" w:rsidRPr="00B26CA9" w:rsidDel="005C3437">
            <w:rPr>
              <w:spacing w:val="2"/>
              <w:highlight w:val="yellow"/>
              <w:rPrChange w:id="3190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”</w:delText>
          </w:r>
        </w:del>
      </w:ins>
      <w:ins w:id="31910" w:author="Un Seakamey" w:date="2022-11-14T13:55:00Z">
        <w:del w:id="31911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9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913" w:author="Un Seakamey" w:date="2022-11-14T13:56:00Z">
        <w:del w:id="31914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91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បន្ទាប់ពី</w:delText>
          </w:r>
        </w:del>
      </w:ins>
      <w:ins w:id="31916" w:author="Un Seakamey" w:date="2022-11-14T13:57:00Z">
        <w:del w:id="31917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91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បានពិនិត្យលើមតិយោបល់ និងសំណូមពររបស់ ន.ស.ស. សវនករទទួលបន្ទុកបានធ្វើការកែសម្រួលតាមការស្នើ</w:delText>
          </w:r>
        </w:del>
      </w:ins>
      <w:ins w:id="31919" w:author="Un Seakamey" w:date="2022-11-14T13:58:00Z">
        <w:del w:id="31920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92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សុំ។</w:delText>
          </w:r>
        </w:del>
      </w:ins>
      <w:ins w:id="31922" w:author="Un Seakamey" w:date="2022-11-15T09:16:00Z">
        <w:del w:id="31923" w:author="Kem Sereyboth" w:date="2023-06-20T14:51:00Z">
          <w:r w:rsidR="00DA29C9" w:rsidRPr="00B26CA9" w:rsidDel="005C3437">
            <w:rPr>
              <w:spacing w:val="2"/>
              <w:highlight w:val="yellow"/>
              <w:rPrChange w:id="31924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537B7B15" w14:textId="42C102EC" w:rsidR="001F201E" w:rsidRPr="00B26CA9" w:rsidDel="005C3437" w:rsidRDefault="001F201E">
      <w:pPr>
        <w:spacing w:after="0" w:line="218" w:lineRule="auto"/>
        <w:ind w:left="634"/>
        <w:rPr>
          <w:ins w:id="31925" w:author="Un Seakamey" w:date="2022-11-14T12:09:00Z"/>
          <w:del w:id="31926" w:author="Kem Sereyboth" w:date="2023-06-20T14:51:00Z"/>
          <w:spacing w:val="6"/>
          <w:cs/>
        </w:rPr>
        <w:pPrChange w:id="3192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928" w:author="Un Seakamey" w:date="2022-11-15T09:23:00Z">
        <w:del w:id="31929" w:author="Kem Sereyboth" w:date="2023-06-20T14:51:00Z">
          <w:r w:rsidRPr="00B26CA9" w:rsidDel="005C3437">
            <w:rPr>
              <w:spacing w:val="6"/>
              <w:highlight w:val="yellow"/>
              <w:cs/>
              <w:rPrChange w:id="319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គណៈកម្មការចំពោះកិច្ចបានទទួលយក</w:delText>
          </w:r>
        </w:del>
      </w:ins>
      <w:ins w:id="31931" w:author="Un Seakamey" w:date="2022-11-15T09:25:00Z">
        <w:del w:id="31932" w:author="Kem Sereyboth" w:date="2023-06-20T14:51:00Z">
          <w:r w:rsidRPr="00B26CA9" w:rsidDel="005C3437">
            <w:rPr>
              <w:spacing w:val="6"/>
              <w:highlight w:val="yellow"/>
              <w:cs/>
              <w:rPrChange w:id="319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1934" w:author="Un Seakamey" w:date="2022-11-15T09:23:00Z">
        <w:del w:id="31935" w:author="Kem Sereyboth" w:date="2023-06-20T14:51:00Z">
          <w:r w:rsidRPr="00B26CA9" w:rsidDel="005C3437">
            <w:rPr>
              <w:spacing w:val="6"/>
              <w:highlight w:val="yellow"/>
              <w:cs/>
              <w:rPrChange w:id="319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រាល់មតិយោបល់ និងសំណូមពររបស់ ន.ស.ស. និង</w:delText>
          </w:r>
          <w:r w:rsidRPr="00B26CA9" w:rsidDel="005C3437">
            <w:rPr>
              <w:spacing w:val="4"/>
              <w:highlight w:val="yellow"/>
              <w:cs/>
              <w:rPrChange w:id="319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បានណែនាំឱ្យសវនករទទួលបន្ទុកធ្វើការកែសម្រួលរបាយការ</w:delText>
          </w:r>
        </w:del>
      </w:ins>
      <w:ins w:id="31938" w:author="Un Seakamey" w:date="2022-11-15T09:24:00Z">
        <w:del w:id="31939" w:author="Kem Sereyboth" w:date="2023-06-20T14:51:00Z">
          <w:r w:rsidRPr="00B26CA9" w:rsidDel="005C3437">
            <w:rPr>
              <w:spacing w:val="4"/>
              <w:highlight w:val="yellow"/>
              <w:cs/>
              <w:rPrChange w:id="3194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</w:delText>
          </w:r>
        </w:del>
      </w:ins>
      <w:ins w:id="31941" w:author="Un Seakamey" w:date="2022-11-15T09:23:00Z">
        <w:del w:id="31942" w:author="Kem Sereyboth" w:date="2023-06-20T14:51:00Z">
          <w:r w:rsidRPr="00B26CA9" w:rsidDel="005C3437">
            <w:rPr>
              <w:spacing w:val="4"/>
              <w:highlight w:val="yellow"/>
              <w:cs/>
              <w:rPrChange w:id="319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សវនកម្មអនុលោមភាព</w:delText>
          </w:r>
        </w:del>
      </w:ins>
      <w:ins w:id="31944" w:author="Un Seakamey" w:date="2022-11-15T09:26:00Z">
        <w:del w:id="31945" w:author="Kem Sereyboth" w:date="2023-06-20T14:51:00Z">
          <w:r w:rsidRPr="00B26CA9" w:rsidDel="005C3437">
            <w:rPr>
              <w:spacing w:val="4"/>
              <w:highlight w:val="yellow"/>
              <w:cs/>
              <w:rPrChange w:id="319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របស់ខ្លួន</w:delText>
          </w:r>
        </w:del>
      </w:ins>
      <w:ins w:id="31947" w:author="Un Seakamey" w:date="2022-11-15T09:28:00Z">
        <w:del w:id="31948" w:author="Kem Sereyboth" w:date="2023-06-20T14:51:00Z">
          <w:r w:rsidR="00F34EB7" w:rsidRPr="00B26CA9" w:rsidDel="005C3437">
            <w:rPr>
              <w:spacing w:val="4"/>
              <w:highlight w:val="yellow"/>
              <w:cs/>
              <w:rPrChange w:id="319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950" w:author="Un Seakamey" w:date="2022-11-15T09:23:00Z">
        <w:del w:id="31951" w:author="Kem Sereyboth" w:date="2023-06-20T14:51:00Z">
          <w:r w:rsidRPr="00B26CA9" w:rsidDel="005C3437">
            <w:rPr>
              <w:spacing w:val="4"/>
              <w:highlight w:val="yellow"/>
              <w:cs/>
              <w:rPrChange w:id="3195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1953" w:author="Un Seakamey" w:date="2022-11-15T09:30:00Z">
        <w:del w:id="31954" w:author="Kem Sereyboth" w:date="2023-06-20T14:51:00Z">
          <w:r w:rsidR="00F34EB7" w:rsidRPr="00B26CA9" w:rsidDel="005C3437">
            <w:rPr>
              <w:spacing w:val="6"/>
              <w:highlight w:val="yellow"/>
              <w:cs/>
              <w:rPrChange w:id="319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956" w:author="Un Seakamey" w:date="2022-11-15T09:23:00Z">
        <w:del w:id="31957" w:author="Kem Sereyboth" w:date="2023-06-20T14:51:00Z">
          <w:r w:rsidRPr="00B26CA9" w:rsidDel="005C3437">
            <w:rPr>
              <w:spacing w:val="6"/>
              <w:highlight w:val="yellow"/>
              <w:cs/>
              <w:rPrChange w:id="319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បញ្ចូលនូវមតិយោបល់ និងសំណូមពរទាំងនោះរួចរាល់ហើយ។</w:delText>
          </w:r>
        </w:del>
      </w:ins>
    </w:p>
    <w:p w14:paraId="2031D8ED" w14:textId="46DF4722" w:rsidR="000F7977" w:rsidRPr="00B26CA9" w:rsidDel="00A80ECC" w:rsidRDefault="000F7977">
      <w:pPr>
        <w:spacing w:after="0" w:line="218" w:lineRule="auto"/>
        <w:ind w:left="634"/>
        <w:rPr>
          <w:ins w:id="31959" w:author="User" w:date="2022-10-04T14:34:00Z"/>
          <w:del w:id="31960" w:author="Un Seakamey" w:date="2022-11-14T13:55:00Z"/>
          <w:spacing w:val="6"/>
          <w:rPrChange w:id="31961" w:author="Sopheak Phorn" w:date="2023-08-25T15:04:00Z">
            <w:rPr>
              <w:ins w:id="31962" w:author="User" w:date="2022-10-04T14:34:00Z"/>
              <w:del w:id="31963" w:author="Un Seakamey" w:date="2022-11-14T13:55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1964" w:author="Sopheak Phorn" w:date="2023-08-25T15:13:00Z">
          <w:pPr>
            <w:spacing w:after="0" w:line="232" w:lineRule="auto"/>
            <w:ind w:firstLine="720"/>
            <w:jc w:val="both"/>
          </w:pPr>
        </w:pPrChange>
      </w:pPr>
    </w:p>
    <w:p w14:paraId="2617339A" w14:textId="17BD91A9" w:rsidR="0032227A" w:rsidRPr="00B26CA9" w:rsidDel="009F52F4" w:rsidRDefault="00E819FD">
      <w:pPr>
        <w:spacing w:after="0" w:line="218" w:lineRule="auto"/>
        <w:ind w:left="634"/>
        <w:rPr>
          <w:ins w:id="31965" w:author="Sethvannak Sam" w:date="2022-08-04T13:16:00Z"/>
          <w:del w:id="31966" w:author="sakaria fa" w:date="2022-09-13T23:23:00Z"/>
          <w:rFonts w:ascii="Khmer MEF2" w:hAnsi="Khmer MEF2" w:cs="Khmer MEF2"/>
          <w:lang w:val="ca-ES"/>
          <w:rPrChange w:id="31967" w:author="Sopheak Phorn" w:date="2023-08-25T15:04:00Z">
            <w:rPr>
              <w:ins w:id="31968" w:author="Sethvannak Sam" w:date="2022-08-04T13:16:00Z"/>
              <w:del w:id="31969" w:author="sakaria fa" w:date="2022-09-13T23:23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1970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971" w:author="User" w:date="2022-10-04T14:36:00Z">
        <w:del w:id="31972" w:author="Kem Sereyboth" w:date="2023-07-13T14:48:00Z">
          <w:r w:rsidRPr="00B26CA9" w:rsidDel="00EB62BA">
            <w:rPr>
              <w:rFonts w:ascii="Khmer MEF2" w:hAnsi="Khmer MEF2" w:cs="Khmer MEF2"/>
              <w:cs/>
              <w:lang w:val="ca-ES"/>
            </w:rPr>
            <w:tab/>
          </w:r>
        </w:del>
      </w:ins>
    </w:p>
    <w:p w14:paraId="42C6B402" w14:textId="172FE6F5" w:rsidR="002322E6" w:rsidRPr="00B26CA9" w:rsidDel="00482393" w:rsidRDefault="00125B0C">
      <w:pPr>
        <w:spacing w:after="0" w:line="218" w:lineRule="auto"/>
        <w:ind w:left="634"/>
        <w:rPr>
          <w:ins w:id="31973" w:author="sakaria fa" w:date="2022-09-30T22:32:00Z"/>
          <w:del w:id="31974" w:author="Un Seakamey" w:date="2022-10-03T18:00:00Z"/>
          <w:rFonts w:ascii="Khmer MEF2" w:hAnsi="Khmer MEF2" w:cs="Khmer MEF2"/>
          <w:lang w:val="ca-ES"/>
          <w:rPrChange w:id="31975" w:author="Sopheak Phorn" w:date="2023-08-25T15:04:00Z">
            <w:rPr>
              <w:ins w:id="31976" w:author="sakaria fa" w:date="2022-09-30T22:32:00Z"/>
              <w:del w:id="31977" w:author="Un Seakamey" w:date="2022-10-03T18:00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1978" w:author="Sopheak Phorn" w:date="2023-08-25T15:13:00Z">
          <w:pPr>
            <w:pStyle w:val="Heading1"/>
          </w:pPr>
        </w:pPrChange>
      </w:pPr>
      <w:ins w:id="31979" w:author="Voeun Kuyeng" w:date="2022-08-31T11:11:00Z">
        <w:del w:id="31980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1981" w:author="Sopheak Phorn" w:date="2023-08-25T15:04:00Z">
                <w:rPr>
                  <w:rFonts w:ascii="Khmer MEF2" w:hAnsi="Khmer MEF2" w:cs="Khmer MEF2"/>
                  <w:b w:val="0"/>
                  <w:bCs w:val="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1982" w:author="Kem Sereiboth" w:date="2022-09-19T11:40:00Z">
        <w:del w:id="31983" w:author="Un Seakamey" w:date="2022-10-03T18:00:00Z">
          <w:r w:rsidR="0082772F" w:rsidRPr="00B26CA9" w:rsidDel="00482393">
            <w:rPr>
              <w:rFonts w:ascii="Khmer MEF2" w:eastAsiaTheme="majorEastAsia" w:hAnsi="Khmer MEF2" w:cs="Khmer MEF2"/>
              <w:cs/>
              <w:lang w:val="ca-ES"/>
              <w:rPrChange w:id="31984" w:author="Sopheak Phorn" w:date="2023-08-25T15:04:00Z">
                <w:rPr>
                  <w:rFonts w:ascii="Khmer MEF2" w:hAnsi="Khmer MEF2" w:cs="Khmer MEF2"/>
                  <w:b w:val="0"/>
                  <w:bCs w:val="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1985" w:author="Voeun Kuyeng" w:date="2022-08-31T11:11:00Z">
        <w:del w:id="31986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1987" w:author="Sopheak Phorn" w:date="2023-08-25T15:04:00Z">
                <w:rPr>
                  <w:rFonts w:ascii="Khmer MEF2" w:hAnsi="Khmer MEF2" w:cs="Khmer MEF2"/>
                  <w:b w:val="0"/>
                  <w:bCs w:val="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31988" w:author="sakaria fa" w:date="2022-09-30T22:32:00Z">
        <w:del w:id="31989" w:author="Un Seakamey" w:date="2022-10-03T18:00:00Z">
          <w:r w:rsidR="002322E6" w:rsidRPr="00B26CA9" w:rsidDel="00482393">
            <w:rPr>
              <w:rFonts w:ascii="Khmer MEF2" w:eastAsiaTheme="majorEastAsia" w:hAnsi="Khmer MEF2" w:cs="Khmer MEF2"/>
              <w:cs/>
              <w:lang w:val="ca-ES"/>
              <w:rPrChange w:id="31990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.ការវិភាគ និងវាយតម្លៃរបស់គណៈកម្មការចំពោះកិច្ច</w:delText>
          </w:r>
        </w:del>
      </w:ins>
    </w:p>
    <w:p w14:paraId="304735E0" w14:textId="63345F53" w:rsidR="00D73534" w:rsidRPr="00B26CA9" w:rsidDel="00482393" w:rsidRDefault="00D73534">
      <w:pPr>
        <w:spacing w:after="0" w:line="218" w:lineRule="auto"/>
        <w:ind w:left="634"/>
        <w:rPr>
          <w:ins w:id="31991" w:author="LENOVO" w:date="2022-10-02T12:57:00Z"/>
          <w:del w:id="31992" w:author="Un Seakamey" w:date="2022-10-03T18:00:00Z"/>
          <w:rFonts w:ascii="Khmer MEF2" w:hAnsi="Khmer MEF2" w:cs="Khmer MEF2"/>
          <w:lang w:val="ca-ES"/>
          <w:rPrChange w:id="31993" w:author="Sopheak Phorn" w:date="2023-08-25T15:04:00Z">
            <w:rPr>
              <w:ins w:id="31994" w:author="LENOVO" w:date="2022-10-02T12:57:00Z"/>
              <w:del w:id="31995" w:author="Un Seakamey" w:date="2022-10-03T18:0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199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997" w:author="LENOVO" w:date="2022-10-02T12:57:00Z">
        <w:del w:id="3199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9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យោងតាមផ្នែកទី ៧ នៃសេចក្ដីណែនាំស្ដីពីយន្តការ និងនីតិវិធីសវនកម្មអនុលោមភាព </w:delText>
          </w:r>
          <w:r w:rsidRPr="00B26CA9" w:rsidDel="00482393">
            <w:rPr>
              <w:rFonts w:ascii="Khmer MEF2" w:hAnsi="Khmer MEF2" w:cs="Khmer MEF2"/>
              <w:lang w:val="ca-ES"/>
              <w:rPrChange w:id="32000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01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ប្រធានអង្គភាព​សវនកម្មផ្ទៃក្នុងនៃ អ.ស.ហ. ត្រូវបង្កើតគណៈកម្មការចំពោះកិច្ច ដើម្បីពិនិត្យ និងវាយតម្លៃលើរបាយការណ៍សវនកម្មអនុលោមរបស់សវនករទទួលបន្ទុក</w:delText>
          </w:r>
          <w:r w:rsidRPr="00B26CA9" w:rsidDel="00482393">
            <w:rPr>
              <w:rFonts w:ascii="Khmer MEF2" w:hAnsi="Khmer MEF2" w:cs="Khmer MEF2"/>
              <w:lang w:val="ca-ES"/>
              <w:rPrChange w:id="3200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0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ឯកឧត្តមប្រធានអង្គភាព បានចេញសេចក្ដីសម្រេចលេខ ២២៦/២២ អ.ស.ផ. ចុះថ្ងៃទី១១ ខែសីហា ឆ្នាំ២០២២ ស្ដីពីការបង្កើតគណៈកម្មការចំពោះកិច្ច ដើម្បីត្រួតពិនិត្យ និងវាយតម្លៃលើរបាយការណ៍សវនកម្មអនុលោមភាពរបស់សវនករទទួលបន្ទុក​នៃអង្គភាពសវនកម្មផ្ទៃក្នុងនៃអ.ស.ហ. សមាសភាពនៃគណៈកម្មការចំពោះកិច្ច មានសមាសភាពដូចខាងក្រោម៖</w:delText>
          </w:r>
        </w:del>
      </w:ins>
    </w:p>
    <w:p w14:paraId="36EA913E" w14:textId="26CB8FEF" w:rsidR="00D73534" w:rsidRPr="00B26CA9" w:rsidDel="00482393" w:rsidRDefault="00D73534">
      <w:pPr>
        <w:spacing w:after="0" w:line="218" w:lineRule="auto"/>
        <w:ind w:left="634"/>
        <w:rPr>
          <w:ins w:id="32004" w:author="LENOVO" w:date="2022-10-02T12:57:00Z"/>
          <w:del w:id="32005" w:author="Un Seakamey" w:date="2022-10-03T18:00:00Z"/>
          <w:rFonts w:ascii="Khmer MEF2" w:hAnsi="Khmer MEF2" w:cs="Khmer MEF2"/>
          <w:lang w:val="ca-ES"/>
          <w:rPrChange w:id="32006" w:author="Sopheak Phorn" w:date="2023-08-25T15:04:00Z">
            <w:rPr>
              <w:ins w:id="32007" w:author="LENOVO" w:date="2022-10-02T12:57:00Z"/>
              <w:del w:id="32008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09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10" w:author="LENOVO" w:date="2022-10-02T12:57:00Z">
        <w:del w:id="32011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១.ឯកឧត្តម ឈុន សម្បត្តិ</w:delText>
          </w:r>
          <w:r w:rsidRPr="00B26CA9" w:rsidDel="00482393">
            <w:rPr>
              <w:rFonts w:ascii="Khmer MEF2" w:hAnsi="Khmer MEF2" w:cs="Khmer MEF2"/>
              <w:lang w:val="ca-ES"/>
              <w:rPrChange w:id="3201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ប្រធានអង្គភាពសវនកម្មផ្ទៃក្នុង         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</w:delText>
          </w:r>
        </w:del>
      </w:ins>
    </w:p>
    <w:p w14:paraId="5FD2BA35" w14:textId="5718FECF" w:rsidR="00D73534" w:rsidRPr="00B26CA9" w:rsidDel="00482393" w:rsidRDefault="00D73534">
      <w:pPr>
        <w:spacing w:after="0" w:line="218" w:lineRule="auto"/>
        <w:ind w:left="634"/>
        <w:rPr>
          <w:ins w:id="32016" w:author="LENOVO" w:date="2022-10-02T12:57:00Z"/>
          <w:del w:id="32017" w:author="Un Seakamey" w:date="2022-10-03T18:00:00Z"/>
          <w:rFonts w:ascii="Khmer MEF2" w:hAnsi="Khmer MEF2" w:cs="Khmer MEF2"/>
          <w:lang w:val="ca-ES"/>
          <w:rPrChange w:id="32018" w:author="Sopheak Phorn" w:date="2023-08-25T15:04:00Z">
            <w:rPr>
              <w:ins w:id="32019" w:author="LENOVO" w:date="2022-10-02T12:57:00Z"/>
              <w:del w:id="3202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2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22" w:author="LENOVO" w:date="2022-10-02T12:57:00Z">
        <w:del w:id="3202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២.លោក ឈុំ សេរីវុធ</w:delText>
          </w:r>
          <w:r w:rsidRPr="00B26CA9" w:rsidDel="00482393">
            <w:rPr>
              <w:rFonts w:ascii="Khmer MEF2" w:hAnsi="Khmer MEF2" w:cs="Khmer MEF2"/>
              <w:lang w:val="ca-ES"/>
              <w:rPrChange w:id="320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អនុប្រធានអង្គភាពសវនកម្មផ្ទៃក្នុង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</w:delText>
          </w:r>
        </w:del>
      </w:ins>
    </w:p>
    <w:p w14:paraId="323E766B" w14:textId="328644BF" w:rsidR="00D73534" w:rsidRPr="00B26CA9" w:rsidDel="00482393" w:rsidRDefault="00D73534">
      <w:pPr>
        <w:spacing w:after="0" w:line="218" w:lineRule="auto"/>
        <w:ind w:left="634"/>
        <w:rPr>
          <w:ins w:id="32028" w:author="LENOVO" w:date="2022-10-02T12:57:00Z"/>
          <w:del w:id="32029" w:author="Un Seakamey" w:date="2022-10-03T18:00:00Z"/>
          <w:rFonts w:ascii="Khmer MEF2" w:hAnsi="Khmer MEF2" w:cs="Khmer MEF2"/>
          <w:lang w:val="ca-ES"/>
          <w:rPrChange w:id="32030" w:author="Sopheak Phorn" w:date="2023-08-25T15:04:00Z">
            <w:rPr>
              <w:ins w:id="32031" w:author="LENOVO" w:date="2022-10-02T12:57:00Z"/>
              <w:del w:id="32032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33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34" w:author="LENOVO" w:date="2022-10-02T12:57:00Z">
        <w:del w:id="3203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៣.លោក លឹម ចាន់ណា</w:delText>
          </w:r>
          <w:r w:rsidRPr="00B26CA9" w:rsidDel="00482393">
            <w:rPr>
              <w:rFonts w:ascii="Khmer MEF2" w:hAnsi="Khmer MEF2" w:cs="Khmer MEF2"/>
              <w:lang w:val="ca-ES"/>
              <w:rPrChange w:id="3203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ប្រធាននាយកដ្ឋានកិច្ចការទូទៅ ​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2151C7AE" w14:textId="6C83D4DD" w:rsidR="00D73534" w:rsidRPr="00B26CA9" w:rsidDel="00482393" w:rsidRDefault="00D73534">
      <w:pPr>
        <w:spacing w:after="0" w:line="218" w:lineRule="auto"/>
        <w:ind w:left="634"/>
        <w:rPr>
          <w:ins w:id="32040" w:author="LENOVO" w:date="2022-10-02T12:57:00Z"/>
          <w:del w:id="32041" w:author="Un Seakamey" w:date="2022-10-03T18:00:00Z"/>
          <w:rFonts w:ascii="Khmer MEF2" w:hAnsi="Khmer MEF2" w:cs="Khmer MEF2"/>
          <w:lang w:val="ca-ES"/>
          <w:rPrChange w:id="32042" w:author="Sopheak Phorn" w:date="2023-08-25T15:04:00Z">
            <w:rPr>
              <w:ins w:id="32043" w:author="LENOVO" w:date="2022-10-02T12:57:00Z"/>
              <w:del w:id="32044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45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46" w:author="LENOVO" w:date="2022-10-02T12:57:00Z">
        <w:del w:id="32047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4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៤.លោក អ៊ួន រិទ្ធី</w:delText>
          </w:r>
          <w:r w:rsidRPr="00B26CA9" w:rsidDel="00482393">
            <w:rPr>
              <w:rFonts w:ascii="Khmer MEF2" w:hAnsi="Khmer MEF2" w:cs="Khmer MEF2"/>
              <w:lang w:val="ca-ES"/>
              <w:rPrChange w:id="3204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ប្រធាននាយកដ្ឋានសវនកម្មទី១  ​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59662BC3" w14:textId="2AB116AD" w:rsidR="00D73534" w:rsidRPr="00B26CA9" w:rsidDel="00482393" w:rsidRDefault="00D73534">
      <w:pPr>
        <w:spacing w:after="0" w:line="218" w:lineRule="auto"/>
        <w:ind w:left="634"/>
        <w:rPr>
          <w:ins w:id="32052" w:author="LENOVO" w:date="2022-10-02T12:57:00Z"/>
          <w:del w:id="32053" w:author="Un Seakamey" w:date="2022-10-03T18:00:00Z"/>
          <w:rFonts w:ascii="Khmer MEF2" w:hAnsi="Khmer MEF2" w:cs="Khmer MEF2"/>
          <w:lang w:val="ca-ES"/>
          <w:rPrChange w:id="32054" w:author="Sopheak Phorn" w:date="2023-08-25T15:04:00Z">
            <w:rPr>
              <w:ins w:id="32055" w:author="LENOVO" w:date="2022-10-02T12:57:00Z"/>
              <w:del w:id="3205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5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58" w:author="LENOVO" w:date="2022-10-02T12:57:00Z">
        <w:del w:id="3205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6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៥.លោក អ៊ឺម សុផល</w:delText>
          </w:r>
          <w:r w:rsidRPr="00B26CA9" w:rsidDel="00482393">
            <w:rPr>
              <w:rFonts w:ascii="Khmer MEF2" w:hAnsi="Khmer MEF2" w:cs="Khmer MEF2"/>
              <w:lang w:val="ca-ES"/>
              <w:rPrChange w:id="320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ប្រធាននាយកដ្ឋានសវនកម្មទី​១ </w:delText>
          </w:r>
          <w:r w:rsidRPr="00B26CA9" w:rsidDel="00482393">
            <w:rPr>
              <w:rFonts w:ascii="Khmer MEF2" w:hAnsi="Khmer MEF2" w:cs="Khmer MEF2"/>
              <w:lang w:val="ca-ES"/>
              <w:rPrChange w:id="320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3FA9B19B" w14:textId="26604540" w:rsidR="00D73534" w:rsidRPr="00B26CA9" w:rsidDel="00482393" w:rsidRDefault="00D73534">
      <w:pPr>
        <w:spacing w:after="0" w:line="218" w:lineRule="auto"/>
        <w:ind w:left="634"/>
        <w:rPr>
          <w:ins w:id="32066" w:author="LENOVO" w:date="2022-10-02T12:57:00Z"/>
          <w:del w:id="32067" w:author="Un Seakamey" w:date="2022-10-03T18:00:00Z"/>
          <w:rFonts w:ascii="Khmer MEF2" w:hAnsi="Khmer MEF2" w:cs="Khmer MEF2"/>
          <w:lang w:val="ca-ES"/>
          <w:rPrChange w:id="32068" w:author="Sopheak Phorn" w:date="2023-08-25T15:04:00Z">
            <w:rPr>
              <w:ins w:id="32069" w:author="LENOVO" w:date="2022-10-02T12:57:00Z"/>
              <w:del w:id="3207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7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72" w:author="LENOVO" w:date="2022-10-02T12:57:00Z">
        <w:del w:id="3207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៦.លោក នួន សំរតនា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អនុប្រធាននាយកដ្ឋានកិច្ចការទូទៅ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6C0F5202" w14:textId="3B26B2CF" w:rsidR="00D73534" w:rsidRPr="00B26CA9" w:rsidDel="00482393" w:rsidRDefault="00D73534">
      <w:pPr>
        <w:spacing w:after="0" w:line="218" w:lineRule="auto"/>
        <w:ind w:left="634"/>
        <w:rPr>
          <w:ins w:id="32077" w:author="LENOVO" w:date="2022-10-02T12:57:00Z"/>
          <w:del w:id="32078" w:author="Un Seakamey" w:date="2022-10-03T18:00:00Z"/>
          <w:rFonts w:ascii="Khmer MEF2" w:hAnsi="Khmer MEF2" w:cs="Khmer MEF2"/>
          <w:lang w:val="ca-ES"/>
          <w:rPrChange w:id="32079" w:author="Sopheak Phorn" w:date="2023-08-25T15:04:00Z">
            <w:rPr>
              <w:ins w:id="32080" w:author="LENOVO" w:date="2022-10-02T12:57:00Z"/>
              <w:del w:id="32081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82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83" w:author="LENOVO" w:date="2022-10-02T12:57:00Z">
        <w:del w:id="32084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អនុប្រធានប្រធាននាយកដ្ឋានសវនកម្មទី១</w:delText>
          </w:r>
          <w:r w:rsidRPr="00B26CA9" w:rsidDel="00482393">
            <w:rPr>
              <w:rFonts w:ascii="Khmer MEF2" w:hAnsi="Khmer MEF2" w:cs="Khmer MEF2"/>
              <w:lang w:val="ca-ES"/>
              <w:rPrChange w:id="320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0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2CA1A9A" w14:textId="7E878257" w:rsidR="00D73534" w:rsidRPr="00B26CA9" w:rsidDel="00482393" w:rsidRDefault="00D73534">
      <w:pPr>
        <w:spacing w:after="0" w:line="218" w:lineRule="auto"/>
        <w:ind w:left="634"/>
        <w:rPr>
          <w:ins w:id="32089" w:author="LENOVO" w:date="2022-10-02T12:57:00Z"/>
          <w:del w:id="32090" w:author="Un Seakamey" w:date="2022-10-03T18:00:00Z"/>
          <w:rFonts w:ascii="Khmer MEF2" w:hAnsi="Khmer MEF2" w:cs="Khmer MEF2"/>
          <w:lang w:val="ca-ES"/>
          <w:rPrChange w:id="32091" w:author="Sopheak Phorn" w:date="2023-08-25T15:04:00Z">
            <w:rPr>
              <w:ins w:id="32092" w:author="LENOVO" w:date="2022-10-02T12:57:00Z"/>
              <w:del w:id="32093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094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095" w:author="LENOVO" w:date="2022-10-02T12:57:00Z">
        <w:del w:id="32096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0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0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អនុប្រធាននាយកដ្ឋានសវនកម្មទី២</w:delText>
          </w:r>
          <w:r w:rsidRPr="00B26CA9" w:rsidDel="00482393">
            <w:rPr>
              <w:rFonts w:ascii="Khmer MEF2" w:hAnsi="Khmer MEF2" w:cs="Khmer MEF2"/>
              <w:lang w:val="ca-ES"/>
              <w:rPrChange w:id="320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10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E6B53CC" w14:textId="72554BC4" w:rsidR="00D73534" w:rsidRPr="00B26CA9" w:rsidDel="00482393" w:rsidRDefault="00D73534">
      <w:pPr>
        <w:spacing w:after="0" w:line="218" w:lineRule="auto"/>
        <w:ind w:left="634"/>
        <w:rPr>
          <w:ins w:id="32101" w:author="LENOVO" w:date="2022-10-02T12:57:00Z"/>
          <w:del w:id="32102" w:author="Un Seakamey" w:date="2022-10-03T18:00:00Z"/>
          <w:rFonts w:ascii="Khmer MEF2" w:hAnsi="Khmer MEF2" w:cs="Khmer MEF2"/>
          <w:lang w:val="ca-ES"/>
          <w:rPrChange w:id="32103" w:author="Sopheak Phorn" w:date="2023-08-25T15:04:00Z">
            <w:rPr>
              <w:ins w:id="32104" w:author="LENOVO" w:date="2022-10-02T12:57:00Z"/>
              <w:del w:id="3210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0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07" w:author="LENOVO" w:date="2022-10-02T12:57:00Z">
        <w:del w:id="3210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៩.លោក ឆាយ វណ្ណរិទ្ធ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ប្រធានការិយាល័យផែនការនិងបណ្ដុះបណ្ដាល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លេខាធិការ </w:delText>
          </w:r>
        </w:del>
      </w:ins>
    </w:p>
    <w:p w14:paraId="367A8862" w14:textId="6D06CBAA" w:rsidR="00D73534" w:rsidRPr="00B26CA9" w:rsidDel="00482393" w:rsidRDefault="00D73534">
      <w:pPr>
        <w:spacing w:after="0" w:line="218" w:lineRule="auto"/>
        <w:ind w:left="634"/>
        <w:rPr>
          <w:ins w:id="32112" w:author="LENOVO" w:date="2022-10-02T12:57:00Z"/>
          <w:del w:id="32113" w:author="Un Seakamey" w:date="2022-10-03T18:00:00Z"/>
          <w:rFonts w:ascii="Khmer MEF2" w:hAnsi="Khmer MEF2" w:cs="Khmer MEF2"/>
          <w:lang w:val="ca-ES"/>
          <w:rPrChange w:id="32114" w:author="Sopheak Phorn" w:date="2023-08-25T15:04:00Z">
            <w:rPr>
              <w:ins w:id="32115" w:author="LENOVO" w:date="2022-10-02T12:57:00Z"/>
              <w:del w:id="3211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1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18" w:author="LENOVO" w:date="2022-10-02T12:57:00Z">
        <w:del w:id="3211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15CEF830" w14:textId="61174DC3" w:rsidR="00D73534" w:rsidRPr="00B26CA9" w:rsidDel="00482393" w:rsidRDefault="00D73534">
      <w:pPr>
        <w:spacing w:after="0" w:line="218" w:lineRule="auto"/>
        <w:ind w:left="634"/>
        <w:rPr>
          <w:ins w:id="32123" w:author="LENOVO" w:date="2022-10-02T12:57:00Z"/>
          <w:del w:id="32124" w:author="Un Seakamey" w:date="2022-10-03T18:00:00Z"/>
          <w:rFonts w:ascii="Khmer MEF2" w:hAnsi="Khmer MEF2" w:cs="Khmer MEF2"/>
          <w:lang w:val="ca-ES"/>
          <w:rPrChange w:id="32125" w:author="Sopheak Phorn" w:date="2023-08-25T15:04:00Z">
            <w:rPr>
              <w:ins w:id="32126" w:author="LENOVO" w:date="2022-10-02T12:57:00Z"/>
              <w:del w:id="32127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28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29" w:author="LENOVO" w:date="2022-10-02T12:57:00Z">
        <w:del w:id="3213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0140215" w14:textId="4158F2EC" w:rsidR="00D73534" w:rsidRPr="00B26CA9" w:rsidDel="00482393" w:rsidRDefault="00D73534">
      <w:pPr>
        <w:spacing w:after="0" w:line="218" w:lineRule="auto"/>
        <w:ind w:left="634"/>
        <w:rPr>
          <w:ins w:id="32134" w:author="LENOVO" w:date="2022-10-02T12:57:00Z"/>
          <w:del w:id="32135" w:author="Un Seakamey" w:date="2022-10-03T18:00:00Z"/>
          <w:rFonts w:ascii="Khmer MEF2" w:hAnsi="Khmer MEF2" w:cs="Khmer MEF2"/>
          <w:lang w:val="ca-ES"/>
          <w:rPrChange w:id="32136" w:author="Sopheak Phorn" w:date="2023-08-25T15:04:00Z">
            <w:rPr>
              <w:ins w:id="32137" w:author="LENOVO" w:date="2022-10-02T12:57:00Z"/>
              <w:del w:id="32138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39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40" w:author="LENOVO" w:date="2022-10-02T12:57:00Z">
        <w:del w:id="32141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4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5AA0C5C1" w14:textId="4AF3E432" w:rsidR="00D73534" w:rsidRPr="00B26CA9" w:rsidDel="00482393" w:rsidRDefault="00D73534">
      <w:pPr>
        <w:spacing w:after="0" w:line="218" w:lineRule="auto"/>
        <w:ind w:left="634"/>
        <w:rPr>
          <w:ins w:id="32145" w:author="LENOVO" w:date="2022-10-02T12:57:00Z"/>
          <w:del w:id="32146" w:author="Un Seakamey" w:date="2022-10-03T18:00:00Z"/>
          <w:rFonts w:ascii="Khmer MEF2" w:hAnsi="Khmer MEF2" w:cs="Khmer MEF2"/>
          <w:lang w:val="ca-ES"/>
          <w:rPrChange w:id="32147" w:author="Sopheak Phorn" w:date="2023-08-25T15:04:00Z">
            <w:rPr>
              <w:ins w:id="32148" w:author="LENOVO" w:date="2022-10-02T12:57:00Z"/>
              <w:del w:id="32149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50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51" w:author="LENOVO" w:date="2022-10-02T12:57:00Z">
        <w:del w:id="32152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5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ប្រធានការិយាល័យសវនកម្មទី៤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64CF6D0E" w14:textId="492311AE" w:rsidR="00D73534" w:rsidRPr="00B26CA9" w:rsidDel="00482393" w:rsidRDefault="00D73534">
      <w:pPr>
        <w:spacing w:after="0" w:line="218" w:lineRule="auto"/>
        <w:ind w:left="634"/>
        <w:rPr>
          <w:ins w:id="32156" w:author="LENOVO" w:date="2022-10-02T12:57:00Z"/>
          <w:del w:id="32157" w:author="Un Seakamey" w:date="2022-10-03T18:00:00Z"/>
          <w:rFonts w:ascii="Khmer MEF2" w:hAnsi="Khmer MEF2" w:cs="Khmer MEF2"/>
          <w:lang w:val="ca-ES"/>
          <w:rPrChange w:id="32158" w:author="Sopheak Phorn" w:date="2023-08-25T15:04:00Z">
            <w:rPr>
              <w:ins w:id="32159" w:author="LENOVO" w:date="2022-10-02T12:57:00Z"/>
              <w:del w:id="3216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6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62" w:author="LENOVO" w:date="2022-10-02T12:57:00Z">
        <w:del w:id="3216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១៤.លោកស្រី កែម សិរីបុត្រ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04979A2A" w14:textId="277DC75B" w:rsidR="00D73534" w:rsidRPr="00B26CA9" w:rsidDel="00482393" w:rsidRDefault="00D73534">
      <w:pPr>
        <w:spacing w:after="0" w:line="218" w:lineRule="auto"/>
        <w:ind w:left="634"/>
        <w:rPr>
          <w:ins w:id="32167" w:author="LENOVO" w:date="2022-10-02T12:57:00Z"/>
          <w:del w:id="32168" w:author="Un Seakamey" w:date="2022-10-03T18:00:00Z"/>
          <w:rFonts w:ascii="Khmer MEF2" w:hAnsi="Khmer MEF2" w:cs="Khmer MEF2"/>
          <w:lang w:val="ca-ES"/>
          <w:rPrChange w:id="32169" w:author="Sopheak Phorn" w:date="2023-08-25T15:04:00Z">
            <w:rPr>
              <w:ins w:id="32170" w:author="LENOVO" w:date="2022-10-02T12:57:00Z"/>
              <w:del w:id="32171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72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73" w:author="LENOVO" w:date="2022-10-02T12:57:00Z">
        <w:del w:id="32174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អនុប្រធានការិយាល័យសវនកម្មទី២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7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701FC33" w14:textId="3A29440F" w:rsidR="00D73534" w:rsidRPr="00B26CA9" w:rsidDel="00482393" w:rsidRDefault="00D73534">
      <w:pPr>
        <w:spacing w:after="0" w:line="218" w:lineRule="auto"/>
        <w:ind w:left="634"/>
        <w:rPr>
          <w:ins w:id="32178" w:author="LENOVO" w:date="2022-10-02T12:57:00Z"/>
          <w:del w:id="32179" w:author="Un Seakamey" w:date="2022-10-03T18:00:00Z"/>
          <w:rFonts w:ascii="Khmer MEF2" w:hAnsi="Khmer MEF2" w:cs="Khmer MEF2"/>
          <w:lang w:val="ca-ES"/>
          <w:rPrChange w:id="32180" w:author="Sopheak Phorn" w:date="2023-08-25T15:04:00Z">
            <w:rPr>
              <w:ins w:id="32181" w:author="LENOVO" w:date="2022-10-02T12:57:00Z"/>
              <w:del w:id="32182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83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84" w:author="LENOVO" w:date="2022-10-02T12:57:00Z">
        <w:del w:id="3218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3234FA2F" w14:textId="71C27911" w:rsidR="00D73534" w:rsidRPr="00B26CA9" w:rsidDel="00482393" w:rsidRDefault="00D73534">
      <w:pPr>
        <w:spacing w:after="0" w:line="218" w:lineRule="auto"/>
        <w:ind w:left="634"/>
        <w:rPr>
          <w:ins w:id="32189" w:author="LENOVO" w:date="2022-10-02T12:57:00Z"/>
          <w:del w:id="32190" w:author="Un Seakamey" w:date="2022-10-03T18:00:00Z"/>
          <w:rFonts w:ascii="Khmer MEF2" w:hAnsi="Khmer MEF2" w:cs="Khmer MEF2"/>
          <w:lang w:val="ca-ES"/>
          <w:rPrChange w:id="32191" w:author="Sopheak Phorn" w:date="2023-08-25T15:04:00Z">
            <w:rPr>
              <w:ins w:id="32192" w:author="LENOVO" w:date="2022-10-02T12:57:00Z"/>
              <w:del w:id="32193" w:author="Un Seakamey" w:date="2022-10-03T18:00:00Z"/>
              <w:rFonts w:ascii="Khmer MEF1" w:hAnsi="Khmer MEF1" w:cs="Khmer MEF1"/>
              <w:sz w:val="24"/>
              <w:szCs w:val="24"/>
            </w:rPr>
          </w:rPrChange>
        </w:rPr>
        <w:pPrChange w:id="3219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2195" w:author="LENOVO" w:date="2022-10-02T12:57:00Z">
        <w:del w:id="32196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9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 ពិនិត្យ និងវាយតម្លៃលើរបាយការណ៍សវនកម្មអនុលោមភាពរបស់សវនករទទួលបន្ទុកផ្អែកលើគោលការណ៍ណែនាំស្ដីពីការសវនកម្មអនុលោមភាព និងសេចក្ដីណែនាំស្ដីពីយន្តការ និងនីតិវិធីសវនកម្មអនុលោមភាព ដោយពិនិត្យលើចំណុចមួយចំនួនដូចជា៖ ការអនុវត្តនីតិវិធី</w:delText>
          </w:r>
          <w:r w:rsidRPr="00B26CA9" w:rsidDel="00482393">
            <w:rPr>
              <w:rFonts w:ascii="Khmer MEF2" w:hAnsi="Khmer MEF2" w:cs="Khmer MEF2"/>
              <w:lang w:val="ca-ES"/>
              <w:rPrChange w:id="321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និងសវនកម្មរបស់សវនករទទួលបន្ទុក ដំណើរការអង្កេតរបស់សវនករទទួលបន្ទុក ភស្តុតាងស្ដីពីអនុលោមភាពទៅតាមប្រធានបទសវន​កម្មនីមួ​យ​ៗ ការសន្និដ្ឋានរបស់សវនករទទួលបន្ទុកទៅតាមប្រធានបទសវនកម្មនីមួយៗ ការសន្និដ្ឋាន និ​ងអនុសាសន៍របស់សវនករទទួលបន្ទុកទៅតាមប្រធានបទសវនកម្មនីមួយៗ។</w:delText>
          </w:r>
        </w:del>
      </w:ins>
    </w:p>
    <w:p w14:paraId="356EA5C1" w14:textId="4FB28C5D" w:rsidR="00D73534" w:rsidRPr="00B26CA9" w:rsidDel="00482393" w:rsidRDefault="00D73534">
      <w:pPr>
        <w:spacing w:after="0" w:line="218" w:lineRule="auto"/>
        <w:ind w:left="634"/>
        <w:rPr>
          <w:del w:id="32200" w:author="Un Seakamey" w:date="2022-10-03T18:00:00Z"/>
          <w:rFonts w:ascii="Khmer MEF2" w:hAnsi="Khmer MEF2" w:cs="Khmer MEF2"/>
          <w:lang w:val="ca-ES"/>
          <w:rPrChange w:id="32201" w:author="Sopheak Phorn" w:date="2023-08-25T15:04:00Z">
            <w:rPr>
              <w:del w:id="32202" w:author="Un Seakamey" w:date="2022-10-03T18:00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220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2204" w:author="LENOVO" w:date="2022-10-02T12:57:00Z">
        <w:del w:id="3220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0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កិច្ចប្រជុំរបស់គណៈកម្មការចំពោះកិច្ចលើសេចក្ដីព្រាងរបាយការណ៍សវនកម្មអនុលោមភាពរបស់សវនករទទួលបន្ទុក បានរៀបចំនៅថ្ងៃទី២៩ ខែកញ្ញា ឆ្នាំ២០២២ នៅបន្ទប់ប្រជុំ​របស់​អង្គភាព​សវនកម្ម​ផ្ទៃ​ក្នុង​​នៃ​ អ.ស.ហ. ​វេលាម៉ោង ៩</w:delText>
          </w:r>
          <w:r w:rsidRPr="00B26CA9" w:rsidDel="00482393">
            <w:rPr>
              <w:rFonts w:ascii="Khmer MEF2" w:hAnsi="Khmer MEF2" w:cs="Khmer MEF2"/>
              <w:lang w:val="ca-ES"/>
              <w:rPrChange w:id="3220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0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482393">
            <w:rPr>
              <w:rFonts w:ascii="Khmer MEF2" w:hAnsi="Khmer MEF2" w:cs="Khmer MEF2"/>
              <w:cs/>
              <w:lang w:val="ca-ES"/>
            </w:rPr>
            <w:delText>ឯកឧត្តម ឈុន សម្បត្តិ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0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 និងជាប្រធានគណៈកម្មការចំពោះកិច្ច។ យោងតាមកំណត់ហេតុនៃកិច្ចប្រជុំ​វាយតម្លៃរបស់​គណៈកម្មការចំពោះកិច្ចលើសេ​ច​ក្ដី​​ព្រាងរបាយការណ៍សវនកម្មអនុលោមភាពរបស់សវនករទទួលបន្ទុក ដែល​ជា លទ្ធផលគឺ៖គណៈកម្មការចំពោះកិច្ចបាន​ឯកភាពលើខ្លឹមសារនៃសេចក្ដីព្រាងរបាយការណ៍សវនកម្មអនុលោមភាពនៅ ន.អ.ប. នៃ អ.ស.ហ.ទាំងស្រុង ព្រមទាំងបានណែនាំ​ឱ្យ​សវនករទទួលបន្ទុកពិនិត្យ​​ និងកែ​សម្រួល​ពាក្យពេចន៍​មួយចំនួន​។</w:delText>
          </w:r>
        </w:del>
      </w:ins>
    </w:p>
    <w:p w14:paraId="3FEF04A2" w14:textId="0FBF9A51" w:rsidR="00986EE8" w:rsidRPr="00B26CA9" w:rsidDel="00482393" w:rsidRDefault="00986EE8">
      <w:pPr>
        <w:spacing w:after="0" w:line="218" w:lineRule="auto"/>
        <w:ind w:left="634"/>
        <w:rPr>
          <w:ins w:id="32210" w:author="User" w:date="2022-10-03T09:55:00Z"/>
          <w:del w:id="32211" w:author="Un Seakamey" w:date="2022-10-03T18:00:00Z"/>
          <w:rFonts w:ascii="Khmer MEF2" w:hAnsi="Khmer MEF2" w:cs="Khmer MEF2"/>
          <w:lang w:val="ca-ES"/>
          <w:rPrChange w:id="32212" w:author="Sopheak Phorn" w:date="2023-08-25T15:04:00Z">
            <w:rPr>
              <w:ins w:id="32213" w:author="User" w:date="2022-10-03T09:55:00Z"/>
              <w:del w:id="32214" w:author="Un Seakamey" w:date="2022-10-03T18:00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32215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6260FF3D" w14:textId="0019E299" w:rsidR="002322E6" w:rsidRPr="00B26CA9" w:rsidDel="00C75F98" w:rsidRDefault="00986EE8">
      <w:pPr>
        <w:spacing w:after="0" w:line="218" w:lineRule="auto"/>
        <w:ind w:left="634"/>
        <w:rPr>
          <w:ins w:id="32216" w:author="sakaria fa" w:date="2022-09-30T22:32:00Z"/>
          <w:del w:id="32217" w:author="User" w:date="2022-10-03T05:34:00Z"/>
          <w:rFonts w:ascii="Khmer MEF2" w:eastAsiaTheme="majorEastAsia" w:hAnsi="Khmer MEF2" w:cs="Khmer MEF2"/>
          <w:lang w:val="ca-ES"/>
          <w:rPrChange w:id="32218" w:author="Sopheak Phorn" w:date="2023-08-25T15:04:00Z">
            <w:rPr>
              <w:ins w:id="32219" w:author="sakaria fa" w:date="2022-09-30T22:32:00Z"/>
              <w:del w:id="32220" w:author="User" w:date="2022-10-03T05:34:00Z"/>
              <w:rFonts w:ascii="Khmer MEF2" w:eastAsiaTheme="majorEastAsia" w:hAnsi="Khmer MEF2" w:cs="Khmer MEF2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2221" w:author="Sopheak Phorn" w:date="2023-08-25T15:13:00Z">
          <w:pPr>
            <w:pStyle w:val="NoSpacing"/>
            <w:spacing w:after="120"/>
          </w:pPr>
        </w:pPrChange>
      </w:pPr>
      <w:ins w:id="32222" w:author="User" w:date="2022-10-03T09:56:00Z">
        <w:del w:id="32223" w:author="Un Seakamey" w:date="2022-10-03T18:00:00Z">
          <w:r w:rsidRPr="00B26CA9" w:rsidDel="00482393">
            <w:rPr>
              <w:rFonts w:ascii="Khmer MEF2" w:hAnsi="Khmer MEF2" w:cs="Khmer MEF2"/>
              <w:lang w:val="ca-ES"/>
              <w:rPrChange w:id="32224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tab/>
          </w:r>
        </w:del>
      </w:ins>
    </w:p>
    <w:p w14:paraId="751CE182" w14:textId="66EE670D" w:rsidR="00125B0C" w:rsidRPr="00183788" w:rsidDel="00891768" w:rsidRDefault="002322E6">
      <w:pPr>
        <w:pStyle w:val="Heading1"/>
        <w:spacing w:before="0" w:line="218" w:lineRule="auto"/>
        <w:rPr>
          <w:ins w:id="32225" w:author="Voeun Kuyeng" w:date="2022-08-31T11:11:00Z"/>
          <w:del w:id="32226" w:author="User" w:date="2022-09-22T16:28:00Z"/>
          <w:rFonts w:ascii="Khmer MEF2" w:hAnsi="Khmer MEF2" w:cs="Khmer MEF2"/>
          <w:color w:val="000000" w:themeColor="text1"/>
          <w:sz w:val="24"/>
          <w:szCs w:val="24"/>
          <w:cs/>
          <w:lang w:val="ca-ES"/>
          <w:rPrChange w:id="32227" w:author="Sopheak Phorn" w:date="2023-08-18T12:35:00Z">
            <w:rPr>
              <w:ins w:id="32228" w:author="Voeun Kuyeng" w:date="2022-08-31T11:11:00Z"/>
              <w:del w:id="32229" w:author="User" w:date="2022-09-22T16:28:00Z"/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</w:rPrChange>
        </w:rPr>
        <w:pPrChange w:id="32230" w:author="Sopheak Phorn" w:date="2023-08-25T15:13:00Z">
          <w:pPr>
            <w:spacing w:after="0" w:line="240" w:lineRule="auto"/>
            <w:ind w:firstLine="720"/>
          </w:pPr>
        </w:pPrChange>
      </w:pPr>
      <w:bookmarkStart w:id="32231" w:name="_Toc143872990"/>
      <w:ins w:id="32232" w:author="sakaria fa" w:date="2022-09-30T22:33:00Z">
        <w:r w:rsidRPr="00B26CA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2233" w:author="Sopheak Phorn" w:date="2023-08-25T15:04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32234" w:author="Sopheak Phorn" w:date="2023-08-25T15:04:00Z">
        <w:r w:rsidR="00B26CA9" w:rsidRPr="0062792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</w:rPr>
          <w:t>៤</w:t>
        </w:r>
      </w:ins>
      <w:ins w:id="32235" w:author="Kem Sereyboth" w:date="2023-07-26T14:12:00Z">
        <w:del w:id="32236" w:author="Sopheak Phorn" w:date="2023-08-18T10:11:00Z">
          <w:r w:rsidR="00876B59" w:rsidRPr="00183788" w:rsidDel="00540D87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237" w:author="Sopheak Phorn" w:date="2023-08-18T12:35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2238" w:author="sakaria fa" w:date="2022-09-30T22:33:00Z">
        <w:del w:id="32239" w:author="Un Seakamey" w:date="2022-10-03T18:01:00Z">
          <w:r w:rsidRPr="00183788" w:rsidDel="00D3643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240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2241" w:author="User" w:date="2022-11-03T23:10:00Z">
        <w:del w:id="32242" w:author="Kem Sereyboth" w:date="2023-07-26T14:12:00Z">
          <w:r w:rsidR="00CE39A2" w:rsidRPr="00183788" w:rsidDel="00876B59">
            <w:rPr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val="ca-ES"/>
              <w:rPrChange w:id="32243" w:author="Sopheak Phorn" w:date="2023-08-18T12:35:00Z">
                <w:rPr>
                  <w:rFonts w:ascii="Khmer MEF2" w:eastAsiaTheme="majorEastAsia" w:hAnsi="Khmer MEF2" w:cs="Khmer MEF2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2244" w:author="Un Seakamey" w:date="2022-10-03T18:01:00Z">
        <w:del w:id="32245" w:author="User" w:date="2022-10-04T14:34:00Z">
          <w:r w:rsidR="00D3643B" w:rsidRPr="00183788" w:rsidDel="003D4EB6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246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2247" w:author="sakaria fa" w:date="2022-09-30T22:33:00Z">
        <w:r w:rsidRPr="0018378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2248" w:author="Sopheak Phorn" w:date="2023-08-18T12:35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32249" w:author="Voeun Kuyeng" w:date="2022-08-31T11:11:00Z">
        <w:r w:rsidR="00125B0C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2250" w:author="Sopheak Phorn" w:date="2023-08-18T12:35:00Z">
              <w:rPr>
                <w:rFonts w:ascii="Khmer MEF2" w:hAnsi="Khmer MEF2" w:cs="Khmer MEF2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ការសន្និដ្ឋាន និងអនុសាសន៍របស់សវនករទទួលបន្ទុក</w:t>
        </w:r>
        <w:bookmarkEnd w:id="32231"/>
      </w:ins>
    </w:p>
    <w:p w14:paraId="700420E6" w14:textId="4CFE3965" w:rsidR="00125B0C" w:rsidRPr="00E33574" w:rsidDel="00913214" w:rsidRDefault="00125B0C">
      <w:pPr>
        <w:pStyle w:val="Heading1"/>
        <w:spacing w:before="0" w:line="218" w:lineRule="auto"/>
        <w:rPr>
          <w:ins w:id="32251" w:author="Voeun Kuyeng" w:date="2022-08-31T16:06:00Z"/>
          <w:del w:id="32252" w:author="User" w:date="2022-09-16T11:28:00Z"/>
          <w:lang w:val="ca-ES"/>
          <w:rPrChange w:id="32253" w:author="Kem Sereyboth" w:date="2023-07-19T16:59:00Z">
            <w:rPr>
              <w:ins w:id="32254" w:author="Voeun Kuyeng" w:date="2022-08-31T16:06:00Z"/>
              <w:del w:id="32255" w:author="User" w:date="2022-09-16T11:28:00Z"/>
              <w:rFonts w:ascii="Khmer MEF1" w:hAnsi="Khmer MEF1" w:cs="Khmer MEF1"/>
              <w:spacing w:val="-2"/>
            </w:rPr>
          </w:rPrChange>
        </w:rPr>
        <w:pPrChange w:id="32256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257" w:author="Voeun Kuyeng" w:date="2022-08-31T11:11:00Z">
        <w:del w:id="32258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259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ដោយរៀបរាប់ពីបទដ្ឋានដែលប្រើប្រាស់សម្រាប់ធ្វើការសន្និដ្ឋាន គុណសម្បត្តិ ឬសមិទ្ធផលការងាររបស់សវនដ្ឋាន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ត្រូវរៀបចំឡើងដោយបែងចែកជា ៤ ចំណុចសំខាន់ៗ ដូចមានរៀបរាប់ខាងក្រោម៖</w:delText>
          </w:r>
        </w:del>
      </w:ins>
    </w:p>
    <w:p w14:paraId="0CE36AE3" w14:textId="4FECC682" w:rsidR="00756A09" w:rsidRPr="00E33574" w:rsidDel="00891768" w:rsidRDefault="00756A09">
      <w:pPr>
        <w:pStyle w:val="Heading1"/>
        <w:spacing w:before="0" w:line="218" w:lineRule="auto"/>
        <w:rPr>
          <w:ins w:id="32260" w:author="Voeun Kuyeng" w:date="2022-08-31T11:11:00Z"/>
          <w:del w:id="32261" w:author="User" w:date="2022-09-22T16:28:00Z"/>
          <w:lang w:val="ca-ES"/>
          <w:rPrChange w:id="32262" w:author="Kem Sereyboth" w:date="2023-07-19T16:59:00Z">
            <w:rPr>
              <w:ins w:id="32263" w:author="Voeun Kuyeng" w:date="2022-08-31T11:11:00Z"/>
              <w:del w:id="32264" w:author="User" w:date="2022-09-22T16:28:00Z"/>
              <w:rFonts w:ascii="Khmer MEF1" w:hAnsi="Khmer MEF1" w:cs="Khmer MEF1"/>
              <w:spacing w:val="-2"/>
            </w:rPr>
          </w:rPrChange>
        </w:rPr>
        <w:pPrChange w:id="32265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</w:p>
    <w:p w14:paraId="696F0E50" w14:textId="05AC04D9" w:rsidR="00125B0C" w:rsidRPr="00E33574" w:rsidRDefault="00C34129">
      <w:pPr>
        <w:pStyle w:val="Heading1"/>
        <w:spacing w:before="0" w:line="218" w:lineRule="auto"/>
        <w:rPr>
          <w:ins w:id="32266" w:author="Voeun Kuyeng" w:date="2022-08-31T11:11:00Z"/>
          <w:lang w:val="ca-ES"/>
          <w:rPrChange w:id="32267" w:author="Kem Sereyboth" w:date="2023-07-19T16:59:00Z">
            <w:rPr>
              <w:ins w:id="32268" w:author="Voeun Kuyeng" w:date="2022-08-31T11:11:00Z"/>
              <w:rFonts w:ascii="Khmer MEF1" w:hAnsi="Khmer MEF1" w:cs="Khmer MEF1"/>
              <w:lang w:val="ca-ES"/>
            </w:rPr>
          </w:rPrChange>
        </w:rPr>
        <w:pPrChange w:id="32269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270" w:author="Voeun Kuyeng" w:date="2022-08-31T11:26:00Z">
        <w:del w:id="32271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272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ក-</w:delText>
          </w:r>
        </w:del>
      </w:ins>
      <w:ins w:id="32273" w:author="socheata.ol@hotmail.com" w:date="2022-09-04T18:31:00Z">
        <w:del w:id="32274" w:author="User" w:date="2022-09-22T16:28:00Z">
          <w:r w:rsidR="008A34BB" w:rsidRPr="00E33574" w:rsidDel="00891768">
            <w:rPr>
              <w:sz w:val="22"/>
              <w:szCs w:val="36"/>
              <w:cs/>
              <w:lang w:val="ca-ES"/>
              <w:rPrChange w:id="32275" w:author="Kem Sereyboth" w:date="2023-07-19T16:59:00Z">
                <w:rPr>
                  <w:rFonts w:ascii="Khmer MEF1" w:hAnsi="Khmer MEF1" w:cs="Khmer MEF1"/>
                  <w:spacing w:val="4"/>
                  <w:sz w:val="16"/>
                  <w:cs/>
                </w:rPr>
              </w:rPrChange>
            </w:rPr>
            <w:delText>ចំណុចទី១</w:delText>
          </w:r>
          <w:r w:rsidR="008A34BB" w:rsidRPr="00E33574" w:rsidDel="00891768">
            <w:rPr>
              <w:sz w:val="22"/>
              <w:szCs w:val="36"/>
              <w:lang w:val="ca-ES"/>
              <w:rPrChange w:id="3227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2277" w:author="Voeun Kuyeng" w:date="2022-08-31T11:11:00Z">
        <w:del w:id="32278" w:author="User" w:date="2022-09-22T16:28:00Z">
          <w:r w:rsidR="00125B0C" w:rsidRPr="00E33574" w:rsidDel="00891768">
            <w:rPr>
              <w:sz w:val="22"/>
              <w:szCs w:val="36"/>
              <w:cs/>
              <w:lang w:val="ca-ES"/>
              <w:rPrChange w:id="32279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ចំណុចទី១៖ ត្រូវរៀបរាប់អំពីបទដ្ឋានដែលសវនករប្រើប្រាស់សម្រាប់ធ្វើការសន្និដ្ឋានលើភាពអនុលោម ឬមិនអនុលោម</w:delText>
          </w:r>
        </w:del>
        <w:del w:id="32280" w:author="Kem Sereiboth" w:date="2022-09-15T16:21:00Z">
          <w:r w:rsidR="00125B0C" w:rsidRPr="00E33574" w:rsidDel="00194602">
            <w:rPr>
              <w:sz w:val="22"/>
              <w:szCs w:val="36"/>
              <w:cs/>
              <w:lang w:val="ca-ES"/>
              <w:rPrChange w:id="3228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</w:rPr>
              </w:rPrChange>
            </w:rPr>
            <w:delText>របស់សវនដ្ឋាននីមួយៗ ដែលសវនករទទួលបន្ទុកនោះ។​ ​សវនករទទួលបន្ទុក អាចរៀបរាប់អំពីចំណុចទី១ នេះ</w:delText>
          </w:r>
        </w:del>
        <w:del w:id="32282" w:author="Kem Sereiboth" w:date="2022-09-15T16:22:00Z">
          <w:r w:rsidR="00125B0C" w:rsidRPr="00E33574" w:rsidDel="00194602">
            <w:rPr>
              <w:sz w:val="22"/>
              <w:szCs w:val="36"/>
              <w:cs/>
              <w:lang w:val="ca-ES"/>
              <w:rPrChange w:id="32283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 ដូចគំរូខាងក្រោម៖</w:delText>
          </w:r>
        </w:del>
      </w:ins>
    </w:p>
    <w:p w14:paraId="376696B5" w14:textId="4FBEEAFB" w:rsidR="00DA268B" w:rsidRPr="006E6058" w:rsidRDefault="00DA268B">
      <w:pPr>
        <w:spacing w:after="0" w:line="218" w:lineRule="auto"/>
        <w:ind w:firstLine="634"/>
        <w:jc w:val="both"/>
        <w:rPr>
          <w:ins w:id="32284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2285" w:author="Sopheak Phorn" w:date="2023-07-28T09:16:00Z">
            <w:rPr>
              <w:ins w:id="32286" w:author="Kem Sereyboth" w:date="2023-07-19T16:10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2287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288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289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0BA973E3" w14:textId="7CFB81E9" w:rsidR="00CA4271" w:rsidRPr="00F55550" w:rsidRDefault="00EE2CEE">
      <w:pPr>
        <w:spacing w:after="0" w:line="218" w:lineRule="auto"/>
        <w:ind w:firstLine="634"/>
        <w:jc w:val="both"/>
        <w:rPr>
          <w:ins w:id="32290" w:author="Kem Sereyboth" w:date="2023-07-19T16:02:00Z"/>
          <w:rFonts w:ascii="Khmer MEF1" w:hAnsi="Khmer MEF1" w:cs="Khmer MEF1"/>
          <w:sz w:val="24"/>
          <w:szCs w:val="24"/>
        </w:rPr>
        <w:pPrChange w:id="32291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292" w:author="Kem Sereyboth" w:date="2023-07-20T09:57:00Z"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  <w:rPrChange w:id="32293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យោងតាម</w:t>
        </w:r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rPrChange w:id="32294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គោលការណ៍ណែនាំស្តីពីសវនកម្មអនុលោមភាព ដែលបានដាក់ឱ្យអនុវត្តដោយ</w:t>
        </w:r>
      </w:ins>
      <w:ins w:id="32295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296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</w:t>
        </w:r>
      </w:ins>
      <w:ins w:id="32297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298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299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300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</w:t>
        </w:r>
      </w:ins>
      <w:ins w:id="32301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302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303" w:author="Kem Sereyboth" w:date="2023-07-20T09:52:00Z"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304" w:author="Sopheak" w:date="2023-07-28T22:3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</w:t>
        </w:r>
        <w:r w:rsidRPr="004E0B33">
          <w:rPr>
            <w:rFonts w:ascii="Khmer MEF1" w:hAnsi="Khmer MEF1" w:cs="Khmer MEF1"/>
            <w:spacing w:val="-4"/>
            <w:sz w:val="24"/>
            <w:szCs w:val="24"/>
            <w:lang w:val="ca-ES"/>
            <w:rPrChange w:id="32305" w:author="Sopheak" w:date="2023-07-28T22:37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លេខ​ ០៣៥ អ.ស.ហ.ប្រ.ក ចុះថ្ងៃទី០៤ ខែសីហា ឆ្នាំ២០២២ </w:t>
        </w:r>
      </w:ins>
      <w:ins w:id="32306" w:author="Kem Sereyboth" w:date="2023-07-20T09:54:00Z"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07" w:author="Sopheak" w:date="2023-07-28T22:3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ស្តីពីការ​ដាក់​ឱ្យ​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308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អនុវត្ត​នូវ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309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ណែនាំស្ដីពី​សវនកម្មអនុលោមភាពរបស់​អង្គភាពសវនកម្មផ្ទៃក្នុង​នៃអាជ្ញាធរ​សេវា​ហិរញ្ញវត្ថុ</w:t>
        </w:r>
        <w:r w:rsidRPr="00F55550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32310" w:author="Kem Sereyboth" w:date="2023-07-19T16:02:00Z">
        <w:r w:rsidR="00CA4271" w:rsidRPr="00F55550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​</w:t>
        </w:r>
        <w:r w:rsidR="00CA4271"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បាន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311" w:author="Kem Sereyboth" w:date="2023-07-26T13:1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កំណត់យ៉ាងច្បាស់ថា សវនករទទួលបន្ទុក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rPrChange w:id="32312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313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ត្រូវ​ប្រើប្រាស់មូលដ្ឋាននៃការសន្និដ្ឋានចំនួន ៤ (បួន) ដូចមានបង្ហា</w:t>
        </w:r>
      </w:ins>
      <w:ins w:id="32314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315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316" w:author="Kem Sereyboth" w:date="2023-07-20T09:58:00Z">
        <w:r w:rsidRPr="00C93A0C">
          <w:rPr>
            <w:rFonts w:ascii="Khmer MEF1" w:hAnsi="Khmer MEF1" w:cs="Khmer MEF1"/>
            <w:spacing w:val="-10"/>
            <w:sz w:val="24"/>
            <w:szCs w:val="24"/>
            <w:rPrChange w:id="32317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​​​​</w:t>
        </w:r>
      </w:ins>
      <w:ins w:id="32318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319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320" w:author="Kem Sereyboth" w:date="2023-07-19T16:02:00Z"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321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</w:t>
        </w:r>
        <w:r w:rsidR="00CA4271" w:rsidRPr="00F55550">
          <w:rPr>
            <w:rFonts w:ascii="Khmer MEF1" w:hAnsi="Khmer MEF1" w:cs="Khmer MEF1"/>
            <w:sz w:val="24"/>
            <w:szCs w:val="24"/>
            <w:cs/>
          </w:rPr>
          <w:t>ខាងក្រោម៖</w:t>
        </w:r>
      </w:ins>
    </w:p>
    <w:p w14:paraId="7ECF7918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322" w:author="Kem Sereyboth" w:date="2023-07-19T16:02:00Z"/>
          <w:rFonts w:ascii="Khmer MEF1" w:hAnsi="Khmer MEF1" w:cs="Khmer MEF1"/>
          <w:sz w:val="24"/>
          <w:szCs w:val="24"/>
        </w:rPr>
        <w:pPrChange w:id="3232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324" w:author="Kem Sereyboth" w:date="2023-07-19T16:02:00Z"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325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១.</w:t>
        </w:r>
        <w:r w:rsidRPr="003E0E6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326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327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328" w:author="Sopheak" w:date="2023-07-28T22:3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អាចត្រូវបានផ្ដល់បន្ទាប់ពីការធ្វើសវនកម្ម​មិនមាន​រកឃើញ</w:t>
        </w:r>
        <w:r w:rsidRPr="00F55550">
          <w:rPr>
            <w:rFonts w:ascii="Khmer MEF1" w:hAnsi="Khmer MEF1" w:cs="Khmer MEF1"/>
            <w:sz w:val="24"/>
            <w:szCs w:val="24"/>
            <w:cs/>
          </w:rPr>
          <w:t>​បណ្ដា​បញ្ហាដែលមិនអនុលោមតាមជាសារវ័ន្ត។</w:t>
        </w:r>
      </w:ins>
    </w:p>
    <w:p w14:paraId="78657F4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329" w:author="Kem Sereyboth" w:date="2023-07-19T16:02:00Z"/>
          <w:rFonts w:ascii="Khmer MEF1" w:hAnsi="Khmer MEF1" w:cs="Khmer MEF1"/>
          <w:sz w:val="24"/>
          <w:szCs w:val="24"/>
        </w:rPr>
        <w:pPrChange w:id="32330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331" w:author="Kem Sereyboth" w:date="2023-07-19T16:02:00Z">
        <w:r w:rsidRPr="003E0E68">
          <w:rPr>
            <w:rFonts w:ascii="Khmer MEF1" w:hAnsi="Khmer MEF1" w:cs="Khmer MEF1"/>
            <w:sz w:val="24"/>
            <w:szCs w:val="24"/>
            <w:cs/>
            <w:rPrChange w:id="32332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២.</w:t>
        </w:r>
        <w:r w:rsidRPr="003E0E68">
          <w:rPr>
            <w:rFonts w:ascii="Khmer MEF1" w:hAnsi="Khmer MEF1" w:cs="Khmer MEF1"/>
            <w:b/>
            <w:bCs/>
            <w:sz w:val="24"/>
            <w:szCs w:val="24"/>
            <w:cs/>
            <w:rPrChange w:id="32333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សេចក្ដីសន្និដ្ឋានត្រឹមត្រូវទាំងស្រុងតែលើកលែង</w:t>
        </w:r>
        <w:r w:rsidRPr="003E0E68">
          <w:rPr>
            <w:rFonts w:ascii="Khmer MEF1" w:hAnsi="Khmer MEF1" w:cs="Khmer MEF1"/>
            <w:sz w:val="24"/>
            <w:szCs w:val="24"/>
            <w:cs/>
            <w:rPrChange w:id="32334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z w:val="24"/>
            <w:szCs w:val="24"/>
            <w:cs/>
            <w:rPrChange w:id="32335" w:author="Sopheak" w:date="2023-07-28T22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អាចត្រូវបានផ្ដល់បន្ទាប់ពីបណ្ដាបញ្ហាដែល​មិន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អនុលោមតាមជាសារវ័ន្ត លើកលែងតែចំណុចខ្វះខាតមិនសូវមានសារៈសំខាន់។ </w:t>
        </w:r>
      </w:ins>
    </w:p>
    <w:p w14:paraId="68D1E19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336" w:author="Kem Sereyboth" w:date="2023-07-19T16:02:00Z"/>
          <w:rFonts w:ascii="Khmer MEF1" w:hAnsi="Khmer MEF1" w:cs="Khmer MEF1"/>
          <w:sz w:val="24"/>
          <w:szCs w:val="24"/>
        </w:rPr>
        <w:pPrChange w:id="3233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338" w:author="Kem Sereyboth" w:date="2023-07-19T16:02:00Z"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339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៣.</w:t>
        </w:r>
        <w:r w:rsidRPr="003E0E6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32340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សេចក្ដីសន្និដ្ឋានមិនត្រឹមត្រូវ</w:t>
        </w:r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341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 អាចត្រូវផ្ដល់បន្ទាប់ពីការ​ធ្វើសវនកម្ម​បានឃើញ​បញ្ហា​ដែលមិន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​អនុលោម​តាមជាសារវ័ន្ត។ </w:t>
        </w:r>
      </w:ins>
    </w:p>
    <w:p w14:paraId="56C98E91" w14:textId="77777777" w:rsidR="00CA4271" w:rsidRPr="00F55550" w:rsidRDefault="00CA4271">
      <w:pPr>
        <w:spacing w:after="0" w:line="218" w:lineRule="auto"/>
        <w:ind w:firstLine="720"/>
        <w:jc w:val="both"/>
        <w:rPr>
          <w:ins w:id="32342" w:author="Kem Sereyboth" w:date="2023-07-19T16:02:00Z"/>
          <w:rFonts w:ascii="Khmer MEF1" w:eastAsia="Times New Roman" w:hAnsi="Khmer MEF1" w:cs="Khmer MEF1"/>
          <w:sz w:val="24"/>
          <w:szCs w:val="24"/>
          <w:lang w:val="ca-ES"/>
        </w:rPr>
        <w:pPrChange w:id="3234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344" w:author="Kem Sereyboth" w:date="2023-07-19T16:02:00Z">
        <w:r w:rsidRPr="00D04CE1">
          <w:rPr>
            <w:rFonts w:ascii="Khmer MEF1" w:hAnsi="Khmer MEF1" w:cs="Khmer MEF1"/>
            <w:sz w:val="24"/>
            <w:szCs w:val="24"/>
            <w:cs/>
          </w:rPr>
          <w:t>៤.</w:t>
        </w:r>
        <w:r w:rsidRPr="00C93A0C">
          <w:rPr>
            <w:rFonts w:ascii="Khmer MEF1" w:hAnsi="Khmer MEF1" w:cs="Khmer MEF1"/>
            <w:b/>
            <w:bCs/>
            <w:sz w:val="24"/>
            <w:szCs w:val="24"/>
            <w:cs/>
            <w:rPrChange w:id="32345" w:author="Kem Sereyboth" w:date="2023-07-26T13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សេចក្ដីសន្និដ្ឋានបដិសេធ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 អាចត្រូវបានផ្ដល់បន្តបន្ទាប់ពីការធ្វើសវនកម្មមិនអាចធ្វើបាន។</w:t>
        </w:r>
      </w:ins>
    </w:p>
    <w:p w14:paraId="0D6F298B" w14:textId="2B324C78" w:rsidR="00CA4271" w:rsidRPr="006E6058" w:rsidRDefault="00CA4271">
      <w:pPr>
        <w:spacing w:after="0" w:line="218" w:lineRule="auto"/>
        <w:jc w:val="both"/>
        <w:rPr>
          <w:ins w:id="32346" w:author="Kem Sereyboth" w:date="2023-07-19T16:02:00Z"/>
          <w:rFonts w:ascii="Khmer MEF1" w:hAnsi="Khmer MEF1" w:cs="Khmer MEF1"/>
          <w:spacing w:val="-6"/>
          <w:sz w:val="24"/>
          <w:szCs w:val="24"/>
          <w:lang w:val="ca-ES"/>
          <w:rPrChange w:id="32347" w:author="Sopheak Phorn" w:date="2023-07-28T09:16:00Z">
            <w:rPr>
              <w:ins w:id="32348" w:author="Kem Sereyboth" w:date="2023-07-19T16:02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2349" w:author="Sopheak Phorn" w:date="2023-08-25T15:13:00Z">
          <w:pPr>
            <w:spacing w:after="0" w:line="240" w:lineRule="auto"/>
            <w:jc w:val="both"/>
          </w:pPr>
        </w:pPrChange>
      </w:pPr>
      <w:ins w:id="32350" w:author="Kem Sereyboth" w:date="2023-07-19T16:02:00Z">
        <w:r w:rsidRPr="00F55550">
          <w:rPr>
            <w:rFonts w:ascii="Khmer MEF1" w:eastAsia="Times New Roman" w:hAnsi="Khmer MEF1" w:cs="Khmer MEF1"/>
            <w:spacing w:val="10"/>
            <w:sz w:val="24"/>
            <w:szCs w:val="24"/>
            <w:cs/>
          </w:rPr>
          <w:tab/>
        </w:r>
        <w:r w:rsidRPr="00C93A0C">
          <w:rPr>
            <w:rFonts w:ascii="Khmer MEF1" w:eastAsia="Times New Roman" w:hAnsi="Khmer MEF1" w:cs="Khmer MEF1"/>
            <w:sz w:val="24"/>
            <w:szCs w:val="24"/>
            <w:lang w:val="ca-ES"/>
            <w:rPrChange w:id="32351" w:author="Kem Sereyboth" w:date="2023-07-26T13:20:00Z">
              <w:rPr>
                <w:rFonts w:ascii="Khmer MEF1" w:eastAsia="Times New Roman" w:hAnsi="Khmer MEF1" w:cs="Khmer MEF1"/>
                <w:spacing w:val="10"/>
                <w:sz w:val="24"/>
                <w:szCs w:val="24"/>
                <w:lang w:val="ca-ES"/>
              </w:rPr>
            </w:rPrChange>
          </w:rPr>
          <w:t>​​​​​​</w:t>
        </w:r>
        <w:r w:rsidRPr="004E0B33">
          <w:rPr>
            <w:rFonts w:ascii="Khmer MEF1" w:hAnsi="Khmer MEF1" w:cs="Khmer MEF1"/>
            <w:sz w:val="24"/>
            <w:szCs w:val="24"/>
            <w:cs/>
            <w:rPrChange w:id="32352" w:author="Sopheak" w:date="2023-07-28T22:3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353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ប្រមូលទិន្នន័យនិងព័ត៌មាននៅ </w:t>
        </w:r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354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355" w:author="Sopheak" w:date="2023-07-28T22:36:00Z">
        <w:r w:rsidR="004E0B33"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356" w:author="Sopheak Phorn" w:date="2023-08-03T11:0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357" w:author="Kem Sereyboth" w:date="2023-07-19T16:02:00Z">
        <w:del w:id="32358" w:author="Sopheak" w:date="2023-07-28T22:36:00Z">
          <w:r w:rsidRPr="009C0BDF" w:rsidDel="004E0B3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359" w:author="Sopheak Phorn" w:date="2023-08-03T11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360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361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សវនករទទួលបន្ទុកបានពិនិត្យ</w:t>
        </w:r>
        <w:r w:rsidRPr="003D7029">
          <w:rPr>
            <w:rFonts w:ascii="Khmer MEF1" w:hAnsi="Khmer MEF1" w:cs="Khmer MEF1"/>
            <w:sz w:val="24"/>
            <w:szCs w:val="24"/>
            <w:cs/>
            <w:rPrChange w:id="32362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ឃើញថា </w:t>
        </w:r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363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364" w:author="Sopheak" w:date="2023-07-28T22:36:00Z">
        <w:r w:rsidR="004E0B33"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365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366" w:author="Kem Sereyboth" w:date="2023-07-19T16:02:00Z">
        <w:del w:id="32367" w:author="Sopheak" w:date="2023-07-28T22:36:00Z">
          <w:r w:rsidRPr="003D7029" w:rsidDel="004E0B3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2368" w:author="Sopheak" w:date="2023-07-28T22:4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369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3D7029">
          <w:rPr>
            <w:rFonts w:ascii="Khmer MEF1" w:hAnsi="Khmer MEF1" w:cs="Khmer MEF1"/>
            <w:sz w:val="24"/>
            <w:szCs w:val="24"/>
            <w:lang w:val="ca-ES"/>
            <w:rPrChange w:id="32370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3D7029">
          <w:rPr>
            <w:rFonts w:ascii="Khmer MEF1" w:hAnsi="Khmer MEF1" w:cs="Khmer MEF1"/>
            <w:sz w:val="24"/>
            <w:szCs w:val="24"/>
            <w:cs/>
            <w:rPrChange w:id="32371" w:author="Sopheak" w:date="2023-07-28T22:4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បានខិតខំប្រឹងប្រែងលើការរៀបចំសមិទ្ធផលការងារជាច្រើនដូចជា៖ ការរៀបចំផែន​ការ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អភិវឌ្ឍន៍​ស្ថាប័ន ច្បាប់ និង​បទប្បញ្ញត្តិពាក់ព័ន្ធផ្សេងៗ ដោយស្មារតីទទួលខុសត្រូវខ្ពស់ និងស្របទៅតាមច្បាប់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បទប្បញ្ញត្តិ និង​គោលការណ៍​ដែលបានកំណត់ ដែលនាំឱ្យសម្រេចបានលទ្ធផលគួរជាទីមោទនៈ។</w:t>
        </w:r>
      </w:ins>
    </w:p>
    <w:p w14:paraId="7C997D4E" w14:textId="0750C2FF" w:rsidR="00CA4271" w:rsidRPr="00E33574" w:rsidRDefault="00CA4271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32372" w:author="Kem Sereyboth" w:date="2023-07-19T16:02:00Z"/>
          <w:rFonts w:ascii="Khmer MEF1" w:hAnsi="Khmer MEF1" w:cs="Khmer MEF1"/>
          <w:spacing w:val="-2"/>
          <w:lang w:val="ca-ES"/>
          <w:rPrChange w:id="32373" w:author="Kem Sereyboth" w:date="2023-07-19T16:59:00Z">
            <w:rPr>
              <w:ins w:id="32374" w:author="Kem Sereyboth" w:date="2023-07-19T16:02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237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376" w:author="Kem Sereyboth" w:date="2023-07-19T16:02:00Z">
        <w:r w:rsidRPr="00E33574">
          <w:rPr>
            <w:rFonts w:ascii="Khmer MEF1" w:eastAsiaTheme="minorHAnsi" w:hAnsi="Khmer MEF1" w:cs="Khmer MEF1"/>
            <w:spacing w:val="6"/>
            <w:cs/>
          </w:rPr>
          <w:t>ឆ្លងតាមការពិនិត្យ និងវាយតម្លៃ បន្ទាប់ពីប្រមូលទិន្នន័យ</w:t>
        </w:r>
        <w:r w:rsidRPr="00F55550">
          <w:rPr>
            <w:rFonts w:ascii="Khmer MEF1" w:hAnsi="Khmer MEF1" w:cs="Khmer MEF1"/>
            <w:spacing w:val="6"/>
            <w:cs/>
          </w:rPr>
          <w:t xml:space="preserve"> និងព័ត៌មាន</w:t>
        </w:r>
        <w:r w:rsidRPr="00E33574">
          <w:rPr>
            <w:rFonts w:ascii="Khmer MEF1" w:eastAsiaTheme="minorHAnsi" w:hAnsi="Khmer MEF1" w:cs="Khmer MEF1"/>
            <w:spacing w:val="6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6"/>
            <w:cs/>
          </w:rPr>
          <w:t>ធ្វើការ</w:t>
        </w:r>
        <w:r w:rsidRPr="00F55550">
          <w:rPr>
            <w:rFonts w:ascii="Khmer MEF1" w:hAnsi="Khmer MEF1" w:cs="Khmer MEF1"/>
            <w:spacing w:val="-12"/>
            <w:cs/>
          </w:rPr>
          <w:t>សន្និដ្ឋានយោងតាមប្រកាសលេខ ០៣៥ អ.ស.ហ.ប្រ.ក ចុះថ្ងៃទី០៤ ខែសីហា ឆ្នាំ២០២២ ស្តីពីការដាក់ឱ្យអនុវត្ត</w:t>
        </w:r>
        <w:r w:rsidRPr="00F55550">
          <w:rPr>
            <w:rFonts w:ascii="Khmer MEF1" w:hAnsi="Khmer MEF1" w:cs="Khmer MEF1"/>
            <w:spacing w:val="-6"/>
            <w:cs/>
          </w:rPr>
          <w:t xml:space="preserve">នូវគោលការណ៍ណែនាំស្តីពីសវនកម្មអនុលោមភាពរបស់អង្គភាពសវនកម្មផ្ទៃក្នុងនៃ </w:t>
        </w:r>
        <w:r w:rsidRPr="00F55550">
          <w:rPr>
            <w:rFonts w:ascii="Khmer MEF1" w:hAnsi="Khmer MEF1" w:cs="Khmer MEF1"/>
            <w:b/>
            <w:bCs/>
            <w:spacing w:val="-6"/>
            <w:cs/>
          </w:rPr>
          <w:t xml:space="preserve">អ.ស.ហ. </w:t>
        </w:r>
        <w:r w:rsidRPr="00F55550">
          <w:rPr>
            <w:rFonts w:ascii="Khmer MEF1" w:hAnsi="Khmer MEF1" w:cs="Khmer MEF1"/>
            <w:spacing w:val="-6"/>
            <w:cs/>
          </w:rPr>
          <w:t>ដូចមានកំណត់</w:t>
        </w:r>
        <w:r w:rsidRPr="00F55550">
          <w:rPr>
            <w:rFonts w:ascii="Khmer MEF1" w:hAnsi="Khmer MEF1" w:cs="Khmer MEF1"/>
            <w:spacing w:val="2"/>
            <w:cs/>
          </w:rPr>
          <w:t xml:space="preserve">នូវចំណុចទី </w:t>
        </w:r>
        <w:r w:rsidRPr="00F55550">
          <w:rPr>
            <w:rFonts w:ascii="Khmer MEF1" w:hAnsi="Khmer MEF1" w:cs="Khmer MEF1"/>
            <w:spacing w:val="2"/>
          </w:rPr>
          <w:t xml:space="preserve">V </w:t>
        </w:r>
        <w:r w:rsidRPr="00F55550">
          <w:rPr>
            <w:rFonts w:ascii="Khmer MEF1" w:hAnsi="Khmer MEF1" w:cs="Khmer MEF1"/>
            <w:spacing w:val="2"/>
            <w:cs/>
          </w:rPr>
          <w:t>(២) ទម្រង់ និងមាតិកានៃរបាយការណ៍សវនកម្មអនុលោមភាព ត្រង់សេចក្តីសន្និដ្ឋានដោយ</w:t>
        </w:r>
        <w:r w:rsidRPr="009C0BDF">
          <w:rPr>
            <w:rFonts w:ascii="Khmer MEF1" w:hAnsi="Khmer MEF1" w:cs="Khmer MEF1"/>
            <w:spacing w:val="4"/>
            <w:cs/>
            <w:rPrChange w:id="32377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សវនករទទួលបន្ទុកប្រើប្រាស់ការសន្និដ្ឋាន</w:t>
        </w:r>
        <w:r w:rsidRPr="009C0BDF">
          <w:rPr>
            <w:rFonts w:ascii="Khmer MEF1" w:eastAsiaTheme="minorHAnsi" w:hAnsi="Khmer MEF1" w:cs="Khmer MEF1"/>
            <w:spacing w:val="4"/>
            <w:cs/>
            <w:rPrChange w:id="32378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ថា</w:t>
        </w:r>
        <w:r w:rsidRPr="009C0BDF">
          <w:rPr>
            <w:rFonts w:ascii="Khmer MEF1" w:hAnsi="Khmer MEF1" w:cs="Khmer MEF1"/>
            <w:spacing w:val="4"/>
            <w:cs/>
            <w:rPrChange w:id="32379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380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សេចក្តី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381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6"/>
                <w:cs/>
              </w:rPr>
            </w:rPrChange>
          </w:rPr>
          <w:t>សន្និដ្ឋានត្រឹមត្រូវទាំងស្រុង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382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តែលើក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383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2"/>
                <w:cs/>
              </w:rPr>
            </w:rPrChange>
          </w:rPr>
          <w:t>លែង</w:t>
        </w:r>
        <w:r w:rsidRPr="009C0BDF">
          <w:rPr>
            <w:rFonts w:ascii="Khmer MEF1" w:hAnsi="Khmer MEF1" w:cs="Khmer MEF1"/>
            <w:spacing w:val="4"/>
            <w:cs/>
            <w:rPrChange w:id="32384" w:author="Sopheak Phorn" w:date="2023-08-03T11:01:00Z">
              <w:rPr>
                <w:rFonts w:ascii="Khmer MEF1" w:hAnsi="Khmer MEF1" w:cs="Khmer MEF1"/>
                <w:spacing w:val="-12"/>
                <w:cs/>
              </w:rPr>
            </w:rPrChange>
          </w:rPr>
          <w:t>។ ដូច</w:t>
        </w:r>
        <w:r w:rsidRPr="009C0BDF">
          <w:rPr>
            <w:rFonts w:ascii="Khmer MEF1" w:hAnsi="Khmer MEF1" w:cs="Khmer MEF1"/>
            <w:spacing w:val="4"/>
            <w:cs/>
            <w:rPrChange w:id="32385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នេះ</w:t>
        </w:r>
        <w:r w:rsidRPr="009C0BDF">
          <w:rPr>
            <w:rFonts w:ascii="Khmer MEF1" w:hAnsi="Khmer MEF1" w:cs="Khmer MEF1"/>
            <w:spacing w:val="2"/>
            <w:cs/>
            <w:rPrChange w:id="32386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spacing w:val="-8"/>
            <w:cs/>
            <w:rPrChange w:id="32387" w:author="Sopheak Phorn" w:date="2023-08-03T11:02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</w:t>
        </w:r>
        <w:r w:rsidRPr="009C0BDF">
          <w:rPr>
            <w:rFonts w:ascii="Khmer MEF1" w:hAnsi="Khmer MEF1" w:cs="Khmer MEF1"/>
            <w:spacing w:val="-8"/>
            <w:cs/>
            <w:rPrChange w:id="32388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ទទួលន្ទុកសន្និដ្ឋានថា</w:t>
        </w:r>
        <w:r w:rsidRPr="009C0BDF">
          <w:rPr>
            <w:rFonts w:ascii="Khmer MEF1" w:eastAsiaTheme="minorHAnsi" w:hAnsi="Khmer MEF1" w:cs="Khmer MEF1"/>
            <w:spacing w:val="-8"/>
            <w:cs/>
            <w:rPrChange w:id="32389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៖</w:t>
        </w:r>
        <w:r w:rsidRPr="009C0BDF">
          <w:rPr>
            <w:rFonts w:ascii="Khmer MEF1" w:hAnsi="Khmer MEF1" w:cs="Khmer MEF1"/>
            <w:spacing w:val="-8"/>
            <w:cs/>
            <w:rPrChange w:id="32390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spacing w:val="-8"/>
            <w:cs/>
            <w:rPrChange w:id="32391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>ន.</w:t>
        </w:r>
      </w:ins>
      <w:ins w:id="32392" w:author="Sopheak" w:date="2023-07-28T22:39:00Z">
        <w:r w:rsidR="003E0E68" w:rsidRPr="009C0BDF">
          <w:rPr>
            <w:rFonts w:ascii="Khmer MEF1" w:hAnsi="Khmer MEF1" w:cs="Khmer MEF1"/>
            <w:b/>
            <w:bCs/>
            <w:spacing w:val="-8"/>
            <w:cs/>
            <w:rPrChange w:id="32393" w:author="Sopheak Phorn" w:date="2023-08-03T11:02:00Z">
              <w:rPr>
                <w:rFonts w:ascii="Khmer MEF1" w:hAnsi="Khmer MEF1" w:cs="Khmer MEF1"/>
                <w:b/>
                <w:bCs/>
                <w:spacing w:val="-2"/>
                <w:cs/>
              </w:rPr>
            </w:rPrChange>
          </w:rPr>
          <w:t>គ</w:t>
        </w:r>
      </w:ins>
      <w:ins w:id="32394" w:author="Kem Sereyboth" w:date="2023-07-19T16:02:00Z">
        <w:del w:id="32395" w:author="Sopheak" w:date="2023-07-28T22:39:00Z">
          <w:r w:rsidRPr="009C0BDF" w:rsidDel="003E0E68">
            <w:rPr>
              <w:rFonts w:ascii="Khmer MEF1" w:hAnsi="Khmer MEF1" w:cs="Khmer MEF1"/>
              <w:b/>
              <w:bCs/>
              <w:spacing w:val="-8"/>
              <w:cs/>
              <w:rPrChange w:id="32396" w:author="Sopheak Phorn" w:date="2023-08-03T11:02:00Z">
                <w:rPr>
                  <w:rFonts w:ascii="Khmer MEF1" w:hAnsi="Khmer MEF1" w:cs="Khmer MEF1"/>
                  <w:b/>
                  <w:bCs/>
                  <w:spacing w:val="6"/>
                  <w:cs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-8"/>
            <w:cs/>
            <w:rPrChange w:id="32397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 xml:space="preserve">.ស. </w:t>
        </w:r>
        <w:r w:rsidRPr="009C0BDF">
          <w:rPr>
            <w:rFonts w:ascii="Khmer MEF1" w:hAnsi="Khmer MEF1" w:cs="Khmer MEF1"/>
            <w:spacing w:val="-8"/>
            <w:cs/>
            <w:rPrChange w:id="32398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គឺបានអនុលោម</w:t>
        </w:r>
        <w:r w:rsidRPr="009C0BDF">
          <w:rPr>
            <w:rFonts w:ascii="Khmer MEF1" w:hAnsi="Khmer MEF1" w:cs="Khmer MEF1"/>
            <w:spacing w:val="-8"/>
            <w:cs/>
            <w:rPrChange w:id="32399" w:author="Sopheak Phorn" w:date="2023-08-03T11:02:00Z">
              <w:rPr>
                <w:rFonts w:ascii="Khmer MEF1" w:hAnsi="Khmer MEF1" w:cs="Khmer MEF1"/>
                <w:spacing w:val="4"/>
                <w:cs/>
              </w:rPr>
            </w:rPrChange>
          </w:rPr>
          <w:t>លើក</w:t>
        </w:r>
        <w:r w:rsidRPr="009C0BDF">
          <w:rPr>
            <w:rFonts w:ascii="Khmer MEF1" w:hAnsi="Khmer MEF1" w:cs="Khmer MEF1"/>
            <w:spacing w:val="-8"/>
            <w:cs/>
            <w:rPrChange w:id="32400" w:author="Sopheak Phorn" w:date="2023-08-03T11:02:00Z">
              <w:rPr>
                <w:rFonts w:ascii="Khmer MEF1" w:hAnsi="Khmer MEF1" w:cs="Khmer MEF1"/>
                <w:spacing w:val="8"/>
                <w:cs/>
              </w:rPr>
            </w:rPrChange>
          </w:rPr>
          <w:t>លែងតែ</w:t>
        </w:r>
      </w:ins>
      <w:ins w:id="32401" w:author="Sopheak" w:date="2023-07-28T22:51:00Z">
        <w:r w:rsidR="003D7029" w:rsidRPr="009C0BDF">
          <w:rPr>
            <w:rFonts w:ascii="Khmer MEF1" w:hAnsi="Khmer MEF1" w:cs="Khmer MEF1"/>
            <w:spacing w:val="-8"/>
            <w:cs/>
            <w:rPrChange w:id="32402" w:author="Sopheak Phorn" w:date="2023-08-03T11:0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</w:t>
        </w:r>
        <w:r w:rsidR="003D7029" w:rsidRPr="009C0BDF">
          <w:rPr>
            <w:rFonts w:ascii="Khmer MEF1" w:hAnsi="Khmer MEF1" w:cs="Khmer MEF1"/>
            <w:b/>
            <w:bCs/>
            <w:spacing w:val="-8"/>
            <w:cs/>
            <w:rPrChange w:id="32403" w:author="Sopheak Phorn" w:date="2023-08-03T11:02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ន</w:t>
        </w:r>
        <w:r w:rsidR="003D7029" w:rsidRPr="009C0BDF">
          <w:rPr>
            <w:rFonts w:ascii="Khmer MEF1" w:hAnsi="Khmer MEF1" w:cs="Khmer MEF1"/>
            <w:b/>
            <w:bCs/>
            <w:color w:val="000000"/>
            <w:spacing w:val="-8"/>
            <w:cs/>
            <w:lang w:val="en-GB"/>
            <w:rPrChange w:id="32404" w:author="Sopheak Phorn" w:date="2023-08-03T11:02:00Z">
              <w:rPr>
                <w:rFonts w:ascii="Khmer MEF1" w:hAnsi="Khmer MEF1" w:cs="Khmer MEF1"/>
                <w:b/>
                <w:bCs/>
                <w:color w:val="000000"/>
                <w:spacing w:val="10"/>
                <w:cs/>
                <w:lang w:val="en-GB"/>
              </w:rPr>
            </w:rPrChange>
          </w:rPr>
          <w:t>.គ.ស.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405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 xml:space="preserve"> ពុំទាន់បានបង្កើត</w:t>
        </w:r>
        <w:r w:rsidR="003D7029" w:rsidRPr="009C0BDF">
          <w:rPr>
            <w:rFonts w:ascii="Khmer MEF1" w:hAnsi="Khmer MEF1" w:cs="Khmer MEF1"/>
            <w:color w:val="000000"/>
            <w:spacing w:val="-8"/>
            <w:highlight w:val="yellow"/>
            <w:cs/>
            <w:lang w:val="en-GB"/>
            <w:rPrChange w:id="32406" w:author="Sopheak Phorn" w:date="2023-08-03T11:02:00Z">
              <w:rPr>
                <w:rFonts w:ascii="Khmer MEF1" w:hAnsi="Khmer MEF1" w:cs="Khmer MEF1"/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407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408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>ប្រឹក្សា</w:t>
        </w:r>
        <w:r w:rsidR="003D7029" w:rsidRPr="00CC4BC9">
          <w:rPr>
            <w:rFonts w:ascii="Khmer MEF1" w:hAnsi="Khmer MEF1" w:cs="Khmer MEF1"/>
            <w:color w:val="000000"/>
            <w:spacing w:val="-4"/>
            <w:lang w:val="en-GB"/>
            <w:rPrChange w:id="32409" w:author="Sopheak" w:date="2023-07-28T22:54:00Z">
              <w:rPr>
                <w:rFonts w:ascii="Khmer MEF1" w:hAnsi="Khmer MEF1" w:cs="Khmer MEF1"/>
                <w:color w:val="000000"/>
                <w:spacing w:val="2"/>
                <w:lang w:val="en-GB"/>
              </w:rPr>
            </w:rPrChange>
          </w:rPr>
          <w:t>​​</w:t>
        </w:r>
        <w:r w:rsidR="003D7029" w:rsidRPr="009C0BDF">
          <w:rPr>
            <w:rFonts w:ascii="Khmer MEF1" w:hAnsi="Khmer MEF1" w:cs="Khmer MEF1"/>
            <w:color w:val="000000"/>
            <w:spacing w:val="-4"/>
            <w:cs/>
            <w:lang w:val="en-GB"/>
            <w:rPrChange w:id="32410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 xml:space="preserve">វិន័យស្របតាមប្រកាសដាក់ឱ្យអនុវត្តបទបញ្ជាផ្ទៃក្នុង </w:t>
        </w:r>
        <w:r w:rsidR="003D7029" w:rsidRPr="00DD2C45">
          <w:rPr>
            <w:rFonts w:ascii="Khmer MEF1" w:hAnsi="Khmer MEF1" w:cs="Khmer MEF1"/>
            <w:b/>
            <w:bCs/>
            <w:color w:val="000000"/>
            <w:spacing w:val="-2"/>
            <w:cs/>
            <w:lang w:val="en-GB"/>
            <w:rPrChange w:id="32411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412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>និង</w:t>
        </w:r>
      </w:ins>
      <w:ins w:id="32413" w:author="Kem Sereyboth" w:date="2023-07-19T16:05:00Z">
        <w:del w:id="32414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15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ការអនុវត្តបទបញ្ជាផ្ទៃក្នុងសម្រាប់គ្រប់</w:delText>
          </w:r>
        </w:del>
      </w:ins>
      <w:ins w:id="32416" w:author="Kem Sereyboth" w:date="2023-07-26T13:21:00Z">
        <w:del w:id="32417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18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419" w:author="Kem Sereyboth" w:date="2023-07-19T16:05:00Z">
        <w:del w:id="32420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21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គ្រ</w:delText>
          </w:r>
        </w:del>
      </w:ins>
      <w:ins w:id="32422" w:author="Kem Sereyboth" w:date="2023-07-26T13:21:00Z">
        <w:del w:id="32423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24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425" w:author="Kem Sereyboth" w:date="2023-07-19T16:05:00Z">
        <w:del w:id="32426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27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ងមន្ត្រីរបស់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428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429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430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</w:delText>
          </w:r>
        </w:del>
        <w:del w:id="32431" w:author="Sopheak" w:date="2023-07-28T22:40:00Z">
          <w:r w:rsidRPr="00DD2C45" w:rsidDel="003E0E68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432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ស</w:delText>
          </w:r>
        </w:del>
        <w:del w:id="32433" w:author="Sopheak" w:date="2023-07-28T22:51:00Z"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434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.ស.</w:delText>
          </w:r>
        </w:del>
        <w:r w:rsidRPr="00DD2C45">
          <w:rPr>
            <w:rFonts w:ascii="Khmer MEF1" w:hAnsi="Khmer MEF1" w:cs="Khmer MEF1"/>
            <w:spacing w:val="-2"/>
            <w:cs/>
            <w:lang w:val="ca-ES"/>
            <w:rPrChange w:id="32435" w:author="Sopheak Phorn" w:date="2023-08-03T11:03:00Z">
              <w:rPr>
                <w:rFonts w:ascii="Khmer MEF1" w:hAnsi="Khmer MEF1" w:cs="Khmer MEF1"/>
                <w:color w:val="FF0000"/>
                <w:cs/>
                <w:lang w:val="ca-ES"/>
              </w:rPr>
            </w:rPrChange>
          </w:rPr>
          <w:t xml:space="preserve"> </w:t>
        </w:r>
      </w:ins>
      <w:ins w:id="32436" w:author="Sopheak" w:date="2023-07-28T22:51:00Z">
        <w:r w:rsidR="003D7029" w:rsidRPr="00DD2C45">
          <w:rPr>
            <w:rFonts w:ascii="Khmer MEF1" w:hAnsi="Khmer MEF1" w:cs="Khmer MEF1"/>
            <w:b/>
            <w:bCs/>
            <w:spacing w:val="-2"/>
            <w:cs/>
            <w:rPrChange w:id="32437" w:author="Sopheak Phorn" w:date="2023-08-03T11:03:00Z">
              <w:rPr>
                <w:rFonts w:ascii="Khmer MEF1" w:hAnsi="Khmer MEF1" w:cs="Khmer MEF1"/>
                <w:b/>
                <w:bCs/>
                <w:spacing w:val="-4"/>
                <w:cs/>
              </w:rPr>
            </w:rPrChange>
          </w:rPr>
          <w:t>ន.គ.ស.</w:t>
        </w:r>
        <w:r w:rsidR="003D7029" w:rsidRPr="00DD2C45">
          <w:rPr>
            <w:rFonts w:ascii="Khmer MEF1" w:hAnsi="Khmer MEF1" w:cs="Khmer MEF1"/>
            <w:spacing w:val="-2"/>
            <w:cs/>
            <w:rPrChange w:id="32438" w:author="Sopheak Phorn" w:date="2023-08-03T11:0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439" w:author="Sopheak Phorn" w:date="2023-08-03T11:03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3D7029" w:rsidRPr="002E3AB7">
          <w:rPr>
            <w:rFonts w:ascii="Khmer MEF1" w:hAnsi="Khmer MEF1" w:cs="Khmer MEF1"/>
            <w:color w:val="000000"/>
            <w:cs/>
            <w:lang w:val="en-GB"/>
            <w:rPrChange w:id="32440" w:author="Sopheak" w:date="2023-07-28T22:54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រយៈ</w:t>
        </w:r>
        <w:r w:rsidR="003D7029" w:rsidRPr="00D16BA3">
          <w:rPr>
            <w:rFonts w:ascii="Khmer MEF1" w:hAnsi="Khmer MEF1" w:cs="Khmer MEF1"/>
            <w:color w:val="000000"/>
            <w:spacing w:val="-4"/>
            <w:cs/>
            <w:lang w:val="en-GB"/>
          </w:rPr>
          <w:t>ពេល ៣ខែ បន្ទាប់</w:t>
        </w:r>
        <w:r w:rsidR="003D7029" w:rsidRPr="00F1517F">
          <w:rPr>
            <w:rFonts w:ascii="Khmer MEF1" w:hAnsi="Khmer MEF1" w:cs="Khmer MEF1"/>
            <w:color w:val="000000"/>
            <w:spacing w:val="2"/>
            <w:cs/>
            <w:lang w:val="en-GB"/>
          </w:rPr>
          <w:t>ពីទទួលបានប្រកាសទទួលស្គាល់ជាមន្ត្រីលក្ខន្តិកៈប្រភេទក្រមការរួច</w:t>
        </w:r>
      </w:ins>
      <w:ins w:id="32441" w:author="Kem Sereyboth" w:date="2023-07-19T16:04:00Z">
        <w:del w:id="32442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443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32444" w:author="Kem Sereyboth" w:date="2023-07-26T13:22:00Z">
        <w:del w:id="32445" w:author="Sopheak" w:date="2023-07-28T22:51:00Z">
          <w:r w:rsidR="00C93A0C" w:rsidRPr="00C93A0C" w:rsidDel="00CC4BC9">
            <w:rPr>
              <w:rFonts w:ascii="Khmer MEF1" w:hAnsi="Khmer MEF1" w:cs="Khmer MEF1"/>
              <w:spacing w:val="-8"/>
              <w:cs/>
              <w:rPrChange w:id="32446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​</w:delText>
          </w:r>
        </w:del>
      </w:ins>
      <w:ins w:id="32447" w:author="Kem Sereyboth" w:date="2023-07-19T16:04:00Z">
        <w:del w:id="32448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449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ញ្ជា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ផ្ទៃក្នុ​ង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ស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ម្រា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​​​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  <w:ins w:id="32450" w:author="Kem Sereyboth" w:date="2023-07-19T16:02:00Z">
        <w:del w:id="32451" w:author="Sopheak" w:date="2023-07-28T22:51:00Z">
          <w:r w:rsidRPr="00F55550" w:rsidDel="00CC4BC9">
            <w:rPr>
              <w:rFonts w:ascii="Khmer MEF1" w:hAnsi="Khmer MEF1" w:cs="Khmer MEF1"/>
              <w:spacing w:val="-8"/>
              <w:cs/>
              <w:lang w:val="ca-ES"/>
            </w:rPr>
            <w:delText>នៅឡើយទេ</w:delText>
          </w:r>
        </w:del>
        <w:r w:rsidRPr="00F55550">
          <w:rPr>
            <w:rFonts w:ascii="Khmer MEF1" w:hAnsi="Khmer MEF1" w:cs="Khmer MEF1"/>
            <w:spacing w:val="-8"/>
            <w:cs/>
            <w:lang w:val="ca-ES"/>
          </w:rPr>
          <w:t>។</w:t>
        </w:r>
      </w:ins>
    </w:p>
    <w:p w14:paraId="276901F0" w14:textId="42348F5D" w:rsidR="00CA4271" w:rsidRPr="00F55550" w:rsidRDefault="00CA4271">
      <w:pPr>
        <w:spacing w:after="0" w:line="218" w:lineRule="auto"/>
        <w:ind w:firstLine="720"/>
        <w:jc w:val="both"/>
        <w:rPr>
          <w:ins w:id="32452" w:author="Kem Sereyboth" w:date="2023-07-19T16:02:00Z"/>
          <w:rFonts w:ascii="Khmer MEF1" w:hAnsi="Khmer MEF1" w:cs="Khmer MEF1"/>
          <w:sz w:val="24"/>
          <w:szCs w:val="24"/>
        </w:rPr>
        <w:pPrChange w:id="32453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2454" w:author="Kem Sereyboth" w:date="2023-07-19T16:02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lastRenderedPageBreak/>
          <w:t xml:space="preserve">ជាមួយគ្នានេះ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ផ្អែកតាម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បញ្ហាមិនអនុលោមនៃប្រធានបទដែលបានលើកឡើង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បានផ្ដល់ជូនអនុសាសន៍មួយចំនួនដែល</w:t>
        </w:r>
        <w:r w:rsidRPr="00F55550">
          <w:rPr>
            <w:rFonts w:ascii="Khmer MEF1" w:hAnsi="Khmer MEF1" w:cs="Khmer MEF1"/>
            <w:spacing w:val="6"/>
            <w:sz w:val="24"/>
            <w:szCs w:val="24"/>
            <w:cs/>
          </w:rPr>
          <w:t xml:space="preserve">អនុសាសន៍ទាំងនេះ 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</w:rPr>
          <w:t>នឹងផ្ដល់គុណតម្លៃ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  <w:rPrChange w:id="32455" w:author="Sopheak" w:date="2023-07-28T22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យ៉ាងច្រើនដល់ </w:t>
        </w:r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456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457" w:author="Sopheak" w:date="2023-07-28T22:40:00Z">
        <w:r w:rsidR="003E0E68"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458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459" w:author="Kem Sereyboth" w:date="2023-07-19T16:02:00Z">
        <w:del w:id="32460" w:author="Sopheak" w:date="2023-07-28T22:40:00Z">
          <w:r w:rsidRPr="00CB1A43" w:rsidDel="003E0E6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32461" w:author="Sopheak" w:date="2023-07-28T22:54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462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តាមរយៈ៖ </w:t>
        </w:r>
      </w:ins>
    </w:p>
    <w:p w14:paraId="3A059D63" w14:textId="77777777" w:rsidR="00DA268B" w:rsidRPr="00F55550" w:rsidRDefault="00DA268B">
      <w:pPr>
        <w:spacing w:after="0" w:line="218" w:lineRule="auto"/>
        <w:ind w:firstLine="720"/>
        <w:jc w:val="both"/>
        <w:rPr>
          <w:ins w:id="32463" w:author="Kem Sereyboth" w:date="2023-07-19T16:08:00Z"/>
          <w:rFonts w:ascii="Khmer MEF1" w:hAnsi="Khmer MEF1" w:cs="Khmer MEF1"/>
          <w:sz w:val="24"/>
          <w:szCs w:val="24"/>
        </w:rPr>
        <w:pPrChange w:id="32464" w:author="Sopheak Phorn" w:date="2023-08-25T15:13:00Z">
          <w:pPr>
            <w:spacing w:after="0" w:line="223" w:lineRule="auto"/>
            <w:ind w:firstLine="720"/>
            <w:jc w:val="both"/>
          </w:pPr>
        </w:pPrChange>
      </w:pPr>
      <w:ins w:id="32465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ក. ធានាបាននូវប្រសិទ្ធភាពក្នុងការអនុវត្តការងារកាន់តែប្រសើរឡើង </w:t>
        </w:r>
      </w:ins>
    </w:p>
    <w:p w14:paraId="0473A76D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466" w:author="Kem Sereyboth" w:date="2023-07-19T16:08:00Z"/>
          <w:rFonts w:ascii="Khmer MEF1" w:hAnsi="Khmer MEF1" w:cs="Khmer MEF1"/>
          <w:sz w:val="24"/>
          <w:szCs w:val="24"/>
        </w:rPr>
        <w:pPrChange w:id="32467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468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ខ. មានការទទួលខុសត្រូវការងារច្បាស់លាស់ និងមាន​អភិបាលកិច្ច​រឹងមាំ </w:t>
        </w:r>
      </w:ins>
    </w:p>
    <w:p w14:paraId="63EAA682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469" w:author="Kem Sereyboth" w:date="2023-07-19T16:08:00Z"/>
          <w:rFonts w:ascii="Khmer MEF1" w:hAnsi="Khmer MEF1" w:cs="Khmer MEF1"/>
          <w:sz w:val="24"/>
          <w:szCs w:val="24"/>
        </w:rPr>
        <w:pPrChange w:id="32470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471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>គ. អនុលោមទៅតាមបទប្បញ្ញត្តិដែលបានកំណត់</w:t>
        </w:r>
        <w:r w:rsidRPr="00F55550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7BAB4332" w14:textId="77777777" w:rsidR="00CA4271" w:rsidRPr="00F55550" w:rsidRDefault="00CA4271">
      <w:pPr>
        <w:spacing w:after="0" w:line="218" w:lineRule="auto"/>
        <w:ind w:firstLine="720"/>
        <w:jc w:val="both"/>
        <w:rPr>
          <w:ins w:id="32472" w:author="Kem Sereyboth" w:date="2023-07-19T16:02:00Z"/>
          <w:rFonts w:ascii="Khmer MEF1" w:hAnsi="Khmer MEF1" w:cs="Khmer MEF1"/>
          <w:sz w:val="4"/>
          <w:szCs w:val="4"/>
        </w:rPr>
        <w:pPrChange w:id="32473" w:author="Sopheak Phorn" w:date="2023-08-25T13:12:00Z">
          <w:pPr>
            <w:spacing w:after="0" w:line="223" w:lineRule="auto"/>
            <w:ind w:firstLine="720"/>
            <w:jc w:val="both"/>
          </w:pPr>
        </w:pPrChange>
      </w:pPr>
    </w:p>
    <w:p w14:paraId="743DC82D" w14:textId="77777777" w:rsidR="00CA4271" w:rsidRPr="00F55550" w:rsidRDefault="00CA4271">
      <w:pPr>
        <w:spacing w:after="0" w:line="216" w:lineRule="auto"/>
        <w:ind w:firstLine="720"/>
        <w:jc w:val="both"/>
        <w:rPr>
          <w:ins w:id="32474" w:author="Kem Sereyboth" w:date="2023-07-19T16:02:00Z"/>
          <w:rFonts w:ascii="Khmer MEF1" w:hAnsi="Khmer MEF1" w:cs="Khmer MEF1"/>
          <w:sz w:val="24"/>
          <w:szCs w:val="24"/>
        </w:rPr>
        <w:pPrChange w:id="32475" w:author="Sopheak Phorn" w:date="2023-08-25T15:14:00Z">
          <w:pPr>
            <w:spacing w:after="0" w:line="223" w:lineRule="auto"/>
            <w:ind w:firstLine="720"/>
            <w:jc w:val="both"/>
          </w:pPr>
        </w:pPrChange>
      </w:pPr>
      <w:ins w:id="32476" w:author="Kem Sereyboth" w:date="2023-07-19T16:02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បន្ថែមពីនេះ សវនករទទួលបន្ទុកបានផ្ដល់អនុសាសន៍ទៅតាមប្រធានបទ និងហានិភ័យ ប្រសិនបើ</w:t>
        </w:r>
        <w:r w:rsidRPr="00F55550">
          <w:rPr>
            <w:rFonts w:ascii="Khmer MEF1" w:hAnsi="Khmer MEF1" w:cs="Khmer MEF1"/>
            <w:sz w:val="24"/>
            <w:szCs w:val="24"/>
            <w:cs/>
          </w:rPr>
          <w:t>អនុសាសន៍មិនត្រូវបានអនុវត្ត មានដូចខាងក្រោម៖</w:t>
        </w:r>
      </w:ins>
    </w:p>
    <w:p w14:paraId="2C773FEE" w14:textId="460BF762" w:rsidR="002D163D" w:rsidRPr="002D163D" w:rsidRDefault="002D163D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477" w:author="Sopheak" w:date="2023-07-28T22:55:00Z"/>
          <w:rFonts w:ascii="Khmer MEF1" w:hAnsi="Khmer MEF1" w:cs="Khmer MEF1"/>
          <w:sz w:val="24"/>
          <w:szCs w:val="24"/>
          <w:rPrChange w:id="32478" w:author="Sopheak" w:date="2023-07-28T22:55:00Z">
            <w:rPr>
              <w:ins w:id="32479" w:author="Sopheak" w:date="2023-07-28T22:55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2480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481" w:author="Sopheak" w:date="2023-07-28T22:55:00Z"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482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លទ្ធផលនៃការរកឃើញទី១</w:t>
        </w:r>
        <w:r w:rsidRPr="00DD2C45">
          <w:rPr>
            <w:rFonts w:ascii="Khmer MEF1" w:hAnsi="Khmer MEF1" w:cs="Khmer MEF1"/>
            <w:spacing w:val="-2"/>
            <w:sz w:val="24"/>
            <w:szCs w:val="24"/>
            <w:cs/>
            <w:rPrChange w:id="32483" w:author="Sopheak Phorn" w:date="2023-08-03T11:0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484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 ន</w:t>
        </w:r>
        <w:r w:rsidRPr="00DD2C45">
          <w:rPr>
            <w:rFonts w:ascii="Khmer MEF1" w:hAnsi="Khmer MEF1" w:cs="Khmer MEF1"/>
            <w:b/>
            <w:bCs/>
            <w:color w:val="000000"/>
            <w:spacing w:val="-2"/>
            <w:sz w:val="24"/>
            <w:szCs w:val="24"/>
            <w:cs/>
            <w:lang w:val="en-GB"/>
            <w:rPrChange w:id="32485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.គ.ស.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486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highlight w:val="yellow"/>
            <w:cs/>
            <w:lang w:val="en-GB"/>
            <w:rPrChange w:id="32487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488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489" w:author="Sopheak Phorn" w:date="2023-08-03T11:03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ប្រឹក្សា​​វិន័យស្របតាមប្រកាស</w:t>
        </w:r>
      </w:ins>
      <w:ins w:id="32490" w:author="Sopheak Phorn" w:date="2023-08-03T11:03:00Z">
        <w:r w:rsidR="00DD2C45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​​​​</w:t>
        </w:r>
      </w:ins>
      <w:ins w:id="32491" w:author="Sopheak" w:date="2023-07-28T22:55:00Z"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ដាក់ឱ្យអនុវត្តបទបញ្ជាផ្ទៃក្នុង</w:t>
        </w:r>
      </w:ins>
      <w:ins w:id="32492" w:author="Sopheak Phorn" w:date="2023-08-04T11:46:00Z">
        <w:r w:rsidR="00A96773" w:rsidRPr="006903E4">
          <w:rPr>
            <w:rFonts w:ascii="Khmer MEF1" w:hAnsi="Khmer MEF1" w:cs="Khmer MEF1"/>
            <w:spacing w:val="10"/>
            <w:sz w:val="24"/>
            <w:szCs w:val="24"/>
            <w:cs/>
          </w:rPr>
          <w:t>សម្រាប់​គ្រប់​គ្រង​មន្រ្តី​រប​ស់</w:t>
        </w:r>
        <w:r w:rsidR="00A96773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2493" w:author="Sopheak" w:date="2023-07-28T22:55:00Z">
        <w:del w:id="32494" w:author="Sopheak Phorn" w:date="2023-08-04T11:46:00Z">
          <w:r w:rsidRPr="00F1517F" w:rsidDel="00A96773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</w:rPr>
            <w:delText xml:space="preserve"> </w:delText>
          </w:r>
        </w:del>
        <w:r w:rsidRPr="00F1517F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 xml:space="preserve">អ.ស.ហ. </w:t>
        </w:r>
      </w:ins>
    </w:p>
    <w:p w14:paraId="7597E0BC" w14:textId="69819D2A" w:rsidR="00DA268B" w:rsidRPr="00F55550" w:rsidDel="002D163D" w:rsidRDefault="00DA268B">
      <w:pPr>
        <w:spacing w:after="0" w:line="216" w:lineRule="auto"/>
        <w:ind w:firstLine="720"/>
        <w:jc w:val="both"/>
        <w:rPr>
          <w:ins w:id="32495" w:author="Kem Sereyboth" w:date="2023-07-19T16:08:00Z"/>
          <w:del w:id="32496" w:author="Sopheak" w:date="2023-07-28T22:55:00Z"/>
          <w:rFonts w:ascii="Khmer MEF1" w:hAnsi="Khmer MEF1" w:cs="Khmer MEF1"/>
          <w:sz w:val="24"/>
          <w:szCs w:val="24"/>
        </w:rPr>
        <w:pPrChange w:id="32497" w:author="Sopheak Phorn" w:date="2023-08-25T15:14:00Z">
          <w:pPr>
            <w:spacing w:after="0" w:line="240" w:lineRule="auto"/>
            <w:jc w:val="both"/>
          </w:pPr>
        </w:pPrChange>
      </w:pPr>
      <w:ins w:id="32498" w:author="Kem Sereyboth" w:date="2023-07-19T16:08:00Z">
        <w:del w:id="32499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500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លទ្ធផល</w:delText>
          </w:r>
        </w:del>
      </w:ins>
      <w:ins w:id="32501" w:author="Kem Sereyboth" w:date="2023-07-26T13:24:00Z">
        <w:del w:id="32502" w:author="Sopheak" w:date="2023-07-28T22:55:00Z">
          <w:r w:rsidR="00D04CE1"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503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នៃការ</w:delText>
          </w:r>
        </w:del>
      </w:ins>
      <w:ins w:id="32504" w:author="Kem Sereyboth" w:date="2023-07-19T16:08:00Z">
        <w:del w:id="32505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506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រកឃើញទី១៖ ន.ស.ស. </w:delText>
          </w:r>
          <w:r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2507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ពុំទាន់អាចអនុវត្តតាមប្រកាសស្ដីពីការដាក់ឱ្យអនុវត្តបទបញ្ជា</w:delText>
          </w:r>
        </w:del>
      </w:ins>
      <w:ins w:id="32508" w:author="Kem Sereyboth" w:date="2023-07-26T13:25:00Z">
        <w:del w:id="32509" w:author="Sopheak" w:date="2023-07-28T22:55:00Z">
          <w:r w:rsidR="00D04CE1"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2510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</w:del>
      </w:ins>
      <w:ins w:id="32511" w:author="Kem Sereyboth" w:date="2023-07-19T16:08:00Z">
        <w:del w:id="32512" w:author="Sopheak" w:date="2023-07-28T22:55:00Z"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513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ផ្ទៃក្នុ​ង​ស​ម្រា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rPrChange w:id="32514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515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ប់​គ្រប់​គ្រ​ង​</w:delText>
          </w:r>
          <w:r w:rsidRPr="001C7AF9" w:rsidDel="002D163D">
            <w:rPr>
              <w:rFonts w:ascii="Khmer MEF1" w:hAnsi="Khmer MEF1" w:cs="Khmer MEF1"/>
              <w:sz w:val="24"/>
              <w:szCs w:val="24"/>
              <w:highlight w:val="yellow"/>
              <w:cs/>
              <w:rPrChange w:id="32516" w:author="Sopheak" w:date="2023-07-28T22:4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6BF9FFFB" w14:textId="55DA1C3A" w:rsidR="00E663FE" w:rsidRPr="00F55550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517" w:author="Kem Sereyboth" w:date="2023-07-19T16:29:00Z"/>
          <w:rFonts w:ascii="Khmer MEF1" w:hAnsi="Khmer MEF1" w:cs="Khmer MEF1"/>
          <w:b/>
          <w:bCs/>
          <w:sz w:val="24"/>
          <w:szCs w:val="24"/>
        </w:rPr>
        <w:pPrChange w:id="32518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519" w:author="Kem Sereyboth" w:date="2023-07-19T16:29:00Z">
        <w:r w:rsidRPr="00DD2C45">
          <w:rPr>
            <w:rFonts w:ascii="Khmer MEF1" w:hAnsi="Khmer MEF1" w:cs="Khmer MEF1"/>
            <w:b/>
            <w:bCs/>
            <w:sz w:val="24"/>
            <w:szCs w:val="24"/>
            <w:cs/>
            <w:rPrChange w:id="32520" w:author="Sopheak Phorn" w:date="2023-08-03T11:0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អនុសាសន៍៖ </w:t>
        </w:r>
      </w:ins>
      <w:ins w:id="32521" w:author="Sopheak" w:date="2023-07-28T23:14:00Z">
        <w:r w:rsidR="00E11453" w:rsidRPr="00DD2C45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2522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 xml:space="preserve">ន.គ.ស. 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523" w:author="Sopheak Phorn" w:date="2023-08-03T11:04:00Z">
              <w:rPr>
                <w:rFonts w:ascii="Khmer MEF1" w:hAnsi="Khmer MEF1" w:cs="Khmer MEF1"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>គួរជំរុញឱ្យបង្កើតក្រុមប្រឹក្សាវិន័យយ៉ាងយូរត្រឹមត្រី​មាសទី៤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524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ក្នុងឆ្នាំ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25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២០២៣ ដើម្បីឱ្យ </w:t>
        </w:r>
        <w:r w:rsidR="00E11453" w:rsidRPr="00DD2C45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526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27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អនុវត្តបទបញ្ជាផ្ទៃក្នុងនៃ </w:t>
        </w:r>
        <w:r w:rsidR="00E11453" w:rsidRPr="00DD2C45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528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អ.ស.ហ.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29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30" w:author="Sopheak Phorn" w:date="2023-08-03T11:04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ប្រកបដោយភាពរលូន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31" w:author="Sopheak Phorn" w:date="2023-08-03T11:04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មាន</w:t>
        </w:r>
      </w:ins>
      <w:ins w:id="32532" w:author="Sopheak Phorn" w:date="2023-08-03T11:04:00Z">
        <w:r w:rsidR="00DD2C45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  <w:lang w:val="en-GB"/>
          </w:rPr>
          <w:t>​</w:t>
        </w:r>
      </w:ins>
      <w:ins w:id="32533" w:author="Sopheak" w:date="2023-07-28T23:14:00Z">
        <w:r w:rsidR="00E11453" w:rsidRPr="00D16BA3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សណ្ដាប់ធ្នាប់ វិន័យការងារ សាមគ្គីផ្ទៃក្នុង និងសំដៅរក្សាឱ្យបាននូវសេចក្តីថ្លៃថ្នូរ</w:t>
        </w:r>
        <w:r w:rsidR="00E11453" w:rsidRPr="00D04CE1" w:rsidDel="002D163D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  <w:ins w:id="32534" w:author="Kem Sereyboth" w:date="2023-07-19T16:29:00Z">
        <w:del w:id="32535" w:author="Sopheak" w:date="2023-07-28T22:55:00Z"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36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មន្រ្តីលក្ខន្តិកៈ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537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38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ដែលបានកំណត់ជាមន្រ្តីរបស់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539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40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គួ​រ​អ​នុ​វត្ត​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41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បទ​ប​ញ្ជា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rPrChange w:id="32542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>​​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43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ផ្ទៃក្នុងស​ម្រា​ប់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544" w:author="Kem Sereyboth" w:date="2023-07-26T13:2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គ្រប់គ្រងមន្រ្តីរបស់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545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546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rPrChange w:id="32547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548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នៅពេលដែល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549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550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រៀបចំ​រចនា​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</w:delText>
          </w:r>
        </w:del>
      </w:ins>
      <w:ins w:id="32551" w:author="Kem Sereyboth" w:date="2023-07-26T13:26:00Z">
        <w:del w:id="32552" w:author="Sopheak" w:date="2023-07-28T22:55:00Z">
          <w:r w:rsidR="00D04CE1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​​</w:delText>
          </w:r>
        </w:del>
      </w:ins>
      <w:ins w:id="32553" w:author="Kem Sereyboth" w:date="2023-07-19T16:29:00Z">
        <w:del w:id="32554" w:author="Sopheak" w:date="2023-07-28T22:55:00Z"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ម្ព័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ន្ធ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ដា​ច់​ដោ​យ​ឡែ​ក​</w:delText>
          </w:r>
          <w:r w:rsidRPr="00F55550" w:rsidDel="002D163D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 xml:space="preserve">ពី </w:delText>
          </w:r>
          <w:r w:rsidRPr="00F55550" w:rsidDel="002D163D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</w:rPr>
            <w:delText>អ.ក.គ.</w:delText>
          </w:r>
        </w:del>
      </w:ins>
    </w:p>
    <w:p w14:paraId="0B9A990B" w14:textId="7E3852FE" w:rsidR="00E663FE" w:rsidRPr="00E11453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555" w:author="Sopheak" w:date="2023-07-28T23:12:00Z"/>
          <w:rFonts w:ascii="Khmer MEF1" w:hAnsi="Khmer MEF1" w:cs="Khmer MEF1"/>
          <w:b/>
          <w:bCs/>
          <w:sz w:val="24"/>
          <w:szCs w:val="24"/>
          <w:rPrChange w:id="32556" w:author="Sopheak" w:date="2023-07-28T23:12:00Z">
            <w:rPr>
              <w:ins w:id="32557" w:author="Sopheak" w:date="2023-07-28T23:12:00Z"/>
              <w:rFonts w:ascii="Khmer MEF1" w:hAnsi="Khmer MEF1" w:cs="Khmer MEF1"/>
              <w:sz w:val="24"/>
              <w:szCs w:val="24"/>
            </w:rPr>
          </w:rPrChange>
        </w:rPr>
        <w:pPrChange w:id="32558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559" w:author="Kem Sereyboth" w:date="2023-07-19T16:29:00Z">
        <w:r w:rsidRPr="00354BC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2560" w:author="Sopheak Phorn" w:date="2023-08-04T11:51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32561" w:author="Sopheak" w:date="2023-07-28T23:14:00Z">
        <w:r w:rsidR="00E11453" w:rsidRPr="00354BC3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562" w:author="Sopheak Phorn" w:date="2023-08-04T11:51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ន.គ.ស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63" w:author="Sopheak Phorn" w:date="2023-08-04T11:51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. 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64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r w:rsidR="00E11453" w:rsidRPr="00354BC3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565" w:author="Sopheak Phorn" w:date="2023-08-04T11:51:00Z">
              <w:rPr>
                <w:rFonts w:ascii="Khmer MEF1" w:hAnsi="Khmer MEF1" w:cs="Khmer MEF1"/>
                <w:b/>
                <w:bCs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66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567" w:author="Sopheak Phorn" w:date="2023-08-04T11:51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ធ្ងន់ធ្ងរ</w:t>
        </w:r>
        <w:r w:rsidR="00E11453" w:rsidRPr="00D16BA3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ដែលចាំបាច់ត្រូវការក្រុមប្រឹក្សាវិន័យ</w:t>
        </w:r>
        <w:r w:rsidR="00E11453" w:rsidRPr="00D16BA3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32568" w:author="Kem Sereyboth" w:date="2023-07-19T16:29:00Z">
        <w:del w:id="32569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F55550" w:rsidDel="008F58F2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32570" w:author="Kem Sereyboth" w:date="2023-07-26T13:27:00Z">
        <w:del w:id="32571" w:author="Sopheak" w:date="2023-07-28T23:12:00Z">
          <w:r w:rsidR="00D04CE1" w:rsidDel="008F58F2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2572" w:author="Kem Sereyboth" w:date="2023-07-19T16:29:00Z">
        <w:del w:id="32573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2574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។</w:t>
        </w:r>
      </w:ins>
    </w:p>
    <w:p w14:paraId="3A209123" w14:textId="426BC9C2" w:rsidR="00E11453" w:rsidRPr="00E11453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575" w:author="Sopheak" w:date="2023-07-28T23:13:00Z"/>
          <w:rFonts w:ascii="Khmer MEF1" w:hAnsi="Khmer MEF1" w:cs="Khmer MEF1"/>
          <w:b/>
          <w:bCs/>
          <w:sz w:val="24"/>
          <w:szCs w:val="24"/>
          <w:rPrChange w:id="32576" w:author="Sopheak" w:date="2023-07-28T23:13:00Z">
            <w:rPr>
              <w:ins w:id="32577" w:author="Sopheak" w:date="2023-07-28T23:13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32578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579" w:author="Sopheak" w:date="2023-07-28T23:12:00Z">
        <w:r w:rsidRPr="00E1145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2580" w:author="Sopheak" w:date="2023-07-28T23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581" w:author="Sopheak" w:date="2023-07-28T23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</w:ins>
      <w:ins w:id="32582" w:author="Sopheak" w:date="2023-07-28T23:13:00Z"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583" w:author="Sopheak" w:date="2023-07-28T23:1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មន្រ្តីលក្ខន្តិកៈប្រភេទក្រមការ ត្រូវបានឱ្យធ្វើកម្មសិក្សារយៈពេល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៣ខែ ទៀត បន្ទាប់ពីទទួលបានប្រកាសទទួលស្គាល់</w:t>
        </w:r>
      </w:ins>
    </w:p>
    <w:p w14:paraId="0A5CD890" w14:textId="77777777" w:rsidR="00E11453" w:rsidRPr="00F55550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584" w:author="Sopheak" w:date="2023-07-28T23:13:00Z"/>
          <w:rFonts w:ascii="Khmer MEF1" w:hAnsi="Khmer MEF1" w:cs="Khmer MEF1"/>
          <w:b/>
          <w:bCs/>
          <w:sz w:val="24"/>
          <w:szCs w:val="24"/>
        </w:rPr>
        <w:pPrChange w:id="32585" w:author="Sopheak Phorn" w:date="2023-08-25T15:14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2586" w:author="Sopheak" w:date="2023-07-28T23:13:00Z"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587" w:author="Sopheak Phorn" w:date="2023-08-03T11:0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អនុសាសន៍៖ </w:t>
        </w:r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588" w:author="Sopheak Phorn" w:date="2023-08-03T11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ន.គ.ស. 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589" w:author="Sopheak Phorn" w:date="2023-08-03T11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590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</w:t>
        </w:r>
        <w:r w:rsidRPr="00DD2C45">
          <w:rPr>
            <w:rFonts w:ascii="Khmer MEF1" w:hAnsi="Khmer MEF1" w:cs="Khmer MEF1"/>
            <w:spacing w:val="8"/>
            <w:sz w:val="24"/>
            <w:szCs w:val="24"/>
            <w:cs/>
            <w:rPrChange w:id="32591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ប្រកាស</w:t>
        </w:r>
        <w:r w:rsidRPr="00D16BA3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D16BA3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D16BA3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</w:p>
    <w:p w14:paraId="71A8ABA9" w14:textId="7BD12F5F" w:rsidR="00E11453" w:rsidRPr="00E11453" w:rsidRDefault="00E1145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2592" w:author="Kem Sereyboth" w:date="2023-07-19T16:29:00Z"/>
          <w:rFonts w:ascii="Khmer MEF1" w:hAnsi="Khmer MEF1" w:cs="Khmer MEF1"/>
          <w:b/>
          <w:bCs/>
          <w:sz w:val="24"/>
          <w:szCs w:val="24"/>
          <w:rPrChange w:id="32593" w:author="Sopheak" w:date="2023-07-28T23:13:00Z">
            <w:rPr>
              <w:ins w:id="32594" w:author="Kem Sereyboth" w:date="2023-07-19T16:29:00Z"/>
            </w:rPr>
          </w:rPrChange>
        </w:rPr>
        <w:pPrChange w:id="32595" w:author="Sopheak Phorn" w:date="2023-08-25T16:21:00Z">
          <w:pPr>
            <w:pStyle w:val="ListParagraph"/>
            <w:spacing w:after="0" w:line="245" w:lineRule="auto"/>
            <w:jc w:val="both"/>
          </w:pPr>
        </w:pPrChange>
      </w:pPr>
      <w:ins w:id="32596" w:author="Sopheak" w:date="2023-07-28T23:13:00Z">
        <w:r w:rsidRPr="00B40DF6">
          <w:rPr>
            <w:rFonts w:ascii="Khmer MEF1" w:hAnsi="Khmer MEF1" w:cs="Khmer MEF1"/>
            <w:b/>
            <w:bCs/>
            <w:sz w:val="24"/>
            <w:szCs w:val="24"/>
            <w:cs/>
          </w:rPr>
          <w:t xml:space="preserve">ផលវិបាក៖ </w:t>
        </w:r>
        <w:r w:rsidRPr="00DD2C45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2597" w:author="Sopheak Phorn" w:date="2023-08-03T11:05:00Z">
              <w:rPr>
                <w:rFonts w:ascii="Khmer MEF1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ន.គ.ស.</w:t>
        </w:r>
        <w:r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598" w:author="Sopheak Phorn" w:date="2023-08-03T11:05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D2C45">
          <w:rPr>
            <w:rFonts w:ascii="Khmer MEF1" w:hAnsi="Khmer MEF1" w:cs="Khmer MEF1"/>
            <w:sz w:val="24"/>
            <w:szCs w:val="24"/>
            <w:cs/>
            <w:rPrChange w:id="32599" w:author="Sopheak Phorn" w:date="2023-08-03T11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ប្រឈមនឹងការអនុវត្តមិនអនុលោម</w:t>
        </w:r>
        <w:r w:rsidRPr="00DD2C45">
          <w:rPr>
            <w:rFonts w:ascii="Khmer MEF1" w:hAnsi="Khmer MEF1" w:cs="Khmer MEF1"/>
            <w:sz w:val="24"/>
            <w:szCs w:val="24"/>
            <w:cs/>
            <w:rPrChange w:id="32600" w:author="Sopheak Phorn" w:date="2023-08-03T11:0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តាមប្រកាសស្ដីពីលក្ខន្តិកៈនៃមន្ត្រី</w:t>
        </w:r>
        <w:r w:rsidRPr="009B750F">
          <w:rPr>
            <w:rFonts w:ascii="Khmer MEF1" w:hAnsi="Khmer MEF1" w:cs="Khmer MEF1" w:hint="cs"/>
            <w:spacing w:val="-2"/>
            <w:sz w:val="24"/>
            <w:szCs w:val="24"/>
            <w:cs/>
          </w:rPr>
          <w:t>លក្ខន្តិកៈរបស់</w:t>
        </w:r>
        <w:r w:rsidRPr="00483885">
          <w:rPr>
            <w:rFonts w:ascii="Khmer MEF1" w:hAnsi="Khmer MEF1" w:cs="Khmer MEF1" w:hint="cs"/>
            <w:sz w:val="24"/>
            <w:szCs w:val="24"/>
            <w:cs/>
          </w:rPr>
          <w:t>អាជ្ញាធរសេវាហិរញ្ញវត្ថុមិនមែនធនាគារ</w:t>
        </w:r>
        <w:r w:rsidRPr="00D16BA3">
          <w:rPr>
            <w:rFonts w:ascii="Khmer MEF1" w:hAnsi="Khmer MEF1" w:cs="Khmer MEF1"/>
            <w:sz w:val="24"/>
            <w:szCs w:val="24"/>
            <w:cs/>
          </w:rPr>
          <w:t>។</w:t>
        </w:r>
      </w:ins>
    </w:p>
    <w:p w14:paraId="065E5E10" w14:textId="78311813" w:rsidR="00DA268B" w:rsidRPr="00C532AE" w:rsidRDefault="00DA268B">
      <w:pPr>
        <w:pStyle w:val="ListParagraph"/>
        <w:spacing w:after="0" w:line="226" w:lineRule="auto"/>
        <w:jc w:val="both"/>
        <w:rPr>
          <w:ins w:id="32601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rPrChange w:id="32602" w:author="Kem Sereyboth" w:date="2023-07-26T16:28:00Z">
            <w:rPr>
              <w:ins w:id="32603" w:author="Kem Sereyboth" w:date="2023-07-19T16:10:00Z"/>
              <w:rFonts w:ascii="Khmer MEF1" w:eastAsia="Times New Roman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260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605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606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ខ.សវនកម្មសមិទ្ធ</w:t>
        </w:r>
      </w:ins>
      <w:ins w:id="32607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608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63CB8E0F" w14:textId="01A9AF55" w:rsidR="005C3437" w:rsidRPr="00F55550" w:rsidDel="007E231E" w:rsidRDefault="005C3437">
      <w:pPr>
        <w:spacing w:after="0" w:line="226" w:lineRule="auto"/>
        <w:ind w:firstLine="720"/>
        <w:jc w:val="both"/>
        <w:rPr>
          <w:ins w:id="32609" w:author="Kem Sereyboth" w:date="2023-06-20T14:52:00Z"/>
          <w:del w:id="32610" w:author="Sopheak Phorn" w:date="2023-08-03T14:32:00Z"/>
          <w:rFonts w:ascii="Khmer MEF1" w:hAnsi="Khmer MEF1" w:cs="Khmer MEF1"/>
          <w:sz w:val="24"/>
          <w:szCs w:val="24"/>
          <w:lang w:val="ca-ES"/>
        </w:rPr>
        <w:pPrChange w:id="32611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612" w:author="Kem Sereyboth" w:date="2023-06-20T14:52:00Z">
        <w:r w:rsidRPr="00F55550"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>យោងតាម</w:t>
        </w:r>
        <w:r w:rsidRPr="00F55550">
          <w:rPr>
            <w:rFonts w:ascii="Khmer MEF1" w:eastAsia="Times New Roman" w:hAnsi="Khmer MEF1" w:cs="Khmer MEF1"/>
            <w:sz w:val="24"/>
            <w:szCs w:val="24"/>
            <w:cs/>
          </w:rPr>
          <w:t>គោលការណ៍ណែនាំស្តីពីសវនកម្មសមិទ្ធកម្ម ដែលបានដាក់ឱ្យអនុវត្តដោយ</w:t>
        </w:r>
      </w:ins>
      <w:ins w:id="32613" w:author="Kem Sereyboth" w:date="2023-07-19T16:13:00Z">
        <w:r w:rsidR="00C85098"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32614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ប្រកាសលេខ ០១៥ អ.ស.ហ. ប្រក ចុះថ្ងៃទី២៨ ខែមីនា ឆ្នាំ២០២៣ ស្តីពីការ​ដាក់​ឱ្យ​អនុវត្ត​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615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នូវ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rPrChange w:id="32616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គោលការណ៍ណែនាំស្ដីពី​សវនកម្ម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617" w:author="Kem Sereyboth" w:date="2023-07-26T13:2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សមិទ្ធកម្មរបស់អង្គភាពសវនកម្មផ្ទៃក្នុងនៃអាជ្ញាធរសេវាហិរញ្ញវត្ថុមិនមែ​ន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618" w:author="Kem Sereyboth" w:date="2023-07-26T13:2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​ធនាគារ</w:t>
        </w:r>
      </w:ins>
      <w:ins w:id="32619" w:author="Kem Sereyboth" w:date="2023-06-20T14:52:00Z"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620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21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បានកំណត់យ៉ាងច្បាស់ថា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សវនករទទួលបន្ទុកត្រូវប្រើប្រាស់មូលដ្ឋាននៃការសន្និដ្ឋាន ចំនួន ៤ (បួន) ដូចមានបង្ហាញខាងក្រោម៖</w:t>
        </w:r>
      </w:ins>
    </w:p>
    <w:p w14:paraId="341CF8C8" w14:textId="77777777" w:rsidR="00B40DF6" w:rsidRDefault="00B40DF6">
      <w:pPr>
        <w:spacing w:after="0" w:line="226" w:lineRule="auto"/>
        <w:ind w:firstLine="720"/>
        <w:jc w:val="both"/>
        <w:rPr>
          <w:ins w:id="32622" w:author="Sopheak Phorn" w:date="2023-08-03T11:08:00Z"/>
          <w:rFonts w:ascii="Khmer MEF1" w:hAnsi="Khmer MEF1" w:cs="Khmer MEF1"/>
          <w:b/>
          <w:bCs/>
          <w:sz w:val="24"/>
          <w:szCs w:val="24"/>
        </w:rPr>
        <w:pPrChange w:id="32623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</w:p>
    <w:p w14:paraId="7552FE62" w14:textId="77777777" w:rsidR="00B40DF6" w:rsidRDefault="00B40DF6">
      <w:pPr>
        <w:spacing w:after="0" w:line="226" w:lineRule="auto"/>
        <w:ind w:firstLine="720"/>
        <w:jc w:val="both"/>
        <w:rPr>
          <w:ins w:id="32624" w:author="Sopheak Phorn" w:date="2023-08-03T11:08:00Z"/>
          <w:rFonts w:ascii="Khmer MEF1" w:hAnsi="Khmer MEF1" w:cs="Khmer MEF1"/>
          <w:spacing w:val="-6"/>
          <w:sz w:val="24"/>
          <w:szCs w:val="24"/>
          <w:lang w:val="ca-ES"/>
        </w:rPr>
        <w:pPrChange w:id="32625" w:author="Sopheak Phorn" w:date="2023-08-25T16:21:00Z">
          <w:pPr>
            <w:spacing w:after="0" w:line="216" w:lineRule="auto"/>
            <w:ind w:firstLine="720"/>
            <w:jc w:val="both"/>
          </w:pPr>
        </w:pPrChange>
      </w:pPr>
      <w:ins w:id="32626" w:author="Sopheak Phorn" w:date="2023-08-03T11:08:00Z">
        <w:r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  <w:cs/>
            <w:lang w:val="ca-ES"/>
          </w:rPr>
          <w:t>១.</w:t>
        </w:r>
        <w:r>
          <w:rPr>
            <w:rFonts w:ascii="Khmer MEF1" w:hAnsi="Khmer MEF1" w:cs="Khmer MEF1"/>
            <w:b/>
            <w:bCs/>
            <w:i/>
            <w:iCs/>
            <w:spacing w:val="-4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ឬប្រសិទ្ធផលទាំងស្រុង</w:t>
        </w:r>
        <w:r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អាចត្រូវ</w:t>
        </w:r>
        <w:r>
          <w:rPr>
            <w:rFonts w:ascii="Khmer MEF1" w:hAnsi="Khmer MEF1" w:cs="Khmer MEF1"/>
            <w:sz w:val="24"/>
            <w:szCs w:val="24"/>
            <w:cs/>
          </w:rPr>
          <w:t>បានផ្តល់បន្ទាប់ពីការធ្វើសវនកម្មមិនមានរកឃើញបណ្ដាបញ្ហាដែលមិនមានភាពសន្សំសំចៃ ឬប្រសិទ្ធភាព ឬ</w:t>
        </w:r>
        <w:r>
          <w:rPr>
            <w:rFonts w:ascii="Khmer MEF1" w:hAnsi="Khmer MEF1" w:cs="Khmer MEF1"/>
            <w:spacing w:val="-6"/>
            <w:sz w:val="24"/>
            <w:szCs w:val="24"/>
            <w:cs/>
          </w:rPr>
          <w:t>ប្រសិទ្ធផល ជាសារវ័ន្ត។</w:t>
        </w:r>
      </w:ins>
    </w:p>
    <w:p w14:paraId="0BF5E2C7" w14:textId="77777777" w:rsidR="00B40DF6" w:rsidRDefault="00B40DF6">
      <w:pPr>
        <w:spacing w:after="0" w:line="226" w:lineRule="auto"/>
        <w:ind w:firstLine="720"/>
        <w:jc w:val="both"/>
        <w:rPr>
          <w:ins w:id="32627" w:author="Sopheak Phorn" w:date="2023-08-03T11:08:00Z"/>
          <w:rFonts w:ascii="Khmer MEF1" w:hAnsi="Khmer MEF1" w:cs="Khmer MEF1"/>
          <w:sz w:val="24"/>
          <w:szCs w:val="24"/>
          <w:lang w:val="ca-ES"/>
        </w:rPr>
        <w:pPrChange w:id="32628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629" w:author="Sopheak Phorn" w:date="2023-08-03T11:08:00Z">
        <w:r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</w:rPr>
          <w:lastRenderedPageBreak/>
          <w:t>២.</w:t>
        </w:r>
        <w:r>
          <w:rPr>
            <w:rFonts w:ascii="Khmer MEF1" w:hAnsi="Khmer MEF1" w:cs="Khmer MEF1"/>
            <w:b/>
            <w:bCs/>
            <w:i/>
            <w:iCs/>
            <w:spacing w:val="6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ឬប្រសិទ្ធផលលើកលែងតែ</w:t>
        </w:r>
        <w:r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</w:rPr>
          <w:t xml:space="preserve">៖​ </w:t>
        </w:r>
        <w:r>
          <w:rPr>
            <w:rFonts w:ascii="Khmer MEF1" w:hAnsi="Khmer MEF1" w:cs="Khmer MEF1"/>
            <w:spacing w:val="10"/>
            <w:sz w:val="24"/>
            <w:szCs w:val="24"/>
            <w:cs/>
          </w:rPr>
          <w:t>អាចត្រូវបានផ្តល់បន្ទាប់ពីការធ្វើសវនកម្មមិនមានរកឃើញបណ្ដាបញ្ហា ដែលមិនមានភាពសន្សំសំចៃ ឬ</w:t>
        </w:r>
        <w:r>
          <w:rPr>
            <w:rFonts w:ascii="Khmer MEF1" w:hAnsi="Khmer MEF1" w:cs="Khmer MEF1"/>
            <w:spacing w:val="6"/>
            <w:sz w:val="24"/>
            <w:szCs w:val="24"/>
            <w:cs/>
          </w:rPr>
          <w:t>ប្រ​</w:t>
        </w:r>
        <w:r>
          <w:rPr>
            <w:rFonts w:ascii="Khmer MEF1" w:hAnsi="Khmer MEF1" w:cs="Khmer MEF1"/>
            <w:sz w:val="24"/>
            <w:szCs w:val="24"/>
            <w:cs/>
          </w:rPr>
          <w:t>សិ​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ទ្ធភា​ព ឬប្រសិទ្ធផលជាសារវ័ន្ត លើកលែងតែ​ចំណុចខ្វះខាតមិន</w:t>
        </w:r>
        <w:r>
          <w:rPr>
            <w:rFonts w:ascii="Khmer MEF1" w:hAnsi="Khmer MEF1" w:cs="Khmer MEF1"/>
            <w:spacing w:val="4"/>
            <w:sz w:val="24"/>
            <w:szCs w:val="24"/>
            <w:cs/>
          </w:rPr>
          <w:t>សូវមានសារៈសំខាន់។</w:t>
        </w:r>
        <w:r>
          <w:rPr>
            <w:rFonts w:ascii="Khmer MEF1" w:hAnsi="Khmer MEF1" w:cs="Khmer MEF1"/>
            <w:sz w:val="24"/>
            <w:szCs w:val="24"/>
            <w:cs/>
          </w:rPr>
          <w:t xml:space="preserve"> </w:t>
        </w:r>
      </w:ins>
    </w:p>
    <w:p w14:paraId="7309926E" w14:textId="77777777" w:rsidR="00B40DF6" w:rsidRDefault="00B40DF6">
      <w:pPr>
        <w:spacing w:after="0" w:line="226" w:lineRule="auto"/>
        <w:ind w:firstLine="720"/>
        <w:jc w:val="both"/>
        <w:rPr>
          <w:ins w:id="32630" w:author="Sopheak Phorn" w:date="2023-08-03T11:08:00Z"/>
          <w:rFonts w:ascii="Khmer MEF1" w:eastAsia="Times New Roman" w:hAnsi="Khmer MEF1" w:cs="Khmer MEF1"/>
          <w:sz w:val="24"/>
          <w:szCs w:val="24"/>
          <w:lang w:val="ca-ES"/>
        </w:rPr>
        <w:pPrChange w:id="32631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632" w:author="Sopheak Phorn" w:date="2023-08-03T11:08:00Z">
        <w:r>
          <w:rPr>
            <w:rFonts w:ascii="Khmer MEF1" w:eastAsia="Times New Roman" w:hAnsi="Khmer MEF1" w:cs="Khmer MEF1"/>
            <w:b/>
            <w:bCs/>
            <w:spacing w:val="-10"/>
            <w:sz w:val="24"/>
            <w:szCs w:val="24"/>
            <w:cs/>
            <w:lang w:val="ca-ES"/>
          </w:rPr>
          <w:t>៣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/>
            <w:b/>
            <w:bCs/>
            <w:i/>
            <w:iCs/>
            <w:spacing w:val="-10"/>
            <w:sz w:val="24"/>
            <w:szCs w:val="24"/>
            <w:cs/>
          </w:rPr>
          <w:t>សេចក្ដីសន្និដ្ឋាន៖ សមិទ្ធកម្មពុំមានភាពសន្សំសំចៃ ឬប្រសិទ្ធភាព ឬប្រសិទ្ធផល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10"/>
            <w:sz w:val="24"/>
            <w:szCs w:val="24"/>
            <w:cs/>
          </w:rPr>
          <w:t>អាចត្រូវបានផ្ត​ល់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បន្ទាប់ពីការធ្វើសវនកម្មបានរកឃើញបណ្តាបញ្ហាដែលមិនមានភាពសន្សំសំចៃ ឬប្រសិទ្ធភាព ឬប្រសិទ្ធផលជា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​​​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សារវ័ន្ត។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A1A1981" w14:textId="2D458A2A" w:rsidR="00B40DF6" w:rsidRPr="00B40DF6" w:rsidRDefault="00B40DF6">
      <w:pPr>
        <w:spacing w:after="0" w:line="226" w:lineRule="auto"/>
        <w:ind w:firstLine="720"/>
        <w:jc w:val="both"/>
        <w:rPr>
          <w:ins w:id="32633" w:author="Sopheak Phorn" w:date="2023-08-03T11:08:00Z"/>
          <w:rFonts w:ascii="Khmer MEF1" w:eastAsia="Times New Roman" w:hAnsi="Khmer MEF1" w:cs="Khmer MEF1"/>
          <w:sz w:val="24"/>
          <w:szCs w:val="24"/>
          <w:lang w:val="ca-ES"/>
          <w:rPrChange w:id="32634" w:author="Sopheak Phorn" w:date="2023-08-03T11:08:00Z">
            <w:rPr>
              <w:ins w:id="32635" w:author="Sopheak Phorn" w:date="2023-08-03T11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2636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  <w:ins w:id="32637" w:author="Sopheak Phorn" w:date="2023-08-03T11:08:00Z">
        <w:r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</w:rPr>
          <w:t>៤.</w:t>
        </w:r>
        <w:r>
          <w:rPr>
            <w:rFonts w:ascii="Khmer MEF1" w:hAnsi="Khmer MEF1" w:cs="Khmer MEF1"/>
            <w:b/>
            <w:bCs/>
            <w:i/>
            <w:iCs/>
            <w:sz w:val="24"/>
            <w:szCs w:val="24"/>
            <w:cs/>
          </w:rPr>
          <w:t>សេចក្ដីសន្និដ្ឋាន៖ បដិសេធ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អាចត្រូវបានផ្តល់បន្ទាប់ពីការធ្វើសវនកម្មមិនអាចធ្វើបាន។</w:t>
        </w:r>
      </w:ins>
    </w:p>
    <w:p w14:paraId="1315B416" w14:textId="3254C4D1" w:rsidR="005C3437" w:rsidDel="00B40DF6" w:rsidRDefault="005C3437" w:rsidP="00627928">
      <w:pPr>
        <w:spacing w:after="0" w:line="226" w:lineRule="auto"/>
        <w:ind w:firstLine="720"/>
        <w:jc w:val="both"/>
        <w:rPr>
          <w:del w:id="32638" w:author="Sopheak Phorn" w:date="2023-08-03T11:07:00Z"/>
          <w:rFonts w:ascii="Khmer MEF1" w:eastAsia="Times New Roman" w:hAnsi="Khmer MEF1" w:cs="Khmer MEF1"/>
          <w:spacing w:val="-4"/>
          <w:sz w:val="24"/>
          <w:szCs w:val="24"/>
          <w:lang w:val="ca-ES"/>
        </w:rPr>
      </w:pPr>
      <w:ins w:id="32639" w:author="Kem Sereyboth" w:date="2023-06-20T14:52:00Z">
        <w:del w:id="32640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641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642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សេចក្ដីសន្និដ្ឋាន៖ សមិទ្ធកម្មមានភាពសន្សំសំចៃ ឬប្រសិទ្ធភាព ឬប្រសិទ្ធផលទាំងស្រុង</w:delText>
          </w:r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643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D04CE1" w:rsidDel="00B40DF6">
            <w:rPr>
              <w:rFonts w:ascii="Khmer MEF1" w:hAnsi="Khmer MEF1" w:cs="Khmer MEF1"/>
              <w:spacing w:val="-4"/>
              <w:sz w:val="24"/>
              <w:szCs w:val="24"/>
              <w:cs/>
              <w:rPrChange w:id="32644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អាចត្រូវ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645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បានផ្តល់បន្ទាប់ពីការធ្វើសវនកម្មមិនមានរកឃើញបណ្ដាបញ្ហាដែលមិនមានភាពសន្សំសំចៃ</w:delText>
          </w:r>
          <w:r w:rsidRPr="00D04CE1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646" w:author="Kem Sereyboth" w:date="2023-07-26T13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ឬប្រសិទ្ធភាព ឬ</w:delText>
          </w:r>
          <w:r w:rsidRPr="00F55550" w:rsidDel="00B40DF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ប្រសិទ្ធផល </w:delText>
          </w:r>
          <w:r w:rsidRPr="00F55550" w:rsidDel="00B40DF6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ជាសារវ័ន្ត។</w:delText>
          </w:r>
        </w:del>
      </w:ins>
    </w:p>
    <w:p w14:paraId="442DBCFB" w14:textId="5B98936C" w:rsidR="00FF3DA9" w:rsidRPr="00F55550" w:rsidDel="00B40DF6" w:rsidRDefault="00FF3DA9" w:rsidP="00627928">
      <w:pPr>
        <w:spacing w:after="0" w:line="226" w:lineRule="auto"/>
        <w:ind w:firstLine="720"/>
        <w:jc w:val="both"/>
        <w:rPr>
          <w:ins w:id="32647" w:author="Kem Sereyboth" w:date="2023-07-11T11:14:00Z"/>
          <w:del w:id="32648" w:author="Sopheak Phorn" w:date="2023-08-03T11:07:00Z"/>
          <w:rFonts w:ascii="Khmer MEF1" w:hAnsi="Khmer MEF1" w:cs="Khmer MEF1"/>
          <w:sz w:val="24"/>
          <w:szCs w:val="24"/>
        </w:rPr>
      </w:pPr>
      <w:ins w:id="32649" w:author="Kem Sereyboth" w:date="2023-07-11T11:14:00Z">
        <w:del w:id="32650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32651" w:author="Kem Sereyboth" w:date="2023-07-26T13:30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652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សេចក្ដីសន្និដ្ឋាន៖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653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654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 xml:space="preserve"> [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655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អង្គភាពក្រោមឱវាទ អ.ស.ហ.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656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657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658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មានភាពសន្សំសំចៃ ឬ</w:delText>
          </w:r>
          <w:r w:rsidRPr="00D04CE1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ប្រសិទ្ធភា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ព ឬប្រសិទ្ធផលលើកលែងតែ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៖​ 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>អាចត្រូវបានផ្តល់បន្ទាប់ពីការធ្វើសវនកម្មមិនមានរកឃើញបណ្ដា</w:delText>
          </w:r>
          <w:r w:rsidRPr="00F55550" w:rsidDel="00B40DF6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បញ្ហា ដែលមិនមានភាពសន្សំសំចៃ ឬប្រសិទ្ធភាព ឬប្រសិទ្ធផលជាសារវ័ន្ត លើកលែងតែ​ចំណុចខ្វះខាតមិន</w:delText>
          </w:r>
          <w:r w:rsidRPr="00F55550" w:rsidDel="00B40DF6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សូវមានសារៈសំខាន់។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9B7D156" w14:textId="56C9E968" w:rsidR="00FF3DA9" w:rsidRPr="00F55550" w:rsidDel="00B40DF6" w:rsidRDefault="00FF3DA9">
      <w:pPr>
        <w:spacing w:after="0" w:line="226" w:lineRule="auto"/>
        <w:ind w:firstLine="720"/>
        <w:jc w:val="both"/>
        <w:rPr>
          <w:ins w:id="32659" w:author="Kem Sereyboth" w:date="2023-07-11T11:14:00Z"/>
          <w:del w:id="32660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661" w:author="Kem Sereyboth" w:date="2023-07-11T11:14:00Z">
        <w:del w:id="32662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៣</w:delText>
          </w:r>
          <w:r w:rsidRPr="00F55550" w:rsidDel="00B40DF6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៖ ប្រតិបត្តិការរបស់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 xml:space="preserve"> [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អង្គភាពក្រោមឱវាទ អ.ស.ហ.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>]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 ពុំមានភាពសន្សំសំចៃ ឬ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</w:rPr>
            <w:delText>ប្រសិទ្ធភាព ឬប្រសិទ្ធផល</w:delText>
          </w:r>
          <w:r w:rsidRPr="00F55550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អាចត្រូវបានផ្តល់បន្ទាប់ពីការធ្វើសវនកម្មបានរកឃើញបណ្តាបញ្ហាដែលមិន</w:delText>
          </w:r>
          <w:r w:rsidRPr="00F55550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មានភាពសន្សំសំចៃ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ឬប្រសិទ្ធភាព ឬប្រសិទ្ធផល</w:delText>
          </w:r>
          <w:r w:rsidRPr="00F55550" w:rsidDel="00B40DF6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ជាសារវ័ន្ត។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BE69627" w14:textId="0EF18246" w:rsidR="00FF3DA9" w:rsidRPr="00F55550" w:rsidDel="00B40DF6" w:rsidRDefault="00FF3DA9">
      <w:pPr>
        <w:spacing w:after="0" w:line="226" w:lineRule="auto"/>
        <w:ind w:firstLine="720"/>
        <w:jc w:val="both"/>
        <w:rPr>
          <w:ins w:id="32663" w:author="Kem Sereyboth" w:date="2023-07-11T11:14:00Z"/>
          <w:del w:id="32664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665" w:author="Kem Sereyboth" w:date="2023-07-11T11:14:00Z">
        <w:del w:id="32666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៤.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បដិសេធ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អាចត្រូវបានផ្តល់បន្ទាប់ពីការធ្វើសវនកម្មមិនអាចធ្វើបាន។</w:delText>
          </w:r>
        </w:del>
      </w:ins>
    </w:p>
    <w:p w14:paraId="1A9798B5" w14:textId="50226333" w:rsidR="00EF610E" w:rsidRPr="00F55550" w:rsidDel="005C3437" w:rsidRDefault="00EF610E">
      <w:pPr>
        <w:spacing w:after="0" w:line="226" w:lineRule="auto"/>
        <w:ind w:firstLine="634"/>
        <w:jc w:val="both"/>
        <w:rPr>
          <w:ins w:id="32667" w:author="LENOVO" w:date="2022-10-02T12:21:00Z"/>
          <w:del w:id="32668" w:author="Kem Sereyboth" w:date="2023-06-20T14:52:00Z"/>
          <w:rFonts w:ascii="Khmer MEF1" w:hAnsi="Khmer MEF1" w:cs="Khmer MEF1"/>
          <w:sz w:val="24"/>
          <w:szCs w:val="24"/>
        </w:rPr>
        <w:pPrChange w:id="32669" w:author="Sopheak Phorn" w:date="2023-08-25T16:21:00Z">
          <w:pPr>
            <w:spacing w:after="0" w:line="235" w:lineRule="auto"/>
            <w:ind w:firstLine="567"/>
            <w:jc w:val="both"/>
          </w:pPr>
        </w:pPrChange>
      </w:pPr>
      <w:ins w:id="32670" w:author="LENOVO" w:date="2022-10-02T12:21:00Z">
        <w:del w:id="32671" w:author="Kem Sereyboth" w:date="2023-06-20T14:52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26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យោងតាមគោលការណ៍ណែនាំស្តីពីសវនកម្មអនុលោមភាព ដែលបានដាក់​ឱ្យអនុវត្ត​ដោយ​ប្រកាស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លេខ​</w:delText>
          </w:r>
        </w:del>
      </w:ins>
      <w:ins w:id="32673" w:author="User" w:date="2022-10-05T13:33:00Z">
        <w:del w:id="32674" w:author="Kem Sereyboth" w:date="2023-06-20T14:52:00Z">
          <w:r w:rsidR="00D03E8E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2675" w:author="LENOVO" w:date="2022-10-02T12:21:00Z">
        <w:del w:id="32676" w:author="Kem Sereyboth" w:date="2023-06-20T14:52:00Z"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០៣៥ អ.ស.ហ.ប្រ.ក ចុះថ្ងៃទី០៤ ខែសីហា ឆ្នាំ២០២២ បានកំណត់យ៉ាងច្បាស់ថា សវនករទទួលបន្ទុក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ត្រូវ​ប្រើប្រាស់មូលដ្ឋាននៃការសន្និដ្ឋានចំនួន ៤ (បួន) ដូចមានបង្ហាញខាងក្រោម៖</w:delText>
          </w:r>
        </w:del>
      </w:ins>
    </w:p>
    <w:p w14:paraId="44CA10B3" w14:textId="7C6FE61C" w:rsidR="00EF610E" w:rsidRPr="00F55550" w:rsidDel="005C3437" w:rsidRDefault="00EF610E">
      <w:pPr>
        <w:spacing w:after="0" w:line="226" w:lineRule="auto"/>
        <w:ind w:firstLine="720"/>
        <w:jc w:val="both"/>
        <w:rPr>
          <w:ins w:id="32677" w:author="LENOVO" w:date="2022-10-02T12:21:00Z"/>
          <w:del w:id="32678" w:author="Kem Sereyboth" w:date="2023-06-20T14:52:00Z"/>
          <w:rFonts w:ascii="Khmer MEF1" w:hAnsi="Khmer MEF1" w:cs="Khmer MEF1"/>
          <w:sz w:val="24"/>
          <w:szCs w:val="24"/>
        </w:rPr>
        <w:pPrChange w:id="32679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680" w:author="LENOVO" w:date="2022-10-02T12:21:00Z">
        <w:del w:id="32681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១.សេចក្ដីសន្និដ្ឋានត្រឹមត្រូវទាំងស្រុង៖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អាចត្រូវបានផ្ដល់បន្ទាប់ពីការធ្វើសវនកម្ម​មិនមាន​រកឃើញ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​បណ្ដា​បញ្ហាដែលមិនអនុលោមតាមជាសារវ័ន្ត។</w:delText>
          </w:r>
        </w:del>
      </w:ins>
    </w:p>
    <w:p w14:paraId="16EF7EAB" w14:textId="5872234B" w:rsidR="00EF610E" w:rsidRPr="00F55550" w:rsidDel="005C3437" w:rsidRDefault="00EF610E">
      <w:pPr>
        <w:spacing w:after="0" w:line="226" w:lineRule="auto"/>
        <w:ind w:firstLine="720"/>
        <w:jc w:val="both"/>
        <w:rPr>
          <w:ins w:id="32682" w:author="LENOVO" w:date="2022-10-02T12:21:00Z"/>
          <w:del w:id="32683" w:author="Kem Sereyboth" w:date="2023-06-20T14:52:00Z"/>
          <w:rFonts w:ascii="Khmer MEF1" w:hAnsi="Khmer MEF1" w:cs="Khmer MEF1"/>
          <w:sz w:val="24"/>
          <w:szCs w:val="24"/>
        </w:rPr>
        <w:pPrChange w:id="32684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685" w:author="LENOVO" w:date="2022-10-02T12:21:00Z">
        <w:del w:id="32686" w:author="Kem Sereyboth" w:date="2023-06-20T14:52:00Z">
          <w:r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២.សេចក្ដីសន្និដ្ឋានត្រឹមត្រូវទាំងស្រុងតែលើកលែង៖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អាចត្រូវបានផ្ដល់បន្ទាប់ពីបណ្ដាបញ្ហាដែល​មិន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អនុលោមតាមជាសារវ័ន្ត លើកលែងតែចំណុចខ្វះខាតមិនសូវមានសារៈសំខាន់។ </w:delText>
          </w:r>
        </w:del>
      </w:ins>
    </w:p>
    <w:p w14:paraId="7CDB1F37" w14:textId="52BF81B9" w:rsidR="00EF610E" w:rsidRPr="00F55550" w:rsidDel="005C3437" w:rsidRDefault="00EF610E">
      <w:pPr>
        <w:spacing w:after="0" w:line="226" w:lineRule="auto"/>
        <w:ind w:firstLine="720"/>
        <w:jc w:val="both"/>
        <w:rPr>
          <w:ins w:id="32687" w:author="LENOVO" w:date="2022-10-02T12:21:00Z"/>
          <w:del w:id="32688" w:author="Kem Sereyboth" w:date="2023-06-20T14:52:00Z"/>
          <w:rFonts w:ascii="Khmer MEF1" w:hAnsi="Khmer MEF1" w:cs="Khmer MEF1"/>
          <w:sz w:val="24"/>
          <w:szCs w:val="24"/>
        </w:rPr>
        <w:pPrChange w:id="32689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690" w:author="LENOVO" w:date="2022-10-02T12:21:00Z">
        <w:del w:id="32691" w:author="Kem Sereyboth" w:date="2023-06-20T14:52:00Z"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៣.សេចក្ដីសន្និដ្ឋានមិនត្រឹមត្រូវ៖ អាចត្រូវផ្ដល់បន្ទាប់ពីការ​ធ្វើសវនកម្ម​បានឃើញ​បញ្ហា​ដែលមិន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​អនុលោម​តាមជាសារវ័ន្ត។ </w:delText>
          </w:r>
        </w:del>
      </w:ins>
    </w:p>
    <w:p w14:paraId="64850F84" w14:textId="6DEAEB59" w:rsidR="00125B0C" w:rsidRPr="00F55550" w:rsidDel="005C3437" w:rsidRDefault="00EF610E">
      <w:pPr>
        <w:spacing w:after="0" w:line="226" w:lineRule="auto"/>
        <w:ind w:firstLine="720"/>
        <w:jc w:val="both"/>
        <w:rPr>
          <w:ins w:id="32692" w:author="Voeun Kuyeng" w:date="2022-08-31T11:11:00Z"/>
          <w:del w:id="32693" w:author="Kem Sereyboth" w:date="2023-06-20T14:52:00Z"/>
          <w:rFonts w:ascii="Khmer MEF1" w:hAnsi="Khmer MEF1" w:cs="Khmer MEF1"/>
          <w:sz w:val="24"/>
          <w:szCs w:val="24"/>
          <w:lang w:val="ca-ES"/>
        </w:rPr>
        <w:pPrChange w:id="3269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695" w:author="LENOVO" w:date="2022-10-02T12:21:00Z">
        <w:del w:id="32696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  <w:ins w:id="32697" w:author="Voeun Kuyeng" w:date="2022-08-31T11:11:00Z">
        <w:del w:id="32698" w:author="Kem Sereyboth" w:date="2023-06-20T14:52:00Z"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យោងតាម</w:delText>
          </w:r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</w:rPr>
            <w:delText>គោលការណ៍ណែនាំស្តីពីសវនកម្មអនុលោមភាព ដែលបានដាក់ឱ្យអនុវត្តដោយ</w:delText>
          </w:r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ប្រកាសលេខ ០៣៥ អ.ស.ហ.ប្រ.ក ចុះថ្ងៃទី០៤ ខែសីហា ឆ្នាំ២០២២ បានកំណត់យ៉ាងច្បាស់ថា សវនករទទួលបន្ទុកត្រូវប្រើប្រាស់មូលដ្ឋាននៃការសន្និដ្ឋាន ចំនួន ៤ (បួន) </w:delText>
          </w:r>
        </w:del>
      </w:ins>
      <w:ins w:id="32699" w:author="sakaria fa" w:date="2022-09-30T22:34:00Z">
        <w:del w:id="32700" w:author="Kem Sereyboth" w:date="2023-06-20T14:52:00Z">
          <w:r w:rsidR="002322E6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 ៤ (បួន) ដូចមានបង្ហាញខាងក្រោម៖</w:delText>
          </w:r>
        </w:del>
      </w:ins>
      <w:ins w:id="32701" w:author="Voeun Kuyeng" w:date="2022-08-31T11:11:00Z">
        <w:del w:id="32702" w:author="Kem Sereyboth" w:date="2023-06-20T14:52:00Z"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ដូចមានបង្ហាញខាងក្រោម៖</w:delText>
          </w:r>
        </w:del>
      </w:ins>
    </w:p>
    <w:p w14:paraId="5FB12FD7" w14:textId="6BA4FA54" w:rsidR="00125B0C" w:rsidRPr="00F55550" w:rsidDel="005C3437" w:rsidRDefault="00125B0C">
      <w:pPr>
        <w:spacing w:after="0" w:line="226" w:lineRule="auto"/>
        <w:ind w:firstLine="720"/>
        <w:jc w:val="both"/>
        <w:rPr>
          <w:ins w:id="32703" w:author="Voeun Kuyeng" w:date="2022-08-31T11:11:00Z"/>
          <w:del w:id="32704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705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706" w:author="Voeun Kuyeng" w:date="2022-08-31T11:11:00Z">
        <w:del w:id="32707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១.សេចក្ដីសន្និដ្ឋានត្រឹមត្រូវទាំងស្រុង៖ អាចត្រូវបានផ្ដល់បន្ទាប់ពីការធ្វើសវនកម្មមិនមានរកឃើញបណ្ដាបញ្ហា ដែលមិនអនុលោមតាមជាសារវ័ន្ត។</w:delText>
          </w:r>
        </w:del>
      </w:ins>
    </w:p>
    <w:p w14:paraId="2B8532BC" w14:textId="6D12FDF9" w:rsidR="00125B0C" w:rsidRPr="00F55550" w:rsidDel="005C3437" w:rsidRDefault="00125B0C">
      <w:pPr>
        <w:spacing w:after="0" w:line="226" w:lineRule="auto"/>
        <w:ind w:firstLine="720"/>
        <w:jc w:val="both"/>
        <w:rPr>
          <w:ins w:id="32708" w:author="Voeun Kuyeng" w:date="2022-08-31T11:11:00Z"/>
          <w:del w:id="32709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710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711" w:author="Voeun Kuyeng" w:date="2022-08-31T11:11:00Z">
        <w:del w:id="32712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២.សេចក្ដីសន្និដ្ឋានត្រឹមត្រូវទាំងស្រុងតែលើកលែង៖​ អាចត្រូវបានផ្ដល់បន្ទាប់ពីបណ្ដាបញ្ហា ដែលមិនអនុលោមតាមជាសារវ័ន្ត លើកលែងតែចំណុចខ្វះខាតមិនសូវមានសារៈសំខាន់។ </w:delText>
          </w:r>
        </w:del>
      </w:ins>
    </w:p>
    <w:p w14:paraId="2FF811CB" w14:textId="4D5ACD96" w:rsidR="00125B0C" w:rsidRPr="00F55550" w:rsidDel="005C3437" w:rsidRDefault="00125B0C">
      <w:pPr>
        <w:spacing w:after="0" w:line="226" w:lineRule="auto"/>
        <w:ind w:firstLine="720"/>
        <w:jc w:val="both"/>
        <w:rPr>
          <w:ins w:id="32713" w:author="Voeun Kuyeng" w:date="2022-08-31T11:11:00Z"/>
          <w:del w:id="32714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715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716" w:author="Voeun Kuyeng" w:date="2022-08-31T11:11:00Z">
        <w:del w:id="32717" w:author="Kem Sereyboth" w:date="2023-06-20T14:52:00Z">
          <w:r w:rsidRPr="00F55550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៣.សេចក្ដីសន្និដ្ឋានមិនត្រឹមត្រូវ៖ អាចត្រូវផ្ដល់បន្ទាប់ពីការធ្វើសវនកម្មបានឃើញបញ្ហាដែលមិន</w:delText>
          </w:r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អនុលោមតាមជាសារវ័ន្ត។ </w:delText>
          </w:r>
        </w:del>
      </w:ins>
    </w:p>
    <w:p w14:paraId="5ACF54C3" w14:textId="53C6E75C" w:rsidR="00125B0C" w:rsidRPr="00F55550" w:rsidDel="005C3437" w:rsidRDefault="00125B0C">
      <w:pPr>
        <w:spacing w:after="0" w:line="226" w:lineRule="auto"/>
        <w:ind w:firstLine="720"/>
        <w:jc w:val="both"/>
        <w:rPr>
          <w:ins w:id="32718" w:author="Voeun Kuyeng" w:date="2022-08-31T11:26:00Z"/>
          <w:del w:id="32719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720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721" w:author="Voeun Kuyeng" w:date="2022-08-31T11:11:00Z">
        <w:del w:id="32722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</w:p>
    <w:p w14:paraId="4802C759" w14:textId="10A6A318" w:rsidR="00C34129" w:rsidRPr="00F55550" w:rsidDel="005C3437" w:rsidRDefault="00C34129">
      <w:pPr>
        <w:spacing w:after="0" w:line="226" w:lineRule="auto"/>
        <w:ind w:firstLine="720"/>
        <w:jc w:val="both"/>
        <w:rPr>
          <w:ins w:id="32723" w:author="Voeun Kuyeng" w:date="2022-08-31T11:11:00Z"/>
          <w:del w:id="32724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725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6DCEC875" w14:textId="2087872D" w:rsidR="00B1425C" w:rsidRPr="00F55550" w:rsidRDefault="00B1425C" w:rsidP="00AA5B49">
      <w:pPr>
        <w:spacing w:after="0" w:line="226" w:lineRule="auto"/>
        <w:ind w:firstLine="720"/>
        <w:jc w:val="both"/>
        <w:rPr>
          <w:ins w:id="32726" w:author="Kem Sereyboth" w:date="2023-07-11T11:15:00Z"/>
          <w:rFonts w:ascii="Khmer MEF1" w:hAnsi="Khmer MEF1" w:cs="Khmer MEF1"/>
          <w:spacing w:val="-2"/>
          <w:sz w:val="24"/>
          <w:szCs w:val="24"/>
        </w:rPr>
      </w:pPr>
      <w:ins w:id="32727" w:author="Kem Sereyboth" w:date="2023-07-11T11:15:00Z">
        <w:r w:rsidRPr="00354BC3">
          <w:rPr>
            <w:rFonts w:ascii="Khmer MEF1" w:hAnsi="Khmer MEF1" w:cs="Khmer MEF1"/>
            <w:sz w:val="24"/>
            <w:szCs w:val="24"/>
            <w:cs/>
            <w:rPrChange w:id="32728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បន្ទាប់ពីបានចុះអនុវត្តការប្រមូលទិន្នន័យនិងព័ត៌មាននៅ</w:t>
        </w:r>
        <w:r w:rsidRPr="00354BC3">
          <w:rPr>
            <w:rFonts w:ascii="Khmer MEF1" w:hAnsi="Khmer MEF1" w:cs="Khmer MEF1"/>
            <w:sz w:val="24"/>
            <w:szCs w:val="24"/>
            <w:lang w:val="ca-ES"/>
            <w:rPrChange w:id="32729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</w:ins>
      <w:ins w:id="32730" w:author="Kem Sereyboth" w:date="2023-07-19T16:13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731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ន.</w:t>
        </w:r>
      </w:ins>
      <w:ins w:id="32732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733" w:author="Sopheak Phorn" w:date="2023-08-04T11:52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គ</w:t>
        </w:r>
      </w:ins>
      <w:ins w:id="32734" w:author="Kem Sereyboth" w:date="2023-07-19T16:13:00Z">
        <w:del w:id="32735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736" w:author="Sopheak Phorn" w:date="2023-08-04T11:52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737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.ស.</w:t>
        </w:r>
      </w:ins>
      <w:ins w:id="32738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739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740" w:author="Sopheak Phorn" w:date="2023-08-04T11:5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ទទួលបន្ទុកបានពិនិត្យឃើញថា </w:t>
        </w:r>
      </w:ins>
      <w:ins w:id="32741" w:author="Kem Sereyboth" w:date="2023-07-19T16:14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42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743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44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745" w:author="Kem Sereyboth" w:date="2023-07-19T16:14:00Z">
        <w:del w:id="32746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47" w:author="Sopheak Phorn" w:date="2023-08-04T11:5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48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749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50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ក្រោមការដឹកនាំដ៏ខ្ពង់ខ្ពស់របស់ </w:t>
        </w:r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51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ឯកឧត្តម</w:t>
        </w:r>
      </w:ins>
      <w:ins w:id="32752" w:author="Kem Sereyboth" w:date="2023-07-19T16:15:00Z">
        <w:del w:id="32753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54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អនុ</w:delText>
          </w:r>
        </w:del>
      </w:ins>
      <w:ins w:id="32755" w:author="Kem Sereyboth" w:date="2023-07-11T11:15:00Z">
        <w:del w:id="32756" w:author="Sopheak Phorn" w:date="2023-08-03T11:09:00Z"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57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អគ្គ</w:delText>
          </w:r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58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លេខាធិការ</w:delText>
          </w:r>
        </w:del>
      </w:ins>
      <w:ins w:id="32759" w:author="Kem Sereyboth" w:date="2023-07-19T16:15:00Z">
        <w:del w:id="32760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61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2762" w:author="Kem Sereyboth" w:date="2023-07-19T16:16:00Z">
        <w:del w:id="32763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64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ទទួលបន្ទុកជា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65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អគ្គនាយ</w:t>
        </w:r>
      </w:ins>
      <w:ins w:id="32766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67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768" w:author="Kem Sereyboth" w:date="2023-07-19T16:16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69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2770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71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772" w:author="Sopheak Phorn" w:date="2023-08-03T11:09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73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774" w:author="Kem Sereyboth" w:date="2023-07-19T16:16:00Z">
        <w:r w:rsidR="00C85098"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75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76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777" w:author="S_Chhenglay" w:date="2023-08-04T09:15:00Z">
        <w:r w:rsidR="007A26A4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78" w:author="Sopheak Phorn" w:date="2023-08-04T11:52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779" w:author="Kem Sereyboth" w:date="2023-07-19T16:16:00Z">
        <w:del w:id="32780" w:author="S_Chhenglay" w:date="2023-08-04T09:15:00Z">
          <w:r w:rsidR="00C85098" w:rsidRPr="00354BC3" w:rsidDel="007A26A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781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82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783" w:author="Kem Sereyboth" w:date="2023-07-11T11:15:00Z"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784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785" w:author="Sopheak Phorn" w:date="2023-08-04T11:5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បានខិតខំប្រឹងប្រែង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786" w:author="Sopheak Phorn" w:date="2023-08-03T13:1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ដឹកនាំការអនុវត្តការងាររបស់មន្ត្រីជំនាញទាំងអស់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787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រហូតសម្រេចបានសមិទ្ធផ</w:t>
        </w:r>
      </w:ins>
      <w:ins w:id="32788" w:author="Kem Sereyboth" w:date="2023-07-26T13:43:00Z">
        <w:r w:rsidR="00D04CE1" w:rsidRPr="00DB5A9B">
          <w:rPr>
            <w:rFonts w:ascii="Khmer MEF1" w:hAnsi="Khmer MEF1" w:cs="Khmer MEF1"/>
            <w:spacing w:val="-2"/>
            <w:sz w:val="24"/>
            <w:szCs w:val="24"/>
            <w:cs/>
            <w:rPrChange w:id="32789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32790" w:author="Kem Sereyboth" w:date="2023-07-11T11:15:00Z"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791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លការងារជាច្រើនដូចជា៖</w:t>
        </w:r>
      </w:ins>
      <w:ins w:id="32792" w:author="Kem Sereyboth" w:date="2023-07-19T16:36:00Z">
        <w:r w:rsidR="009C1540" w:rsidRPr="00DB5A9B">
          <w:rPr>
            <w:rFonts w:ascii="Khmer MEF1" w:hAnsi="Khmer MEF1" w:cs="Khmer MEF1"/>
            <w:spacing w:val="-2"/>
            <w:sz w:val="24"/>
            <w:szCs w:val="24"/>
            <w:cs/>
            <w:rPrChange w:id="32793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2794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79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បានអនុវត្ត</w:t>
        </w:r>
      </w:ins>
      <w:ins w:id="32796" w:author="Sopheak Phorn" w:date="2023-08-03T13:12:00Z">
        <w:r w:rsidR="00DB5A9B" w:rsidRPr="00DB5A9B">
          <w:rPr>
            <w:rFonts w:ascii="Khmer MEF1" w:hAnsi="Khmer MEF1" w:cs="Khmer MEF1"/>
            <w:spacing w:val="-2"/>
            <w:sz w:val="24"/>
            <w:szCs w:val="24"/>
            <w:cs/>
            <w:rPrChange w:id="32797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798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79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ការប្រមូលចំណូល</w:t>
        </w:r>
      </w:ins>
      <w:ins w:id="32800" w:author="Sopheak Phorn" w:date="2023-08-03T12:37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80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អាជ្ញាបណ្ណ ចំណូល</w:t>
        </w:r>
      </w:ins>
      <w:ins w:id="32802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80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សេវា</w:t>
        </w:r>
      </w:ins>
      <w:ins w:id="32804" w:author="Sopheak Phorn" w:date="2023-08-03T12:40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80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រក្សាទុក</w:t>
        </w:r>
      </w:ins>
      <w:ins w:id="32806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807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របាយការណ៍ហិរញ្ញវត្ថុ ចំណូលពិន័យអន្តរក</w:t>
        </w:r>
      </w:ins>
      <w:ins w:id="32808" w:author="Sopheak Phorn" w:date="2023-08-03T12:39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80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ារណ៍</w:t>
        </w:r>
      </w:ins>
      <w:ins w:id="32810" w:author="Sopheak Phorn" w:date="2023-08-03T12:40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និងកម្រៃពីកម្មវិធីសិក្សាគណនេយ្យករជំនាញកម្ពុជា,</w:t>
        </w:r>
      </w:ins>
      <w:ins w:id="32811" w:author="Sopheak Phorn" w:date="2023-08-03T12:39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2812" w:author="Sopheak Phorn" w:date="2023-08-03T11:40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រៀបចំប្រព័ន្ធ</w:t>
        </w:r>
      </w:ins>
      <w:ins w:id="32813" w:author="Sopheak Phorn" w:date="2023-08-03T11:41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គ្រប់គ្រងការដាក់របាយការណ៍ហិរញ្ញវត្ថុ</w:t>
        </w:r>
        <w:r w:rsidR="002E6B28" w:rsidRPr="00DB5A9B">
          <w:rPr>
            <w:rFonts w:ascii="Khmer MEF1" w:hAnsi="Khmer MEF1" w:cs="Khmer MEF1"/>
            <w:spacing w:val="-4"/>
            <w:sz w:val="24"/>
            <w:szCs w:val="24"/>
            <w:cs/>
            <w:rPrChange w:id="32814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សម្រាប់</w:t>
        </w:r>
      </w:ins>
      <w:ins w:id="32815" w:author="Sopheak Phorn" w:date="2023-08-03T12:32:00Z">
        <w:r w:rsidR="00B54666" w:rsidRPr="00DB5A9B">
          <w:rPr>
            <w:rFonts w:ascii="Khmer MEF1" w:hAnsi="Khmer MEF1" w:cs="Khmer MEF1"/>
            <w:spacing w:val="-4"/>
            <w:sz w:val="24"/>
            <w:szCs w:val="24"/>
            <w:cs/>
            <w:rPrChange w:id="32816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អង្គភាពមិនស្វែងរកប្រាក់ចំណេញ</w:t>
        </w:r>
        <w:r w:rsidR="00B54666" w:rsidRPr="00DB5A9B">
          <w:rPr>
            <w:rFonts w:ascii="Khmer MEF1" w:hAnsi="Khmer MEF1" w:cs="Khmer MEF1"/>
            <w:spacing w:val="-4"/>
            <w:sz w:val="24"/>
            <w:szCs w:val="24"/>
            <w:rPrChange w:id="32817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2818" w:author="Sopheak Phorn" w:date="2023-08-03T11:14:00Z">
        <w:r w:rsidR="00425B0A" w:rsidRPr="00DB5A9B">
          <w:rPr>
            <w:rFonts w:ascii="Khmer MEF1" w:hAnsi="Khmer MEF1" w:cs="Khmer MEF1"/>
            <w:spacing w:val="-4"/>
            <w:sz w:val="24"/>
            <w:szCs w:val="24"/>
            <w:cs/>
            <w:rPrChange w:id="3281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គោលការណ៍ បែបបទ យន្តការ និងនីតិវិធីការគ្រប់គ្រងគុណភាព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820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សវនកម្ម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2821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2822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823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ប្រកាសស្ដីពីការគ្រប់គ្រងអាជ្ញាបណ្ណគណនេយ្យនិងសវនកម្ម</w:t>
        </w:r>
      </w:ins>
      <w:ins w:id="32824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825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</w:t>
        </w:r>
      </w:ins>
      <w:ins w:id="32826" w:author="Sopheak Phorn" w:date="2023-08-03T13:16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827" w:author="Sopheak Phorn" w:date="2023-08-03T13:1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ឆ្លង</w:t>
        </w:r>
      </w:ins>
      <w:ins w:id="32828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829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ក្រុមបច្ចេកទេស </w:t>
        </w:r>
        <w:r w:rsidR="00DB5A9B" w:rsidRPr="00DB5A9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32830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អ.ស.ហ.</w:t>
        </w:r>
      </w:ins>
      <w:ins w:id="32831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2832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  <w:r w:rsidR="00425B0A" w:rsidRPr="0043176C">
          <w:rPr>
            <w:rFonts w:ascii="Khmer MEF1" w:hAnsi="Khmer MEF1" w:cs="Khmer MEF1"/>
            <w:spacing w:val="2"/>
            <w:sz w:val="24"/>
            <w:szCs w:val="24"/>
            <w:cs/>
          </w:rPr>
          <w:t>ការពិនិត្យ ឬអធិការកិច្ចគុណភាពសវនកម្មក្រុមហ៊ុនសវនកម្ម</w:t>
        </w:r>
        <w:r w:rsidR="00425B0A" w:rsidRPr="00DB5A9B">
          <w:rPr>
            <w:rFonts w:ascii="Khmer MEF1" w:hAnsi="Khmer MEF1" w:cs="Khmer MEF1"/>
            <w:spacing w:val="4"/>
            <w:sz w:val="24"/>
            <w:szCs w:val="24"/>
            <w:cs/>
            <w:rPrChange w:id="32833" w:author="Sopheak Phorn" w:date="2023-08-03T13:1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ដែលទទួលអាជ្ញាបណ្ណពី </w:t>
        </w:r>
        <w:r w:rsidR="00425B0A" w:rsidRPr="00DB5A9B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834" w:author="Sopheak Phorn" w:date="2023-08-03T13:1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ន.គ.ស.</w:t>
        </w:r>
      </w:ins>
      <w:ins w:id="32835" w:author="Sopheak Phorn" w:date="2023-08-03T13:15:00Z">
        <w:r w:rsidR="00DB5A9B" w:rsidRPr="00DB5A9B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836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2837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ចំនួន  ១១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2838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ក្រុមហ៊ុន</w:t>
        </w:r>
      </w:ins>
      <w:ins w:id="32839" w:author="Sopheak Phorn" w:date="2023-08-03T11:15:00Z">
        <w:r w:rsidR="00425B0A" w:rsidRPr="00DB5A9B">
          <w:rPr>
            <w:rFonts w:ascii="Khmer MEF1" w:hAnsi="Khmer MEF1" w:cs="Khmer MEF1"/>
            <w:spacing w:val="4"/>
            <w:sz w:val="24"/>
            <w:szCs w:val="24"/>
            <w:rPrChange w:id="32840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,</w:t>
        </w:r>
      </w:ins>
      <w:ins w:id="32841" w:author="Sopheak Phorn" w:date="2023-08-03T11:16:00Z">
        <w:r w:rsidR="00054921" w:rsidRPr="00DB5A9B">
          <w:rPr>
            <w:rFonts w:ascii="Khmer MEF1" w:hAnsi="Khmer MEF1" w:cs="Khmer MEF1"/>
            <w:spacing w:val="4"/>
            <w:sz w:val="24"/>
            <w:szCs w:val="24"/>
            <w:cs/>
            <w:rPrChange w:id="32842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054921" w:rsidRPr="004C5D14">
          <w:rPr>
            <w:rFonts w:ascii="Khmer MEF1" w:hAnsi="Khmer MEF1" w:cs="Khmer MEF1"/>
            <w:spacing w:val="4"/>
            <w:sz w:val="24"/>
            <w:szCs w:val="24"/>
            <w:cs/>
            <w:rPrChange w:id="32843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ប្រកាសស្ដីពីវិធាននិងនីតិវិធីនៃការដោះស្រាយបណ្ដឹងតវ៉ា</w:t>
        </w:r>
      </w:ins>
      <w:ins w:id="32844" w:author="Sopheak Phorn" w:date="2023-08-03T13:16:00Z">
        <w:r w:rsidR="00DB5A9B" w:rsidRPr="004C5D14">
          <w:rPr>
            <w:rFonts w:ascii="Khmer MEF1" w:hAnsi="Khmer MEF1" w:cs="Khmer MEF1"/>
            <w:spacing w:val="4"/>
            <w:sz w:val="24"/>
            <w:szCs w:val="24"/>
            <w:cs/>
            <w:rPrChange w:id="32845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បានដាក់ឆ្លងបច្ចេកទេស </w:t>
        </w:r>
        <w:r w:rsidR="00DB5A9B" w:rsidRPr="004C5D1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846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ន.គ​.ស.</w:t>
        </w:r>
      </w:ins>
      <w:ins w:id="32847" w:author="Sopheak Phorn" w:date="2023-08-03T11:16:00Z">
        <w:r w:rsidR="00054921" w:rsidRPr="004C5D14">
          <w:rPr>
            <w:rFonts w:ascii="Khmer MEF1" w:hAnsi="Khmer MEF1" w:cs="Khmer MEF1"/>
            <w:spacing w:val="4"/>
            <w:sz w:val="24"/>
            <w:szCs w:val="24"/>
            <w:rPrChange w:id="32848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</w:ins>
      <w:ins w:id="32849" w:author="Sopheak Phorn" w:date="2023-08-03T11:14:00Z"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2850" w:author="Kem Sereyboth" w:date="2023-07-19T16:36:00Z">
        <w:del w:id="32851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852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  <w:ins w:id="32853" w:author="Kem Sereyboth" w:date="2023-07-19T16:39:00Z">
        <w:del w:id="32854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855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អនុក្រឹត្យស្តីពីនិយ័តកម្ម</w:delText>
          </w:r>
        </w:del>
      </w:ins>
      <w:ins w:id="32856" w:author="Kem Sereyboth" w:date="2023-07-19T16:40:00Z">
        <w:del w:id="32857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85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rPrChange w:id="32859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860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អនុក្រឹត្យស្តីពីគោលការ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61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ណែ</w:delText>
          </w:r>
        </w:del>
      </w:ins>
      <w:ins w:id="32862" w:author="Kem Sereyboth" w:date="2023-07-26T13:45:00Z">
        <w:del w:id="32863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6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2865" w:author="Kem Sereyboth" w:date="2023-07-19T16:40:00Z">
        <w:del w:id="32866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67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នាំសម្រាប់ការវិនិយោគមូល</w:delText>
          </w:r>
        </w:del>
      </w:ins>
      <w:ins w:id="32868" w:author="Kem Sereyboth" w:date="2023-07-19T16:41:00Z">
        <w:del w:id="32869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70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និធិសន្តិសុខសង្គម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rPrChange w:id="32871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32872" w:author="Kem Sereyboth" w:date="2023-07-19T16:36:00Z">
        <w:del w:id="32873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7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ផែនការ</w:delText>
          </w:r>
        </w:del>
      </w:ins>
      <w:ins w:id="32875" w:author="Kem Sereyboth" w:date="2023-07-19T16:37:00Z">
        <w:del w:id="32876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77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អភិវឌ្ឍន៍ស្ថាប័នរបស់និយ័តករសន្តិសុខសង្គ</w:delText>
          </w:r>
        </w:del>
      </w:ins>
      <w:ins w:id="32878" w:author="Kem Sereyboth" w:date="2023-07-26T13:46:00Z">
        <w:del w:id="32879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80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2881" w:author="Kem Sereyboth" w:date="2023-07-19T16:37:00Z">
        <w:del w:id="32882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83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2884" w:author="Kem Sereyboth" w:date="2023-07-26T13:46:00Z">
        <w:del w:id="32885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886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D04CE1" w:rsidDel="00425B0A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2887" w:author="Kem Sereyboth" w:date="2023-07-19T16:38:00Z">
        <w:del w:id="32888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២០២២-២០២៦</w:delText>
          </w:r>
        </w:del>
      </w:ins>
      <w:ins w:id="32889" w:author="Kem Sereyboth" w:date="2023-07-19T16:41:00Z">
        <w:del w:id="32890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, សេចក្តីណ</w:delText>
          </w:r>
        </w:del>
      </w:ins>
      <w:ins w:id="32891" w:author="Kem Sereyboth" w:date="2023-07-19T16:42:00Z">
        <w:del w:id="32892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ែនាំស្តីពីការកំណត់ប្រភេទ និងទម្រង់របាយការណ៍របស់ប្រតិបត្តិករសន្តិសង្គម</w:delText>
          </w:r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2893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សង្គម និងភាគីពាក់ព័ន្ធ</w:delText>
          </w:r>
        </w:del>
      </w:ins>
      <w:ins w:id="32894" w:author="Kem Sereyboth" w:date="2023-07-19T16:43:00Z">
        <w:del w:id="32895" w:author="Sopheak Phorn" w:date="2023-08-03T11:10:00Z"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2896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C1540" w:rsidRPr="00354BC3">
          <w:rPr>
            <w:rFonts w:ascii="Khmer MEF1" w:hAnsi="Khmer MEF1" w:cs="Khmer MEF1"/>
            <w:spacing w:val="8"/>
            <w:sz w:val="24"/>
            <w:szCs w:val="24"/>
            <w:cs/>
            <w:rPrChange w:id="32897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និងបទប្បញ្ញត្តិជាច្រើនទៀត </w:t>
        </w:r>
      </w:ins>
      <w:ins w:id="32898" w:author="Kem Sereyboth" w:date="2023-07-11T11:15:00Z"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899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​​ប្រកបដោយស្មារ​តី</w:t>
        </w:r>
        <w:r w:rsidRPr="00354BC3">
          <w:rPr>
            <w:rFonts w:ascii="Khmer MEF1" w:hAnsi="Khmer MEF1" w:cs="Khmer MEF1"/>
            <w:spacing w:val="8"/>
            <w:sz w:val="24"/>
            <w:szCs w:val="24"/>
            <w:rPrChange w:id="32900" w:author="Sopheak Phorn" w:date="2023-08-04T11:53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901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ទទួលខុសត្រូវខ្ពស់ និងស្រប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902" w:author="Sopheak Phorn" w:date="2023-08-04T11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ទៅតាមផែនការដែលបាន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កំណត់ដែលបាននាំឱ្យ</w:t>
        </w:r>
        <w:r w:rsidRPr="00F55550">
          <w:rPr>
            <w:rFonts w:ascii="Khmer MEF1" w:hAnsi="Khmer MEF1" w:cs="Khmer MEF1"/>
            <w:sz w:val="24"/>
            <w:szCs w:val="24"/>
            <w:cs/>
          </w:rPr>
          <w:t>ស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ម្រេច​បានលទ្ធផលគួរជាទីមោទនៈ។ </w:t>
        </w:r>
      </w:ins>
    </w:p>
    <w:p w14:paraId="52CE3BA6" w14:textId="367CF6C6" w:rsidR="00B1425C" w:rsidRPr="00E33574" w:rsidRDefault="00B1425C">
      <w:pPr>
        <w:spacing w:after="0" w:line="226" w:lineRule="auto"/>
        <w:ind w:firstLine="709"/>
        <w:jc w:val="both"/>
        <w:rPr>
          <w:ins w:id="32903" w:author="Kem Sereyboth" w:date="2023-07-11T11:17:00Z"/>
          <w:rFonts w:ascii="Khmer MEF1" w:hAnsi="Khmer MEF1" w:cs="Khmer MEF1"/>
          <w:spacing w:val="-6"/>
          <w:sz w:val="24"/>
          <w:szCs w:val="24"/>
          <w:rPrChange w:id="32904" w:author="Kem Sereyboth" w:date="2023-07-19T16:59:00Z">
            <w:rPr>
              <w:ins w:id="3290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2906" w:author="Sopheak Phorn" w:date="2023-08-25T16:21:00Z">
          <w:pPr>
            <w:spacing w:after="0" w:line="226" w:lineRule="auto"/>
            <w:jc w:val="both"/>
          </w:pPr>
        </w:pPrChange>
      </w:pPr>
      <w:ins w:id="32907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2908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ឆ្លងតាម</w:t>
        </w:r>
      </w:ins>
      <w:ins w:id="32909" w:author="Kem Sereyboth" w:date="2023-07-26T13:48:00Z">
        <w:r w:rsidR="00D04CE1" w:rsidRPr="00D04CE1">
          <w:rPr>
            <w:rFonts w:ascii="Khmer MEF1" w:hAnsi="Khmer MEF1" w:cs="Khmer MEF1"/>
            <w:spacing w:val="8"/>
            <w:sz w:val="24"/>
            <w:szCs w:val="24"/>
            <w:rPrChange w:id="32910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>​​​</w:t>
        </w:r>
      </w:ins>
      <w:ins w:id="32911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2912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ការពិនិត្យនិងវាយតម្លៃ បន្ទាប់ពីប្រមូលទិន្នន័យនិងព័ត៌មាន សវនករទទួលបន្ទុកធ្វើការ</w:t>
        </w:r>
        <w:r w:rsidRPr="00D04CE1">
          <w:rPr>
            <w:rFonts w:ascii="Khmer MEF1" w:hAnsi="Khmer MEF1" w:cs="Khmer MEF1"/>
            <w:spacing w:val="-10"/>
            <w:sz w:val="24"/>
            <w:szCs w:val="24"/>
            <w:cs/>
            <w:rPrChange w:id="32913" w:author="Kem Sereyboth" w:date="2023-07-26T13:4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សន្និដ្ឋានយោងតាមប្រកាសលេខ </w:t>
        </w:r>
      </w:ins>
      <w:ins w:id="32914" w:author="Kem Sereyboth" w:date="2023-07-19T16:17:00Z">
        <w:r w:rsidR="00C85098" w:rsidRPr="00D04CE1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915" w:author="Kem Sereyboth" w:date="2023-07-26T13:4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០១៥ អ.ស.ហ. ប្រក ចុះថ្ងៃទី២៨ ខែមីនា ឆ្នាំ២០២៣ </w:t>
        </w:r>
      </w:ins>
      <w:ins w:id="32916" w:author="Kem Sereyboth" w:date="2023-07-11T11:15:00Z">
        <w:r w:rsidRPr="00D04CE1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917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2918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ស្តីពីការដាក់ឱ្យ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2919" w:author="Kem Sereyboth" w:date="2023-07-26T13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អនុវត្ត</w:t>
        </w:r>
        <w:r w:rsidRPr="00D04CE1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32920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នូ</w:t>
        </w:r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21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វ</w:t>
        </w:r>
      </w:ins>
      <w:ins w:id="32922" w:author="Kem Sereyboth" w:date="2023-07-26T13:48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23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2924" w:author="Kem Sereyboth" w:date="2023-07-11T11:15:00Z"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25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គោលការណ៍ណែនាំស្តីពីសវនកម្មសមិទ្ធកម្មរបស់អង្គភាពសវនកម្មផ្ទៃក្នុងនៃ</w:t>
        </w:r>
      </w:ins>
      <w:ins w:id="32926" w:author="Kem Sereyboth" w:date="2023-07-19T16:34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27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អាជ្ញាធរសេវាហិរញ្ញវត្ថ</w:t>
        </w:r>
      </w:ins>
      <w:ins w:id="32928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29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ុមិនមែ</w:t>
        </w:r>
      </w:ins>
      <w:ins w:id="32930" w:author="Kem Sereyboth" w:date="2023-07-26T13:49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31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2932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33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</w:t>
        </w:r>
      </w:ins>
      <w:ins w:id="32934" w:author="Kem Sereyboth" w:date="2023-07-26T13:50:00Z">
        <w:r w:rsidR="00D04CE1" w:rsidRPr="00D04CE1">
          <w:rPr>
            <w:rFonts w:ascii="Khmer MEF1" w:hAnsi="Khmer MEF1" w:cs="Khmer MEF1"/>
            <w:spacing w:val="-8"/>
            <w:sz w:val="24"/>
            <w:szCs w:val="24"/>
            <w:lang w:val="en-GB"/>
            <w:rPrChange w:id="32935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>​​​​</w:t>
        </w:r>
      </w:ins>
      <w:ins w:id="32936" w:author="Kem Sereyboth" w:date="2023-07-19T16:35:00Z">
        <w:r w:rsidR="009C1540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937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ធនាគារ</w:t>
        </w:r>
      </w:ins>
      <w:ins w:id="32938" w:author="Kem Sereyboth" w:date="2023-07-11T11:15:00Z">
        <w:r w:rsidRPr="0043176C">
          <w:rPr>
            <w:rFonts w:ascii="Khmer MEF1" w:hAnsi="Khmer MEF1" w:cs="Khmer MEF1"/>
            <w:spacing w:val="-10"/>
            <w:sz w:val="24"/>
            <w:szCs w:val="24"/>
            <w:lang w:val="en-GB"/>
            <w:rPrChange w:id="32939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 xml:space="preserve"> </w:t>
        </w:r>
      </w:ins>
      <w:ins w:id="32940" w:author="Sopheak Phorn" w:date="2023-08-03T13:07:00Z"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2941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ដូចមាន​កំណត់នូវចំណុចទី </w:t>
        </w:r>
        <w:r w:rsidR="00CC7C31" w:rsidRPr="0043176C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2942" w:author="Sopheak Phorn" w:date="2023-08-03T13:1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៥.៣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2943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របាយការណ៍សវនកម្មសិទ្ធកម្មដែលល្អ និងអាចប្រើប្រាស់បាន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944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ត្រ​ង់</w:t>
        </w:r>
        <w:r w:rsidR="00CC7C31">
          <w:rPr>
            <w:rFonts w:ascii="Khmer MEF1" w:hAnsi="Khmer MEF1" w:cs="Khmer MEF1"/>
            <w:spacing w:val="-8"/>
            <w:sz w:val="24"/>
            <w:szCs w:val="24"/>
            <w:cs/>
            <w:lang w:val="en-GB"/>
          </w:rPr>
          <w:t>​</w:t>
        </w:r>
        <w:r w:rsidR="00CC7C31">
          <w:rPr>
            <w:rFonts w:ascii="Khmer MEF1" w:hAnsi="Khmer MEF1" w:cs="Khmer MEF1"/>
            <w:spacing w:val="-12"/>
            <w:sz w:val="24"/>
            <w:szCs w:val="24"/>
            <w:cs/>
            <w:lang w:val="en-GB"/>
          </w:rPr>
          <w:t xml:space="preserve">សេចក្តីសន្និដ្ឋានដោយសវនករទទួលបន្ទុកប្រើប្រាស់ការសន្និដ្ឋានថា </w:t>
        </w:r>
        <w:r w:rsidR="00CC7C31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</w:rPr>
          <w:t>សេចក្ដីសន្និដ្ឋានសមិទ្ធកម្មមានប្រសិទ្ធ​ភា​ព</w:t>
        </w:r>
        <w:r w:rsidR="00CC7C31" w:rsidRPr="006A3D92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  <w:rPrChange w:id="32945" w:author="Sopheak Phorn" w:date="2023-08-04T11:54:00Z">
              <w:rPr>
                <w:rFonts w:ascii="Khmer MEF1" w:eastAsia="Times New Roman" w:hAnsi="Khmer MEF1" w:cs="Khmer MEF1"/>
                <w:b/>
                <w:bCs/>
                <w:i/>
                <w:iCs/>
                <w:sz w:val="24"/>
                <w:szCs w:val="24"/>
                <w:cs/>
                <w:lang w:val="ca-ES"/>
              </w:rPr>
            </w:rPrChange>
          </w:rPr>
          <w:t>តែលើកលែង</w:t>
        </w:r>
        <w:r w:rsidR="00CC7C31" w:rsidRPr="006A3D92">
          <w:rPr>
            <w:rFonts w:ascii="Khmer MEF1" w:eastAsia="Times New Roman" w:hAnsi="Khmer MEF1" w:cs="Khmer MEF1"/>
            <w:spacing w:val="-8"/>
            <w:sz w:val="24"/>
            <w:szCs w:val="24"/>
            <w:cs/>
            <w:lang w:val="ca-ES"/>
            <w:rPrChange w:id="32946" w:author="Sopheak Phorn" w:date="2023-08-04T11:5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  <w:r w:rsidR="00CC7C31" w:rsidRPr="006A3D92">
          <w:rPr>
            <w:rFonts w:ascii="Khmer MEF1" w:hAnsi="Khmer MEF1" w:cs="Khmer MEF1"/>
            <w:b/>
            <w:bCs/>
            <w:i/>
            <w:iCs/>
            <w:spacing w:val="-8"/>
            <w:sz w:val="24"/>
            <w:szCs w:val="24"/>
            <w:cs/>
            <w:lang w:val="en-GB"/>
            <w:rPrChange w:id="32947" w:author="Sopheak Phorn" w:date="2023-08-04T11:54:00Z">
              <w:rPr>
                <w:rFonts w:ascii="Khmer MEF1" w:hAnsi="Khmer MEF1" w:cs="Khmer MEF1"/>
                <w:b/>
                <w:bCs/>
                <w:i/>
                <w:iCs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948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ដូចនេះ សវនករទទួលបន្ទុកសន្និដ្ឋានថា៖ 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32949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en-GB"/>
              </w:rPr>
            </w:rPrChange>
          </w:rPr>
          <w:t>ន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950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</w:t>
        </w:r>
      </w:ins>
      <w:ins w:id="32951" w:author="Sopheak Phorn" w:date="2023-08-03T13:18:00Z">
        <w:r w:rsidR="0043176C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952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32953" w:author="Sopheak Phorn" w:date="2023-08-03T13:07:00Z"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954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2955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956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គឺ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957" w:author="Sopheak Phorn" w:date="2023-08-04T11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សមិទ្ធកម្មមានប្រសិទ្ធភា​ព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958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លើកលែង</w:t>
        </w:r>
      </w:ins>
      <w:ins w:id="32959" w:author="Sopheak Phorn" w:date="2023-08-04T11:54:00Z">
        <w:r w:rsidR="006A3D92" w:rsidRPr="006A3D92">
          <w:rPr>
            <w:rFonts w:ascii="Khmer MEF1" w:hAnsi="Khmer MEF1" w:cs="Khmer MEF1"/>
            <w:spacing w:val="-8"/>
            <w:sz w:val="24"/>
            <w:szCs w:val="24"/>
            <w:rPrChange w:id="32960" w:author="Sopheak Phorn" w:date="2023-08-04T11:54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​​​​​​</w:t>
        </w:r>
      </w:ins>
      <w:ins w:id="32961" w:author="Sopheak Phorn" w:date="2023-08-03T13:07:00Z"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962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តែ</w:t>
        </w:r>
      </w:ins>
      <w:ins w:id="32963" w:author="Sopheak Phorn" w:date="2023-08-04T11:54:00Z">
        <w:r w:rsidR="006A3D92">
          <w:rPr>
            <w:rFonts w:ascii="Khmer MEF1" w:hAnsi="Khmer MEF1" w:cs="Khmer MEF1" w:hint="cs"/>
            <w:spacing w:val="-10"/>
            <w:sz w:val="24"/>
            <w:szCs w:val="24"/>
            <w:cs/>
          </w:rPr>
          <w:t>​</w:t>
        </w:r>
      </w:ins>
      <w:ins w:id="32964" w:author="Sopheak Phorn" w:date="2023-08-03T13:07:00Z"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rPrChange w:id="32965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ចំណុចមួ​យចំនួនរួមមាន</w:t>
        </w:r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966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៖</w:t>
        </w:r>
      </w:ins>
      <w:ins w:id="32967" w:author="Kem Sereyboth" w:date="2023-07-11T11:15:00Z">
        <w:del w:id="32968" w:author="Sopheak Phorn" w:date="2023-08-03T13:07:00Z"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969" w:author="Sopheak Phorn" w:date="2023-08-04T11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ដូច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970" w:author="Sopheak Phorn" w:date="2023-08-04T11:5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en-GB"/>
                </w:rPr>
              </w:rPrChange>
            </w:rPr>
            <w:delText>មានកំណត់នូវ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971" w:author="Sopheak Phorn" w:date="2023-08-04T11:5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ចំណុចទី.. ផ្នែកទី... ទម្រង់ និងមាតិកានៃរបាយការណ៍សវនកម្មសមិទ្ធកម្ម</w:delText>
          </w:r>
        </w:del>
        <w:r w:rsidRPr="00C2423C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32972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2973" w:author="Sopheak Phorn" w:date="2023-08-03T13:11:00Z">
        <w:r w:rsidR="00CC7C31" w:rsidRPr="00C2423C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2974" w:author="Sopheak Phorn" w:date="2023-08-04T11:54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975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</w:ins>
      <w:ins w:id="32976" w:author="Sopheak Phorn" w:date="2023-08-03T13:19:00Z">
        <w:r w:rsidR="0043176C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977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32978" w:author="Sopheak Phorn" w:date="2023-08-03T13:11:00Z"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979" w:author="Sopheak Phorn" w:date="2023-08-04T11:5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គ្រឹះស្ថាន</w:t>
        </w:r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980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សាធារណៈរដ្ឋបាល </w:t>
        </w:r>
        <w:r w:rsidR="00CC7C31" w:rsidRPr="00C2423C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  <w:rPrChange w:id="32981" w:author="Sopheak Phorn" w:date="2023-08-04T11:55:00Z">
              <w:rPr>
                <w:rFonts w:ascii="Khmer MEF1" w:hAnsi="Khmer MEF1" w:cs="Khmer MEF1"/>
                <w:b/>
                <w:bCs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ន.គ.ស.</w:t>
        </w:r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982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ពុំទាន់អាចដាក់ឱ្យអនុវត្តស្របតាមផែនការសកម្មភាពឆ្នាំ២០២២</w:t>
        </w:r>
        <w:r w:rsidR="00CC7C31" w:rsidRPr="00C2423C" w:rsidDel="004A69EC">
          <w:rPr>
            <w:rFonts w:ascii="Khmer MEF1" w:hAnsi="Khmer MEF1" w:cs="Khmer MEF1"/>
            <w:spacing w:val="-10"/>
            <w:sz w:val="24"/>
            <w:szCs w:val="24"/>
            <w:cs/>
            <w:rPrChange w:id="32983" w:author="Sopheak Phorn" w:date="2023-08-04T11:55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2984" w:author="Sopheak Phorn" w:date="2023-08-03T13:09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985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និង</w:t>
        </w:r>
      </w:ins>
      <w:ins w:id="32986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987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</w:t>
        </w:r>
      </w:ins>
      <w:ins w:id="32988" w:author="Sopheak Phorn" w:date="2023-08-04T11:55:00Z">
        <w:r w:rsidR="00C2423C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989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32990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991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ប្រកាសស្ដីពីការដាក់ឱ្យអនុវត្តស្ដង់ដាគណនេយ្យសាម​ញ្ញ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rPrChange w:id="32992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</w:rPr>
            </w:rPrChange>
          </w:rPr>
          <w:t>​​​​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993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កម្ពុជា </w:t>
        </w:r>
        <w:r w:rsidR="00CC7C31" w:rsidRPr="00C2423C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32994" w:author="Sopheak Phorn" w:date="2023-08-04T11:55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ន.គ.ស.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995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996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អាចដាក់ឱ្យអនុវត្តស្របតាម</w:t>
        </w:r>
        <w:r w:rsidR="00CC7C31" w:rsidRPr="00C2423C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2997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ផែនការសកម្មភាពឆ្នាំ២០២២</w:t>
        </w:r>
      </w:ins>
      <w:ins w:id="32998" w:author="Kem Sereyboth" w:date="2023-07-11T11:15:00Z">
        <w:del w:id="32999" w:author="Sopheak Phorn" w:date="2023-08-03T13:08:00Z"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00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ត្រង់សេចក្តីសន្និដ្ឋានដោយសវន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01" w:author="Sopheak Phorn" w:date="2023-08-04T11:5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ករ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02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en-GB"/>
                </w:rPr>
              </w:rPrChange>
            </w:rPr>
            <w:delText xml:space="preserve">ទទួលបន្ទុកប្រើប្រាស់ការសន្និដ្ឋានថា 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003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rPrChange w:id="33004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3005" w:author="Kem Sereyboth" w:date="2023-07-19T16:18:00Z">
        <w:del w:id="33006" w:author="Sopheak Phorn" w:date="2023-08-03T13:08:00Z">
          <w:r w:rsidR="00C85098"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007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3008" w:author="Kem Sereyboth" w:date="2023-07-11T11:15:00Z">
        <w:del w:id="33009" w:author="Sopheak Phorn" w:date="2023-08-03T13:08:00Z"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010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 មានភាពសន្សំសំចៃ ឬ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011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10"/>
                  <w:sz w:val="24"/>
                  <w:szCs w:val="24"/>
                  <w:cs/>
                </w:rPr>
              </w:rPrChange>
            </w:rPr>
            <w:delText>ប្រសិទ្ធភាព ឬប្រសិទ្ធផលលើកលែងតែ</w:delText>
          </w:r>
        </w:del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33012" w:author="Sopheak Phorn" w:date="2023-08-04T11:5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។</w:t>
        </w:r>
      </w:ins>
      <w:ins w:id="33013" w:author="Sopheak Phorn" w:date="2023-08-03T13:21:00Z">
        <w:r w:rsidR="0043176C" w:rsidRPr="00F13A93">
          <w:rPr>
            <w:rFonts w:ascii="Khmer MEF1" w:hAnsi="Khmer MEF1" w:cs="Khmer MEF1" w:hint="cs"/>
            <w:spacing w:val="-4"/>
            <w:sz w:val="24"/>
            <w:szCs w:val="24"/>
            <w:cs/>
            <w:lang w:val="en-GB"/>
          </w:rPr>
          <w:t xml:space="preserve"> </w:t>
        </w:r>
      </w:ins>
      <w:ins w:id="33014" w:author="Kem Sereyboth" w:date="2023-07-11T11:15:00Z">
        <w:del w:id="33015" w:author="Sopheak Phorn" w:date="2023-08-03T13:21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16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  <w:del w:id="33017" w:author="Sopheak Phorn" w:date="2023-08-03T13:20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18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ដូចនេះ សវនករទទួលបន្ទុកសន្និដ្ឋានថា៖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19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020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</w:ins>
      <w:ins w:id="33021" w:author="Kem Sereyboth" w:date="2023-07-19T16:18:00Z">
        <w:del w:id="33022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en-GB"/>
              <w:rPrChange w:id="33023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ន</w:delText>
          </w:r>
        </w:del>
      </w:ins>
      <w:ins w:id="33024" w:author="Kem Sereyboth" w:date="2023-07-11T11:15:00Z">
        <w:del w:id="33025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026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  <w:del w:id="33027" w:author="Sopheak Phorn" w:date="2023-08-03T13:19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028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del w:id="33029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030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3031" w:author="Kem Sereyboth" w:date="2023-07-19T16:18:00Z">
        <w:del w:id="33032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033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3034" w:author="Kem Sereyboth" w:date="2023-07-11T11:15:00Z">
        <w:del w:id="33035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036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3037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038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39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មានភាពសន្សំសំចៃ ឬប្រសិទ្ធភាព ឬប្រសិទ្ធផលលើកលែងតែ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040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33041" w:author="Kem Sereyboth" w:date="2023-07-19T16:19:00Z">
        <w:del w:id="33042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043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សេចក្ដីសម្រេចស្ដីពីការកំណត់លក្ខខណ្ឌក្នុងការជ្រើសរើសក្រុមហ៊ុ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នសវនកម្មឯក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44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</w:delText>
          </w:r>
        </w:del>
      </w:ins>
      <w:ins w:id="33045" w:author="Kem Sereyboth" w:date="2023-07-25T09:46:00Z">
        <w:del w:id="33046" w:author="Sopheak Phorn" w:date="2023-08-03T13:20:00Z"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47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48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សេចក្ដីណែនាំស្ដីពីការកំណត់ធាតុអប្បបរិមានៃយន្តការគ្រប់គ្រងហានិភ័យ </w:delText>
          </w:r>
        </w:del>
      </w:ins>
      <w:ins w:id="33049" w:author="Kem Sereyboth" w:date="2023-07-19T16:19:00Z">
        <w:del w:id="33050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51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ពុំទាន់អាចដាក់ឱ្យអនុវត្តស្របតាម​ផែ​ន​កា​រ​​​ស​ក​ម្មភា​ពក្នុងឆ្នាំ២​០​២​២។</w:delText>
          </w:r>
        </w:del>
      </w:ins>
      <w:ins w:id="33052" w:author="Kem Sereyboth" w:date="2023-07-19T16:20:00Z">
        <w:del w:id="33053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054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055" w:author="Kem Sereyboth" w:date="2023-07-11T11:17:00Z"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056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ជាមួយគ្នានេះ ផ្អែកតាម</w:t>
        </w:r>
        <w:r w:rsidRPr="00C2423C">
          <w:rPr>
            <w:rFonts w:ascii="Khmer MEF1" w:hAnsi="Khmer MEF1" w:cs="Khmer MEF1"/>
            <w:spacing w:val="-4"/>
            <w:sz w:val="24"/>
            <w:szCs w:val="24"/>
            <w:cs/>
            <w:rPrChange w:id="33057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បញ្ហាគម្លាតនៃការអនុវត្តការងារដែលបានលើកឡើង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3058" w:author="Sopheak Phorn" w:date="2023-08-03T13:2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3059" w:author="Sopheak Phorn" w:date="2023-08-03T13:2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បានផ្ដល់ជូនអនុសាសន៍មួយចំនួនដែលអនុសាសន៍ទាំងនេះនឹងផ្ដល់គុណតម្លៃ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យ៉ាងច្រើនដល់ </w:t>
        </w:r>
      </w:ins>
      <w:ins w:id="33060" w:author="Kem Sereyboth" w:date="2023-07-19T16:23:00Z"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061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3062" w:author="Sopheak" w:date="2023-08-03T06:14:00Z">
        <w:r w:rsidR="009A269B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33063" w:author="Kem Sereyboth" w:date="2023-07-19T16:23:00Z">
        <w:del w:id="33064" w:author="Sopheak" w:date="2023-08-03T06:14:00Z">
          <w:r w:rsidR="00C85098" w:rsidRPr="00E33574" w:rsidDel="009A269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306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066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3067" w:author="Kem Sereyboth" w:date="2023-07-11T11:17:00Z"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តាមរយៈ៖ </w:t>
        </w:r>
      </w:ins>
    </w:p>
    <w:p w14:paraId="7B5FC842" w14:textId="77777777" w:rsidR="00C85098" w:rsidRPr="00E33574" w:rsidRDefault="00C85098">
      <w:pPr>
        <w:spacing w:after="0" w:line="226" w:lineRule="auto"/>
        <w:ind w:left="993" w:hanging="284"/>
        <w:jc w:val="both"/>
        <w:rPr>
          <w:ins w:id="33068" w:author="Kem Sereyboth" w:date="2023-07-19T16:24:00Z"/>
          <w:rFonts w:ascii="Khmer MEF1" w:hAnsi="Khmer MEF1" w:cs="Khmer MEF1"/>
          <w:spacing w:val="-6"/>
          <w:sz w:val="24"/>
          <w:szCs w:val="24"/>
          <w:rPrChange w:id="33069" w:author="Kem Sereyboth" w:date="2023-07-19T16:59:00Z">
            <w:rPr>
              <w:ins w:id="33070" w:author="Kem Sereyboth" w:date="2023-07-19T16:24:00Z"/>
              <w:rFonts w:ascii="Khmer MEF1" w:hAnsi="Khmer MEF1" w:cs="Khmer MEF1"/>
              <w:color w:val="000000"/>
              <w:spacing w:val="-6"/>
              <w:sz w:val="24"/>
              <w:szCs w:val="24"/>
            </w:rPr>
          </w:rPrChange>
        </w:rPr>
        <w:pPrChange w:id="33071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3072" w:author="Kem Sereyboth" w:date="2023-07-19T16:24:00Z">
        <w:r w:rsidRPr="00E33574">
          <w:rPr>
            <w:rFonts w:ascii="Khmer MEF1" w:hAnsi="Khmer MEF1" w:cs="Khmer MEF1"/>
            <w:sz w:val="24"/>
            <w:szCs w:val="24"/>
            <w:cs/>
            <w:rPrChange w:id="33073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ក.</w:t>
        </w:r>
        <w:del w:id="33074" w:author="Sopheak Phorn" w:date="2023-08-03T13:22:00Z">
          <w:r w:rsidRPr="00E33574" w:rsidDel="0043176C">
            <w:rPr>
              <w:rFonts w:ascii="Khmer MEF1" w:hAnsi="Khmer MEF1" w:cs="Khmer MEF1"/>
              <w:sz w:val="24"/>
              <w:szCs w:val="24"/>
              <w:cs/>
              <w:rPrChange w:id="3307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3076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មានស្តង់ដា 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077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ធានាបាននូវប្រសិទ្ធភាពក្នុងការអនុវត្តការងារកាន់តែប្រសើរឡើង </w:t>
        </w:r>
      </w:ins>
    </w:p>
    <w:p w14:paraId="24928091" w14:textId="77777777" w:rsidR="00C85098" w:rsidRPr="00E33574" w:rsidRDefault="00C85098">
      <w:pPr>
        <w:tabs>
          <w:tab w:val="left" w:pos="851"/>
        </w:tabs>
        <w:spacing w:after="0" w:line="226" w:lineRule="auto"/>
        <w:ind w:left="993" w:hanging="284"/>
        <w:jc w:val="both"/>
        <w:rPr>
          <w:ins w:id="33078" w:author="Kem Sereyboth" w:date="2023-07-19T16:24:00Z"/>
          <w:rFonts w:ascii="Khmer MEF1" w:hAnsi="Khmer MEF1" w:cs="Khmer MEF1"/>
          <w:spacing w:val="-8"/>
          <w:sz w:val="24"/>
          <w:szCs w:val="24"/>
          <w:rPrChange w:id="33079" w:author="Kem Sereyboth" w:date="2023-07-19T16:59:00Z">
            <w:rPr>
              <w:ins w:id="33080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3081" w:author="Sopheak Phorn" w:date="2023-08-25T15:20:00Z">
          <w:pPr>
            <w:tabs>
              <w:tab w:val="left" w:pos="851"/>
            </w:tabs>
            <w:spacing w:after="0" w:line="216" w:lineRule="auto"/>
            <w:ind w:left="993" w:hanging="284"/>
            <w:jc w:val="both"/>
          </w:pPr>
        </w:pPrChange>
      </w:pPr>
      <w:ins w:id="33082" w:author="Kem Sereyboth" w:date="2023-07-19T16:24:00Z"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083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lastRenderedPageBreak/>
          <w:t>ខ.</w:t>
        </w:r>
        <w:del w:id="33084" w:author="Sopheak Phorn" w:date="2023-08-03T13:22:00Z">
          <w:r w:rsidRPr="0043176C" w:rsidDel="0043176C">
            <w:rPr>
              <w:rFonts w:ascii="Khmer MEF1" w:hAnsi="Khmer MEF1" w:cs="Khmer MEF1"/>
              <w:spacing w:val="8"/>
              <w:sz w:val="24"/>
              <w:szCs w:val="24"/>
              <w:cs/>
              <w:rPrChange w:id="33085" w:author="Sopheak Phorn" w:date="2023-08-03T13:22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086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 xml:space="preserve">មានការទទួលខុសត្រូវការងារច្បាស់លាស់ មានយន្តការ </w:t>
        </w:r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087" w:author="Sopheak Phorn" w:date="2023-08-03T13:22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និងនីតិវិធីក្នុងការអនុវត្តការងារ 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33088" w:author="Kem Sereyboth" w:date="2023-07-19T16:59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មាន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rPrChange w:id="33089" w:author="Kem Sereyboth" w:date="2023-07-19T16:59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​អភិ</w:t>
        </w:r>
        <w:r w:rsidRPr="00E33574">
          <w:rPr>
            <w:rFonts w:ascii="Khmer MEF1" w:hAnsi="Khmer MEF1" w:cs="Khmer MEF1"/>
            <w:sz w:val="24"/>
            <w:szCs w:val="24"/>
            <w:cs/>
            <w:rPrChange w:id="33090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បាល</w:t>
        </w:r>
        <w:r w:rsidRPr="00E33574">
          <w:rPr>
            <w:rFonts w:ascii="Khmer MEF1" w:hAnsi="Khmer MEF1" w:cs="Khmer MEF1"/>
            <w:sz w:val="24"/>
            <w:szCs w:val="24"/>
            <w:rPrChange w:id="33091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</w:rPr>
            </w:rPrChange>
          </w:rPr>
          <w:t>​​​​​</w:t>
        </w:r>
        <w:r w:rsidRPr="00E33574">
          <w:rPr>
            <w:rFonts w:ascii="Khmer MEF1" w:hAnsi="Khmer MEF1" w:cs="Khmer MEF1"/>
            <w:sz w:val="24"/>
            <w:szCs w:val="24"/>
            <w:cs/>
            <w:rPrChange w:id="33092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កិច្ច​រឹងមាំ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093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</w:p>
    <w:p w14:paraId="235B066E" w14:textId="68F3B28E" w:rsidR="00C85098" w:rsidRPr="00815556" w:rsidRDefault="00C85098">
      <w:pPr>
        <w:spacing w:after="0" w:line="226" w:lineRule="auto"/>
        <w:ind w:left="993" w:hanging="284"/>
        <w:jc w:val="both"/>
        <w:rPr>
          <w:ins w:id="33094" w:author="Kem Sereyboth" w:date="2023-07-19T16:24:00Z"/>
          <w:rFonts w:ascii="Khmer MEF1" w:hAnsi="Khmer MEF1" w:cs="Khmer MEF1"/>
          <w:spacing w:val="-8"/>
          <w:sz w:val="24"/>
          <w:szCs w:val="24"/>
          <w:rPrChange w:id="33095" w:author="Kem Sereyboth" w:date="2023-07-26T14:06:00Z">
            <w:rPr>
              <w:ins w:id="33096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3097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3098" w:author="Kem Sereyboth" w:date="2023-07-19T16:24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33099" w:author="Kem Sereyboth" w:date="2023-07-19T16:5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គ.</w:t>
        </w:r>
      </w:ins>
      <w:ins w:id="33100" w:author="Sopheak Phorn" w:date="2023-08-03T13:22:00Z">
        <w:r w:rsidR="0043176C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  <w:ins w:id="33101" w:author="Kem Sereyboth" w:date="2023-07-19T16:24:00Z">
        <w:del w:id="33102" w:author="Sopheak Phorn" w:date="2023-08-03T13:22:00Z">
          <w:r w:rsidRPr="00E33574" w:rsidDel="0043176C">
            <w:rPr>
              <w:rFonts w:ascii="Khmer MEF1" w:hAnsi="Khmer MEF1" w:cs="Khmer MEF1"/>
              <w:spacing w:val="-6"/>
              <w:sz w:val="24"/>
              <w:szCs w:val="24"/>
              <w:cs/>
              <w:rPrChange w:id="3310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104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បង្កើនទំនុកចិត្តដល់សាធារណជន និងភាគីពាក់ព័ន្ធ។</w:t>
        </w:r>
      </w:ins>
    </w:p>
    <w:p w14:paraId="2569A45E" w14:textId="17D61C05" w:rsidR="00B1425C" w:rsidRPr="00F55550" w:rsidRDefault="00B1425C" w:rsidP="00AA1080">
      <w:pPr>
        <w:spacing w:after="0" w:line="226" w:lineRule="auto"/>
        <w:ind w:firstLine="720"/>
        <w:jc w:val="both"/>
        <w:rPr>
          <w:ins w:id="33105" w:author="Kem Sereyboth" w:date="2023-07-11T11:17:00Z"/>
          <w:rFonts w:ascii="Khmer MEF1" w:hAnsi="Khmer MEF1" w:cs="Khmer MEF1"/>
          <w:spacing w:val="-2"/>
          <w:sz w:val="24"/>
          <w:szCs w:val="24"/>
        </w:rPr>
      </w:pPr>
      <w:ins w:id="33106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107" w:author="Kem Sereyboth" w:date="2023-07-26T14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បន្ថែមពីនេះ សវនករទទួលបន្ទុកបានផ្ដល់អនុសាសន៍ទៅតាម</w:t>
        </w:r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108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ប្រធានបទ និងហានិភ័យដែលអាចកើ</w:t>
        </w:r>
      </w:ins>
      <w:ins w:id="33109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3110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111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112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ត</w:t>
        </w:r>
      </w:ins>
      <w:ins w:id="33113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3114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115" w:author="Kem Sereyboth" w:date="2023-07-11T11:17:00Z">
        <w:r w:rsidRPr="00F55550">
          <w:rPr>
            <w:rFonts w:ascii="Khmer MEF1" w:hAnsi="Khmer MEF1" w:cs="Khmer MEF1" w:hint="cs"/>
            <w:spacing w:val="-4"/>
            <w:sz w:val="24"/>
            <w:szCs w:val="24"/>
            <w:cs/>
          </w:rPr>
          <w:t>មាន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ប្រសិនបើអនុសាសន៍មិនត្រូវបានអនុវត្ត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មានដូចខាងក្រោម៖</w:t>
        </w:r>
      </w:ins>
    </w:p>
    <w:p w14:paraId="01E6A150" w14:textId="0B477069" w:rsidR="00C85098" w:rsidRPr="0043176C" w:rsidDel="0043176C" w:rsidRDefault="00C85098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del w:id="33116" w:author="Sopheak Phorn" w:date="2023-08-03T13:23:00Z"/>
          <w:rFonts w:ascii="Khmer MEF1" w:hAnsi="Khmer MEF1" w:cs="Khmer MEF1"/>
          <w:spacing w:val="-6"/>
          <w:sz w:val="24"/>
          <w:szCs w:val="24"/>
          <w:rPrChange w:id="33117" w:author="Sopheak Phorn" w:date="2023-08-03T13:23:00Z">
            <w:rPr>
              <w:del w:id="33118" w:author="Sopheak Phorn" w:date="2023-08-03T1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3119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3120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121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33122" w:author="Kem Sereyboth" w:date="2023-07-25T09:42:00Z">
        <w:r w:rsidR="005C3F0D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123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33124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125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33126" w:author="Sopheak Phorn" w:date="2023-08-03T13:23:00Z">
        <w:r w:rsidR="0043176C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127" w:author="Sopheak Phorn" w:date="2023-08-04T11:5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៣</w:t>
        </w:r>
      </w:ins>
      <w:ins w:id="33128" w:author="Sopheak" w:date="2023-07-28T23:15:00Z">
        <w:del w:id="33129" w:author="Sopheak Phorn" w:date="2023-08-03T13:23:00Z">
          <w:r w:rsidR="00BB6570" w:rsidRPr="00F13A93" w:rsidDel="0043176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130" w:author="Sopheak Phorn" w:date="2023-08-04T11:5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3131" w:author="Sopheak" w:date="2023-07-28T23:16:00Z">
        <w:r w:rsidR="00BB6570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132" w:author="Sopheak Phorn" w:date="2023-08-04T11:5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</w:ins>
      <w:ins w:id="33133" w:author="Kem Sereyboth" w:date="2023-07-19T16:25:00Z">
        <w:del w:id="33134" w:author="Sopheak" w:date="2023-07-28T23:15:00Z">
          <w:r w:rsidRPr="00F13A93" w:rsidDel="00BB657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135" w:author="Sopheak Phorn" w:date="2023-08-04T11:5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3136" w:author="Sopheak" w:date="2023-07-28T23:15:00Z">
        <w:r w:rsidR="00BB6570" w:rsidRPr="00F13A93">
          <w:rPr>
            <w:rFonts w:ascii="Khmer MEF1" w:hAnsi="Khmer MEF1" w:cs="Khmer MEF1"/>
            <w:b/>
            <w:bCs/>
            <w:color w:val="000000"/>
            <w:spacing w:val="-8"/>
            <w:sz w:val="24"/>
            <w:szCs w:val="24"/>
            <w:cs/>
            <w:rPrChange w:id="33137" w:author="Sopheak Phorn" w:date="2023-08-04T11:56:00Z">
              <w:rPr>
                <w:rFonts w:ascii="Khmer MEF1" w:hAnsi="Khmer MEF1" w:cs="Khmer MEF1"/>
                <w:b/>
                <w:bCs/>
                <w:color w:val="000000"/>
                <w:spacing w:val="-12"/>
                <w:sz w:val="24"/>
                <w:szCs w:val="24"/>
                <w:cs/>
              </w:rPr>
            </w:rPrChange>
          </w:rPr>
          <w:t>ន.គ.ស.</w:t>
        </w:r>
        <w:r w:rsidR="00BB6570" w:rsidRPr="00F13A93">
          <w:rPr>
            <w:rFonts w:ascii="Khmer MEF1" w:hAnsi="Khmer MEF1" w:cs="Khmer MEF1"/>
            <w:color w:val="000000"/>
            <w:spacing w:val="-8"/>
            <w:sz w:val="16"/>
            <w:szCs w:val="16"/>
            <w:cs/>
            <w:rPrChange w:id="33138" w:author="Sopheak Phorn" w:date="2023-08-04T11:56:00Z">
              <w:rPr>
                <w:rFonts w:ascii="Khmer MEF1" w:hAnsi="Khmer MEF1" w:cs="Khmer MEF1"/>
                <w:color w:val="000000"/>
                <w:spacing w:val="-12"/>
                <w:sz w:val="16"/>
                <w:szCs w:val="16"/>
                <w:cs/>
              </w:rPr>
            </w:rPrChange>
          </w:rPr>
          <w:t xml:space="preserve"> </w:t>
        </w:r>
      </w:ins>
      <w:ins w:id="33139" w:author="Sopheak Phorn" w:date="2023-08-03T13:23:00Z">
        <w:r w:rsidR="0043176C" w:rsidRPr="00F13A93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140" w:author="Sopheak Phorn" w:date="2023-08-04T11:56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43176C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141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</w:t>
        </w:r>
      </w:ins>
      <w:ins w:id="33142" w:author="Sopheak Phorn" w:date="2023-08-04T11:56:00Z"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143" w:author="Sopheak Phorn" w:date="2023-08-04T11:56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-</w:t>
        </w:r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144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145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46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នេយ្យសម្រាប់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47" w:author="Sopheak Phorn" w:date="2023-08-04T11:57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48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គ្រឹះស្ថានសាធារណៈរដ្ឋបាល </w:t>
        </w:r>
        <w:r w:rsidR="0043176C" w:rsidRPr="00F13A93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33149" w:author="Sopheak Phorn" w:date="2023-08-04T11:57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ន.គ.ស.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50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</w:t>
        </w:r>
      </w:ins>
      <w:ins w:id="33151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52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153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54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ការ</w:t>
        </w:r>
      </w:ins>
      <w:ins w:id="33155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156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157" w:author="Sopheak Phorn" w:date="2023-08-03T13:23:00Z">
        <w:r w:rsidR="0043176C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  <w:r w:rsidR="0043176C" w:rsidRPr="00BE61DB" w:rsidDel="004A69EC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33158" w:author="Sopheak" w:date="2023-07-28T23:15:00Z">
        <w:del w:id="33159" w:author="Sopheak Phorn" w:date="2023-08-03T13:23:00Z"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</w:rPr>
            <w:delText>បានរៀបចំមិនសម្រេចបានតាម</w:delText>
          </w:r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  <w:rPrChange w:id="33160" w:author="Sopheak" w:date="2023-07-28T23:17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>ផែនការកំណត់លើសេចក្ដី</w:delText>
          </w:r>
          <w:r w:rsidR="00BB6570" w:rsidRPr="00D16BA3" w:rsidDel="0043176C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</w:rPr>
            <w:delText>ព្រាងប្រកាសស្ដីពីការដាក់ឱ្យអនុវត្តស្ដង់ដាគណនេយ្យសម្រាប់គ្រឹះ​ស្ថានសាធារណៈ</w:delText>
          </w:r>
          <w:r w:rsidR="00BB6570" w:rsidRPr="00A07565" w:rsidDel="0043176C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</w:rPr>
            <w:delText>រដ្ឋបាល</w:delText>
          </w:r>
        </w:del>
      </w:ins>
      <w:ins w:id="33161" w:author="Kem Sereyboth" w:date="2023-07-19T16:25:00Z">
        <w:del w:id="33162" w:author="Sopheak Phorn" w:date="2023-08-03T13:23:00Z">
          <w:r w:rsidRPr="00815556" w:rsidDel="0043176C">
            <w:rPr>
              <w:rFonts w:ascii="Khmer MEF1" w:hAnsi="Khmer MEF1" w:cs="Khmer MEF1"/>
              <w:b/>
              <w:bCs/>
              <w:sz w:val="24"/>
              <w:szCs w:val="24"/>
              <w:cs/>
              <w:rPrChange w:id="33163" w:author="Kem Sereyboth" w:date="2023-07-26T14:0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164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Pr="00815556" w:rsidDel="0043176C">
            <w:rPr>
              <w:rFonts w:ascii="Khmer MEF1" w:hAnsi="Khmer MEF1" w:cs="Khmer MEF1"/>
              <w:sz w:val="24"/>
              <w:szCs w:val="24"/>
              <w:rPrChange w:id="33165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166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សវនកម្មឯក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សវនកម្មក្នុងប្រព័ន្ធសន្តិសុខស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ង្គ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​របស់ </w:delText>
          </w:r>
          <w:r w:rsidRPr="00F55550" w:rsidDel="0043176C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</w:rPr>
            <w:delText>ន.ស.ស.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167" w:author="Kem Sereyboth" w:date="2023-07-26T14:0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តាម​ផែ​ន​កា​រ​​​ស​ក​ម្មភា​ពក្នុងឆ្នាំ២​០​២​២។</w:delText>
          </w:r>
        </w:del>
      </w:ins>
    </w:p>
    <w:p w14:paraId="1883E791" w14:textId="77777777" w:rsidR="0043176C" w:rsidRPr="00F55550" w:rsidRDefault="0043176C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3168" w:author="Sopheak Phorn" w:date="2023-08-03T13:23:00Z"/>
          <w:rFonts w:ascii="Khmer MEF1" w:hAnsi="Khmer MEF1" w:cs="Khmer MEF1"/>
          <w:spacing w:val="-6"/>
          <w:sz w:val="24"/>
          <w:szCs w:val="24"/>
        </w:rPr>
        <w:pPrChange w:id="33169" w:author="Sopheak Phorn" w:date="2023-08-25T15:20:00Z">
          <w:pPr>
            <w:spacing w:after="0" w:line="230" w:lineRule="auto"/>
            <w:jc w:val="both"/>
          </w:pPr>
        </w:pPrChange>
      </w:pPr>
    </w:p>
    <w:p w14:paraId="3160F300" w14:textId="77777777" w:rsidR="00BB6570" w:rsidRPr="0043176C" w:rsidRDefault="00E663FE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3170" w:author="Sopheak" w:date="2023-07-28T23:17:00Z"/>
          <w:rFonts w:ascii="Khmer MEF1" w:hAnsi="Khmer MEF1" w:cs="Khmer MEF1"/>
          <w:spacing w:val="-6"/>
          <w:sz w:val="24"/>
          <w:szCs w:val="24"/>
          <w:rPrChange w:id="33171" w:author="Sopheak" w:date="2023-07-28T23:17:00Z">
            <w:rPr>
              <w:ins w:id="33172" w:author="Sopheak" w:date="2023-07-28T23:17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173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3174" w:author="Kem Sereyboth" w:date="2023-07-19T16:26:00Z">
        <w:r w:rsidRPr="0043176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175" w:author="Kem Sereyboth" w:date="2023-07-26T11:1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អនុសាសន៍៖ </w:t>
        </w:r>
      </w:ins>
    </w:p>
    <w:p w14:paraId="1966F9C7" w14:textId="77777777" w:rsidR="00BB6570" w:rsidRPr="00BB6570" w:rsidRDefault="00BB6570">
      <w:pPr>
        <w:pStyle w:val="ListParagraph"/>
        <w:numPr>
          <w:ilvl w:val="0"/>
          <w:numId w:val="101"/>
        </w:numPr>
        <w:spacing w:after="0" w:line="226" w:lineRule="auto"/>
        <w:ind w:left="1701" w:hanging="283"/>
        <w:jc w:val="both"/>
        <w:rPr>
          <w:ins w:id="33176" w:author="Sopheak" w:date="2023-07-28T23:17:00Z"/>
          <w:rFonts w:ascii="Khmer MEF1" w:hAnsi="Khmer MEF1" w:cs="Khmer MEF1"/>
          <w:color w:val="000000"/>
          <w:sz w:val="24"/>
          <w:szCs w:val="24"/>
          <w:lang w:val="en-GB"/>
          <w:rPrChange w:id="33177" w:author="Sopheak" w:date="2023-07-28T23:18:00Z">
            <w:rPr>
              <w:ins w:id="33178" w:author="Sopheak" w:date="2023-07-28T23:17:00Z"/>
              <w:lang w:val="en-GB"/>
            </w:rPr>
          </w:rPrChange>
        </w:rPr>
        <w:pPrChange w:id="33179" w:author="Sopheak Phorn" w:date="2023-08-25T15:20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3180" w:author="Sopheak" w:date="2023-07-28T23:17:00Z">
        <w:r w:rsidRPr="00BB6570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33181" w:author="Sopheak" w:date="2023-07-28T23:20:00Z">
              <w:rPr>
                <w:cs/>
                <w:lang w:val="en-GB"/>
              </w:rPr>
            </w:rPrChange>
          </w:rPr>
          <w:t>កំណត់យន្តការ និងនីតិវិធីក្នុងការអនុវត្តការងារ ដើម្បីជាមូលដ្ឋានតម្រង់ទិសសម្រេចបាន​នូវលទ្ធផលរំពឹងទុកក្នុង និងការកែលម្អទាន់ពេលវេលាក្នុងការអនុវត្តការងារមាន</w:t>
        </w:r>
        <w:r w:rsidRPr="00BB657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3182" w:author="Sopheak" w:date="2023-07-28T23:18:00Z">
              <w:rPr>
                <w:cs/>
                <w:lang w:val="en-GB"/>
              </w:rPr>
            </w:rPrChange>
          </w:rPr>
          <w:t>ប្រសិទ្ធភាព</w:t>
        </w:r>
      </w:ins>
    </w:p>
    <w:p w14:paraId="1E890676" w14:textId="77777777" w:rsidR="00BB6570" w:rsidRPr="006B2887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3183" w:author="Sopheak" w:date="2023-07-28T23:17:00Z"/>
          <w:rFonts w:ascii="Khmer MEF1" w:hAnsi="Khmer MEF1" w:cs="Khmer MEF1"/>
          <w:color w:val="000000"/>
          <w:sz w:val="24"/>
          <w:szCs w:val="24"/>
          <w:lang w:val="en-GB"/>
        </w:rPr>
        <w:pPrChange w:id="33184" w:author="Sopheak Phorn" w:date="2023-08-25T15:19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3185" w:author="Sopheak" w:date="2023-07-28T23:17:00Z"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186" w:author="Sopheak" w:date="2023-07-28T23:20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កំណត់លក្ខខណ្ឌយោងការងារសម្រាប់អនុវត្ត ដើម្បីជាមូលដ្ឋានសំខាន់ក្នុងការទទួលខុស</w:t>
        </w:r>
        <w:r w:rsidRPr="006B2887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ត្រូវរបស់មន្រ្តីទទួលបន្ទុកការងារក្នុងការអនុវត្តការងារមានប្រសិទ្ធភាព</w:t>
        </w:r>
      </w:ins>
    </w:p>
    <w:p w14:paraId="160C55AD" w14:textId="6613356B" w:rsidR="00E92E6D" w:rsidRPr="00994386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3187" w:author="Kem Sereyboth" w:date="2023-07-26T11:16:00Z"/>
          <w:rFonts w:ascii="Khmer MEF1" w:hAnsi="Khmer MEF1" w:cs="Khmer MEF1"/>
          <w:sz w:val="24"/>
          <w:szCs w:val="24"/>
          <w:rPrChange w:id="33188" w:author="Sopheak Phorn" w:date="2023-08-03T13:25:00Z">
            <w:rPr>
              <w:ins w:id="33189" w:author="Kem Sereyboth" w:date="2023-07-26T11:1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190" w:author="Sopheak Phorn" w:date="2023-08-25T15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3191" w:author="Sopheak" w:date="2023-07-28T23:17:00Z">
        <w:r w:rsidRPr="00BB6570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  <w:rPrChange w:id="33192" w:author="Sopheak" w:date="2023-07-28T23:20:00Z">
              <w:rPr>
                <w:rFonts w:ascii="Khmer MEF1" w:hAnsi="Khmer MEF1" w:cs="Khmer MEF1"/>
                <w:b/>
                <w:bCs/>
                <w:color w:val="000000"/>
                <w:spacing w:val="-12"/>
                <w:sz w:val="24"/>
                <w:szCs w:val="24"/>
                <w:cs/>
              </w:rPr>
            </w:rPrChange>
          </w:rPr>
          <w:t>ន.គ.ស.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3193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 xml:space="preserve"> គួរត្រូវ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194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បាន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3195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លើកទឹកចិត្ត និងធ្វើការសិក្សាបន្ថែមទៅលើផលចំណេញ និងផលប៉ះ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196" w:author="Sopheak" w:date="2023-07-28T23:21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ពាល់ដល់ភាគីពាក់ព័ន្ធ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197" w:author="Sopheak" w:date="2023-07-28T23:21:00Z">
              <w:rPr>
                <w:rFonts w:ascii="Khmer MEF1" w:hAnsi="Khmer MEF1" w:cs="Khmer MEF1"/>
                <w:color w:val="000000"/>
                <w:spacing w:val="-14"/>
                <w:sz w:val="24"/>
                <w:szCs w:val="24"/>
                <w:cs/>
              </w:rPr>
            </w:rPrChange>
          </w:rPr>
          <w:t xml:space="preserve"> ជាពិសេសការគិតគូរអំពីការបណ្តុះបណ្តាលសមត្ថភាពមន្រ្តីជំនាញ​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198" w:author="Sopheak" w:date="2023-07-28T23:21:00Z">
              <w:rPr>
                <w:rFonts w:ascii="Khmer MEF1" w:hAnsi="Khmer MEF1" w:cs="Khmer MEF1"/>
                <w:color w:val="000000"/>
                <w:spacing w:val="-18"/>
                <w:sz w:val="24"/>
                <w:szCs w:val="24"/>
                <w:cs/>
              </w:rPr>
            </w:rPrChange>
          </w:rPr>
          <w:t xml:space="preserve"> </w:t>
        </w:r>
        <w:r w:rsidRPr="00994386">
          <w:rPr>
            <w:rFonts w:ascii="Khmer MEF1" w:hAnsi="Khmer MEF1" w:cs="Khmer MEF1"/>
            <w:color w:val="000000"/>
            <w:spacing w:val="-4"/>
            <w:sz w:val="24"/>
            <w:szCs w:val="24"/>
            <w:cs/>
            <w:rPrChange w:id="33199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ព្រមទាំងសមត្ថភាពរបស់គណនេយ្យករសាធារណៈ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3200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តាមគ្រឹះស្ថានសាធារណៈរដ្ឋបាល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3201" w:author="Sopheak Phorn" w:date="2023-08-03T13:24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ក្នុង</w:t>
        </w:r>
      </w:ins>
      <w:ins w:id="33202" w:author="Sopheak Phorn" w:date="2023-08-03T13:24:00Z">
        <w:r w:rsidR="00994386">
          <w:rPr>
            <w:rFonts w:ascii="Khmer MEF1" w:hAnsi="Khmer MEF1" w:cs="Khmer MEF1" w:hint="cs"/>
            <w:color w:val="000000"/>
            <w:spacing w:val="10"/>
            <w:sz w:val="24"/>
            <w:szCs w:val="24"/>
            <w:cs/>
          </w:rPr>
          <w:t>​</w:t>
        </w:r>
      </w:ins>
      <w:ins w:id="33203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04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ការ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3205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</w:rPr>
            </w:rPrChange>
          </w:rPr>
          <w:t>​​​​​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06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ប្រើប្រាស់ស្តង់ដាគណនេយ្យក្នុងការធ្វើកិច្ចបញ្ជិកាគណនេយ្យ</w:t>
        </w:r>
      </w:ins>
      <w:ins w:id="33207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08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3209" w:author="Sopheak" w:date="2023-07-28T23:17:00Z">
        <w:del w:id="33210" w:author="Sopheak Phorn" w:date="2023-08-03T13:24:00Z">
          <w:r w:rsidRPr="00994386" w:rsidDel="00994386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rPrChange w:id="33211" w:author="Sopheak Phorn" w:date="2023-08-03T13:2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12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និងការរៀបចំ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13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របា</w:t>
        </w:r>
      </w:ins>
      <w:ins w:id="33214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15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216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17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យ</w:t>
        </w:r>
      </w:ins>
      <w:ins w:id="33218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3219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​​​​​</w:t>
        </w:r>
      </w:ins>
      <w:ins w:id="33220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221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-</w:t>
        </w:r>
        <w:r w:rsidR="00994386">
          <w:rPr>
            <w:rFonts w:ascii="Khmer MEF1" w:hAnsi="Khmer MEF1" w:cs="Khmer MEF1"/>
            <w:color w:val="000000"/>
            <w:sz w:val="24"/>
            <w:szCs w:val="24"/>
            <w:cs/>
          </w:rPr>
          <w:br/>
        </w:r>
      </w:ins>
      <w:ins w:id="33222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223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កា</w:t>
        </w:r>
      </w:ins>
      <w:ins w:id="33224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225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226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227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</w:t>
        </w:r>
      </w:ins>
      <w:ins w:id="33228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229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230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231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ណ៍ហិរញ្ញវត្ថុឱ្យមានតម្លាភាព។</w:t>
        </w:r>
      </w:ins>
      <w:ins w:id="33232" w:author="Kem Sereyboth" w:date="2023-07-19T16:26:00Z">
        <w:del w:id="33233" w:author="Sopheak" w:date="2023-07-28T23:17:00Z">
          <w:r w:rsidR="00E663FE" w:rsidRPr="00994386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234" w:author="Sopheak Phorn" w:date="2023-08-03T13:2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 xml:space="preserve">ន.ស.ស. 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35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គួរតែ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36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ជំរុញការដាក់ឱ្យអ​នុវត្តសេចក្ដីសម្រេចស្ដីពី​ការកំណត់ល​ក្ខខ​ណ្ឌ​​ក្នុង​កា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237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38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239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40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ជ្រើស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241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42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រើ​ស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243" w:author="Sopheak Phorn" w:date="2023-08-03T13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ក្រុមហ៊ុនស​វនកម្មឯករាជ្យផ្តល់​សេវាសវនកម្មក្នុងប្រព័ន្ធសន្តិសុខសង្គមជា​ជំ​ហ៊ា​ន​ៗ</w:delText>
          </w:r>
        </w:del>
      </w:ins>
    </w:p>
    <w:p w14:paraId="5EF3A9A2" w14:textId="21637C07" w:rsidR="00125B0C" w:rsidRPr="00E37D30" w:rsidDel="00B1425C" w:rsidRDefault="00E663FE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244" w:author="Voeun Kuyeng" w:date="2022-08-31T11:11:00Z"/>
          <w:del w:id="33245" w:author="Kem Sereyboth" w:date="2023-07-11T11:15:00Z"/>
          <w:rFonts w:ascii="Khmer MEF1" w:hAnsi="Khmer MEF1" w:cs="Khmer MEF1"/>
        </w:rPr>
        <w:pPrChange w:id="33246" w:author="Sopheak Phorn" w:date="2023-08-25T16:21:00Z">
          <w:pPr>
            <w:pStyle w:val="NormalWeb"/>
            <w:spacing w:after="0"/>
            <w:jc w:val="both"/>
          </w:pPr>
        </w:pPrChange>
      </w:pPr>
      <w:ins w:id="33247" w:author="Kem Sereyboth" w:date="2023-07-19T16:26:00Z">
        <w:r w:rsidRPr="00E92E6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248" w:author="Kem Sereyboth" w:date="2023-07-26T11:16:00Z">
              <w:rPr>
                <w:rFonts w:ascii="Khmer MEF1" w:hAnsi="Khmer MEF1" w:cs="Khmer MEF1"/>
                <w:spacing w:val="-6"/>
                <w:cs/>
              </w:rPr>
            </w:rPrChange>
          </w:rPr>
          <w:t>​</w:t>
        </w:r>
        <w:r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249" w:author="Sopheak Phorn" w:date="2023-08-03T13:26:00Z">
              <w:rPr>
                <w:rFonts w:cs="MoolBoran"/>
                <w:b/>
                <w:bCs/>
                <w:cs/>
              </w:rPr>
            </w:rPrChange>
          </w:rPr>
          <w:t>ផលវិបាក៖</w:t>
        </w:r>
      </w:ins>
      <w:ins w:id="33250" w:author="Sopheak Phorn" w:date="2023-08-03T13:26:00Z">
        <w:r w:rsidR="00994386"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251" w:author="Sopheak Phorn" w:date="2023-08-03T13:26:00Z">
              <w:rPr>
                <w:rFonts w:ascii="Khmer MEF1" w:hAnsi="Khmer MEF1" w:cs="Khmer MEF1"/>
                <w:b/>
                <w:bCs/>
                <w:spacing w:val="-12"/>
                <w:cs/>
              </w:rPr>
            </w:rPrChange>
          </w:rPr>
          <w:t xml:space="preserve"> </w:t>
        </w:r>
      </w:ins>
      <w:ins w:id="33252" w:author="Sopheak" w:date="2023-07-28T23:21:00Z">
        <w:r w:rsidR="00BB6570" w:rsidRPr="00994386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253" w:author="Sopheak Phorn" w:date="2023-08-03T13:26:00Z">
              <w:rPr>
                <w:rFonts w:ascii="Khmer MEF1" w:hAnsi="Khmer MEF1" w:cs="Khmer MEF1"/>
                <w:color w:val="000000"/>
                <w:spacing w:val="-6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33254" w:author="Sopheak Phorn" w:date="2023-08-03T13:26:00Z">
          <w:r w:rsidR="00BB6570" w:rsidRPr="00994386" w:rsidDel="00994386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  <w:lang w:val="en-GB"/>
              <w:rPrChange w:id="33255" w:author="Sopheak Phorn" w:date="2023-08-03T13:26:00Z">
                <w:rPr>
                  <w:rFonts w:ascii="Khmer MEF1" w:hAnsi="Khmer MEF1" w:cs="Khmer MEF1"/>
                  <w:color w:val="000000"/>
                  <w:spacing w:val="-6"/>
                  <w:cs/>
                  <w:lang w:val="en-GB"/>
                </w:rPr>
              </w:rPrChange>
            </w:rPr>
            <w:delText>-</w:delText>
          </w:r>
        </w:del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ការ</w:t>
        </w:r>
      </w:ins>
      <w:ins w:id="33256" w:author="Sopheak Phorn" w:date="2023-08-03T13:26:00Z">
        <w:r w:rsidR="00994386" w:rsidRPr="00E37D30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</w:t>
        </w:r>
      </w:ins>
      <w:ins w:id="33257" w:author="Sopheak" w:date="2023-07-28T23:21:00Z"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ណ៍</w:t>
        </w:r>
      </w:ins>
      <w:ins w:id="33258" w:author="Sopheak Phorn" w:date="2023-08-03T13:26:00Z">
        <w:r w:rsidR="00994386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​​​</w:t>
        </w:r>
      </w:ins>
      <w:ins w:id="33259" w:author="Sopheak" w:date="2023-07-28T23:21:00Z"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260" w:author="Sopheak Phorn" w:date="2023-08-03T13:27:00Z">
              <w:rPr>
                <w:rFonts w:ascii="Khmer MEF1" w:hAnsi="Khmer MEF1" w:cs="Khmer MEF1"/>
                <w:color w:val="000000"/>
                <w:spacing w:val="-8"/>
                <w:cs/>
                <w:lang w:val="en-GB"/>
              </w:rPr>
            </w:rPrChange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261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t>អាច</w:t>
        </w:r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262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t>មើលឃើញច្បាស់នៅឡើយពីមូលដ្ឋានគណនេយ្យជាក់លាក់បម្រើឱ្យការវិភាគ និងប្រៀបធៀប</w:t>
        </w:r>
        <w:r w:rsidR="00BB6570" w:rsidRPr="00E37D3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3263" w:author="Sopheak Phorn" w:date="2023-08-03T13:27:00Z">
              <w:rPr>
                <w:rFonts w:ascii="Khmer MEF1" w:hAnsi="Khmer MEF1" w:cs="Khmer MEF1"/>
                <w:color w:val="000000"/>
                <w:spacing w:val="-10"/>
                <w:cs/>
                <w:lang w:val="en-GB"/>
              </w:rPr>
            </w:rPrChange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33264" w:author="Kem Sereyboth" w:date="2023-07-19T16:26:00Z">
        <w:del w:id="33265" w:author="Sopheak" w:date="2023-07-28T23:21:00Z"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266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67" w:author="Sopheak Phorn" w:date="2023-08-03T13:27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33268" w:author="Kem Sereyboth" w:date="2023-07-26T14:07:00Z">
        <w:del w:id="33269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270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271" w:author="Kem Sereyboth" w:date="2023-07-19T16:26:00Z">
        <w:del w:id="33272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73" w:author="Sopheak Phorn" w:date="2023-08-03T13:27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33274" w:author="Kem Sereyboth" w:date="2023-07-26T14:07:00Z">
        <w:del w:id="33275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276" w:author="Sopheak Phorn" w:date="2023-08-03T13:27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​</w:delText>
          </w:r>
        </w:del>
      </w:ins>
      <w:ins w:id="33277" w:author="Kem Sereyboth" w:date="2023-07-19T16:26:00Z">
        <w:del w:id="33278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79" w:author="Sopheak Phorn" w:date="2023-08-03T13:27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280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81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82" w:author="Sopheak Phorn" w:date="2023-08-03T13:27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ដែលជា​ហេ​តុ​ធ្វើ​ឱ្យ</w:delText>
          </w:r>
        </w:del>
      </w:ins>
      <w:ins w:id="33283" w:author="Kem Sereyboth" w:date="2023-07-26T14:08:00Z">
        <w:del w:id="33284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285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286" w:author="Kem Sereyboth" w:date="2023-07-19T16:26:00Z">
        <w:del w:id="33287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88" w:author="Sopheak Phorn" w:date="2023-08-03T13:27:00Z">
                <w:rPr>
                  <w:rFonts w:cs="MoolBoran"/>
                  <w:cs/>
                </w:rPr>
              </w:rPrChange>
            </w:rPr>
            <w:delText>កា​រអនុ​វត្ត​សេ​ច​ក្តី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89" w:author="Sopheak Phorn" w:date="2023-08-03T13:27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​សម្រេចនេះពុំទាន់អាចធ្វើទៅបាន។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290" w:author="Sopheak Phorn" w:date="2023-08-03T13:27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3291" w:author="Voeun Kuyeng" w:date="2022-08-31T11:11:00Z">
        <w:del w:id="33292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293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tab/>
          </w:r>
        </w:del>
      </w:ins>
      <w:ins w:id="33294" w:author="Voeun Kuyeng" w:date="2022-08-31T11:27:00Z">
        <w:del w:id="33295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296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ខ</w:delText>
          </w:r>
        </w:del>
      </w:ins>
      <w:ins w:id="33297" w:author="Kem Sereiboth" w:date="2022-09-14T13:53:00Z">
        <w:del w:id="33298" w:author="Kem Sereyboth" w:date="2023-07-11T11:14:00Z">
          <w:r w:rsidR="00E32E6F" w:rsidRPr="00E37D30" w:rsidDel="00FF3DA9">
            <w:rPr>
              <w:rFonts w:ascii="Khmer MEF1" w:hAnsi="Khmer MEF1" w:cs="Khmer MEF1"/>
              <w:sz w:val="24"/>
              <w:szCs w:val="24"/>
              <w:cs/>
              <w:rPrChange w:id="33299" w:author="Sopheak Phorn" w:date="2023-08-03T13:27:00Z">
                <w:rPr>
                  <w:rFonts w:ascii="Khmer MEF1" w:hAnsi="Khmer MEF1" w:cs="Khmer MEF1"/>
                  <w:b/>
                  <w:bCs/>
                  <w:spacing w:val="10"/>
                  <w:sz w:val="16"/>
                  <w:cs/>
                </w:rPr>
              </w:rPrChange>
            </w:rPr>
            <w:delText>.</w:delText>
          </w:r>
        </w:del>
      </w:ins>
      <w:ins w:id="33300" w:author="Voeun Kuyeng" w:date="2022-08-31T11:27:00Z">
        <w:del w:id="33301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302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-</w:delText>
          </w:r>
        </w:del>
      </w:ins>
      <w:ins w:id="33303" w:author="socheata.ol@hotmail.com" w:date="2022-09-04T18:33:00Z">
        <w:del w:id="33304" w:author="Kem Sereyboth" w:date="2023-07-11T11:14:00Z"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305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>ចំណុចទី២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rPrChange w:id="33306" w:author="Sopheak Phorn" w:date="2023-08-03T13:27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307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 xml:space="preserve"> </w:delText>
          </w:r>
        </w:del>
      </w:ins>
      <w:ins w:id="33308" w:author="Voeun Kuyeng" w:date="2022-08-31T11:11:00Z">
        <w:del w:id="33309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310" w:author="Sopheak Phorn" w:date="2023-08-03T13:27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ចំណុចទី២៖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311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312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313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​​រ</w:delText>
          </w:r>
        </w:del>
      </w:ins>
      <w:ins w:id="33314" w:author="Voeun Kuyeng" w:date="2022-08-31T11:27:00Z">
        <w:del w:id="33315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316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317" w:author="Voeun Kuyeng" w:date="2022-08-31T11:11:00Z">
        <w:del w:id="33318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319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​​​​​</w:delText>
          </w:r>
        </w:del>
        <w:del w:id="33320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rPrChange w:id="33321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322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ចំណុចល្អប្រ​សើរ</w:delText>
          </w:r>
        </w:del>
      </w:ins>
      <w:ins w:id="33323" w:author="Voeun Kuyeng" w:date="2022-08-31T11:27:00Z">
        <w:del w:id="33324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325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326" w:author="Voeun Kuyeng" w:date="2022-08-31T11:11:00Z">
        <w:del w:id="33327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328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ការ​ខិតខំប្រឹងប្រែង ការរីកចម្រើនដែលគួរកត់សម្គាល់នានារបស់សវនដ្ឋានទៅលើផ្នែក ឬចំណុចដែលបាន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329" w:author="Sopheak Phorn" w:date="2023-08-03T13:27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ពិនិ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330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</w:delText>
          </w:r>
        </w:del>
      </w:ins>
      <w:ins w:id="33331" w:author="Voeun Kuyeng" w:date="2022-08-31T11:27:00Z">
        <w:del w:id="33332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333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ចំណុច</w:delText>
          </w:r>
        </w:del>
      </w:ins>
      <w:ins w:id="33334" w:author="Voeun Kuyeng" w:date="2022-08-31T11:11:00Z">
        <w:del w:id="33335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336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337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56C4F702" w14:textId="3B20A10A" w:rsidR="00FE3434" w:rsidRPr="00E37D30" w:rsidDel="00B1425C" w:rsidRDefault="00125B0C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del w:id="33338" w:author="Kem Sereyboth" w:date="2023-07-11T11:15:00Z"/>
          <w:rFonts w:ascii="Khmer MEF1" w:hAnsi="Khmer MEF1" w:cs="Khmer MEF1"/>
          <w:sz w:val="24"/>
          <w:szCs w:val="24"/>
          <w:rPrChange w:id="33339" w:author="Sopheak Phorn" w:date="2023-08-03T13:27:00Z">
            <w:rPr>
              <w:del w:id="33340" w:author="Kem Sereyboth" w:date="2023-07-11T11:15:00Z"/>
            </w:rPr>
          </w:rPrChange>
        </w:rPr>
        <w:pPrChange w:id="33341" w:author="Sopheak Phorn" w:date="2023-08-25T16:21:00Z">
          <w:pPr>
            <w:spacing w:after="0" w:line="221" w:lineRule="auto"/>
            <w:jc w:val="both"/>
          </w:pPr>
        </w:pPrChange>
      </w:pPr>
      <w:ins w:id="33342" w:author="Voeun Kuyeng" w:date="2022-08-31T11:11:00Z">
        <w:del w:id="33343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344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</w:delText>
          </w:r>
        </w:del>
      </w:ins>
      <w:ins w:id="33345" w:author="LENOVO" w:date="2022-10-02T12:22:00Z">
        <w:del w:id="33346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347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និងព័ត៌មាន</w:delText>
          </w:r>
        </w:del>
      </w:ins>
      <w:ins w:id="33348" w:author="Voeun Kuyeng" w:date="2022-08-31T11:11:00Z">
        <w:del w:id="33349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350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3351" w:author="LENOVO" w:date="2022-10-02T12:22:00Z">
        <w:del w:id="33352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353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354" w:author="LENOVO" w:date="2022-10-02T12:21:00Z">
        <w:del w:id="33355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356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33357" w:author="Voeun Kuyeng" w:date="2022-08-31T11:11:00Z">
        <w:del w:id="33358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359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សវនដ្ឋាន សវនករទទួលបន្ទុកបានពិនិត្យឃើញថា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360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361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362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3363" w:author="Kem Sereiboth" w:date="2022-09-14T10:46:00Z">
        <w:del w:id="33364" w:author="Kem Sereyboth" w:date="2023-07-11T11:15:00Z">
          <w:r w:rsidR="00872F00" w:rsidRPr="00E37D30" w:rsidDel="00B1425C">
            <w:rPr>
              <w:rFonts w:ascii="Khmer MEF1" w:hAnsi="Khmer MEF1" w:cs="Khmer MEF1"/>
              <w:sz w:val="24"/>
              <w:szCs w:val="24"/>
              <w:cs/>
              <w:rPrChange w:id="33365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ន.ស.ស.</w:delText>
          </w:r>
        </w:del>
      </w:ins>
      <w:ins w:id="33366" w:author="Voeun Kuyeng" w:date="2022-08-31T11:11:00Z">
        <w:del w:id="33367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rPrChange w:id="33368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369" w:author="Sopheak Phorn" w:date="2023-08-03T13:27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បានខិតខំប្រឹងប្រែងលើការរៀបចំសមិទ្ធផលការងារជាច្រើនដូចជា៖</w:delText>
          </w:r>
        </w:del>
      </w:ins>
      <w:ins w:id="33370" w:author="Kem Sereiboth" w:date="2022-09-20T16:29:00Z">
        <w:del w:id="33371" w:author="Kem Sereyboth" w:date="2023-07-11T11:15:00Z">
          <w:r w:rsidR="00634BC8" w:rsidRPr="00E37D30" w:rsidDel="00B1425C">
            <w:rPr>
              <w:rFonts w:ascii="Khmer MEF1" w:hAnsi="Khmer MEF1" w:cs="Khmer MEF1"/>
              <w:sz w:val="24"/>
              <w:szCs w:val="24"/>
              <w:cs/>
              <w:rPrChange w:id="33372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33373" w:author="ACER" w:date="2022-10-03T15:14:00Z">
        <w:del w:id="33374" w:author="Kem Sereyboth" w:date="2023-07-11T11:15:00Z">
          <w:r w:rsidR="000A7646" w:rsidRPr="00E37D30" w:rsidDel="00B1425C">
            <w:rPr>
              <w:rFonts w:ascii="Khmer MEF1" w:hAnsi="Khmer MEF1" w:cs="Khmer MEF1"/>
              <w:sz w:val="24"/>
              <w:szCs w:val="24"/>
              <w:cs/>
              <w:rPrChange w:id="33375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3376" w:author="LENOVO" w:date="2022-10-02T12:26:00Z">
        <w:del w:id="33377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378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រៀបចំផែន</w:delText>
          </w:r>
        </w:del>
      </w:ins>
      <w:ins w:id="33379" w:author="User" w:date="2022-10-04T14:21:00Z">
        <w:del w:id="33380" w:author="Kem Sereyboth" w:date="2023-07-11T11:15:00Z">
          <w:r w:rsidR="00F531E6" w:rsidRPr="00E37D30" w:rsidDel="00B1425C">
            <w:rPr>
              <w:rFonts w:ascii="Khmer MEF1" w:hAnsi="Khmer MEF1" w:cs="Khmer MEF1"/>
              <w:sz w:val="24"/>
              <w:szCs w:val="24"/>
              <w:cs/>
              <w:rPrChange w:id="33381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3382" w:author="LENOVO" w:date="2022-10-02T12:26:00Z">
        <w:del w:id="33383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384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ការអភិវឌ្ឍន៍​ស្ថាប័ន ច្បាប់ និង​បទប្បញ្ញត្តិពាក់ព័ន្ធផ្សេងៗ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</w:rPr>
            <w:delText>ជាដើម ដោយស្មារតីទទួលខុសត្រូវខ្ពស់ និងស្របទៅតាមច្បាប់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385" w:author="Sopheak Phorn" w:date="2023-08-03T13:27:00Z">
                <w:rPr>
                  <w:rFonts w:cs="MoolBoran"/>
                  <w:cs/>
                </w:rPr>
              </w:rPrChange>
            </w:rPr>
            <w:delText xml:space="preserve"> បទប្បញ្ញត្តិ និង​គោលការណ៍​ដែលបានកំណត់</w:delText>
          </w:r>
        </w:del>
      </w:ins>
      <w:ins w:id="33386" w:author="LENOVO" w:date="2022-10-02T12:27:00Z">
        <w:del w:id="33387" w:author="Kem Sereyboth" w:date="2023-07-11T11:15:00Z">
          <w:r w:rsidR="00E56414" w:rsidRPr="00E37D30" w:rsidDel="00B1425C">
            <w:rPr>
              <w:rFonts w:ascii="Khmer MEF1" w:hAnsi="Khmer MEF1" w:cs="Khmer MEF1"/>
              <w:sz w:val="24"/>
              <w:szCs w:val="24"/>
              <w:cs/>
              <w:rPrChange w:id="33388" w:author="Sopheak Phorn" w:date="2023-08-03T13:27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3389" w:author="LENOVO" w:date="2022-10-02T12:26:00Z">
        <w:del w:id="33390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391" w:author="Sopheak Phorn" w:date="2023-08-03T13:27:00Z">
                <w:rPr>
                  <w:rFonts w:cs="MoolBoran"/>
                  <w:cs/>
                </w:rPr>
              </w:rPrChange>
            </w:rPr>
            <w:delText>ដែលនាំឱ្យសម្រេចបានលទ្ធផលគួរជាទីមោទនៈ។</w:delText>
          </w:r>
        </w:del>
      </w:ins>
    </w:p>
    <w:p w14:paraId="6E34B6D0" w14:textId="77777777" w:rsidR="00FE3434" w:rsidRPr="00E37D30" w:rsidDel="00C75F98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392" w:author="LENOVO" w:date="2022-10-02T12:26:00Z"/>
          <w:del w:id="33393" w:author="User" w:date="2022-10-03T05:35:00Z"/>
          <w:rFonts w:ascii="Khmer MEF1" w:hAnsi="Khmer MEF1" w:cs="Khmer MEF1"/>
          <w:sz w:val="24"/>
          <w:szCs w:val="24"/>
          <w:rPrChange w:id="33394" w:author="Sopheak Phorn" w:date="2023-08-03T13:27:00Z">
            <w:rPr>
              <w:ins w:id="33395" w:author="LENOVO" w:date="2022-10-02T12:26:00Z"/>
              <w:del w:id="33396" w:author="User" w:date="2022-10-03T05:35:00Z"/>
              <w:rFonts w:ascii="Khmer MEF1" w:hAnsi="Khmer MEF1" w:cs="Khmer MEF1"/>
              <w:spacing w:val="-6"/>
            </w:rPr>
          </w:rPrChange>
        </w:rPr>
        <w:pPrChange w:id="33397" w:author="Sopheak Phorn" w:date="2023-08-25T16:21:00Z">
          <w:pPr>
            <w:spacing w:after="0" w:line="221" w:lineRule="auto"/>
            <w:jc w:val="both"/>
          </w:pPr>
        </w:pPrChange>
      </w:pPr>
    </w:p>
    <w:p w14:paraId="2B0DA737" w14:textId="77777777" w:rsidR="00FE3434" w:rsidRPr="00E37D30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398" w:author="LENOVO" w:date="2022-10-02T12:26:00Z"/>
          <w:rFonts w:ascii="Khmer MEF1" w:hAnsi="Khmer MEF1" w:cs="Khmer MEF1"/>
          <w:sz w:val="24"/>
          <w:szCs w:val="24"/>
          <w:rPrChange w:id="33399" w:author="Sopheak Phorn" w:date="2023-08-03T13:27:00Z">
            <w:rPr>
              <w:ins w:id="33400" w:author="LENOVO" w:date="2022-10-02T12:26:00Z"/>
              <w:rFonts w:ascii="Khmer MEF1" w:hAnsi="Khmer MEF1" w:cs="Khmer MEF1"/>
              <w:spacing w:val="-6"/>
            </w:rPr>
          </w:rPrChange>
        </w:rPr>
        <w:pPrChange w:id="33401" w:author="Sopheak Phorn" w:date="2023-08-25T16:21:00Z">
          <w:pPr>
            <w:spacing w:after="0" w:line="221" w:lineRule="auto"/>
            <w:jc w:val="both"/>
          </w:pPr>
        </w:pPrChange>
      </w:pPr>
    </w:p>
    <w:p w14:paraId="1062BBF0" w14:textId="7DA55683" w:rsidR="00634BC8" w:rsidRPr="00815556" w:rsidDel="005C3F0D" w:rsidRDefault="00E92E6D">
      <w:pPr>
        <w:pStyle w:val="Heading1"/>
        <w:spacing w:before="0" w:line="240" w:lineRule="auto"/>
        <w:ind w:firstLine="720"/>
        <w:rPr>
          <w:del w:id="33402" w:author="ACER" w:date="2022-10-03T15:15:00Z"/>
          <w:rFonts w:ascii="Khmer MEF1" w:eastAsiaTheme="minorHAnsi" w:hAnsi="Khmer MEF1" w:cs="Khmer MEF1"/>
          <w:spacing w:val="-8"/>
          <w:sz w:val="24"/>
          <w:szCs w:val="24"/>
          <w:rPrChange w:id="33403" w:author="Kem Sereyboth" w:date="2023-07-26T14:09:00Z">
            <w:rPr>
              <w:del w:id="33404" w:author="ACER" w:date="2022-10-03T15:15:00Z"/>
              <w:rFonts w:ascii="Khmer MEF1" w:eastAsiaTheme="minorHAnsi" w:hAnsi="Khmer MEF1" w:cs="Khmer MEF1"/>
              <w:strike/>
              <w:sz w:val="24"/>
              <w:szCs w:val="24"/>
              <w:lang w:val="ca-ES"/>
            </w:rPr>
          </w:rPrChange>
        </w:rPr>
        <w:pPrChange w:id="33405" w:author="Sopheak Phorn" w:date="2023-08-25T16:21:00Z">
          <w:pPr>
            <w:pStyle w:val="Heading1"/>
            <w:spacing w:before="160" w:line="240" w:lineRule="auto"/>
            <w:ind w:firstLine="720"/>
          </w:pPr>
        </w:pPrChange>
      </w:pPr>
      <w:ins w:id="33406" w:author="Kem Sereyboth" w:date="2023-07-26T11:17:00Z">
        <w:r w:rsidRPr="00E92E6D">
          <w:rPr>
            <w:rFonts w:ascii="Khmer MEF1" w:hAnsi="Khmer MEF1" w:cs="Khmer MEF1"/>
            <w:sz w:val="24"/>
            <w:szCs w:val="24"/>
            <w:cs/>
            <w:lang w:val="ca-ES"/>
            <w:rPrChange w:id="33407" w:author="Kem Sereyboth" w:date="2023-07-26T11:17:00Z">
              <w:rPr>
                <w:rFonts w:ascii="Khmer MEF1" w:hAnsi="Khmer MEF1" w:cs="Khmer MEF1"/>
                <w:strike/>
                <w:sz w:val="24"/>
                <w:szCs w:val="24"/>
                <w:cs/>
                <w:lang w:val="ca-ES"/>
              </w:rPr>
            </w:rPrChange>
          </w:rPr>
          <w:tab/>
        </w:r>
      </w:ins>
      <w:ins w:id="33408" w:author="sakaria fa" w:date="2022-09-20T20:39:00Z">
        <w:del w:id="33409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10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នាយកដ្ឋានត្រួតពិនិត្យបានរៀបចំបទប្បញ្ញត្តិចំនួន ៥ រួមមាន៖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11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1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13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</w:delText>
          </w:r>
        </w:del>
      </w:ins>
      <w:ins w:id="33414" w:author="User" w:date="2022-09-23T05:39:00Z">
        <w:del w:id="33415" w:author="ACER" w:date="2022-10-03T15:15:00Z">
          <w:r w:rsidR="005430E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16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3417" w:author="User" w:date="2022-09-22T15:56:00Z">
        <w:del w:id="33418" w:author="ACER" w:date="2022-10-03T15:15:00Z">
          <w:r w:rsidR="00B70DB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19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រយៈពេល ៥ឆ្នាំ </w:delText>
          </w:r>
          <w:r w:rsidR="00B70DB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20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B70DB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21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B70DB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2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)</w:delText>
          </w:r>
          <w:r w:rsidR="00B70DB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23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424" w:author="sakaria fa" w:date="2022-09-20T20:39:00Z">
        <w:del w:id="33425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26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27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28" w:author="Kem Sereyboth" w:date="2023-07-26T14:09:00Z">
                <w:rPr>
                  <w:rFonts w:ascii="Khmer MEF2" w:eastAsia="Times New Roman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29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30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43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3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433" w:author="sakaria fa" w:date="2022-09-20T20:40:00Z">
        <w:del w:id="33434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35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436" w:author="sakaria fa" w:date="2022-09-20T20:39:00Z">
        <w:del w:id="33437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38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39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</w:delText>
          </w:r>
        </w:del>
      </w:ins>
      <w:ins w:id="33440" w:author="LENOVO" w:date="2022-10-02T12:17:00Z">
        <w:del w:id="33441" w:author="ACER" w:date="2022-10-03T15:15:00Z">
          <w:r w:rsidR="00BB74EC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4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443" w:author="sakaria fa" w:date="2022-09-20T20:39:00Z">
        <w:del w:id="33444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45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សេចក្តីព្រាងនេះ</w:delText>
          </w:r>
        </w:del>
      </w:ins>
      <w:ins w:id="33446" w:author="LENOVO" w:date="2022-10-02T12:18:00Z">
        <w:del w:id="33447" w:author="ACER" w:date="2022-10-03T15:15:00Z">
          <w:r w:rsidR="00BB74EC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48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449" w:author="sakaria fa" w:date="2022-09-20T20:39:00Z">
        <w:del w:id="33450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51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ទើបតែបានចុះហត្ថលេខាដាក់ឱ្យប្រើប្រាស់កាលពីថ្ងៃទី០៨ ខែសីហា ឆ្នាំ២០២២។</w:delText>
          </w:r>
        </w:del>
      </w:ins>
      <w:ins w:id="33452" w:author="sakaria fa" w:date="2022-09-20T20:40:00Z">
        <w:del w:id="33453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54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455" w:author="sakaria fa" w:date="2022-09-20T20:39:00Z">
        <w:del w:id="33456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57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58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33459" w:author="User" w:date="2022-09-22T15:58:00Z">
        <w:del w:id="33460" w:author="ACER" w:date="2022-10-03T15:15:00Z">
          <w:r w:rsidR="0092034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61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33462" w:author="sakaria fa" w:date="2022-09-20T20:39:00Z">
        <w:del w:id="33463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64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ធិការដ្ឋាន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46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66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46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68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469" w:author="sakaria fa" w:date="2022-09-20T20:40:00Z">
        <w:del w:id="33470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71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472" w:author="sakaria fa" w:date="2022-09-20T20:39:00Z">
        <w:del w:id="33473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74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33475" w:author="sakaria fa" w:date="2022-09-20T20:40:00Z">
        <w:del w:id="33476" w:author="ACER" w:date="2022-10-03T15:15:00Z">
          <w:r w:rsidR="004D552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77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និង</w:delText>
          </w:r>
        </w:del>
      </w:ins>
      <w:ins w:id="33478" w:author="sakaria fa" w:date="2022-09-20T20:39:00Z">
        <w:del w:id="33479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80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481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8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  <w:ins w:id="33483" w:author="sakaria fa" w:date="2022-09-20T20:40:00Z">
        <w:del w:id="33484" w:author="ACER" w:date="2022-10-03T15:15:00Z">
          <w:r w:rsidR="004D552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85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</w:delText>
          </w:r>
        </w:del>
      </w:ins>
      <w:ins w:id="33486" w:author="sakaria fa" w:date="2022-09-20T20:39:00Z">
        <w:del w:id="33487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88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និងការពារអ្នកទទួលផលបានរៀបចំនូវប្រកាសចំនួន ១ គឺ៖</w:delText>
          </w:r>
        </w:del>
      </w:ins>
      <w:ins w:id="33489" w:author="sakaria fa" w:date="2022-09-20T20:41:00Z">
        <w:del w:id="33490" w:author="ACER" w:date="2022-10-03T15:15:00Z">
          <w:r w:rsidR="004D552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91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492" w:author="sakaria fa" w:date="2022-09-20T20:39:00Z">
        <w:del w:id="33493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94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33495" w:author="User" w:date="2022-09-22T15:59:00Z">
        <w:del w:id="33496" w:author="ACER" w:date="2022-10-03T15:15:00Z">
          <w:r w:rsidR="0092034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497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ក្រោមឱវាទ</w:delText>
          </w:r>
        </w:del>
      </w:ins>
      <w:ins w:id="33498" w:author="sakaria fa" w:date="2022-09-20T20:39:00Z">
        <w:del w:id="33499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00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0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02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03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3504" w:author="User" w:date="2022-09-22T16:00:00Z">
        <w:del w:id="33505" w:author="ACER" w:date="2022-10-03T15:15:00Z">
          <w:r w:rsidR="0092034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506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33507" w:author="sakaria fa" w:date="2022-09-20T20:39:00Z">
        <w:del w:id="33508" w:author="ACER" w:date="2022-10-03T15:15:00Z"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09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  <w:ins w:id="33510" w:author="sakaria fa" w:date="2022-09-20T20:41:00Z">
        <w:del w:id="33511" w:author="ACER" w:date="2022-10-03T15:15:00Z">
          <w:r w:rsidR="004D5523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12" w:author="Kem Sereyboth" w:date="2023-07-26T14:0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513" w:author="Kem Sereiboth" w:date="2022-09-20T16:31:00Z">
        <w:del w:id="33514" w:author="ACER" w:date="2022-10-03T15:15:00Z">
          <w:r w:rsidR="00B14AF4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15" w:author="Kem Sereyboth" w:date="2023-07-26T14:0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3516" w:author="Kem Sereiboth" w:date="2022-09-20T16:29:00Z">
        <w:del w:id="33517" w:author="ACER" w:date="2022-10-03T15:15:00Z"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18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បានរៀបចំអនុក្រឹត្យស្ដីពីនិយ័តកម្មប្រព័ន្ធសន្តិសុខសង្គម ដែលទើបតែទទួលបានការចុះហត្ថលេខារួចរាល់កាលពីថ្ងៃទី០៨ ខែសីហា ឆ្នាំ២០២២។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19" w:author="Kem Sereyboth" w:date="2023-07-26T14:0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0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បានរៀបចំសេចក្ដីព្រាងអនុក្រឹត្យស្ដីពីគោលការណ៍ណែនាំសម្រាប់ការវិនិយោគមូលនិធិសន្តិសុខសង្គម ដែ​ល​បានឆ្លងកាត់ការប្រជុំចុងក្រោយនៅថ្ងៃទី១៨ ខែកក្កដា ឆ្នាំ២០២២។ បច្ចុប្បន្ន សេចក្តីព្រាងនេះ ជំនាញកំពុងរៀបចំលិខិតជូនអគ្គលេខធិការដ្ឋាន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2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2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2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4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។ បានរៀបចំសេចក្ដីព្រាងប្រកាសស្តីពីការដោះស្រាយវិវាទក្នុងប្រព័ន្ធសន្តិសុខសង្គម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 ខែសីហា ឆ្នាំ២០២២។សេចក្តីព្រាងនេះ កំពុងតែរៀបចំស្នើសុំកិច្ចប្រជុំកម្រិតបច្ចេកទេសនៃនិយ័តករក្រោមឱវាទ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2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6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7" w:author="Kem Sereyboth" w:date="2023-07-26T14:0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28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បានរៀបចំសេចក្តីព្រាងផែនការអភិវឌ្ឍន៍ស្ថាប័នរបស់និយ័តករសន្តិសង្គម ២០២២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rPrChange w:id="33529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</w:rPr>
              </w:rPrChange>
            </w:rPr>
            <w:delText>-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30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២០២៦។សេចក្តីព្រាងផែនការនេះ កំពុងរៀបចំលិខិតជូន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31" w:author="Kem Sereyboth" w:date="2023-07-26T14:09:00Z">
                <w:rPr>
                  <w:rFonts w:ascii="Khmer MEF2" w:eastAsia="Times New Roman" w:hAnsi="Khmer MEF2" w:cs="Khmer MEF2"/>
                  <w:color w:val="FF0000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ឯកឧត្តមអគ្គបណ្ឌិតសភាចារ្យឧបនាយករដ្ឋមន្រ្ដី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32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ដើម្បីដាក់ឆ្លងក្រុមប្រឹក្សា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3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534" w:author="Kem Sereyboth" w:date="2023-07-26T14:09:00Z">
                <w:rPr>
                  <w:rFonts w:ascii="Khmer MEF1" w:eastAsia="Times New Roman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53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1FC8192" w14:textId="26E938FB" w:rsidR="005C3F0D" w:rsidRPr="00F55550" w:rsidRDefault="005C3F0D">
      <w:pPr>
        <w:spacing w:after="0" w:line="240" w:lineRule="auto"/>
        <w:jc w:val="both"/>
        <w:rPr>
          <w:ins w:id="33536" w:author="Kem Sereyboth" w:date="2023-07-25T09:43:00Z"/>
          <w:rFonts w:ascii="Khmer MEF1" w:hAnsi="Khmer MEF1" w:cs="Khmer MEF1"/>
          <w:spacing w:val="-6"/>
          <w:sz w:val="24"/>
          <w:szCs w:val="24"/>
        </w:rPr>
        <w:pPrChange w:id="33537" w:author="Sopheak Phorn" w:date="2023-08-25T16:21:00Z">
          <w:pPr>
            <w:spacing w:after="0" w:line="230" w:lineRule="auto"/>
            <w:jc w:val="both"/>
          </w:pPr>
        </w:pPrChange>
      </w:pPr>
      <w:ins w:id="33538" w:author="Kem Sereyboth" w:date="2023-07-25T09:43:00Z">
        <w:r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539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</w:t>
        </w:r>
      </w:ins>
      <w:ins w:id="33540" w:author="Kem Sereyboth" w:date="2023-07-26T14:08:00Z">
        <w:r w:rsidR="00815556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541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ទី</w:t>
        </w:r>
      </w:ins>
      <w:ins w:id="33542" w:author="Sopheak" w:date="2023-07-28T23:15:00Z">
        <w:r w:rsidR="00BB6570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543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៤</w:t>
        </w:r>
      </w:ins>
      <w:ins w:id="33544" w:author="Kem Sereyboth" w:date="2023-07-25T09:43:00Z">
        <w:del w:id="33545" w:author="Sopheak" w:date="2023-07-28T23:15:00Z">
          <w:r w:rsidRPr="00E37D30" w:rsidDel="00BB657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546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547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៖</w:t>
        </w:r>
      </w:ins>
      <w:ins w:id="33548" w:author="Sopheak Phorn" w:date="2023-08-03T13:27:00Z">
        <w:r w:rsidR="00E37D30" w:rsidRPr="00E37D30">
          <w:rPr>
            <w:rFonts w:ascii="Khmer MEF1" w:hAnsi="Khmer MEF1" w:cs="Khmer MEF1"/>
            <w:spacing w:val="-4"/>
            <w:sz w:val="24"/>
            <w:szCs w:val="24"/>
            <w:cs/>
            <w:rPrChange w:id="33549" w:author="Sopheak Phorn" w:date="2023-08-03T1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33550" w:author="Kem Sereyboth" w:date="2023-07-25T09:43:00Z">
        <w:del w:id="33551" w:author="Sopheak Phorn" w:date="2023-08-03T13:27:00Z">
          <w:r w:rsidRPr="00E37D30" w:rsidDel="00E37D30">
            <w:rPr>
              <w:rFonts w:ascii="Khmer MEF1" w:hAnsi="Khmer MEF1" w:cs="Khmer MEF1"/>
              <w:spacing w:val="-4"/>
              <w:sz w:val="24"/>
              <w:szCs w:val="24"/>
              <w:cs/>
              <w:rPrChange w:id="33552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553" w:author="Sopheak Phorn" w:date="2023-08-03T13:27:00Z">
        <w:r w:rsidR="00E37D30" w:rsidRPr="00E37D30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3554" w:author="Sopheak Phorn" w:date="2023-08-03T13:2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E37D30" w:rsidRPr="00337F6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555" w:author="Sopheak Phorn" w:date="2023-08-04T11:5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គណនេយ្យសាម​ញ្ញ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​​​​</w:t>
        </w:r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កម្ពុជា </w:t>
        </w:r>
        <w:r w:rsidR="00E37D30" w:rsidRPr="00BE61DB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</w:t>
        </w:r>
        <w:r w:rsidR="00E37D30" w:rsidRPr="0043176C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ស្របតាម</w:t>
        </w:r>
        <w:r w:rsidR="00E37D30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ផែនការ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</w:ins>
      <w:ins w:id="33556" w:author="Sopheak" w:date="2023-07-28T23:22:00Z">
        <w:del w:id="33557" w:author="Sopheak Phorn" w:date="2023-08-03T13:27:00Z">
          <w:r w:rsidR="00B25E71" w:rsidRPr="00B25E71" w:rsidDel="00E37D30">
            <w:rPr>
              <w:rFonts w:ascii="Khmer MEF1" w:hAnsi="Khmer MEF1" w:cs="Khmer MEF1"/>
              <w:b/>
              <w:bCs/>
              <w:color w:val="000000"/>
              <w:spacing w:val="-14"/>
              <w:sz w:val="24"/>
              <w:szCs w:val="24"/>
              <w:cs/>
              <w:rPrChange w:id="33558" w:author="Sopheak" w:date="2023-07-28T23:22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 xml:space="preserve">ន.គ.ស. </w:delText>
          </w:r>
          <w:r w:rsidR="00B25E71" w:rsidRPr="00B25E71" w:rsidDel="00E37D30">
            <w:rPr>
              <w:rFonts w:ascii="Khmer MEF1" w:hAnsi="Khmer MEF1" w:cs="Khmer MEF1"/>
              <w:color w:val="000000"/>
              <w:spacing w:val="-14"/>
              <w:sz w:val="24"/>
              <w:szCs w:val="24"/>
              <w:cs/>
              <w:rPrChange w:id="33559" w:author="Sopheak" w:date="2023-07-28T23:22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>បានរៀបចំមិនសម្រេចបានតាមផែនការកំណត់លើសេចក្ដីព្រាង</w:delText>
          </w:r>
          <w:r w:rsidR="00B25E71" w:rsidRPr="009820A8" w:rsidDel="00E37D30">
            <w:rPr>
              <w:rFonts w:ascii="Khmer MEF1" w:hAnsi="Khmer MEF1" w:cs="Khmer MEF1" w:hint="cs"/>
              <w:color w:val="000000"/>
              <w:spacing w:val="-10"/>
              <w:sz w:val="24"/>
              <w:szCs w:val="24"/>
              <w:cs/>
            </w:rPr>
            <w:delText>ប្រកាសស្ដីពីការដាក់ឱ្យអនុវត្តស្ដង់ដាគណនេយ្យសាមញ្ញកម្ពុជា</w:delText>
          </w:r>
        </w:del>
        <w:r w:rsidR="00B25E71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</w:rPr>
          <w:t>។</w:t>
        </w:r>
      </w:ins>
      <w:ins w:id="33560" w:author="Kem Sereyboth" w:date="2023-07-25T09:43:00Z">
        <w:del w:id="33561" w:author="Sopheak" w:date="2023-07-28T23:22:00Z">
          <w:r w:rsidRPr="00815556" w:rsidDel="00B25E71">
            <w:rPr>
              <w:rFonts w:ascii="Khmer MEF1" w:hAnsi="Khmer MEF1" w:cs="Khmer MEF1"/>
              <w:spacing w:val="14"/>
              <w:sz w:val="24"/>
              <w:szCs w:val="24"/>
              <w:cs/>
              <w:rPrChange w:id="33562" w:author="Kem Sereyboth" w:date="2023-07-26T14:0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815556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 xml:space="preserve">ហានិភ័យ 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ពុំទាន់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50E96008" w14:textId="77777777" w:rsidR="00B25E71" w:rsidRDefault="005C3F0D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563" w:author="Sopheak" w:date="2023-07-28T23:24:00Z"/>
          <w:rFonts w:ascii="Khmer MEF1" w:hAnsi="Khmer MEF1" w:cs="Khmer MEF1"/>
          <w:spacing w:val="2"/>
          <w:sz w:val="24"/>
          <w:szCs w:val="24"/>
        </w:rPr>
        <w:pPrChange w:id="33564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565" w:author="Kem Sereyboth" w:date="2023-07-25T09:43:00Z">
        <w:r w:rsidRPr="008155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3566" w:author="Kem Sereyboth" w:date="2023-07-26T14:1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អនុសាសន៍៖</w:t>
        </w:r>
        <w:r w:rsidRPr="00815556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</w:p>
    <w:p w14:paraId="004F59A0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567" w:author="Sopheak" w:date="2023-07-28T23:24:00Z"/>
          <w:rFonts w:ascii="Khmer MEF1" w:hAnsi="Khmer MEF1" w:cs="Khmer MEF1"/>
          <w:spacing w:val="-8"/>
          <w:sz w:val="24"/>
          <w:szCs w:val="24"/>
        </w:rPr>
        <w:pPrChange w:id="33568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569" w:author="Sopheak" w:date="2023-07-28T23:24:00Z"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570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កំណត់យន្តការ </w:t>
        </w:r>
        <w:r w:rsidRPr="00E37D30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33571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និង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572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នីតិវិធី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573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ក្នុងការអនុវត្តការងារ ដើម្បី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574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ជាមូលដ្ឋានតម្រង់ទិសសម្រេច</w:t>
        </w:r>
        <w:r w:rsidRPr="00725470">
          <w:rPr>
            <w:rFonts w:ascii="Khmer MEF1" w:hAnsi="Khmer MEF1" w:cs="Khmer MEF1" w:hint="cs"/>
            <w:spacing w:val="6"/>
            <w:sz w:val="24"/>
            <w:szCs w:val="24"/>
            <w:cs/>
          </w:rPr>
          <w:t>​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575" w:author="Sopheak Phorn" w:date="2023-08-03T13:2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បាននូវ​លទ្ធផល​​​​រំពឹងទុកក្នុង និងការកែលម្អទាន់ពេលវេលាក្នុងការអនុវត្តការងារមាន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ប្រសិទ្ធភាព</w:t>
        </w:r>
      </w:ins>
    </w:p>
    <w:p w14:paraId="7F2DF483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576" w:author="Sopheak" w:date="2023-07-28T23:24:00Z"/>
          <w:rFonts w:ascii="Khmer MEF1" w:hAnsi="Khmer MEF1" w:cs="Khmer MEF1"/>
          <w:spacing w:val="-8"/>
          <w:sz w:val="24"/>
          <w:szCs w:val="24"/>
        </w:rPr>
        <w:pPrChange w:id="33577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578" w:author="Sopheak" w:date="2023-07-28T23:24:00Z"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579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lastRenderedPageBreak/>
          <w:t>កំណត់លក្ខខណ្ឌ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3580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យោង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581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ការងារសម្រាប់អនុវត្ត ដើម្បីជាមូលដ្ឋានសំខាន់ក្នុង​ការទទួលខុស</w:t>
        </w:r>
        <w:r w:rsidRPr="00725470">
          <w:rPr>
            <w:rFonts w:ascii="Khmer MEF1" w:hAnsi="Khmer MEF1" w:cs="Khmer MEF1" w:hint="cs"/>
            <w:spacing w:val="-10"/>
            <w:sz w:val="24"/>
            <w:szCs w:val="24"/>
            <w:cs/>
          </w:rPr>
          <w:t>ត្រូវ​របស់​មន្រ្តី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​ទទួលបន្ទុកការងារក្នុងការអនុវត្តការងារមានប្រសិទ្ធភាព</w:t>
        </w:r>
      </w:ins>
    </w:p>
    <w:p w14:paraId="210A37EF" w14:textId="77777777" w:rsidR="00B25E71" w:rsidRPr="00B25E71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582" w:author="Sopheak" w:date="2023-07-28T23:24:00Z"/>
          <w:rFonts w:ascii="Khmer MEF1" w:hAnsi="Khmer MEF1" w:cs="Khmer MEF1"/>
          <w:spacing w:val="-10"/>
          <w:sz w:val="24"/>
          <w:szCs w:val="24"/>
          <w:rPrChange w:id="33583" w:author="Sopheak" w:date="2023-07-28T23:28:00Z">
            <w:rPr>
              <w:ins w:id="33584" w:author="Sopheak" w:date="2023-07-28T23:24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33585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586" w:author="Sopheak" w:date="2023-07-28T23:24:00Z">
        <w:r w:rsidRPr="00E37D30">
          <w:rPr>
            <w:rFonts w:ascii="Khmer MEF1" w:hAnsi="Khmer MEF1" w:cs="Khmer MEF1"/>
            <w:spacing w:val="2"/>
            <w:sz w:val="24"/>
            <w:szCs w:val="24"/>
            <w:cs/>
            <w:rPrChange w:id="33587" w:author="Sopheak Phorn" w:date="2023-08-03T13:2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ពង្រឹងសមត្ថភាពបន្ថែមដល់មន្រ្តីអនុវត្តការងារ ដើម្បីជាមូលដ្ឋានសម្រាប់អនុវត្តការងារ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588" w:author="Sopheak" w:date="2023-07-28T2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​សម្រេច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589" w:author="Sopheak" w:date="2023-07-28T23:2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​បានប្រសិទ្ធភាព</w:t>
        </w:r>
      </w:ins>
    </w:p>
    <w:p w14:paraId="0C408A2F" w14:textId="5484EBF9" w:rsidR="005C3F0D" w:rsidRPr="00E37D3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590" w:author="Kem Sereyboth" w:date="2023-07-25T09:43:00Z"/>
          <w:rFonts w:ascii="Khmer MEF1" w:hAnsi="Khmer MEF1" w:cs="Khmer MEF1"/>
          <w:sz w:val="24"/>
          <w:szCs w:val="24"/>
          <w:rPrChange w:id="33591" w:author="Sopheak Phorn" w:date="2023-08-03T13:30:00Z">
            <w:rPr>
              <w:ins w:id="33592" w:author="Kem Sereyboth" w:date="2023-07-25T09:43:00Z"/>
            </w:rPr>
          </w:rPrChange>
        </w:rPr>
        <w:pPrChange w:id="33593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594" w:author="Sopheak" w:date="2023-07-28T23:24:00Z"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595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ដោយពិនិត្យឃើញថាការងារនេះមានសារៈសំខាន់សម្រាប់សហគ្រាសនៅកម្ពុជាដែល</w:t>
        </w:r>
        <w:r w:rsidRPr="00E37D30">
          <w:rPr>
            <w:rFonts w:ascii="Khmer MEF1" w:hAnsi="Khmer MEF1" w:cs="Khmer MEF1"/>
            <w:spacing w:val="-8"/>
            <w:sz w:val="24"/>
            <w:szCs w:val="24"/>
            <w:rPrChange w:id="33596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597" w:author="Sopheak Phorn" w:date="2023-08-03T13:29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ភាគ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598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ច្រើនជាសហគ្រាសមានលក្ខណៈគ្រួសារ</w:t>
        </w:r>
      </w:ins>
      <w:ins w:id="33599" w:author="Sopheak Phorn" w:date="2023-08-03T13:30:00Z">
        <w:r w:rsidR="00E37D30" w:rsidRPr="00E37D30">
          <w:rPr>
            <w:rFonts w:ascii="Khmer MEF1" w:hAnsi="Khmer MEF1" w:cs="Khmer MEF1"/>
            <w:spacing w:val="10"/>
            <w:sz w:val="24"/>
            <w:szCs w:val="24"/>
            <w:cs/>
            <w:rPrChange w:id="33600" w:author="Sopheak Phorn" w:date="2023-08-03T13:3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3601" w:author="Sopheak" w:date="2023-07-28T23:24:00Z">
        <w:del w:id="33602" w:author="Sopheak Phorn" w:date="2023-08-03T13:30:00Z">
          <w:r w:rsidRPr="00E37D30" w:rsidDel="00E37D30">
            <w:rPr>
              <w:rFonts w:ascii="Khmer MEF1" w:hAnsi="Khmer MEF1" w:cs="Khmer MEF1"/>
              <w:spacing w:val="10"/>
              <w:sz w:val="24"/>
              <w:szCs w:val="24"/>
              <w:cs/>
              <w:rPrChange w:id="33603" w:author="Sopheak Phorn" w:date="2023-08-03T13:3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604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និងក្នុងគោលដៅកាត់បន្ថយចំណាយ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605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របស់</w:t>
        </w:r>
        <w:r w:rsidRPr="00E37D30">
          <w:rPr>
            <w:rFonts w:ascii="Khmer MEF1" w:hAnsi="Khmer MEF1" w:cs="Khmer MEF1"/>
            <w:sz w:val="24"/>
            <w:szCs w:val="24"/>
            <w:rPrChange w:id="33606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607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សហគ្រាសទាំងនោះ </w:t>
        </w:r>
        <w:r w:rsidRPr="00E37D30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608" w:author="Sopheak Phorn" w:date="2023-08-03T13:3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609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គួរធ្វើការសិក្សាឱ្យបានម៉ត់ចត់ និងរៀបចំស្តង់ដាឱ្យ</w:t>
        </w:r>
        <w:r w:rsidRPr="00E37D30">
          <w:rPr>
            <w:rFonts w:ascii="Khmer MEF1" w:hAnsi="Khmer MEF1" w:cs="Khmer MEF1"/>
            <w:spacing w:val="-6"/>
            <w:sz w:val="24"/>
            <w:szCs w:val="24"/>
            <w:rPrChange w:id="33610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CF3808">
          <w:rPr>
            <w:rFonts w:ascii="Khmer MEF1" w:hAnsi="Khmer MEF1" w:cs="Khmer MEF1"/>
            <w:spacing w:val="-6"/>
            <w:sz w:val="24"/>
            <w:szCs w:val="24"/>
            <w:cs/>
          </w:rPr>
          <w:t>បានល្អ</w:t>
        </w:r>
        <w:r w:rsidRPr="00E37D30">
          <w:rPr>
            <w:rFonts w:ascii="Khmer MEF1" w:hAnsi="Khmer MEF1" w:cs="Khmer MEF1"/>
            <w:sz w:val="24"/>
            <w:szCs w:val="24"/>
            <w:cs/>
            <w:rPrChange w:id="33611" w:author="Sopheak Phorn" w:date="2023-08-03T13:3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612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ដើម្បីជាផលប្រយោជន៍ជួយសម្រួលដល់បន្ទុកសហគ្រាស​មានលក្ខណៈគ្រួសារ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613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 xml:space="preserve"> ព្រមទាំង</w:t>
        </w:r>
      </w:ins>
      <w:ins w:id="33614" w:author="Sopheak Phorn" w:date="2023-08-03T13:31:00Z">
        <w:r w:rsidR="00E37D30" w:rsidRPr="00E37D30">
          <w:rPr>
            <w:rFonts w:ascii="Khmer MEF1" w:hAnsi="Khmer MEF1" w:cs="Khmer MEF1"/>
            <w:spacing w:val="-4"/>
            <w:sz w:val="24"/>
            <w:szCs w:val="24"/>
            <w:rPrChange w:id="33615" w:author="Sopheak Phorn" w:date="2023-08-03T13:31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33616" w:author="Sopheak" w:date="2023-07-28T23:24:00Z"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617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គាំទ្រសកម្មភាពធ្វើធុរៈកិច្ចបម្រើដល់សេដ្ឋកិច្ចកម្ពុជា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618" w:author="Sopheak Phorn" w:date="2023-08-03T13:31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ទាំងមូល។</w:t>
        </w:r>
      </w:ins>
      <w:ins w:id="33619" w:author="Kem Sereyboth" w:date="2023-07-25T09:43:00Z">
        <w:del w:id="33620" w:author="Sopheak" w:date="2023-07-28T23:24:00Z"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621" w:author="Sopheak Phorn" w:date="2023-08-03T13:30:00Z">
                <w:rPr>
                  <w:b/>
                  <w:bCs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622" w:author="Sopheak Phorn" w:date="2023-08-03T13:30:00Z">
                <w:rPr>
                  <w:cs/>
                </w:rPr>
              </w:rPrChange>
            </w:rPr>
            <w:delText xml:space="preserve"> គួរជំរុញដាក់ឱ្យអ​នុវត្តសេចក្ដីណែនាំស្ដីពី​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623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ធាតុអប្បបរិមានៃយន្តការគ្រប់គ្រងហានិភ័យ ស្របតាមផែនការសកម្មភាពបីឆ្នាំរំកិល ២០២៣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rPrChange w:id="33624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625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២០២៥ របស់ </w:delText>
          </w:r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626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627" w:author="Sopheak Phorn" w:date="2023-08-03T13:30:00Z">
                <w:rPr>
                  <w:spacing w:val="-4"/>
                  <w:cs/>
                </w:rPr>
              </w:rPrChange>
            </w:rPr>
            <w:delText xml:space="preserve"> ដែលបានគ្រោង</w:delText>
          </w:r>
        </w:del>
      </w:ins>
    </w:p>
    <w:p w14:paraId="608F7C56" w14:textId="093C2668" w:rsidR="009A453A" w:rsidRPr="009A453A" w:rsidDel="009A453A" w:rsidRDefault="005C3F0D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del w:id="33628" w:author="Sopheak Phorn" w:date="2023-08-25T15:20:00Z"/>
          <w:rFonts w:ascii="Khmer MEF1" w:hAnsi="Khmer MEF1" w:cs="Khmer MEF1"/>
          <w:b/>
          <w:bCs/>
          <w:rPrChange w:id="33629" w:author="Sopheak Phorn" w:date="2023-08-25T15:21:00Z">
            <w:rPr>
              <w:del w:id="33630" w:author="Sopheak Phorn" w:date="2023-08-25T15:20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631" w:author="Sopheak Phorn" w:date="2023-08-25T16:21:00Z">
          <w:pPr>
            <w:pStyle w:val="ListParagraph"/>
            <w:numPr>
              <w:numId w:val="101"/>
            </w:numPr>
            <w:spacing w:after="0" w:line="214" w:lineRule="auto"/>
            <w:ind w:left="1701" w:hanging="283"/>
            <w:jc w:val="both"/>
          </w:pPr>
        </w:pPrChange>
      </w:pPr>
      <w:ins w:id="33632" w:author="Kem Sereyboth" w:date="2023-07-25T09:43:00Z">
        <w:r w:rsidRPr="00D0222E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 xml:space="preserve">ផលវិបាក៖ </w:t>
        </w:r>
      </w:ins>
    </w:p>
    <w:p w14:paraId="306F00A0" w14:textId="77777777" w:rsidR="009A453A" w:rsidRPr="009A453A" w:rsidRDefault="009A453A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633" w:author="Sopheak Phorn" w:date="2023-08-25T15:21:00Z"/>
          <w:rFonts w:ascii="Khmer MEF1" w:hAnsi="Khmer MEF1" w:cs="Khmer MEF1"/>
          <w:b/>
          <w:bCs/>
          <w:rPrChange w:id="33634" w:author="Sopheak Phorn" w:date="2023-08-25T15:21:00Z">
            <w:rPr>
              <w:ins w:id="33635" w:author="Sopheak Phorn" w:date="2023-08-25T15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636" w:author="Sopheak Phorn" w:date="2023-08-25T16:21:00Z">
          <w:pPr>
            <w:pStyle w:val="ListParagraph"/>
            <w:numPr>
              <w:numId w:val="71"/>
            </w:numPr>
            <w:spacing w:after="0" w:line="214" w:lineRule="auto"/>
            <w:ind w:left="1287" w:hanging="153"/>
          </w:pPr>
        </w:pPrChange>
      </w:pPr>
    </w:p>
    <w:p w14:paraId="6978B77C" w14:textId="7A5F8B38" w:rsidR="009A453A" w:rsidRPr="009A453A" w:rsidRDefault="009A453A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637" w:author="Sopheak Phorn" w:date="2023-08-25T15:21:00Z"/>
          <w:rFonts w:ascii="Khmer MEF1" w:hAnsi="Khmer MEF1" w:cs="Khmer MEF1"/>
          <w:spacing w:val="-8"/>
          <w:rPrChange w:id="33638" w:author="Sopheak Phorn" w:date="2023-08-25T15:21:00Z">
            <w:rPr>
              <w:ins w:id="33639" w:author="Sopheak Phorn" w:date="2023-08-25T15:21:00Z"/>
              <w:rFonts w:ascii="Khmer MEF1" w:hAnsi="Khmer MEF1" w:cs="Khmer MEF1"/>
              <w:b/>
              <w:bCs/>
              <w:spacing w:val="-6"/>
            </w:rPr>
          </w:rPrChange>
        </w:rPr>
        <w:pPrChange w:id="33640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641" w:author="Sopheak Phorn" w:date="2023-08-25T15:21:00Z">
        <w:r w:rsidRPr="009A453A">
          <w:rPr>
            <w:rFonts w:ascii="Khmer MEF1" w:hAnsi="Khmer MEF1" w:cs="Khmer MEF1"/>
            <w:spacing w:val="-8"/>
            <w:sz w:val="24"/>
            <w:szCs w:val="24"/>
            <w:cs/>
            <w:rPrChange w:id="33642" w:author="Sopheak Phorn" w:date="2023-08-25T15:21:00Z">
              <w:rPr>
                <w:rFonts w:cs="DaunPenh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9A453A">
          <w:rPr>
            <w:rFonts w:ascii="Khmer MEF1" w:hAnsi="Khmer MEF1" w:cs="Khmer MEF1"/>
            <w:spacing w:val="-4"/>
            <w:sz w:val="24"/>
            <w:szCs w:val="24"/>
            <w:cs/>
            <w:rPrChange w:id="33643" w:author="Sopheak Phorn" w:date="2023-08-25T15:22:00Z">
              <w:rPr>
                <w:rFonts w:ascii="Khmer MEF1" w:hAnsi="Khmer MEF1" w:cs="Khmer MEF1"/>
                <w:spacing w:val="-8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</w:ins>
    </w:p>
    <w:p w14:paraId="1A6DD18E" w14:textId="4DD5C236" w:rsidR="009A453A" w:rsidRPr="009A453A" w:rsidRDefault="00B25E71">
      <w:pPr>
        <w:pStyle w:val="ListParagraph"/>
        <w:spacing w:after="0" w:line="240" w:lineRule="auto"/>
        <w:ind w:left="1701"/>
        <w:jc w:val="both"/>
        <w:rPr>
          <w:ins w:id="33644" w:author="Sopheak" w:date="2023-07-28T23:27:00Z"/>
          <w:rFonts w:ascii="Khmer MEF1" w:hAnsi="Khmer MEF1" w:cs="Khmer MEF1"/>
          <w:sz w:val="24"/>
          <w:szCs w:val="24"/>
          <w:rPrChange w:id="33645" w:author="Sopheak Phorn" w:date="2023-08-25T15:19:00Z">
            <w:rPr>
              <w:ins w:id="33646" w:author="Sopheak" w:date="2023-07-28T23:2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3647" w:author="Sopheak Phorn" w:date="2023-08-25T16:2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3648" w:author="Sopheak" w:date="2023-07-28T23:27:00Z">
        <w:del w:id="33649" w:author="Sopheak Phorn" w:date="2023-08-25T15:22:00Z">
          <w:r w:rsidRPr="00A22992" w:rsidDel="009A453A">
            <w:rPr>
              <w:rFonts w:ascii="Khmer MEF1" w:hAnsi="Khmer MEF1" w:cs="Khmer MEF1"/>
              <w:sz w:val="24"/>
              <w:szCs w:val="24"/>
              <w:cs/>
              <w:rPrChange w:id="33650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សហគ្រាសដែលមានលក្ខណៈគ្រួសារនៅបន្តទទួលបន្ទុកចំណាយខ្ពស់លើការប្រើប្រាស់</w:delText>
          </w:r>
          <w:r w:rsidRPr="00A22992" w:rsidDel="009A453A">
            <w:rPr>
              <w:rFonts w:ascii="Khmer MEF1" w:hAnsi="Khmer MEF1" w:cs="Khmer MEF1"/>
              <w:spacing w:val="2"/>
              <w:sz w:val="24"/>
              <w:szCs w:val="24"/>
              <w:cs/>
              <w:rPrChange w:id="33651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សេវាគណនេយ្យជំនាញក្នុងកត់ត្រាប្រតិបត្តិការគណនេយ្យ និងការរៀបចំរបាយការណ៍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652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ហិរញ្ញវត្ថុ សម្រាប់គោលដៅអនុលោមភាព</w:t>
        </w:r>
        <w:del w:id="33653" w:author="Sopheak Phorn" w:date="2023-08-03T13:31:00Z">
          <w:r w:rsidRPr="00A22992" w:rsidDel="00A22992">
            <w:rPr>
              <w:rFonts w:ascii="Khmer MEF1" w:hAnsi="Khmer MEF1" w:cs="Khmer MEF1"/>
              <w:sz w:val="24"/>
              <w:szCs w:val="24"/>
              <w:cs/>
              <w:rPrChange w:id="33654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655" w:author="Sopheak Phorn" w:date="2023-08-25T15:19:00Z">
        <w:r w:rsidR="009A453A">
          <w:rPr>
            <w:rFonts w:ascii="Khmer MEF1" w:hAnsi="Khmer MEF1" w:cs="Khmer MEF1"/>
            <w:sz w:val="24"/>
            <w:szCs w:val="24"/>
          </w:rPr>
          <w:t xml:space="preserve"> </w:t>
        </w:r>
      </w:ins>
    </w:p>
    <w:p w14:paraId="1D418FA5" w14:textId="25056823" w:rsidR="005C3F0D" w:rsidRPr="00A22992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656" w:author="Kem Sereyboth" w:date="2023-07-25T09:43:00Z"/>
          <w:rFonts w:ascii="Khmer MEF1" w:hAnsi="Khmer MEF1" w:cs="Khmer MEF1"/>
          <w:sz w:val="24"/>
          <w:szCs w:val="24"/>
          <w:rPrChange w:id="33657" w:author="Sopheak Phorn" w:date="2023-08-03T13:31:00Z">
            <w:rPr>
              <w:ins w:id="33658" w:author="Kem Sereyboth" w:date="2023-07-25T09:43:00Z"/>
              <w:rFonts w:ascii="Khmer MEF1" w:eastAsiaTheme="minorHAnsi" w:hAnsi="Khmer MEF1" w:cs="Khmer MEF1"/>
              <w:b/>
              <w:bCs/>
              <w:spacing w:val="-10"/>
              <w:sz w:val="22"/>
              <w:szCs w:val="36"/>
            </w:rPr>
          </w:rPrChange>
        </w:rPr>
        <w:pPrChange w:id="33659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660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661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ដោយសារស្តង់ដា </w:t>
        </w:r>
        <w:r w:rsidRPr="00A22992">
          <w:rPr>
            <w:rFonts w:ascii="Khmer MEF1" w:hAnsi="Khmer MEF1" w:cs="Khmer MEF1"/>
            <w:sz w:val="24"/>
            <w:szCs w:val="24"/>
            <w:rPrChange w:id="33662" w:author="Sopheak Phorn" w:date="2023-08-03T13:31:00Z">
              <w:rPr>
                <w:rFonts w:ascii="Khmer MEF1" w:hAnsi="Khmer MEF1" w:cs="Khmer MEF1"/>
                <w:spacing w:val="-6"/>
              </w:rPr>
            </w:rPrChange>
          </w:rPr>
          <w:t xml:space="preserve">CIFRS for SMEs </w:t>
        </w:r>
        <w:r w:rsidRPr="00A22992">
          <w:rPr>
            <w:rFonts w:ascii="Khmer MEF1" w:hAnsi="Khmer MEF1" w:cs="Khmer MEF1"/>
            <w:sz w:val="24"/>
            <w:szCs w:val="24"/>
            <w:cs/>
            <w:rPrChange w:id="33663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មានបច្ចេកទេសខ្ពស់ អាចរារាំងដល់ចេតនារបស់</w:t>
        </w:r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664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សហគ្រាសក្នុងការអនុវត្តស្របតាមច្បាប់</w:t>
        </w:r>
        <w:del w:id="33665" w:author="Sopheak Phorn" w:date="2023-08-03T13:32:00Z">
          <w:r w:rsidRPr="00F32C5C" w:rsidDel="00F32C5C">
            <w:rPr>
              <w:rFonts w:ascii="Khmer MEF1" w:hAnsi="Khmer MEF1" w:cs="Khmer MEF1"/>
              <w:spacing w:val="-10"/>
              <w:sz w:val="24"/>
              <w:szCs w:val="24"/>
              <w:cs/>
              <w:rPrChange w:id="33666" w:author="Sopheak Phorn" w:date="2023-08-03T13:32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667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និងលិខិតបទដ្ឋានគតិយុត្តពាក់ព័ន្ធនឹងគណនេយ្យ</w:t>
        </w:r>
      </w:ins>
      <w:ins w:id="33668" w:author="Sopheak Phorn" w:date="2023-08-03T13:31:00Z">
        <w:r w:rsidR="00F32C5C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33669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670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និងសវនកម្ម</w:t>
        </w:r>
        <w:del w:id="33671" w:author="Sopheak Phorn" w:date="2023-08-03T13:32:00Z">
          <w:r w:rsidRPr="00A22992" w:rsidDel="00F32C5C">
            <w:rPr>
              <w:rFonts w:ascii="Khmer MEF1" w:hAnsi="Khmer MEF1" w:cs="Khmer MEF1"/>
              <w:sz w:val="24"/>
              <w:szCs w:val="24"/>
              <w:cs/>
              <w:rPrChange w:id="33672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673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ជាធរមាន។ </w:t>
        </w:r>
      </w:ins>
      <w:ins w:id="33674" w:author="Kem Sereyboth" w:date="2023-07-25T09:43:00Z">
        <w:del w:id="33675" w:author="Sopheak" w:date="2023-07-28T23:26:00Z"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76" w:author="Sopheak Phorn" w:date="2023-08-03T13:31:00Z">
                <w:rPr>
                  <w:rFonts w:cs="DaunPenh"/>
                  <w:cs/>
                </w:rPr>
              </w:rPrChange>
            </w:rPr>
            <w:delText xml:space="preserve">ដោយសេចក្តីណែនាំនេះពុំទាន់អាចដាក់ឱ្យអនុវត្តបានក្នុងឆ្នាំ២០២២ យោងតាមផែនការអភិវឌ្ឍន៍ស្ថាប័នរបស់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677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78" w:author="Sopheak Phorn" w:date="2023-08-03T13:31:00Z">
                <w:rPr>
                  <w:rFonts w:cs="DaunPenh"/>
                  <w:cs/>
                </w:rPr>
              </w:rPrChange>
            </w:rPr>
            <w:delText xml:space="preserve"> ២០២២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679" w:author="Sopheak Phorn" w:date="2023-08-03T13:31:00Z">
                <w:rPr/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80" w:author="Sopheak Phorn" w:date="2023-08-03T13:31:00Z">
                <w:rPr>
                  <w:rFonts w:cs="DaunPenh"/>
                  <w:cs/>
                </w:rPr>
              </w:rPrChange>
            </w:rPr>
            <w:delText>២០២៦ ដូចនេះ តម្រូវឱ្យមានភាពបត់បែនក្នុងការដាក់ចេញ និងអនុវត្តសេចក្តីណែនាំ ក្នុងឆ្នាំ២០២៤ វិញ ស្របតាមផែនការសកម្មភាព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81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បីឆ្នាំរំកិល ២០២៣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682" w:author="Sopheak Phorn" w:date="2023-08-03T13:31:00Z">
                <w:rPr>
                  <w:spacing w:val="-4"/>
                </w:rPr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83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 xml:space="preserve">២០២៥ 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684" w:author="Sopheak Phorn" w:date="2023-08-03T13:31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685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។</w:delText>
          </w:r>
        </w:del>
      </w:ins>
    </w:p>
    <w:p w14:paraId="44BFA22A" w14:textId="607FB0DE" w:rsidR="00125B0C" w:rsidRPr="00E33574" w:rsidDel="00587D5B" w:rsidRDefault="008C6AC2">
      <w:pPr>
        <w:spacing w:after="0" w:line="240" w:lineRule="auto"/>
        <w:jc w:val="both"/>
        <w:rPr>
          <w:ins w:id="33686" w:author="Voeun Kuyeng" w:date="2022-08-31T11:28:00Z"/>
          <w:del w:id="33687" w:author="Kem Sereiboth" w:date="2022-09-15T15:16:00Z"/>
          <w:rFonts w:ascii="Khmer MEF1" w:hAnsi="Khmer MEF1" w:cs="Khmer MEF1"/>
          <w:sz w:val="24"/>
          <w:szCs w:val="24"/>
          <w:lang w:val="ca-ES"/>
          <w:rPrChange w:id="33688" w:author="Kem Sereyboth" w:date="2023-07-19T16:59:00Z">
            <w:rPr>
              <w:ins w:id="33689" w:author="Voeun Kuyeng" w:date="2022-08-31T11:28:00Z"/>
              <w:del w:id="33690" w:author="Kem Sereiboth" w:date="2022-09-15T15:16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691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3692" w:author="sakaria fa" w:date="2022-09-15T22:15:00Z">
        <w:del w:id="33693" w:author="ACER" w:date="2022-10-03T15:15:00Z"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6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និងសេចក្តីព្រាងផែនការអភិវឌ្ឍន៍ស្ថាប័នរបស់និយ័តករសន្តិសង្គម ២០២២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6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6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២០២៦។</w:delText>
          </w:r>
        </w:del>
      </w:ins>
      <w:ins w:id="33697" w:author="Voeun Kuyeng" w:date="2022-08-31T11:11:00Z">
        <w:del w:id="33698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6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37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7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..........​​ដោយ</w:delText>
          </w:r>
        </w:del>
      </w:ins>
      <w:ins w:id="33702" w:author="Kem Sereiboth" w:date="2022-09-14T10:50:00Z">
        <w:del w:id="33703" w:author="ACER" w:date="2022-10-03T15:15:00Z">
          <w:r w:rsidR="00872F00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7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3705" w:author="Voeun Kuyeng" w:date="2022-08-31T11:11:00Z">
        <w:del w:id="33706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7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ស្មារ​តី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70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70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ទទួលខុសត្រូវខ្ពស់ និងស្រប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71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ទៅតាមច្បាប់ បទប្បញ្ញត្តិ និងគោលការណ៍ដែលបានកំណត់ដែលបាននាំឱ្យ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rPrChange w:id="3371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7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សម្រេច​បានលទ្ធផលគួរជាទីមោទនៈ។</w:delText>
          </w:r>
          <w:r w:rsidR="00125B0C" w:rsidRPr="00E33574" w:rsidDel="000A7646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</w:p>
    <w:p w14:paraId="5E891ADF" w14:textId="620BE090" w:rsidR="00C34129" w:rsidRPr="00E33574" w:rsidDel="00715526" w:rsidRDefault="00C34129">
      <w:pPr>
        <w:spacing w:after="0" w:line="240" w:lineRule="auto"/>
        <w:jc w:val="both"/>
        <w:rPr>
          <w:ins w:id="33713" w:author="Voeun Kuyeng" w:date="2022-08-31T11:11:00Z"/>
          <w:del w:id="33714" w:author="User" w:date="2022-10-04T14:22:00Z"/>
          <w:rFonts w:ascii="Times New Roman" w:eastAsia="Times New Roman" w:hAnsi="Times New Roman" w:cs="Times New Roman"/>
          <w:sz w:val="24"/>
          <w:szCs w:val="24"/>
          <w:rPrChange w:id="33715" w:author="Kem Sereyboth" w:date="2023-07-19T16:59:00Z">
            <w:rPr>
              <w:ins w:id="33716" w:author="Voeun Kuyeng" w:date="2022-08-31T11:11:00Z"/>
              <w:del w:id="33717" w:author="User" w:date="2022-10-04T14:22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718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06BCF7D5" w14:textId="12AEAC9F" w:rsidR="00125B0C" w:rsidRPr="00E33574" w:rsidDel="00913214" w:rsidRDefault="00756A09">
      <w:pPr>
        <w:pStyle w:val="NormalWeb"/>
        <w:spacing w:before="0" w:beforeAutospacing="0" w:after="0" w:afterAutospacing="0"/>
        <w:ind w:firstLine="720"/>
        <w:jc w:val="both"/>
        <w:rPr>
          <w:ins w:id="33719" w:author="Voeun Kuyeng" w:date="2022-08-31T11:11:00Z"/>
          <w:del w:id="33720" w:author="User" w:date="2022-09-16T11:29:00Z"/>
          <w:rFonts w:ascii="Khmer MEF1" w:hAnsi="Khmer MEF1" w:cs="Khmer MEF1"/>
        </w:rPr>
        <w:pPrChange w:id="33721" w:author="Sopheak Phorn" w:date="2023-08-25T16:21:00Z">
          <w:pPr>
            <w:pStyle w:val="NormalWeb"/>
            <w:spacing w:after="0"/>
            <w:ind w:firstLine="720"/>
            <w:jc w:val="both"/>
          </w:pPr>
        </w:pPrChange>
      </w:pPr>
      <w:ins w:id="33722" w:author="Voeun Kuyeng" w:date="2022-08-31T16:06:00Z">
        <w:del w:id="33723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គ</w:delText>
          </w:r>
        </w:del>
      </w:ins>
      <w:ins w:id="33724" w:author="Kem Sereiboth" w:date="2022-09-14T13:53:00Z">
        <w:del w:id="33725" w:author="User" w:date="2022-09-16T11:29:00Z">
          <w:r w:rsidR="00E32E6F"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.</w:delText>
          </w:r>
        </w:del>
      </w:ins>
      <w:ins w:id="33726" w:author="Voeun Kuyeng" w:date="2022-08-31T16:06:00Z">
        <w:del w:id="33727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</w:rPr>
            <w:delText>-</w:delText>
          </w:r>
        </w:del>
      </w:ins>
      <w:ins w:id="33728" w:author="Voeun Kuyeng" w:date="2022-08-31T11:11:00Z">
        <w:del w:id="33729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73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ចំណុចទី៣</w:delText>
          </w:r>
        </w:del>
      </w:ins>
      <w:ins w:id="33731" w:author="socheata.ol@hotmail.com" w:date="2022-09-04T18:33:00Z">
        <w:del w:id="33732" w:author="User" w:date="2022-09-16T11:29:00Z">
          <w:r w:rsidR="008A34BB" w:rsidRPr="00E33574" w:rsidDel="00913214">
            <w:rPr>
              <w:rFonts w:ascii="Khmer MEF1" w:hAnsi="Khmer MEF1" w:cs="Khmer MEF1"/>
              <w:spacing w:val="4"/>
              <w:lang w:val="ca-ES"/>
              <w:rPrChange w:id="33733" w:author="Kem Sereyboth" w:date="2023-07-19T16:59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3734" w:author="Voeun Kuyeng" w:date="2022-08-31T11:11:00Z">
        <w:del w:id="33735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73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៖</w:delText>
          </w:r>
        </w:del>
      </w:ins>
      <w:ins w:id="33737" w:author="Voeun Kuyeng" w:date="2022-08-31T11:28:00Z">
        <w:del w:id="33738" w:author="User" w:date="2022-09-16T11:29:00Z">
          <w:r w:rsidR="00C34129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73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 xml:space="preserve"> </w:delText>
          </w:r>
        </w:del>
      </w:ins>
      <w:ins w:id="33740" w:author="Voeun Kuyeng" w:date="2022-08-31T11:11:00Z">
        <w:del w:id="33741" w:author="User" w:date="2022-09-16T11:29:00Z"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74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ត្រូវរៀបរាប់អំពី</w:delText>
          </w:r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3374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លទ្ធផលនៃការពិនិត្យ និងវាយតម្លៃរបស់សវនករទទួលបន្ទុក</w:delText>
          </w:r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74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ដោយ</w:delText>
          </w:r>
          <w:r w:rsidR="00125B0C" w:rsidRPr="00E33574" w:rsidDel="00913214">
            <w:rPr>
              <w:rFonts w:ascii="Khmer MEF1" w:hAnsi="Khmer MEF1" w:cs="Khmer MEF1"/>
              <w:spacing w:val="-8"/>
              <w:cs/>
              <w:lang w:val="ca-ES"/>
              <w:rPrChange w:id="3374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ផ្អែកតាមមូលដ្ឋាននៃការសន្និដ្ឋាន ដោយប្រើប្រាស់គម្រូនៃការសន្និដ្ឋានណាមួយដែលមានកំណត់ក្នុងមូលដ្ឋាន</w:delText>
          </w:r>
          <w:r w:rsidR="00125B0C" w:rsidRPr="00E33574" w:rsidDel="00913214">
            <w:rPr>
              <w:rFonts w:ascii="Khmer MEF1" w:hAnsi="Khmer MEF1" w:cs="Khmer MEF1"/>
              <w:spacing w:val="4"/>
              <w:cs/>
              <w:lang w:val="ca-ES"/>
            </w:rPr>
            <w:delText>នៃការធ្វើការសន្និដ្ឋាន</w:delText>
          </w:r>
          <w:r w:rsidR="00125B0C" w:rsidRPr="00E33574" w:rsidDel="00913214">
            <w:rPr>
              <w:rFonts w:ascii="Khmer MEF1" w:hAnsi="Khmer MEF1" w:cs="Khmer MEF1"/>
              <w:spacing w:val="6"/>
              <w:cs/>
              <w:lang w:val="ca-ES"/>
            </w:rPr>
            <w:delText>។ ​</w:delText>
          </w:r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</w:delText>
          </w:r>
        </w:del>
      </w:ins>
      <w:ins w:id="33746" w:author="socheata.ol@hotmail.com" w:date="2022-09-04T18:34:00Z">
        <w:del w:id="33747" w:author="User" w:date="2022-09-16T11:29:00Z">
          <w:r w:rsidR="00A3685D" w:rsidRPr="00E33574" w:rsidDel="00913214">
            <w:rPr>
              <w:rFonts w:ascii="Khmer MEF1" w:hAnsi="Khmer MEF1" w:cs="Khmer MEF1"/>
              <w:cs/>
              <w:lang w:val="ca-ES"/>
            </w:rPr>
            <w:delText>ចំណុច</w:delText>
          </w:r>
        </w:del>
      </w:ins>
      <w:ins w:id="33748" w:author="Voeun Kuyeng" w:date="2022-08-31T11:11:00Z">
        <w:del w:id="33749" w:author="User" w:date="2022-09-16T11:29:00Z"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កថាខណ្ឌទី៣ នេះ ដូចគំរូខាងក្រោម៖</w:delText>
          </w:r>
        </w:del>
      </w:ins>
    </w:p>
    <w:p w14:paraId="6DB4D61F" w14:textId="77B337DB" w:rsidR="00EB5984" w:rsidRPr="00E33574" w:rsidDel="005C3437" w:rsidRDefault="00125B0C" w:rsidP="00627928">
      <w:pPr>
        <w:spacing w:after="0" w:line="240" w:lineRule="auto"/>
        <w:ind w:firstLine="720"/>
        <w:jc w:val="both"/>
        <w:rPr>
          <w:ins w:id="33750" w:author="sakaria fa" w:date="2022-09-30T22:58:00Z"/>
          <w:del w:id="33751" w:author="Kem Sereyboth" w:date="2023-06-20T14:53:00Z"/>
          <w:rFonts w:ascii="Khmer MEF1" w:hAnsi="Khmer MEF1" w:cs="Khmer MEF1"/>
          <w:spacing w:val="-4"/>
          <w:sz w:val="24"/>
          <w:szCs w:val="24"/>
          <w:rPrChange w:id="33752" w:author="Kem Sereyboth" w:date="2023-07-19T16:59:00Z">
            <w:rPr>
              <w:ins w:id="33753" w:author="sakaria fa" w:date="2022-09-30T22:58:00Z"/>
              <w:del w:id="33754" w:author="Kem Sereyboth" w:date="2023-06-20T14:53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3755" w:author="Voeun Kuyeng" w:date="2022-08-31T11:11:00Z">
        <w:del w:id="33756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5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ឆ្លងតាមការពិនិត្យ និងវាយតម្លៃ បន្ទាប់ពីប្រមូលទិន្នន័យ</w:delText>
          </w:r>
        </w:del>
      </w:ins>
      <w:ins w:id="33758" w:author="User" w:date="2022-10-04T14:42:00Z">
        <w:del w:id="33759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និងព័ត</w:delText>
          </w:r>
        </w:del>
      </w:ins>
      <w:ins w:id="33761" w:author="User" w:date="2022-10-04T14:43:00Z">
        <w:del w:id="33762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3764" w:author="User" w:date="2022-10-04T14:42:00Z">
        <w:del w:id="33765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767" w:author="sakaria fa" w:date="2022-09-30T22:39:00Z">
        <w:del w:id="33768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770" w:author="Voeun Kuyeng" w:date="2022-08-31T11:11:00Z">
        <w:del w:id="33771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7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</w:del>
      </w:ins>
      <w:ins w:id="33773" w:author="User" w:date="2022-10-04T14:43:00Z">
        <w:del w:id="33774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7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ធ្វើការ</w:delText>
          </w:r>
        </w:del>
      </w:ins>
      <w:ins w:id="33776" w:author="Voeun Kuyeng" w:date="2022-08-31T11:11:00Z">
        <w:del w:id="33777" w:author="Kem Sereyboth" w:date="2023-06-20T14:53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3377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បានសង្កេតឃើញ</w:delText>
          </w:r>
        </w:del>
      </w:ins>
      <w:ins w:id="33779" w:author="sakaria fa" w:date="2022-09-30T22:39:00Z">
        <w:del w:id="33780" w:author="Kem Sereyboth" w:date="2023-06-20T14:53:00Z">
          <w:r w:rsidR="002322E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7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</w:delText>
          </w:r>
        </w:del>
      </w:ins>
      <w:ins w:id="33782" w:author="User" w:date="2022-10-04T14:43:00Z">
        <w:del w:id="33783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7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យោងតាមប្រកាសលេខ</w:delText>
          </w:r>
        </w:del>
      </w:ins>
      <w:ins w:id="33785" w:author="User" w:date="2022-10-05T13:33:00Z">
        <w:del w:id="33786" w:author="Kem Sereyboth" w:date="2023-06-20T14:53:00Z">
          <w:r w:rsidR="00D03E8E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78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88" w:author="User" w:date="2022-10-04T14:43:00Z">
        <w:del w:id="33789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7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០៣៥ អ.ស.ហ.ប្រ.ក</w:delText>
          </w:r>
        </w:del>
      </w:ins>
      <w:ins w:id="33791" w:author="User" w:date="2022-10-04T14:44:00Z">
        <w:del w:id="33792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7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ចុះថ្ងៃទី០៤ ខែសីហា ឆ្នាំ២០២២ ស្តីពីការដាក់ឱ្យអនុវត្ត</w:delText>
          </w:r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7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</w:delText>
          </w:r>
        </w:del>
      </w:ins>
      <w:ins w:id="33795" w:author="User" w:date="2022-10-04T14:45:00Z">
        <w:del w:id="33796" w:author="Kem Sereyboth" w:date="2023-06-20T14:53:00Z"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7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វគោលការណ៍</w:delText>
          </w:r>
        </w:del>
      </w:ins>
      <w:ins w:id="33798" w:author="User" w:date="2022-10-04T14:47:00Z">
        <w:del w:id="33799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8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ណែនាំស្តីពីសវនកម្មអនុលោមភាពរបស់អង្គភាព</w:delText>
          </w:r>
        </w:del>
      </w:ins>
      <w:ins w:id="33801" w:author="User" w:date="2022-10-04T14:48:00Z">
        <w:del w:id="33802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8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7573E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38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80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ដូចមានកំណត់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3807" w:author="User" w:date="2022-10-04T14:49:00Z">
        <w:del w:id="33808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ចំណុចទី</w:delText>
          </w:r>
        </w:del>
      </w:ins>
      <w:ins w:id="33810" w:author="User" w:date="2022-10-04T14:56:00Z">
        <w:del w:id="33811" w:author="Kem Sereyboth" w:date="2023-06-20T14:53:00Z">
          <w:r w:rsidR="003774B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1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13" w:author="User" w:date="2022-10-04T14:49:00Z">
        <w:del w:id="33814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rPrChange w:id="338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V 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(២) ទម្រង់ និង</w:delText>
          </w:r>
        </w:del>
      </w:ins>
      <w:ins w:id="33817" w:author="User" w:date="2022-10-04T14:50:00Z">
        <w:del w:id="33818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មាតិកានៃរបាយការណ៍សវនកម្មអនុលោមភាព ត្រង់សេចក្តីសន្និដ្ឋានដោយ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</w:delText>
          </w:r>
        </w:del>
      </w:ins>
      <w:ins w:id="33821" w:author="User" w:date="2022-10-04T14:51:00Z">
        <w:del w:id="33822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ទុកប្រើប្រាស់ការសន្និដ្ឋាន</w:delText>
          </w:r>
        </w:del>
      </w:ins>
      <w:ins w:id="33824" w:author="Voeun Kuyeng" w:date="2022-08-31T11:11:00Z">
        <w:del w:id="33825" w:author="Kem Sereyboth" w:date="2023-06-20T14:53:00Z">
          <w:r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2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ថា</w:delText>
          </w:r>
        </w:del>
      </w:ins>
      <w:ins w:id="33827" w:author="User" w:date="2022-10-04T14:58:00Z">
        <w:del w:id="33828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30" w:author="User" w:date="2022-10-04T14:51:00Z">
        <w:del w:id="33831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8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សេចក្តី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6"/>
              <w:sz w:val="24"/>
              <w:szCs w:val="24"/>
              <w:cs/>
              <w:rPrChange w:id="338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សន្និដ្ឋានត្រឹមត្រូវទាំងស្រុង</w:delText>
          </w:r>
        </w:del>
      </w:ins>
      <w:ins w:id="33834" w:author="Un Seakamey" w:date="2022-11-14T11:24:00Z">
        <w:del w:id="33835" w:author="Kem Sereyboth" w:date="2023-06-20T14:53:00Z">
          <w:r w:rsidR="00CD3A38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836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តែ</w:delText>
          </w:r>
        </w:del>
      </w:ins>
      <w:ins w:id="33837" w:author="User" w:date="2022-10-04T14:51:00Z">
        <w:del w:id="33838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8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2"/>
              <w:sz w:val="24"/>
              <w:szCs w:val="24"/>
              <w:cs/>
              <w:rPrChange w:id="338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</w:delText>
          </w:r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8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842" w:author="User" w:date="2022-10-04T14:52:00Z">
        <w:del w:id="33843" w:author="Kem Sereyboth" w:date="2023-06-20T14:53:00Z"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8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ដូច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33846" w:author="User" w:date="2022-10-04T14:57:00Z">
        <w:del w:id="33847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49" w:author="User" w:date="2022-10-04T14:52:00Z">
        <w:del w:id="33850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8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</w:delText>
          </w:r>
          <w:r w:rsidR="007573E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ទទួលន្ទុកសន្និដ្ឋានថា</w:delText>
          </w:r>
        </w:del>
      </w:ins>
      <w:ins w:id="33853" w:author="Voeun Kuyeng" w:date="2022-08-31T11:29:00Z">
        <w:del w:id="33854" w:author="Kem Sereyboth" w:date="2023-06-20T14:53:00Z">
          <w:r w:rsidR="00C3412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5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3856" w:author="sakaria fa" w:date="2022-09-30T22:39:00Z">
        <w:del w:id="33857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38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</w:delText>
          </w:r>
        </w:del>
      </w:ins>
      <w:ins w:id="33860" w:author="sakaria fa" w:date="2022-09-30T22:40:00Z">
        <w:del w:id="33861" w:author="Kem Sereyboth" w:date="2023-06-20T14:53:00Z"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38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គឺមិន</w:delText>
          </w:r>
        </w:del>
      </w:ins>
      <w:ins w:id="33864" w:author="ACER" w:date="2022-10-03T15:18:00Z">
        <w:del w:id="33865" w:author="Kem Sereyboth" w:date="2023-06-20T14:53:00Z">
          <w:r w:rsidR="00BA1A4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3867" w:author="sakaria fa" w:date="2022-09-30T22:40:00Z">
        <w:del w:id="33868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8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អនុលោម</w:delText>
          </w:r>
        </w:del>
      </w:ins>
      <w:ins w:id="33870" w:author="ACER" w:date="2022-10-03T15:18:00Z">
        <w:del w:id="33871" w:author="Kem Sereyboth" w:date="2023-06-20T14:53:00Z"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7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BA1A4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rPrChange w:id="338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លែងតែចំណុចមួយចំនួន</w:delText>
          </w:r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ដូចជា</w:delText>
          </w:r>
        </w:del>
      </w:ins>
      <w:ins w:id="33875" w:author="User" w:date="2022-10-04T14:52:00Z">
        <w:del w:id="33876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33878" w:author="User" w:date="2022-10-04T14:53:00Z">
        <w:del w:id="33879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881" w:author="sakaria fa" w:date="2022-09-30T22:42:00Z">
        <w:del w:id="33882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នូវចំណុចដូចជា </w:delText>
          </w:r>
        </w:del>
      </w:ins>
      <w:ins w:id="33884" w:author="User" w:date="2022-10-04T14:53:00Z">
        <w:del w:id="33885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3887" w:author="User" w:date="2022-10-04T14:54:00Z">
        <w:del w:id="33888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90" w:author="sakaria fa" w:date="2022-09-30T22:42:00Z">
        <w:del w:id="33891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9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រចនាសម្ព័</w:delText>
          </w:r>
        </w:del>
      </w:ins>
      <w:ins w:id="33893" w:author="sakaria fa" w:date="2022-09-30T22:43:00Z">
        <w:del w:id="33894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8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ន្ធ</w:delText>
          </w:r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</w:delText>
          </w:r>
        </w:del>
      </w:ins>
      <w:ins w:id="33897" w:author="sakaria fa" w:date="2022-09-30T22:46:00Z">
        <w:del w:id="33898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8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3900" w:author="sakaria fa" w:date="2022-09-30T22:49:00Z">
        <w:del w:id="33901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903" w:author="sakaria fa" w:date="2022-09-30T22:46:00Z">
        <w:del w:id="33904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9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ពុំទាន់មានប្រធាននាយកដ្ឋាន និងអនុប្រធាននាយកដ្ឋាន</w:delText>
          </w:r>
        </w:del>
      </w:ins>
      <w:ins w:id="33906" w:author="sakaria fa" w:date="2022-09-30T22:49:00Z">
        <w:del w:id="33907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9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33909" w:author="sakaria fa" w:date="2022-09-30T22:51:00Z">
        <w:del w:id="33910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9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12" w:author="User" w:date="2022-11-03T23:17:00Z">
        <w:del w:id="33913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91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ពុំទា</w:delText>
          </w:r>
        </w:del>
      </w:ins>
      <w:ins w:id="33915" w:author="User" w:date="2022-11-03T23:18:00Z">
        <w:del w:id="33916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91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ន់</w:delText>
          </w:r>
          <w:r w:rsidR="0076587F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 </w:delText>
          </w:r>
          <w:r w:rsidR="0076587F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1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3919" w:author="sakaria fa" w:date="2022-09-30T22:51:00Z">
        <w:del w:id="33920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</w:delText>
          </w:r>
        </w:del>
      </w:ins>
      <w:ins w:id="33922" w:author="LENOVO" w:date="2022-10-02T12:30:00Z">
        <w:del w:id="33923" w:author="Kem Sereyboth" w:date="2023-06-20T14:53:00Z">
          <w:r w:rsidR="00E56414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24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ស្របតាមបទប្បញ្ញត្តិ</w:delText>
          </w:r>
        </w:del>
      </w:ins>
      <w:ins w:id="33925" w:author="Un Seakamey" w:date="2022-10-03T17:48:00Z">
        <w:del w:id="33926" w:author="Kem Sereyboth" w:date="2023-06-20T14:53:00Z">
          <w:r w:rsidR="006370A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2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28" w:author="ACER" w:date="2022-10-03T15:36:00Z">
        <w:del w:id="33929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3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</w:delText>
          </w:r>
        </w:del>
      </w:ins>
      <w:ins w:id="33931" w:author="Un Seakamey" w:date="2022-11-14T12:53:00Z">
        <w:del w:id="33932" w:author="Kem Sereyboth" w:date="2023-06-20T14:53:00Z">
          <w:r w:rsidR="00B4516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3934" w:author="ACER" w:date="2022-10-03T15:36:00Z">
        <w:del w:id="33935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3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3937" w:author="sakaria fa" w:date="2022-09-30T22:51:00Z">
        <w:del w:id="33938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93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ពុំទាន់មានការបង់ភាគទាន ១០% ជូនអគ្គលេខាធិការដ្ឋាន</w:delText>
          </w:r>
          <w:r w:rsidR="00AF5908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3394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F5908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394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3942" w:author="ACER" w:date="2022-10-03T15:37:00Z">
        <w:del w:id="33943" w:author="Kem Sereyboth" w:date="2023-06-20T14:53:00Z">
          <w:r w:rsidR="00D81949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3944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45" w:author="ACER" w:date="2022-10-03T15:36:00Z">
        <w:del w:id="33946" w:author="Kem Sereyboth" w:date="2023-06-20T14:53:00Z">
          <w:r w:rsidR="00D8194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94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មិនបានអនុវត្ត</w:delText>
          </w:r>
        </w:del>
      </w:ins>
      <w:ins w:id="33948" w:author="ACER" w:date="2022-10-03T15:37:00Z">
        <w:del w:id="33949" w:author="Kem Sereyboth" w:date="2023-06-20T14:53:00Z">
          <w:r w:rsidR="00C11FD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95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51" w:author="sakaria fa" w:date="2022-09-30T22:53:00Z">
        <w:del w:id="33952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953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95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ចំពោះប្រព័ន្ធលើ</w:delText>
          </w:r>
        </w:del>
      </w:ins>
      <w:ins w:id="33955" w:author="ACER" w:date="2022-10-03T16:46:00Z">
        <w:del w:id="33956" w:author="Kem Sereyboth" w:date="2023-06-20T14:53:00Z">
          <w:r w:rsidR="00CF529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</w:delText>
          </w:r>
        </w:del>
      </w:ins>
      <w:ins w:id="33957" w:author="sakaria fa" w:date="2022-09-30T22:53:00Z">
        <w:del w:id="33958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95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ទឹក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6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ចិត្ត</w:delText>
          </w:r>
        </w:del>
      </w:ins>
      <w:ins w:id="33961" w:author="sakaria fa" w:date="2022-09-30T22:54:00Z">
        <w:del w:id="33962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6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  <w:ins w:id="33964" w:author="ACER" w:date="2022-10-03T16:46:00Z">
        <w:del w:id="33965" w:author="Kem Sereyboth" w:date="2023-06-20T14:53:00Z">
          <w:r w:rsidR="00CF5299" w:rsidRPr="00E33574" w:rsidDel="005C3437">
            <w:rPr>
              <w:rFonts w:ascii="Khmer MEF1" w:hAnsi="Khmer MEF1" w:cs="Khmer MEF1"/>
              <w:sz w:val="24"/>
              <w:szCs w:val="24"/>
              <w:cs/>
              <w:rPrChange w:id="339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33967" w:author="sakaria fa" w:date="2022-09-30T22:54:00Z">
        <w:del w:id="33968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6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EB5984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339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ពុំបានអនុវត្តតាមបទប្បញ្ញត្តិដែលកំណត់</w:delText>
          </w:r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397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3973" w:author="sakaria fa" w:date="2022-09-30T22:55:00Z">
        <w:del w:id="33974" w:author="Kem Sereyboth" w:date="2023-06-20T14:53:00Z"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397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7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</w:del>
      </w:ins>
      <w:ins w:id="33977" w:author="ACER" w:date="2022-10-03T15:38:00Z">
        <w:del w:id="33978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rPrChange w:id="3397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33980" w:author="sakaria fa" w:date="2022-09-30T22:55:00Z">
        <w:del w:id="33981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8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  <w:ins w:id="33983" w:author="sakaria fa" w:date="2022-09-30T22:57:00Z">
        <w:del w:id="33984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8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86" w:author="ACER" w:date="2022-10-03T15:38:00Z">
        <w:del w:id="33987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cs/>
              <w:rPrChange w:id="3398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33989" w:author="sakaria fa" w:date="2022-09-30T22:57:00Z">
        <w:del w:id="33990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99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ពុំទាន់មានក្របខណ្ឌ</w:delText>
          </w:r>
          <w:r w:rsidR="00EB5984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339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បទប្បញ្ញត្តិដាក់ឱ្យអនុវត្តពេញលេញនៅឡើយទេ</w:delText>
          </w:r>
        </w:del>
      </w:ins>
      <w:ins w:id="33993" w:author="LENOVO" w:date="2022-10-02T12:35:00Z">
        <w:del w:id="33994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33995" w:author="Kem Sereyboth" w:date="2023-07-19T16:59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3996" w:author="LENOVO" w:date="2022-10-02T12:34:00Z">
        <w:del w:id="33997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rPrChange w:id="3399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3999" w:author="LENOVO" w:date="2022-10-02T12:35:00Z">
        <w:del w:id="34000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34002" w:author="ACER" w:date="2022-10-03T16:46:00Z">
        <w:del w:id="34003" w:author="Kem Sereyboth" w:date="2023-06-20T14:53:00Z">
          <w:r w:rsidR="00CF5299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ៅឡើយ</w:delText>
          </w:r>
        </w:del>
      </w:ins>
      <w:ins w:id="34005" w:author="LENOVO" w:date="2022-10-02T12:35:00Z">
        <w:del w:id="34006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34008" w:author="ACER" w:date="2022-10-03T15:38:00Z">
        <w:del w:id="34009" w:author="Kem Sereyboth" w:date="2023-06-20T14:53:00Z">
          <w:r w:rsidR="00C11FD8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34011" w:author="LENOVO" w:date="2022-10-02T12:35:00Z">
        <w:del w:id="34012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ដែរ</w:delText>
          </w:r>
        </w:del>
      </w:ins>
      <w:ins w:id="34014" w:author="sakaria fa" w:date="2022-09-30T22:57:00Z">
        <w:del w:id="34015" w:author="Kem Sereyboth" w:date="2023-06-20T14:53:00Z">
          <w:r w:rsidR="00EB5984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0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8B24B23" w14:textId="27050C2C" w:rsidR="002E5ED2" w:rsidRPr="00E33574" w:rsidDel="00B1425C" w:rsidRDefault="002E5ED2">
      <w:pPr>
        <w:spacing w:after="0" w:line="240" w:lineRule="auto"/>
        <w:ind w:firstLine="720"/>
        <w:jc w:val="both"/>
        <w:rPr>
          <w:ins w:id="34017" w:author="sakaria fa" w:date="2022-09-30T22:59:00Z"/>
          <w:del w:id="34018" w:author="Kem Sereyboth" w:date="2023-07-11T11:17:00Z"/>
          <w:rFonts w:ascii="Khmer MEF1" w:hAnsi="Khmer MEF1" w:cs="Khmer MEF1"/>
          <w:sz w:val="24"/>
          <w:szCs w:val="24"/>
          <w:highlight w:val="yellow"/>
          <w:rPrChange w:id="34019" w:author="Kem Sereyboth" w:date="2023-07-19T16:59:00Z">
            <w:rPr>
              <w:ins w:id="34020" w:author="sakaria fa" w:date="2022-09-30T22:59:00Z"/>
              <w:del w:id="34021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022" w:author="Sopheak Phorn" w:date="2023-08-25T16:21:00Z">
          <w:pPr>
            <w:spacing w:after="0" w:line="240" w:lineRule="auto"/>
            <w:jc w:val="both"/>
          </w:pPr>
        </w:pPrChange>
      </w:pPr>
      <w:ins w:id="34023" w:author="sakaria fa" w:date="2022-09-30T22:59:00Z">
        <w:del w:id="3402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ជាមួយគ្នានេះ 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40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ផ្អែកតាម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0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029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បានផ្ដល់ជូនអនុសាសន៍មួយចំនួន</w:delText>
          </w:r>
        </w:del>
      </w:ins>
      <w:ins w:id="34030" w:author="ACER" w:date="2022-10-03T16:47:00Z">
        <w:del w:id="34031" w:author="Kem Sereyboth" w:date="2023-07-11T11:17:00Z">
          <w:r w:rsidR="00E12D54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03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33" w:author="sakaria fa" w:date="2022-09-30T22:59:00Z">
        <w:del w:id="34034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035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ដែល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036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អនុសាសន៍ទាំងនេះ</w:delText>
          </w:r>
        </w:del>
      </w:ins>
      <w:ins w:id="34037" w:author="User" w:date="2022-10-05T13:35:00Z">
        <w:del w:id="34038" w:author="Kem Sereyboth" w:date="2023-07-11T11:17:00Z">
          <w:r w:rsidR="00176EDD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03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40" w:author="sakaria fa" w:date="2022-09-30T22:59:00Z">
        <w:del w:id="34041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042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នឹងផ្ដល់គុណតម្លៃ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043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យ៉ាងច្រើនដល់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34044" w:author="Kem Sereyboth" w:date="2023-07-19T16:59:00Z">
                <w:rPr>
                  <w:rFonts w:ascii="Khmer MEF1" w:hAnsi="Khmer MEF1" w:cs="Khmer MEF1"/>
                  <w:b/>
                  <w:bCs/>
                  <w:spacing w:val="-2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45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តាមរយៈ៖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7D0FC5F" w14:textId="24DAA911" w:rsidR="002E5ED2" w:rsidRPr="00E33574" w:rsidDel="00B1425C" w:rsidRDefault="002E5ED2">
      <w:pPr>
        <w:spacing w:after="0" w:line="240" w:lineRule="auto"/>
        <w:ind w:firstLine="720"/>
        <w:jc w:val="both"/>
        <w:rPr>
          <w:ins w:id="34047" w:author="sakaria fa" w:date="2022-09-30T23:00:00Z"/>
          <w:del w:id="34048" w:author="Kem Sereyboth" w:date="2023-07-11T11:17:00Z"/>
          <w:rFonts w:ascii="Khmer MEF1" w:hAnsi="Khmer MEF1" w:cs="Khmer MEF1"/>
          <w:sz w:val="24"/>
          <w:szCs w:val="24"/>
          <w:highlight w:val="yellow"/>
          <w:rPrChange w:id="34049" w:author="Kem Sereyboth" w:date="2023-07-19T16:59:00Z">
            <w:rPr>
              <w:ins w:id="34050" w:author="sakaria fa" w:date="2022-09-30T23:00:00Z"/>
              <w:del w:id="34051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052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053" w:author="sakaria fa" w:date="2022-09-30T23:00:00Z">
        <w:del w:id="3405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5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ក. ធានាបាននូវប្រសិទ្ធភាពក្នុងការអនុវត្តការងារកាន់តែប្រសើរឡើង </w:delText>
          </w:r>
        </w:del>
      </w:ins>
    </w:p>
    <w:p w14:paraId="076EAECB" w14:textId="2CEFB921" w:rsidR="002E5ED2" w:rsidRPr="00E33574" w:rsidDel="00B1425C" w:rsidRDefault="002E5ED2">
      <w:pPr>
        <w:spacing w:after="0" w:line="240" w:lineRule="auto"/>
        <w:ind w:firstLine="720"/>
        <w:jc w:val="both"/>
        <w:rPr>
          <w:ins w:id="34056" w:author="sakaria fa" w:date="2022-09-30T23:00:00Z"/>
          <w:del w:id="34057" w:author="Kem Sereyboth" w:date="2023-07-11T11:17:00Z"/>
          <w:rFonts w:ascii="Khmer MEF1" w:hAnsi="Khmer MEF1" w:cs="Khmer MEF1"/>
          <w:sz w:val="24"/>
          <w:szCs w:val="24"/>
          <w:highlight w:val="yellow"/>
          <w:rPrChange w:id="34058" w:author="Kem Sereyboth" w:date="2023-07-19T16:59:00Z">
            <w:rPr>
              <w:ins w:id="34059" w:author="sakaria fa" w:date="2022-09-30T23:00:00Z"/>
              <w:del w:id="34060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4061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062" w:author="sakaria fa" w:date="2022-09-30T23:00:00Z">
        <w:del w:id="3406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6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ខ. មានការទទួលខុសត្រូវការងារច្បាស់លាស់  </w:delText>
          </w:r>
        </w:del>
      </w:ins>
    </w:p>
    <w:p w14:paraId="3C3452E6" w14:textId="5C2D26F7" w:rsidR="002E5ED2" w:rsidRPr="00E33574" w:rsidDel="00B1425C" w:rsidRDefault="002E5ED2">
      <w:pPr>
        <w:spacing w:after="0" w:line="240" w:lineRule="auto"/>
        <w:ind w:firstLine="720"/>
        <w:jc w:val="both"/>
        <w:rPr>
          <w:ins w:id="34065" w:author="sakaria fa" w:date="2022-09-30T23:00:00Z"/>
          <w:del w:id="34066" w:author="Kem Sereyboth" w:date="2023-07-11T11:17:00Z"/>
          <w:rFonts w:ascii="Khmer MEF1" w:hAnsi="Khmer MEF1" w:cs="Khmer MEF1"/>
          <w:sz w:val="24"/>
          <w:szCs w:val="24"/>
          <w:highlight w:val="yellow"/>
          <w:rPrChange w:id="34067" w:author="Kem Sereyboth" w:date="2023-07-19T16:59:00Z">
            <w:rPr>
              <w:ins w:id="34068" w:author="sakaria fa" w:date="2022-09-30T23:00:00Z"/>
              <w:del w:id="34069" w:author="Kem Sereyboth" w:date="2023-07-11T11:1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4070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071" w:author="sakaria fa" w:date="2022-09-30T23:00:00Z">
        <w:del w:id="34072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គ. ជួយឱ្យ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7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មាន​អភិបាលកិច្ច​រឹងមាំ</w:delText>
          </w:r>
        </w:del>
      </w:ins>
    </w:p>
    <w:p w14:paraId="4393D4D3" w14:textId="003DD447" w:rsidR="00733B5E" w:rsidRPr="00E33574" w:rsidDel="00B1425C" w:rsidRDefault="002E5ED2">
      <w:pPr>
        <w:spacing w:after="0" w:line="240" w:lineRule="auto"/>
        <w:ind w:firstLine="720"/>
        <w:jc w:val="both"/>
        <w:rPr>
          <w:ins w:id="34076" w:author="ACER" w:date="2022-10-03T16:50:00Z"/>
          <w:del w:id="34077" w:author="Kem Sereyboth" w:date="2023-07-11T11:17:00Z"/>
          <w:rFonts w:ascii="Khmer MEF1" w:hAnsi="Khmer MEF1" w:cs="Khmer MEF1"/>
          <w:sz w:val="24"/>
          <w:szCs w:val="24"/>
          <w:highlight w:val="yellow"/>
          <w:rPrChange w:id="34078" w:author="Kem Sereyboth" w:date="2023-07-19T16:59:00Z">
            <w:rPr>
              <w:ins w:id="34079" w:author="ACER" w:date="2022-10-03T16:50:00Z"/>
              <w:del w:id="3408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081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082" w:author="sakaria fa" w:date="2022-09-30T23:00:00Z">
        <w:del w:id="3408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 បង្កើនទំនុកចិត្ត​ដល់​សាធារណជន</w:delText>
          </w:r>
        </w:del>
      </w:ins>
      <w:ins w:id="34085" w:author="sakaria fa" w:date="2022-09-30T23:01:00Z">
        <w:del w:id="34086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088" w:author="ACER" w:date="2022-10-03T16:50:00Z">
        <w:del w:id="34089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ក.</w:delText>
          </w:r>
        </w:del>
      </w:ins>
      <w:ins w:id="34091" w:author="LENOVO" w:date="2022-10-06T12:15:00Z">
        <w:del w:id="34092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94" w:author="ACER" w:date="2022-10-03T16:50:00Z">
        <w:del w:id="34095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ធានាបាននូវប្រសិទ្ធភាពក្នុងការអនុវត្តការងារកាន់តែប្រសើរឡើង </w:delText>
          </w:r>
        </w:del>
      </w:ins>
    </w:p>
    <w:p w14:paraId="19587527" w14:textId="3ED048D4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097" w:author="ACER" w:date="2022-10-03T16:50:00Z"/>
          <w:del w:id="34098" w:author="Kem Sereyboth" w:date="2023-07-11T11:17:00Z"/>
          <w:rFonts w:ascii="Khmer MEF1" w:hAnsi="Khmer MEF1" w:cs="Khmer MEF1"/>
          <w:sz w:val="24"/>
          <w:szCs w:val="24"/>
          <w:highlight w:val="yellow"/>
          <w:rPrChange w:id="34099" w:author="Kem Sereyboth" w:date="2023-07-19T16:59:00Z">
            <w:rPr>
              <w:ins w:id="34100" w:author="ACER" w:date="2022-10-03T16:50:00Z"/>
              <w:del w:id="34101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102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103" w:author="ACER" w:date="2022-10-03T16:50:00Z">
        <w:del w:id="3410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ខ.</w:delText>
          </w:r>
        </w:del>
      </w:ins>
      <w:ins w:id="34106" w:author="LENOVO" w:date="2022-10-06T12:15:00Z">
        <w:del w:id="34107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09" w:author="ACER" w:date="2022-10-03T16:50:00Z">
        <w:del w:id="3411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មានការទទួលខុសត្រូវការងារច្បាស់លាស់ និងមាន​អភិបាលកិច្ច​រឹងមាំ </w:delText>
          </w:r>
        </w:del>
      </w:ins>
    </w:p>
    <w:p w14:paraId="71930C1E" w14:textId="2F1FABD1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112" w:author="ACER" w:date="2022-10-03T16:50:00Z"/>
          <w:del w:id="34113" w:author="Kem Sereyboth" w:date="2023-07-11T11:17:00Z"/>
          <w:rFonts w:ascii="Khmer MEF1" w:hAnsi="Khmer MEF1" w:cs="Khmer MEF1"/>
          <w:sz w:val="24"/>
          <w:szCs w:val="24"/>
          <w:highlight w:val="yellow"/>
          <w:rPrChange w:id="34114" w:author="Kem Sereyboth" w:date="2023-07-19T16:59:00Z">
            <w:rPr>
              <w:ins w:id="34115" w:author="ACER" w:date="2022-10-03T16:50:00Z"/>
              <w:del w:id="34116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117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118" w:author="ACER" w:date="2022-10-03T16:50:00Z">
        <w:del w:id="3411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គ.</w:delText>
          </w:r>
        </w:del>
      </w:ins>
      <w:ins w:id="34121" w:author="LENOVO" w:date="2022-10-06T12:15:00Z">
        <w:del w:id="34122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24" w:author="ACER" w:date="2022-10-03T16:50:00Z">
        <w:del w:id="3412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អនុលោមទៅតាមបទប្បញ្ញត្តិដែលបានកំណត់</w:delText>
          </w:r>
        </w:del>
      </w:ins>
    </w:p>
    <w:p w14:paraId="3144C885" w14:textId="35880923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127" w:author="ACER" w:date="2022-10-03T16:50:00Z"/>
          <w:del w:id="34128" w:author="Kem Sereyboth" w:date="2023-07-11T11:17:00Z"/>
          <w:rFonts w:ascii="Khmer MEF1" w:hAnsi="Khmer MEF1" w:cs="Khmer MEF1"/>
          <w:sz w:val="24"/>
          <w:szCs w:val="24"/>
          <w:highlight w:val="yellow"/>
          <w:rPrChange w:id="34129" w:author="Kem Sereyboth" w:date="2023-07-19T16:59:00Z">
            <w:rPr>
              <w:ins w:id="34130" w:author="ACER" w:date="2022-10-03T16:50:00Z"/>
              <w:del w:id="34131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132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133" w:author="ACER" w:date="2022-10-03T16:50:00Z">
        <w:del w:id="3413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</w:delText>
          </w:r>
        </w:del>
      </w:ins>
      <w:ins w:id="34136" w:author="LENOVO" w:date="2022-10-06T12:15:00Z">
        <w:del w:id="34137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39" w:author="ACER" w:date="2022-10-03T16:50:00Z">
        <w:del w:id="3414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បង្កើនចំណូលដល់ស្ថាប័ន </w:delText>
          </w:r>
        </w:del>
      </w:ins>
    </w:p>
    <w:p w14:paraId="36CD6644" w14:textId="693B458D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142" w:author="ACER" w:date="2022-10-03T16:50:00Z"/>
          <w:del w:id="34143" w:author="Kem Sereyboth" w:date="2023-07-11T11:17:00Z"/>
          <w:rFonts w:ascii="Khmer MEF1" w:hAnsi="Khmer MEF1" w:cs="Khmer MEF1"/>
          <w:sz w:val="24"/>
          <w:szCs w:val="24"/>
          <w:highlight w:val="yellow"/>
          <w:rPrChange w:id="34144" w:author="Kem Sereyboth" w:date="2023-07-19T16:59:00Z">
            <w:rPr>
              <w:ins w:id="34145" w:author="ACER" w:date="2022-10-03T16:50:00Z"/>
              <w:del w:id="34146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147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148" w:author="ACER" w:date="2022-10-03T16:50:00Z">
        <w:del w:id="3414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ង.</w:delText>
          </w:r>
        </w:del>
      </w:ins>
      <w:ins w:id="34151" w:author="LENOVO" w:date="2022-10-06T12:15:00Z">
        <w:del w:id="34152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54" w:author="ACER" w:date="2022-10-03T16:50:00Z">
        <w:del w:id="3415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លុបបំបាត់វិសមាសភាពនៃការ</w:delText>
          </w:r>
        </w:del>
      </w:ins>
      <w:ins w:id="34157" w:author="ACER" w:date="2022-10-03T16:52:00Z">
        <w:del w:id="3415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លើកទឹកចិត្តមន្ត្រីនៃអង្គភ</w:delText>
          </w:r>
        </w:del>
      </w:ins>
      <w:ins w:id="34160" w:author="ACER" w:date="2022-10-03T16:53:00Z">
        <w:del w:id="3416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4164" w:author="ACER" w:date="2022-10-03T16:50:00Z">
        <w:del w:id="3416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B2AA813" w14:textId="561FFEDC" w:rsidR="00733B5E" w:rsidRPr="00E33574" w:rsidDel="00B1425C" w:rsidRDefault="00733B5E" w:rsidP="00627928">
      <w:pPr>
        <w:spacing w:after="0" w:line="240" w:lineRule="auto"/>
        <w:ind w:firstLine="720"/>
        <w:jc w:val="both"/>
        <w:rPr>
          <w:ins w:id="34167" w:author="ACER" w:date="2022-10-03T16:50:00Z"/>
          <w:del w:id="34168" w:author="Kem Sereyboth" w:date="2023-07-11T11:17:00Z"/>
          <w:rFonts w:ascii="Khmer MEF1" w:hAnsi="Khmer MEF1" w:cs="Khmer MEF1"/>
          <w:sz w:val="24"/>
          <w:szCs w:val="24"/>
          <w:highlight w:val="yellow"/>
          <w:rPrChange w:id="34169" w:author="Kem Sereyboth" w:date="2023-07-19T16:59:00Z">
            <w:rPr>
              <w:ins w:id="34170" w:author="ACER" w:date="2022-10-03T16:50:00Z"/>
              <w:del w:id="34171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4172" w:author="ACER" w:date="2022-10-03T16:50:00Z">
        <w:del w:id="3417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ច.</w:delText>
          </w:r>
        </w:del>
      </w:ins>
      <w:ins w:id="34175" w:author="LENOVO" w:date="2022-10-06T12:15:00Z">
        <w:del w:id="3417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78" w:author="ACER" w:date="2022-10-03T16:50:00Z">
        <w:del w:id="3417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បង្កើនទំនុកចិត្ត​ដល់​សាធារណជន។</w:delText>
          </w:r>
        </w:del>
      </w:ins>
    </w:p>
    <w:p w14:paraId="7AF92881" w14:textId="24813343" w:rsidR="00733B5E" w:rsidRPr="00E33574" w:rsidDel="00B1425C" w:rsidRDefault="00733B5E">
      <w:pPr>
        <w:spacing w:after="0" w:line="240" w:lineRule="auto"/>
        <w:ind w:firstLine="720"/>
        <w:jc w:val="both"/>
        <w:rPr>
          <w:ins w:id="34181" w:author="sakaria fa" w:date="2022-09-30T23:01:00Z"/>
          <w:del w:id="34182" w:author="Kem Sereyboth" w:date="2023-07-11T11:17:00Z"/>
          <w:rFonts w:ascii="Khmer MEF1" w:hAnsi="Khmer MEF1" w:cs="Khmer MEF1"/>
          <w:sz w:val="4"/>
          <w:szCs w:val="4"/>
          <w:highlight w:val="yellow"/>
          <w:rPrChange w:id="34183" w:author="Kem Sereyboth" w:date="2023-07-19T16:59:00Z">
            <w:rPr>
              <w:ins w:id="34184" w:author="sakaria fa" w:date="2022-09-30T23:01:00Z"/>
              <w:del w:id="3418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</w:p>
    <w:p w14:paraId="109A1301" w14:textId="06396B41" w:rsidR="002E5ED2" w:rsidRPr="00E33574" w:rsidDel="00B1425C" w:rsidRDefault="002E5ED2">
      <w:pPr>
        <w:spacing w:after="0" w:line="240" w:lineRule="auto"/>
        <w:ind w:firstLine="720"/>
        <w:jc w:val="both"/>
        <w:rPr>
          <w:ins w:id="34186" w:author="sakaria fa" w:date="2022-09-30T22:57:00Z"/>
          <w:del w:id="34187" w:author="Kem Sereyboth" w:date="2023-07-11T11:17:00Z"/>
          <w:rFonts w:ascii="Khmer MEF1" w:hAnsi="Khmer MEF1" w:cs="Khmer MEF1"/>
          <w:sz w:val="24"/>
          <w:szCs w:val="24"/>
          <w:highlight w:val="yellow"/>
          <w:rPrChange w:id="34188" w:author="Kem Sereyboth" w:date="2023-07-19T16:59:00Z">
            <w:rPr>
              <w:ins w:id="34189" w:author="sakaria fa" w:date="2022-09-30T22:57:00Z"/>
              <w:del w:id="3419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4191" w:author="sakaria fa" w:date="2022-09-30T23:01:00Z">
        <w:del w:id="34192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1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បន្ថែមពីនេះ សវនករទទួលបន្ទុកបានផ្ដល់អនុសាសន៍ទៅតាមប្រធានបទ  </w:delText>
          </w:r>
        </w:del>
      </w:ins>
      <w:ins w:id="34194" w:author="User" w:date="2022-10-05T13:38:00Z">
        <w:del w:id="34195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1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97" w:author="sakaria fa" w:date="2022-09-30T23:01:00Z">
        <w:del w:id="34198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1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និងហានិភ័យ</w:delText>
          </w:r>
        </w:del>
      </w:ins>
      <w:ins w:id="34200" w:author="User" w:date="2022-10-05T13:37:00Z">
        <w:del w:id="34201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2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03" w:author="sakaria fa" w:date="2022-09-30T23:01:00Z">
        <w:del w:id="34204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2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ប្រសិនបើ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មិនត្រូវបានអនុវត្ត មានដូចខាងក្រោម៖</w:delText>
          </w:r>
        </w:del>
      </w:ins>
    </w:p>
    <w:p w14:paraId="028B157D" w14:textId="6128C101" w:rsidR="00C34129" w:rsidRPr="00E33574" w:rsidDel="00B1425C" w:rsidRDefault="008B7115">
      <w:pPr>
        <w:spacing w:after="0" w:line="240" w:lineRule="auto"/>
        <w:jc w:val="both"/>
        <w:rPr>
          <w:ins w:id="34208" w:author="Voeun Kuyeng" w:date="2022-08-31T11:29:00Z"/>
          <w:del w:id="34209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4210" w:author="Kem Sereyboth" w:date="2023-07-19T16:59:00Z">
            <w:rPr>
              <w:ins w:id="34211" w:author="Voeun Kuyeng" w:date="2022-08-31T11:29:00Z"/>
              <w:del w:id="34212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213" w:author="Sopheak Phorn" w:date="2023-08-25T16:21:00Z">
          <w:pPr>
            <w:spacing w:after="0" w:line="240" w:lineRule="auto"/>
            <w:ind w:firstLine="720"/>
          </w:pPr>
        </w:pPrChange>
      </w:pPr>
      <w:ins w:id="34214" w:author="User" w:date="2022-10-04T14:32:00Z">
        <w:del w:id="34215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2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D8F5966" w14:textId="28A7C903" w:rsidR="00A54142" w:rsidRPr="00E33574" w:rsidDel="00B1425C" w:rsidRDefault="00086AC6">
      <w:pPr>
        <w:spacing w:after="0" w:line="240" w:lineRule="auto"/>
        <w:jc w:val="both"/>
        <w:rPr>
          <w:ins w:id="34217" w:author="sakaria fa" w:date="2022-09-30T23:05:00Z"/>
          <w:del w:id="34218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4219" w:author="Kem Sereyboth" w:date="2023-07-19T16:59:00Z">
            <w:rPr>
              <w:ins w:id="34220" w:author="sakaria fa" w:date="2022-09-30T23:05:00Z"/>
              <w:del w:id="34221" w:author="Kem Sereyboth" w:date="2023-07-11T11:17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34222" w:author="Sopheak Phorn" w:date="2023-08-25T16:21:00Z">
          <w:pPr>
            <w:spacing w:after="0" w:line="221" w:lineRule="auto"/>
            <w:ind w:firstLine="720"/>
            <w:jc w:val="both"/>
          </w:pPr>
        </w:pPrChange>
      </w:pPr>
      <w:ins w:id="34223" w:author="Voeun Kuyeng" w:date="2022-08-31T11:11:00Z">
        <w:del w:id="3422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2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34226" w:author="User" w:date="2022-10-04T11:34:00Z">
        <w:del w:id="34227" w:author="Kem Sereyboth" w:date="2023-07-11T11:17:00Z">
          <w:r w:rsidR="00F11A5A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2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229" w:author="Voeun Kuyeng" w:date="2022-08-31T11:11:00Z">
        <w:del w:id="3423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3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32" w:author="Voeun Kuyeng" w:date="2022-09-06T18:11:00Z">
        <w:del w:id="3423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42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235" w:author="Voeun Kuyeng" w:date="2022-08-31T11:11:00Z">
        <w:del w:id="34236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3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238" w:author="Windows User" w:date="2022-09-06T04:31:00Z">
        <w:del w:id="34239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4241" w:author="Kem Sereiboth" w:date="2022-09-14T13:53:00Z">
        <w:del w:id="34242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4244" w:author="sakaria fa" w:date="2022-09-15T22:49:00Z">
        <w:del w:id="34245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4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247" w:author="Kem Sereiboth" w:date="2022-09-15T15:55:00Z">
        <w:del w:id="34248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2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bookmarkStart w:id="34250" w:name="_Hlk116050490"/>
      <w:ins w:id="34251" w:author="User" w:date="2022-10-07T15:44:00Z">
        <w:del w:id="34252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2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</w:delText>
          </w:r>
        </w:del>
      </w:ins>
      <w:ins w:id="34254" w:author="Un Seakamey" w:date="2022-11-14T11:28:00Z">
        <w:del w:id="34255" w:author="Kem Sereyboth" w:date="2023-07-11T11:17:00Z">
          <w:r w:rsidR="00CD3A38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25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34257" w:author="User" w:date="2022-10-07T15:44:00Z">
        <w:del w:id="34258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25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ស្របទៅតាមបទប្បញ្ញត្តិជាធរមាន</w:delText>
          </w:r>
        </w:del>
      </w:ins>
      <w:bookmarkEnd w:id="34250"/>
      <w:ins w:id="34260" w:author="Kem Sereiboth" w:date="2022-09-14T13:53:00Z">
        <w:del w:id="34261" w:author="Kem Sereyboth" w:date="2023-07-11T11:17:00Z">
          <w:r w:rsidR="00E32E6F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26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រចនាសម្ព័ន្ធគ្រប់គ្រង</w:delText>
          </w:r>
        </w:del>
      </w:ins>
      <w:ins w:id="34263" w:author="Windows User" w:date="2022-09-06T04:31:00Z">
        <w:del w:id="34264" w:author="Kem Sereyboth" w:date="2023-07-11T11:17:00Z">
          <w:r w:rsidR="00D23F3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26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....</w:delText>
          </w:r>
        </w:del>
      </w:ins>
      <w:ins w:id="34266" w:author="Voeun Kuyeng" w:date="2022-09-06T18:11:00Z">
        <w:del w:id="34267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rPrChange w:id="3426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269" w:author="Voeun Kuyeng" w:date="2022-08-31T11:11:00Z">
        <w:del w:id="34270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27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1F7861D" w14:textId="594ED12E" w:rsidR="00A54142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272" w:author="sakaria fa" w:date="2022-09-30T23:08:00Z"/>
          <w:del w:id="34273" w:author="Kem Sereyboth" w:date="2023-07-11T11:17:00Z"/>
          <w:rFonts w:ascii="Khmer MEF1" w:hAnsi="Khmer MEF1" w:cs="Khmer MEF1"/>
          <w:sz w:val="24"/>
          <w:szCs w:val="24"/>
          <w:highlight w:val="yellow"/>
          <w:rPrChange w:id="34274" w:author="Kem Sereyboth" w:date="2023-07-19T16:59:00Z">
            <w:rPr>
              <w:ins w:id="34275" w:author="sakaria fa" w:date="2022-09-30T23:08:00Z"/>
              <w:del w:id="34276" w:author="Kem Sereyboth" w:date="2023-07-11T11:1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</w:pPr>
      <w:ins w:id="34277" w:author="Kem Sereiboth" w:date="2022-09-15T15:57:00Z">
        <w:del w:id="34278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2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280" w:author="Voeun Kuyeng" w:date="2022-08-31T11:11:00Z">
        <w:del w:id="34281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28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283" w:author="sakaria fa" w:date="2022-09-30T23:05:00Z">
        <w:del w:id="34284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8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8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8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28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គួរតែ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8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រៀបចំបំពេញរចនាសម្ព័ន្ធ</w:delText>
          </w:r>
        </w:del>
      </w:ins>
      <w:ins w:id="34290" w:author="Un Seakamey" w:date="2022-11-14T14:40:00Z">
        <w:del w:id="34291" w:author="Kem Sereyboth" w:date="2023-07-11T11:17:00Z">
          <w:r w:rsidR="001F233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ប្រធាននាយកដ្ឋានត្រួតពិនិត្យ</w:delText>
          </w:r>
        </w:del>
      </w:ins>
      <w:ins w:id="34293" w:author="sakaria fa" w:date="2022-09-30T23:05:00Z">
        <w:del w:id="34294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29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ដែលខ្វះចន្លោះត្រឹមត្រីមាសទី</w:delText>
          </w:r>
        </w:del>
      </w:ins>
      <w:ins w:id="34296" w:author="ACER" w:date="2022-10-03T16:53:00Z">
        <w:del w:id="34297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៣</w:delText>
          </w:r>
        </w:del>
      </w:ins>
      <w:ins w:id="34298" w:author="sakaria fa" w:date="2022-09-30T23:05:00Z">
        <w:del w:id="34299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3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30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30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4303" w:author="User" w:date="2022-10-07T15:46:00Z">
        <w:del w:id="34304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3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4306" w:author="sakaria fa" w:date="2022-09-30T23:05:00Z">
        <w:del w:id="34307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30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A7C604D" w14:textId="6F215CF1" w:rsidR="00125B0C" w:rsidRPr="00E33574" w:rsidDel="00B1425C" w:rsidRDefault="00A54142">
      <w:pPr>
        <w:pStyle w:val="ListParagraph"/>
        <w:spacing w:after="0" w:line="240" w:lineRule="auto"/>
        <w:rPr>
          <w:del w:id="34309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4310" w:author="Kem Sereyboth" w:date="2023-07-19T16:59:00Z">
            <w:rPr>
              <w:del w:id="34311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4312" w:author="Sopheak Phorn" w:date="2023-08-25T16:21:00Z">
          <w:pPr>
            <w:pStyle w:val="ListParagraph"/>
          </w:pPr>
        </w:pPrChange>
      </w:pPr>
      <w:ins w:id="34313" w:author="sakaria fa" w:date="2022-09-30T23:08:00Z">
        <w:del w:id="3431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16" w:author="Kem Sereyboth" w:date="2023-07-19T16:59:00Z">
                <w:rPr>
                  <w:rFonts w:cs="MoolBoran"/>
                  <w:cs/>
                </w:rPr>
              </w:rPrChange>
            </w:rPr>
            <w:delText xml:space="preserve"> 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7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18" w:author="Kem Sereyboth" w:date="2023-07-19T16:59:00Z">
                <w:rPr>
                  <w:rFonts w:cs="MoolBoran"/>
                  <w:cs/>
                </w:rPr>
              </w:rPrChange>
            </w:rPr>
            <w:delText xml:space="preserve"> មិនអនុវត្តតាមអនុសាសន៍ដែលបានប្រគល់ជូន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9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320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 xml:space="preserve"> អាចនឹង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21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ត្រូវប្រឈមនូវបញ្ហារចនាសម្ព័ន្ធនៃការគ្រប់គ្រងមិនអនុលោមតាមបទប្បញ្ញត្តិដែល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2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បានកំណត់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3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4" w:author="Kem Sereyboth" w:date="2023-07-19T16:59:00Z">
                <w:rPr>
                  <w:rFonts w:cs="MoolBoran"/>
                  <w:cs/>
                </w:rPr>
              </w:rPrChange>
            </w:rPr>
            <w:delText>មិនមានការទទួលខុសត្រូវច្បាស់លាស់ និងអាចប៉ះពាល់ដល់ប្រសិទ្ធភាពការងារ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25" w:author="Kem Sereyboth" w:date="2023-07-19T16:59:00Z">
                <w:rPr>
                  <w:rFonts w:cs="MoolBoran"/>
                  <w:cs/>
                </w:rPr>
              </w:rPrChange>
            </w:rPr>
            <w:delText xml:space="preserve">នៅ </w:delText>
          </w:r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326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ន.</w:delText>
          </w:r>
        </w:del>
      </w:ins>
      <w:ins w:id="34327" w:author="sakaria fa" w:date="2022-09-30T23:09:00Z">
        <w:del w:id="3432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32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330" w:author="sakaria fa" w:date="2022-09-30T23:08:00Z">
        <w:del w:id="3433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33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</w:del>
      </w:ins>
      <w:ins w:id="34333" w:author="sakaria fa" w:date="2022-09-30T23:09:00Z">
        <w:del w:id="3433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335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336" w:author="sakaria fa" w:date="2022-09-30T23:08:00Z">
        <w:del w:id="3433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338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39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trike/>
              <w:spacing w:val="-10"/>
              <w:sz w:val="24"/>
              <w:szCs w:val="24"/>
              <w:highlight w:val="yellow"/>
              <w:cs/>
              <w:rPrChange w:id="34340" w:author="Kem Sereyboth" w:date="2023-07-19T16:59:00Z">
                <w:rPr>
                  <w:rFonts w:cs="MoolBoran"/>
                  <w:cs/>
                </w:rPr>
              </w:rPrChange>
            </w:rPr>
            <w:delText>ជាដើម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41" w:author="Kem Sereyboth" w:date="2023-07-19T16:59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34342" w:author="Kem Sereiboth" w:date="2022-09-14T15:29:00Z">
        <w:del w:id="34343" w:author="Kem Sereyboth" w:date="2023-07-11T11:17:00Z">
          <w:r w:rsidR="00BA026D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មិន</w:delText>
          </w:r>
        </w:del>
      </w:ins>
      <w:ins w:id="34345" w:author="Voeun Kuyeng" w:date="2022-08-31T11:11:00Z">
        <w:del w:id="34346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4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</w:delText>
          </w:r>
          <w:r w:rsidR="00086AC6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តាម </w:delText>
          </w:r>
        </w:del>
      </w:ins>
      <w:ins w:id="34349" w:author="Kem Sereiboth" w:date="2022-09-15T15:23:00Z">
        <w:del w:id="34350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34352" w:author="Kem Sereiboth" w:date="2022-09-20T10:26:00Z">
        <w:del w:id="34353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4355" w:author="Kem Sereiboth" w:date="2022-09-15T15:23:00Z">
        <w:del w:id="34356" w:author="Kem Sereyboth" w:date="2023-07-11T11:17:00Z">
          <w:r w:rsidR="00587D5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3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នៃអនុក្រឹត្យលេខ ១១៣ អ.ន.ក្រ.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358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 xml:space="preserve">បក </w:delText>
          </w:r>
          <w:r w:rsidR="00587D5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59" w:author="Kem Sereyboth" w:date="2023-07-19T16:59:00Z">
                <w:rPr>
                  <w:rFonts w:cs="MoolBoran"/>
                  <w:cs/>
                </w:rPr>
              </w:rPrChange>
            </w:rPr>
            <w:delText xml:space="preserve">ចុះថ្ងៃទី​១៤​ ខែកក្កដា ឆ្នាំ២០២១ 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360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>ស្តីពី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4361" w:author="Kem Sereyboth" w:date="2023-07-19T16:59:00Z">
                <w:rPr>
                  <w:rFonts w:cs="MoolBoran"/>
                  <w:spacing w:val="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</w:delText>
          </w:r>
          <w:r w:rsidR="00587D5B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3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 </w:delText>
          </w:r>
        </w:del>
      </w:ins>
      <w:ins w:id="34363" w:author="Voeun Kuyeng" w:date="2022-09-06T18:12:00Z">
        <w:del w:id="34364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36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366" w:author="Voeun Kuyeng" w:date="2022-08-31T11:11:00Z">
        <w:del w:id="34367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6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369" w:author="Voeun Kuyeng" w:date="2022-09-06T18:12:00Z">
        <w:del w:id="34370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37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372" w:author="Voeun Kuyeng" w:date="2022-08-31T11:11:00Z">
        <w:del w:id="34373" w:author="Kem Sereyboth" w:date="2023-07-11T11:17:00Z">
          <w:r w:rsidR="00125B0C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7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</w:delText>
          </w:r>
        </w:del>
      </w:ins>
      <w:ins w:id="34375" w:author="Voeun Kuyeng" w:date="2022-08-31T11:30:00Z">
        <w:del w:id="34376" w:author="Kem Sereyboth" w:date="2023-07-11T11:17:00Z">
          <w:r w:rsidR="00C34129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78" w:author="Voeun Kuyeng" w:date="2022-08-31T11:11:00Z">
        <w:del w:id="34379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ទិដ្ឋភាពជាសារវ័ន្ត</w:delText>
          </w:r>
        </w:del>
      </w:ins>
      <w:ins w:id="34381" w:author="Kem Sereiboth" w:date="2022-09-15T15:53:00Z">
        <w:del w:id="34382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8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មូលហេតុ</w:delText>
          </w:r>
        </w:del>
      </w:ins>
      <w:ins w:id="34384" w:author="User" w:date="2022-09-22T16:02:00Z">
        <w:del w:id="34385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8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</w:delText>
          </w:r>
        </w:del>
      </w:ins>
      <w:ins w:id="34387" w:author="User" w:date="2022-09-22T16:03:00Z">
        <w:del w:id="34388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3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ោយសារ</w:delText>
          </w:r>
        </w:del>
      </w:ins>
      <w:ins w:id="34390" w:author="Kem Sereiboth" w:date="2022-09-15T15:53:00Z">
        <w:del w:id="34391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3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នាយកដ្ឋានត្រួតពិនិត្យមិនទាន់បានតែងតាំងប្រធាន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393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នាយកដ្ឋាននៅឡើយ។</w:delText>
          </w:r>
        </w:del>
      </w:ins>
      <w:ins w:id="34394" w:author="Voeun Kuyeng" w:date="2022-08-31T11:11:00Z">
        <w:del w:id="34395" w:author="Kem Sereyboth" w:date="2023-07-11T11:17:00Z">
          <w:r w:rsidR="00086AC6" w:rsidRPr="00E33574" w:rsidDel="00B1425C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43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828E2CD" w14:textId="6DF78182" w:rsidR="00A54142" w:rsidRPr="00E33574" w:rsidDel="00B1425C" w:rsidRDefault="00A5414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397" w:author="sakaria fa" w:date="2022-09-30T23:12:00Z"/>
          <w:del w:id="34398" w:author="Kem Sereyboth" w:date="2023-07-11T11:17:00Z"/>
          <w:rFonts w:ascii="Khmer MEF1" w:hAnsi="Khmer MEF1" w:cs="Khmer MEF1"/>
          <w:spacing w:val="-2"/>
          <w:sz w:val="24"/>
          <w:szCs w:val="24"/>
          <w:highlight w:val="yellow"/>
          <w:rPrChange w:id="34399" w:author="Kem Sereyboth" w:date="2023-07-19T16:59:00Z">
            <w:rPr>
              <w:ins w:id="34400" w:author="sakaria fa" w:date="2022-09-30T23:12:00Z"/>
              <w:del w:id="34401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402" w:author="Sopheak Phorn" w:date="2023-08-25T16:21:00Z">
          <w:pPr>
            <w:spacing w:after="0" w:line="240" w:lineRule="auto"/>
            <w:ind w:firstLine="720"/>
          </w:pPr>
        </w:pPrChange>
      </w:pPr>
    </w:p>
    <w:p w14:paraId="0447F645" w14:textId="09FADE85" w:rsidR="00A54142" w:rsidRPr="00E33574" w:rsidDel="00B1425C" w:rsidRDefault="00086AC6">
      <w:pPr>
        <w:pStyle w:val="ListParagraph"/>
        <w:spacing w:after="0" w:line="240" w:lineRule="auto"/>
        <w:rPr>
          <w:ins w:id="34403" w:author="sakaria fa" w:date="2022-09-30T23:11:00Z"/>
          <w:del w:id="34404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405" w:author="Kem Sereyboth" w:date="2023-07-19T16:59:00Z">
            <w:rPr>
              <w:ins w:id="34406" w:author="sakaria fa" w:date="2022-09-30T23:11:00Z"/>
              <w:del w:id="34407" w:author="Kem Sereyboth" w:date="2023-07-11T11:17:00Z"/>
              <w:b/>
              <w:bCs/>
              <w:color w:val="171717" w:themeColor="background2" w:themeShade="1A"/>
              <w:highlight w:val="yellow"/>
            </w:rPr>
          </w:rPrChange>
        </w:rPr>
        <w:pPrChange w:id="34408" w:author="Sopheak Phorn" w:date="2023-08-25T16:21:00Z">
          <w:pPr>
            <w:spacing w:after="0" w:line="240" w:lineRule="auto"/>
            <w:jc w:val="both"/>
          </w:pPr>
        </w:pPrChange>
      </w:pPr>
      <w:ins w:id="34409" w:author="Voeun Kuyeng" w:date="2022-08-31T11:11:00Z">
        <w:del w:id="3441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4412" w:author="Voeun Kuyeng" w:date="2022-09-06T18:11:00Z">
        <w:del w:id="3441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41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34415" w:author="User" w:date="2022-10-04T11:37:00Z">
        <w:del w:id="34416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7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418" w:author="Voeun Kuyeng" w:date="2022-08-31T11:11:00Z">
        <w:del w:id="34419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421" w:author="Windows User" w:date="2022-09-06T04:32:00Z">
        <w:del w:id="34422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ទី...</w:delText>
          </w:r>
        </w:del>
      </w:ins>
      <w:ins w:id="34424" w:author="Voeun Kuyeng" w:date="2022-09-06T18:11:00Z">
        <w:del w:id="3442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42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]</w:delText>
          </w:r>
        </w:del>
      </w:ins>
      <w:ins w:id="34427" w:author="Windows User" w:date="2022-09-06T04:32:00Z">
        <w:del w:id="34428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4430" w:author="Kem Sereiboth" w:date="2022-09-15T15:54:00Z">
        <w:del w:id="34431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3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២</w:delText>
          </w:r>
        </w:del>
      </w:ins>
      <w:ins w:id="34433" w:author="sakaria fa" w:date="2022-09-15T22:49:00Z">
        <w:del w:id="34434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3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436" w:author="Voeun Kuyeng" w:date="2022-08-31T11:11:00Z">
        <w:del w:id="34437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3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3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440" w:author="User" w:date="2022-10-04T13:41:00Z">
        <w:del w:id="34441" w:author="Kem Sereyboth" w:date="2023-07-11T11:17:00Z">
          <w:r w:rsidR="00ED303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43" w:author="User" w:date="2022-10-07T15:45:00Z">
        <w:del w:id="34444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4446" w:author="Kem Sereiboth" w:date="2022-09-15T15:55:00Z">
        <w:del w:id="34447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4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34449" w:author="LENOVO" w:date="2022-10-02T12:41:00Z">
        <w:del w:id="34450" w:author="Kem Sereyboth" w:date="2023-07-11T11:17:00Z">
          <w:r w:rsidR="000301F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5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របស់ </w:delText>
          </w:r>
          <w:r w:rsidR="000301FE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5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37FBE689" w14:textId="74E0FD26" w:rsidR="00771F11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453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454" w:author="Kem Sereyboth" w:date="2023-07-19T16:59:00Z">
            <w:rPr>
              <w:del w:id="34455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456" w:author="Kem Sereiboth" w:date="2022-09-15T15:55:00Z">
        <w:del w:id="3445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5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59" w:author="sakaria fa" w:date="2022-09-30T23:10:00Z">
        <w:del w:id="34460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6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</w:del>
      </w:ins>
      <w:ins w:id="34462" w:author="Kem Sereiboth" w:date="2022-09-15T16:01:00Z">
        <w:del w:id="3446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6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មិនទាន់មានបទដ្ឋានគតិយុត្តិសម្រាប់អនុវត្ត</w:delText>
          </w:r>
        </w:del>
      </w:ins>
      <w:ins w:id="34466" w:author="Kem Sereiboth" w:date="2022-09-15T16:02:00Z">
        <w:del w:id="3446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6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ច្នេះ សវនករទទួលបន្ទុក មិនអាចផ្ដល់សេចក្ដីសន្និដ្ឋានបានទេ</w:delText>
          </w:r>
        </w:del>
      </w:ins>
      <w:ins w:id="34471" w:author="Kem Sereiboth" w:date="2022-09-15T16:03:00Z">
        <w:del w:id="34472" w:author="Kem Sereyboth" w:date="2023-07-11T11:17:00Z"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4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474" w:author="sakaria fa" w:date="2022-09-30T23:13:00Z">
        <w:del w:id="34475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47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</w:delText>
          </w:r>
        </w:del>
      </w:ins>
      <w:ins w:id="34477" w:author="sakaria fa" w:date="2022-09-30T23:14:00Z">
        <w:del w:id="34478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4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ចំបទប្បញ្ញត្តិ</w:delText>
          </w:r>
        </w:del>
      </w:ins>
      <w:ins w:id="34480" w:author="sakaria fa" w:date="2022-09-30T23:20:00Z">
        <w:del w:id="34481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48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 នីតិវិធី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នៃការបង់ និងការចាត់ចែងកម្រៃសេវាត្រួតពិនិត្យ</w:delText>
          </w:r>
        </w:del>
      </w:ins>
      <w:ins w:id="34484" w:author="sakaria fa" w:date="2022-09-30T23:21:00Z">
        <w:del w:id="34485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8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ពីអង្គភាពក្រោមឱវាទ</w:delText>
          </w:r>
        </w:del>
      </w:ins>
      <w:ins w:id="34487" w:author="sakaria fa" w:date="2022-09-30T23:22:00Z">
        <w:del w:id="34488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8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ត្រឹមត្រីមាសទី</w:delText>
          </w:r>
        </w:del>
      </w:ins>
      <w:ins w:id="34491" w:author="ACER" w:date="2022-10-03T16:55:00Z">
        <w:del w:id="34492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9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34494" w:author="sakaria fa" w:date="2022-09-30T23:22:00Z">
        <w:del w:id="34495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 ឆ្នាំ២០២៣។</w:delText>
          </w:r>
          <w:r w:rsidR="0054066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49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4498" w:author="Voeun Kuyeng" w:date="2022-08-31T11:11:00Z">
        <w:del w:id="34499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0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បានអនុលោមតាម</w:delText>
          </w:r>
        </w:del>
      </w:ins>
      <w:ins w:id="34501" w:author="Windows User" w:date="2022-09-06T04:32:00Z">
        <w:del w:id="34502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504" w:author="Voeun Kuyeng" w:date="2022-09-06T18:12:00Z">
        <w:del w:id="34505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50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507" w:author="Voeun Kuyeng" w:date="2022-08-31T11:11:00Z">
        <w:del w:id="34508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0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510" w:author="Voeun Kuyeng" w:date="2022-09-06T18:12:00Z">
        <w:del w:id="34511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51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513" w:author="Voeun Kuyeng" w:date="2022-08-31T11:11:00Z">
        <w:del w:id="34514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1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គ្រប់ទិដ្ឋភាពជាសារវ័</w:delText>
          </w:r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ន្តលើកលែងតែ....​ </w:delText>
          </w:r>
        </w:del>
      </w:ins>
      <w:ins w:id="34517" w:author="Voeun Kuyeng" w:date="2022-09-06T18:12:00Z">
        <w:del w:id="34518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5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520" w:author="Voeun Kuyeng" w:date="2022-08-31T11:11:00Z">
        <w:del w:id="34521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2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ពិពណ៌នាពីបណ្ដាបញ្ហាដែលបានលើ</w:delText>
          </w:r>
        </w:del>
      </w:ins>
    </w:p>
    <w:p w14:paraId="42B52DEB" w14:textId="765C8666" w:rsidR="007E18AB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523" w:author="sakaria fa" w:date="2022-09-30T23:25:00Z"/>
          <w:del w:id="34524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525" w:author="Kem Sereyboth" w:date="2023-07-19T16:59:00Z">
            <w:rPr>
              <w:ins w:id="34526" w:author="sakaria fa" w:date="2022-09-30T23:25:00Z"/>
              <w:del w:id="34527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528" w:author="Sopheak Phorn" w:date="2023-08-25T16:21:00Z">
          <w:pPr>
            <w:spacing w:after="0" w:line="240" w:lineRule="auto"/>
            <w:ind w:firstLine="720"/>
          </w:pPr>
        </w:pPrChange>
      </w:pPr>
    </w:p>
    <w:p w14:paraId="5CB7C9E4" w14:textId="3873A820" w:rsidR="00F531E6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529" w:author="User" w:date="2022-10-04T14:14:00Z"/>
          <w:del w:id="34530" w:author="Kem Sereyboth" w:date="2023-07-11T11:17:00Z"/>
          <w:rFonts w:ascii="Khmer MEF1" w:hAnsi="Khmer MEF1" w:cs="Khmer MEF1"/>
          <w:sz w:val="24"/>
          <w:szCs w:val="24"/>
          <w:highlight w:val="yellow"/>
          <w:rPrChange w:id="34531" w:author="Kem Sereyboth" w:date="2023-07-19T16:59:00Z">
            <w:rPr>
              <w:ins w:id="34532" w:author="User" w:date="2022-10-04T14:14:00Z"/>
              <w:del w:id="34533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534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535" w:author="sakaria fa" w:date="2022-09-30T23:25:00Z">
        <w:del w:id="3453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37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38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39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0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1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ន.</w:delText>
          </w:r>
        </w:del>
      </w:ins>
      <w:ins w:id="34542" w:author="sakaria fa" w:date="2022-09-30T23:26:00Z">
        <w:del w:id="3454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45" w:author="sakaria fa" w:date="2022-09-30T23:25:00Z">
        <w:del w:id="3454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7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.</w:delText>
          </w:r>
        </w:del>
      </w:ins>
      <w:ins w:id="34548" w:author="sakaria fa" w:date="2022-09-30T23:27:00Z">
        <w:del w:id="34549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51" w:author="sakaria fa" w:date="2022-09-30T23:25:00Z">
        <w:del w:id="3455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3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54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5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6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</w:delText>
          </w:r>
        </w:del>
      </w:ins>
      <w:ins w:id="34557" w:author="sakaria fa" w:date="2022-09-30T23:27:00Z">
        <w:del w:id="3455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60" w:author="sakaria fa" w:date="2022-09-30T23:25:00Z">
        <w:del w:id="3456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62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.</w:delText>
          </w:r>
        </w:del>
      </w:ins>
      <w:ins w:id="34563" w:author="sakaria fa" w:date="2022-09-30T23:27:00Z">
        <w:del w:id="3456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6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66" w:author="sakaria fa" w:date="2022-09-30T23:25:00Z">
        <w:del w:id="3456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68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69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>អាច</w:delText>
          </w:r>
        </w:del>
      </w:ins>
      <w:ins w:id="34570" w:author="ACER" w:date="2022-10-03T17:01:00Z">
        <w:del w:id="34571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7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បញ្ហាការប្រមូ</w:delText>
          </w:r>
        </w:del>
      </w:ins>
      <w:ins w:id="34574" w:author="ACER" w:date="2022-10-03T17:02:00Z">
        <w:del w:id="34575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លចំណូល</w:delText>
          </w:r>
        </w:del>
      </w:ins>
      <w:ins w:id="34577" w:author="ACER" w:date="2022-10-03T17:01:00Z">
        <w:del w:id="34578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</w:del>
      </w:ins>
      <w:ins w:id="34580" w:author="ACER" w:date="2022-10-03T17:02:00Z">
        <w:del w:id="34581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និងធ្វើឱ្យ</w:delText>
          </w:r>
        </w:del>
      </w:ins>
      <w:ins w:id="34583" w:author="sakaria fa" w:date="2022-09-30T23:38:00Z">
        <w:del w:id="34584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8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34586" w:author="User" w:date="2022-10-04T14:14:00Z">
        <w:del w:id="34587" w:author="Kem Sereyboth" w:date="2023-07-11T11:17:00Z"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ដល់់ប្រតិបត្តិការរបស់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8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9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និងប៉ះពាល់ដល់ចំណូល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9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38B0337" w14:textId="3CF7FD86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593" w:author="sakaria fa" w:date="2022-09-30T23:38:00Z"/>
          <w:del w:id="34594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595" w:author="Kem Sereyboth" w:date="2023-07-19T16:59:00Z">
            <w:rPr>
              <w:ins w:id="34596" w:author="sakaria fa" w:date="2022-09-30T23:38:00Z"/>
              <w:del w:id="34597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598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599" w:author="sakaria fa" w:date="2022-09-30T23:38:00Z">
        <w:del w:id="34600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60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60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ដល់ដំណើរការ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603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60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</w:delText>
          </w:r>
        </w:del>
      </w:ins>
      <w:ins w:id="34605" w:author="ACER" w:date="2022-10-03T16:57:00Z">
        <w:del w:id="34606" w:author="Kem Sereyboth" w:date="2023-07-11T11:17:00Z">
          <w:r w:rsidR="00BA101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6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ជាពិសេស</w:delText>
          </w:r>
        </w:del>
      </w:ins>
      <w:ins w:id="34608" w:author="sakaria fa" w:date="2022-09-30T23:38:00Z">
        <w:del w:id="34609" w:author="Kem Sereyboth" w:date="2023-07-11T11:17:00Z"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61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ដោយឡែកអគ្គលេខាធិការដ្ឋាន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611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61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61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614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61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16" w:author="sakaria fa" w:date="2022-09-30T23:40:00Z">
        <w:del w:id="34617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61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34619" w:author="sakaria fa" w:date="2022-09-30T23:38:00Z">
        <w:del w:id="34620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6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ពឹងផ្អែកលើភាគទានដែលបង់ដោយអង្គភាពក្រោមឱវាទ</w:delText>
          </w:r>
        </w:del>
      </w:ins>
      <w:ins w:id="34622" w:author="LENOVO" w:date="2022-10-02T12:45:00Z">
        <w:del w:id="34623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2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2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អ.ស.</w:delText>
          </w:r>
          <w:r w:rsidR="0012247F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6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ហ.</w:delText>
          </w:r>
        </w:del>
      </w:ins>
      <w:ins w:id="34627" w:author="sakaria fa" w:date="2022-09-30T23:38:00Z">
        <w:del w:id="34628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62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0872D1C" w14:textId="2B1DCB5B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630" w:author="Voeun Kuyeng" w:date="2022-08-31T11:11:00Z"/>
          <w:del w:id="34631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632" w:author="Kem Sereyboth" w:date="2023-07-19T16:59:00Z">
            <w:rPr>
              <w:ins w:id="34633" w:author="Voeun Kuyeng" w:date="2022-08-31T11:11:00Z"/>
              <w:del w:id="34634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635" w:author="Sopheak Phorn" w:date="2023-08-25T16:21:00Z">
          <w:pPr>
            <w:spacing w:after="0" w:line="240" w:lineRule="auto"/>
            <w:ind w:firstLine="720"/>
          </w:pPr>
        </w:pPrChange>
      </w:pPr>
      <w:ins w:id="34636" w:author="Voeun Kuyeng" w:date="2022-08-31T11:11:00Z">
        <w:del w:id="3463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6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កលែងខាងលើ</w:delText>
          </w:r>
        </w:del>
      </w:ins>
      <w:ins w:id="34639" w:author="Voeun Kuyeng" w:date="2022-09-06T18:12:00Z">
        <w:del w:id="34640" w:author="Kem Sereyboth" w:date="2023-07-11T11:17:00Z">
          <w:r w:rsidR="00086AC6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rPrChange w:id="3464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642" w:author="Voeun Kuyeng" w:date="2022-08-31T11:11:00Z">
        <w:del w:id="34643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6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BB33656" w14:textId="3833436B" w:rsidR="00624834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645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646" w:author="Kem Sereyboth" w:date="2023-07-19T16:59:00Z">
            <w:rPr>
              <w:del w:id="34647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648" w:author="Voeun Kuyeng" w:date="2022-08-31T11:11:00Z">
        <w:del w:id="34649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4651" w:author="Voeun Kuyeng" w:date="2022-09-06T18:12:00Z">
        <w:del w:id="34652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6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654" w:author="User" w:date="2022-10-04T11:37:00Z">
        <w:del w:id="34655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657" w:author="Voeun Kuyeng" w:date="2022-08-31T11:11:00Z">
        <w:del w:id="3465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660" w:author="Windows User" w:date="2022-09-06T04:32:00Z">
        <w:del w:id="34661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4663" w:author="Kem Sereiboth" w:date="2022-09-15T15:56:00Z">
        <w:del w:id="34664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៣</w:delText>
          </w:r>
        </w:del>
      </w:ins>
      <w:ins w:id="34666" w:author="sakaria fa" w:date="2022-09-15T22:49:00Z">
        <w:del w:id="34667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6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669" w:author="Kem Sereiboth" w:date="2022-09-15T15:56:00Z">
        <w:del w:id="34670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4672" w:author="sakaria fa" w:date="2022-09-15T22:18:00Z">
        <w:del w:id="34673" w:author="Kem Sereyboth" w:date="2023-07-11T11:17:00Z">
          <w:r w:rsidR="00976F4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75" w:author="User" w:date="2022-10-07T15:57:00Z">
        <w:del w:id="34676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34678" w:author="Un Seakamey" w:date="2022-11-14T11:28:00Z">
        <w:del w:id="34679" w:author="Kem Sereyboth" w:date="2023-07-11T11:17:00Z">
          <w:r w:rsidR="00CD3A3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4681" w:author="User" w:date="2022-10-07T15:57:00Z">
        <w:del w:id="34682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ជូនអគ្គលេខាធិការដ្ឋាននៃ </w:delText>
          </w:r>
          <w:r w:rsidR="009574A3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346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</w:delText>
          </w:r>
        </w:del>
      </w:ins>
      <w:ins w:id="34686" w:author="sakaria fa" w:date="2022-09-15T22:18:00Z">
        <w:del w:id="34687" w:author="Kem Sereyboth" w:date="2023-07-11T11:17:00Z">
          <w:r w:rsidR="00976F41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8" w:author="Kem Sereyboth" w:date="2023-07-19T16:59:00Z">
                <w:rPr>
                  <w:rFonts w:cs="MoolBoran"/>
                  <w:cs/>
                </w:rPr>
              </w:rPrChange>
            </w:rPr>
            <w:delText>ការបង់ភាគទាន ១០%</w:delText>
          </w:r>
        </w:del>
      </w:ins>
      <w:ins w:id="34689" w:author="Windows User" w:date="2022-09-06T04:32:00Z">
        <w:del w:id="34690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9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692" w:author="Voeun Kuyeng" w:date="2022-09-06T18:12:00Z">
        <w:del w:id="34693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6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695" w:author="Windows User" w:date="2022-09-06T04:32:00Z">
        <w:del w:id="34696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9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698" w:author="Voeun Kuyeng" w:date="2022-08-31T11:11:00Z">
        <w:del w:id="34699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00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982E47" w14:textId="21AE34B1" w:rsidR="00836D0C" w:rsidRPr="00E33574" w:rsidDel="00B1425C" w:rsidRDefault="00836D0C">
      <w:pPr>
        <w:pStyle w:val="ListParagraph"/>
        <w:spacing w:after="0" w:line="240" w:lineRule="auto"/>
        <w:ind w:left="990" w:hanging="270"/>
        <w:rPr>
          <w:ins w:id="34701" w:author="User" w:date="2022-10-07T15:48:00Z"/>
          <w:del w:id="34702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703" w:author="Kem Sereyboth" w:date="2023-07-19T16:59:00Z">
            <w:rPr>
              <w:ins w:id="34704" w:author="User" w:date="2022-10-07T15:48:00Z"/>
              <w:del w:id="34705" w:author="Kem Sereyboth" w:date="2023-07-11T11:17:00Z"/>
              <w:rFonts w:ascii="Khmer MEF1" w:hAnsi="Khmer MEF1" w:cs="Khmer MEF1"/>
              <w:spacing w:val="-2"/>
              <w:sz w:val="24"/>
              <w:szCs w:val="24"/>
              <w:highlight w:val="yellow"/>
            </w:rPr>
          </w:rPrChange>
        </w:rPr>
        <w:pPrChange w:id="34706" w:author="Sopheak Phorn" w:date="2023-08-25T16:21:00Z">
          <w:pPr>
            <w:pStyle w:val="ListParagraph"/>
            <w:spacing w:after="0" w:line="240" w:lineRule="auto"/>
            <w:ind w:firstLine="720"/>
            <w:jc w:val="both"/>
          </w:pPr>
        </w:pPrChange>
      </w:pPr>
    </w:p>
    <w:p w14:paraId="32A3C8A2" w14:textId="2C7A47D4" w:rsidR="00624834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7" w:hanging="187"/>
        <w:jc w:val="both"/>
        <w:rPr>
          <w:ins w:id="34707" w:author="sakaria fa" w:date="2022-09-30T23:29:00Z"/>
          <w:del w:id="34708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709" w:author="Kem Sereyboth" w:date="2023-07-19T16:59:00Z">
            <w:rPr>
              <w:ins w:id="34710" w:author="sakaria fa" w:date="2022-09-30T23:29:00Z"/>
              <w:del w:id="34711" w:author="Kem Sereyboth" w:date="2023-07-11T11:17:00Z"/>
              <w:spacing w:val="-14"/>
            </w:rPr>
          </w:rPrChange>
        </w:rPr>
        <w:pPrChange w:id="34712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hanging="180"/>
            <w:jc w:val="both"/>
          </w:pPr>
        </w:pPrChange>
      </w:pPr>
      <w:ins w:id="34713" w:author="sakaria fa" w:date="2022-09-30T23:29:00Z">
        <w:del w:id="3471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71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1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គួរពន្លឿនការរៀបចំបទប្បញ្ញត្តិ</w:delText>
          </w:r>
        </w:del>
      </w:ins>
      <w:ins w:id="34718" w:author="ACER" w:date="2022-10-03T16:58:00Z">
        <w:del w:id="34719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ពាក</w:delText>
          </w:r>
        </w:del>
      </w:ins>
      <w:ins w:id="34721" w:author="ACER" w:date="2022-10-03T16:59:00Z">
        <w:del w:id="34722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់ព័ន្ធ និងសេចក្ដីសម្រេច</w:delText>
          </w:r>
        </w:del>
      </w:ins>
      <w:ins w:id="34724" w:author="sakaria fa" w:date="2022-09-30T23:29:00Z">
        <w:del w:id="34725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2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72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នីតិវិធីនៃការបង់ និងការ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728" w:author="Kem Sereyboth" w:date="2023-07-19T16:59:00Z">
                <w:rPr>
                  <w:rFonts w:cs="MoolBoran"/>
                  <w:cs/>
                </w:rPr>
              </w:rPrChange>
            </w:rPr>
            <w:delText xml:space="preserve">ចាត់ចែងកម្រៃសេវាត្រួតពិនិត្យពីអង្គភាពក្រោមឱវាទ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29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4731" w:author="User" w:date="2022-10-04T11:35:00Z">
        <w:del w:id="34732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734" w:author="ACER" w:date="2022-10-03T17:19:00Z">
        <w:del w:id="34735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4737" w:author="sakaria fa" w:date="2022-10-01T00:07:00Z">
        <w:del w:id="34738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740" w:author="sakaria fa" w:date="2022-09-30T23:29:00Z">
        <w:del w:id="3474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4743" w:author="ACER" w:date="2022-10-03T17:19:00Z">
        <w:del w:id="34744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4746" w:author="sakaria fa" w:date="2022-10-01T00:07:00Z">
        <w:del w:id="34747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4749" w:author="sakaria fa" w:date="2022-09-30T23:29:00Z">
        <w:del w:id="3475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751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752" w:author="Kem Sereyboth" w:date="2023-07-19T16:59:00Z">
                <w:rPr>
                  <w:lang w:val="ca-ES"/>
                </w:rPr>
              </w:rPrChange>
            </w:rPr>
            <w:delText xml:space="preserve"> </w:delText>
          </w:r>
        </w:del>
      </w:ins>
    </w:p>
    <w:p w14:paraId="0B1A0B5E" w14:textId="1557EDC0" w:rsidR="002C431B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753" w:author="Kem Sereyboth" w:date="2023-07-11T11:17:00Z"/>
          <w:rFonts w:ascii="Khmer MEF1" w:hAnsi="Khmer MEF1" w:cs="Khmer MEF1"/>
          <w:sz w:val="24"/>
          <w:szCs w:val="24"/>
          <w:highlight w:val="yellow"/>
          <w:rPrChange w:id="34754" w:author="Kem Sereyboth" w:date="2023-07-19T16:59:00Z">
            <w:rPr>
              <w:del w:id="34755" w:author="Kem Sereyboth" w:date="2023-07-11T11:17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</w:pPr>
      <w:ins w:id="34756" w:author="sakaria fa" w:date="2022-09-30T23:29:00Z">
        <w:del w:id="3475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75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75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76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76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6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76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6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អាច</w:delText>
          </w:r>
        </w:del>
      </w:ins>
      <w:ins w:id="34765" w:author="ACER" w:date="2022-10-03T17:04:00Z">
        <w:del w:id="34766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6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</w:del>
      </w:ins>
      <w:ins w:id="34768" w:author="ACER" w:date="2022-10-03T17:03:00Z">
        <w:del w:id="34769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បញ្ហានៃការបង់ភាគទាន ១០% មិនអនុលោមតាមបទប្បញ្ញត្តិ</w:delText>
          </w:r>
        </w:del>
      </w:ins>
      <w:ins w:id="34771" w:author="ACER" w:date="2022-10-03T17:04:00Z">
        <w:del w:id="34772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និងប៉ះ</w:delText>
          </w:r>
        </w:del>
      </w:ins>
      <w:ins w:id="34774" w:author="sakaria fa" w:date="2022-09-30T23:41:00Z">
        <w:del w:id="34775" w:author="Kem Sereyboth" w:date="2023-07-11T11:17:00Z">
          <w:r w:rsidR="00AA4C60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7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ពាល់ធ្ងន់ធ្ងរដល់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7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ដំណើរការ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77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34780" w:author="ACER" w:date="2022-10-03T17:04:00Z">
        <w:del w:id="34781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8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ជាព</w:delText>
          </w:r>
        </w:del>
      </w:ins>
      <w:ins w:id="34783" w:author="ACER" w:date="2022-10-03T17:05:00Z">
        <w:del w:id="34784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8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ិសេស</w:delText>
          </w:r>
        </w:del>
      </w:ins>
      <w:ins w:id="34786" w:author="sakaria fa" w:date="2022-09-30T23:41:00Z">
        <w:del w:id="34787" w:author="Kem Sereyboth" w:date="2023-07-11T11:17:00Z"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8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78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79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AA4C60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9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ដែលពឹងផ្អែកលើភាគទានដែលបង់ដោយអង្គភាពក្រោមឱវាទ</w:delText>
          </w:r>
        </w:del>
      </w:ins>
      <w:ins w:id="34794" w:author="LENOVO" w:date="2022-10-02T12:47:00Z">
        <w:del w:id="34795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4798" w:author="sakaria fa" w:date="2022-09-30T23:41:00Z">
        <w:del w:id="34799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801" w:author="User" w:date="2022-09-22T16:03:00Z">
        <w:del w:id="34802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មិនទាន់មានបទដ្ឋានគតិយុត្តសម្រាប់អនុវត្ត ដូច្នេះ សវនករទទួលបន្ទុក មិនអាចផ្ដល់សេចក្ដីសន្និដ្ឋានបានទេ។</w:delText>
          </w:r>
        </w:del>
      </w:ins>
      <w:ins w:id="34804" w:author="Voeun Kuyeng" w:date="2022-08-31T11:11:00Z">
        <w:del w:id="34805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គឺមិនអនុលោមតាម </w:delText>
          </w:r>
        </w:del>
      </w:ins>
      <w:ins w:id="34807" w:author="Kem Sereiboth" w:date="2022-09-15T15:58:00Z">
        <w:del w:id="34808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 មូលហេតុ</w:delText>
          </w:r>
        </w:del>
      </w:ins>
      <w:ins w:id="34810" w:author="Kem Sereiboth" w:date="2022-09-15T15:59:00Z">
        <w:del w:id="34811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ន.ស.ស.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ពុំទាន់មានកម្រងសេវាសាធារណៈក្រោមសមត្ថកិច្ចនៅឡើយ។</w:delText>
          </w:r>
        </w:del>
      </w:ins>
    </w:p>
    <w:p w14:paraId="0A65F979" w14:textId="69489452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814" w:author="sakaria fa" w:date="2022-09-30T23:41:00Z"/>
          <w:del w:id="34815" w:author="Kem Sereyboth" w:date="2023-07-11T11:17:00Z"/>
          <w:rFonts w:ascii="Khmer MEF1" w:hAnsi="Khmer MEF1" w:cs="Khmer MEF1"/>
          <w:sz w:val="24"/>
          <w:szCs w:val="24"/>
          <w:highlight w:val="yellow"/>
          <w:rPrChange w:id="34816" w:author="Kem Sereyboth" w:date="2023-07-19T16:59:00Z">
            <w:rPr>
              <w:ins w:id="34817" w:author="sakaria fa" w:date="2022-09-30T23:41:00Z"/>
              <w:del w:id="34818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819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</w:p>
    <w:p w14:paraId="7A2A396B" w14:textId="5EBDC35A" w:rsidR="00920343" w:rsidRPr="00E33574" w:rsidDel="00B1425C" w:rsidRDefault="00AA4C60">
      <w:pPr>
        <w:spacing w:after="0" w:line="240" w:lineRule="auto"/>
        <w:ind w:hanging="540"/>
        <w:jc w:val="both"/>
        <w:rPr>
          <w:ins w:id="34820" w:author="User" w:date="2022-09-22T16:03:00Z"/>
          <w:del w:id="34821" w:author="Kem Sereyboth" w:date="2023-07-11T11:17:00Z"/>
          <w:rFonts w:ascii="Khmer MEF1" w:hAnsi="Khmer MEF1" w:cs="Khmer MEF1"/>
          <w:b/>
          <w:bCs/>
          <w:spacing w:val="-14"/>
          <w:sz w:val="24"/>
          <w:szCs w:val="24"/>
          <w:highlight w:val="yellow"/>
          <w:rPrChange w:id="34822" w:author="Kem Sereyboth" w:date="2023-07-19T16:59:00Z">
            <w:rPr>
              <w:ins w:id="34823" w:author="User" w:date="2022-09-22T16:03:00Z"/>
              <w:del w:id="34824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825" w:author="Sopheak Phorn" w:date="2023-08-25T16:21:00Z">
          <w:pPr>
            <w:spacing w:after="0" w:line="240" w:lineRule="auto"/>
            <w:ind w:firstLine="720"/>
          </w:pPr>
        </w:pPrChange>
      </w:pPr>
      <w:ins w:id="34826" w:author="sakaria fa" w:date="2022-09-30T23:42:00Z">
        <w:del w:id="3482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82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773900DA" w14:textId="6F84F2A8" w:rsidR="00624834" w:rsidRPr="00E33574" w:rsidDel="00B1425C" w:rsidRDefault="002C431B">
      <w:pPr>
        <w:spacing w:after="0" w:line="240" w:lineRule="auto"/>
        <w:ind w:left="990" w:hanging="270"/>
        <w:rPr>
          <w:ins w:id="34829" w:author="sakaria fa" w:date="2022-09-30T23:31:00Z"/>
          <w:del w:id="34830" w:author="Kem Sereyboth" w:date="2023-07-11T11:17:00Z"/>
          <w:rFonts w:ascii="Khmer MEF1" w:hAnsi="Khmer MEF1" w:cs="Khmer MEF1"/>
          <w:sz w:val="24"/>
          <w:szCs w:val="24"/>
          <w:highlight w:val="yellow"/>
          <w:rPrChange w:id="34831" w:author="Kem Sereyboth" w:date="2023-07-19T16:59:00Z">
            <w:rPr>
              <w:ins w:id="34832" w:author="sakaria fa" w:date="2022-09-30T23:31:00Z"/>
              <w:del w:id="34833" w:author="Kem Sereyboth" w:date="2023-07-11T11:17:00Z"/>
              <w:rFonts w:ascii="Khmer MEF1" w:hAnsi="Khmer MEF1" w:cs="Khmer MEF1"/>
              <w:spacing w:val="-8"/>
              <w:sz w:val="24"/>
              <w:szCs w:val="24"/>
              <w:highlight w:val="yellow"/>
            </w:rPr>
          </w:rPrChange>
        </w:rPr>
        <w:pPrChange w:id="34834" w:author="Sopheak Phorn" w:date="2023-08-25T16:21:00Z">
          <w:pPr>
            <w:pStyle w:val="ListParagraph"/>
          </w:pPr>
        </w:pPrChange>
      </w:pPr>
      <w:ins w:id="34835" w:author="Kem Sereiboth" w:date="2022-09-15T16:04:00Z">
        <w:del w:id="3483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4838" w:author="User" w:date="2022-10-04T11:37:00Z">
        <w:del w:id="34839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40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841" w:author="Kem Sereiboth" w:date="2022-09-15T16:04:00Z">
        <w:del w:id="3484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ប្រធានបទទី៤</w:delText>
          </w:r>
        </w:del>
      </w:ins>
      <w:ins w:id="34844" w:author="sakaria fa" w:date="2022-09-15T22:49:00Z">
        <w:del w:id="34845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46" w:author="Kem Sereyboth" w:date="2023-07-19T16:59:00Z">
                <w:rPr>
                  <w:rFonts w:cs="MoolBoran"/>
                  <w:spacing w:val="-8"/>
                  <w:cs/>
                </w:rPr>
              </w:rPrChange>
            </w:rPr>
            <w:delText>៖</w:delText>
          </w:r>
        </w:del>
      </w:ins>
      <w:ins w:id="34847" w:author="Kem Sereiboth" w:date="2022-09-15T16:04:00Z">
        <w:del w:id="3484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50" w:author="User" w:date="2022-10-07T15:48:00Z">
        <w:del w:id="34851" w:author="Kem Sereyboth" w:date="2023-07-11T11:17:00Z">
          <w:r w:rsidR="00DE7896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</w:rPr>
            <w:delText>ពុំទាន់អនុវត្តប្រព័ន្ធលើកទឹកចិត្តមន្រ្តីស្របតាមបទប្បញ្ញត្តិជាធរមាន</w:delText>
          </w:r>
        </w:del>
      </w:ins>
      <w:ins w:id="34852" w:author="Kem Sereiboth" w:date="2022-09-15T16:04:00Z">
        <w:del w:id="3485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ប្រព័ន្ធលើកទឹកចិត្តមន្រ្តី </w:delText>
          </w:r>
        </w:del>
      </w:ins>
    </w:p>
    <w:p w14:paraId="19968BD9" w14:textId="14222FF6" w:rsidR="00624834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855" w:author="sakaria fa" w:date="2022-09-30T23:31:00Z"/>
          <w:del w:id="34856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857" w:author="Kem Sereyboth" w:date="2023-07-19T16:59:00Z">
            <w:rPr>
              <w:ins w:id="34858" w:author="sakaria fa" w:date="2022-09-30T23:31:00Z"/>
              <w:del w:id="34859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4860" w:author="sakaria fa" w:date="2022-09-30T23:31:00Z">
        <w:del w:id="3486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86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ន.ស.ស. </w:delText>
          </w:r>
        </w:del>
      </w:ins>
      <w:ins w:id="34863" w:author="User" w:date="2022-10-04T11:38:00Z">
        <w:del w:id="34864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គួរ</w:delText>
          </w:r>
        </w:del>
      </w:ins>
      <w:ins w:id="34866" w:author="User" w:date="2022-10-04T11:40:00Z">
        <w:del w:id="34867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ពិចារណាធ្វើសមាហរណកម្មប្រព័ន្ធលើកទឹកចិត្តមន្ត្រី</w:delText>
          </w:r>
        </w:del>
      </w:ins>
      <w:ins w:id="34869" w:author="User" w:date="2022-10-04T11:41:00Z">
        <w:del w:id="34870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34872" w:author="User" w:date="2022-10-04T11:40:00Z">
        <w:del w:id="34873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6C72F9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8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34877" w:author="sakaria fa" w:date="2022-09-30T23:32:00Z">
        <w:del w:id="34878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ត្រូវពិនិត្យ និងអនុវត្តប្រព័ន្ធលើកទឹកចិត្តដែលចេញដោយអាជ្ញាធរសេវាហិរញ្ញវ</w:delText>
          </w:r>
        </w:del>
      </w:ins>
      <w:ins w:id="34880" w:author="sakaria fa" w:date="2022-09-30T23:33:00Z">
        <w:del w:id="34881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8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ត្ថុ​មិនមែនធនាគារ</w:delText>
          </w:r>
        </w:del>
      </w:ins>
      <w:ins w:id="34883" w:author="sakaria fa" w:date="2022-09-30T23:31:00Z">
        <w:del w:id="34884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8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ត្រឹមត្រីមាសទី</w:delText>
          </w:r>
        </w:del>
      </w:ins>
      <w:ins w:id="34886" w:author="sakaria fa" w:date="2022-09-30T23:33:00Z">
        <w:del w:id="34887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889" w:author="ACER" w:date="2022-10-03T17:05:00Z">
        <w:del w:id="34890" w:author="Kem Sereyboth" w:date="2023-07-11T11:17:00Z">
          <w:r w:rsidR="00FC66C3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4892" w:author="sakaria fa" w:date="2022-09-30T23:31:00Z">
        <w:del w:id="34893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4895" w:author="ACER" w:date="2022-10-03T17:05:00Z">
        <w:del w:id="34896" w:author="Kem Sereyboth" w:date="2023-07-11T11:17:00Z">
          <w:r w:rsidR="00193B6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9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4898" w:author="sakaria fa" w:date="2022-09-30T23:34:00Z">
        <w:del w:id="34899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9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4901" w:author="sakaria fa" w:date="2022-09-30T23:31:00Z">
        <w:del w:id="34902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9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490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4905" w:author="User" w:date="2022-10-04T11:41:00Z">
        <w:del w:id="34906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ចូលក្នុង</w:delText>
          </w:r>
          <w:r w:rsidR="006C72F9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</w:rPr>
            <w:delText>ប្រព័ន្ធលើកទឹកចិត្តមន្ត្រី</w:delText>
          </w:r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របស់</w:delText>
          </w:r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0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34910" w:author="User" w:date="2022-10-05T13:42:00Z">
        <w:del w:id="34911" w:author="Kem Sereyboth" w:date="2023-07-11T11:17:00Z">
          <w:r w:rsidR="00176ED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7AEBF1B" w14:textId="1C39A46A" w:rsidR="009903AD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913" w:author="ACER" w:date="2022-10-03T17:16:00Z"/>
          <w:del w:id="34914" w:author="Kem Sereyboth" w:date="2023-07-11T11:17:00Z"/>
          <w:rFonts w:ascii="Khmer MEF1" w:hAnsi="Khmer MEF1" w:cs="Khmer MEF1"/>
          <w:sz w:val="24"/>
          <w:szCs w:val="24"/>
          <w:highlight w:val="yellow"/>
          <w:rPrChange w:id="34915" w:author="Kem Sereyboth" w:date="2023-07-19T16:59:00Z">
            <w:rPr>
              <w:ins w:id="34916" w:author="ACER" w:date="2022-10-03T17:16:00Z"/>
              <w:del w:id="34917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4918" w:author="Sopheak Phorn" w:date="2023-08-25T16:21:00Z">
          <w:pPr>
            <w:pStyle w:val="ListParagraph"/>
            <w:numPr>
              <w:numId w:val="28"/>
            </w:numPr>
            <w:spacing w:after="0" w:line="228" w:lineRule="auto"/>
            <w:ind w:left="1260" w:hanging="180"/>
            <w:jc w:val="both"/>
          </w:pPr>
        </w:pPrChange>
      </w:pPr>
      <w:ins w:id="34919" w:author="sakaria fa" w:date="2022-09-30T23:31:00Z">
        <w:del w:id="3492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2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2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2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34926" w:author="ACER" w:date="2022-10-03T17:17:00Z">
        <w:del w:id="34927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អាចនឹងត្រូវប្រឈមនូវបញ្ហានៃការអនុវត្ត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2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ដែលបាន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កំណត់ និងអាចប៉ះពាល់ដល់ប្រសិទ្ធភាពការងារនៅ</w:delText>
          </w:r>
        </w:del>
      </w:ins>
      <w:ins w:id="34933" w:author="sakaria fa" w:date="2022-09-30T23:36:00Z">
        <w:del w:id="34934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4936" w:author="ACER" w:date="2022-10-03T17:17:00Z">
        <w:del w:id="34937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3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 xml:space="preserve">​ </w:delText>
          </w:r>
          <w:r w:rsidR="009903AD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4940" w:author="User" w:date="2022-10-04T11:40:00Z">
        <w:del w:id="34941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ស្ថាប័ន</w:delText>
          </w:r>
        </w:del>
      </w:ins>
      <w:ins w:id="34943" w:author="User" w:date="2022-10-04T11:42:00Z">
        <w:del w:id="34944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4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មួយអនុវត្តប្រព័ន្ធលើកទឹកចិត្តមន្ត្រីពីរផ្សេងគ្នា</w:delText>
          </w:r>
        </w:del>
      </w:ins>
      <w:ins w:id="34946" w:author="ACER" w:date="2022-10-03T17:17:00Z">
        <w:del w:id="34947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4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59E1F77" w14:textId="7713C5E8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270"/>
        <w:jc w:val="both"/>
        <w:rPr>
          <w:ins w:id="34949" w:author="sakaria fa" w:date="2022-09-30T23:35:00Z"/>
          <w:del w:id="34950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4951" w:author="Kem Sereyboth" w:date="2023-07-19T16:59:00Z">
            <w:rPr>
              <w:ins w:id="34952" w:author="sakaria fa" w:date="2022-09-30T23:35:00Z"/>
              <w:del w:id="34953" w:author="Kem Sereyboth" w:date="2023-07-11T11:17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34954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955" w:author="sakaria fa" w:date="2022-09-30T23:35:00Z">
        <w:del w:id="34956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ដោយការអនុវត្តប្រព័ន្ធខុសគ្នា ក្រោមអាជ្ញាធរសេវាហិរញ្ញវត្ថុមែនមែនធនាគារ</w:delText>
          </w:r>
        </w:del>
      </w:ins>
      <w:ins w:id="34958" w:author="LENOVO" w:date="2022-10-02T12:49:00Z">
        <w:del w:id="34959" w:author="Kem Sereyboth" w:date="2023-07-11T11:17:00Z">
          <w:r w:rsidR="004376A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961" w:author="sakaria fa" w:date="2022-09-30T23:35:00Z">
        <w:del w:id="34962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តែមួយ។</w:delText>
          </w:r>
        </w:del>
      </w:ins>
    </w:p>
    <w:p w14:paraId="551F808D" w14:textId="1AC99A72" w:rsidR="00920343" w:rsidRPr="00E33574" w:rsidDel="00B1425C" w:rsidRDefault="002C431B">
      <w:pPr>
        <w:spacing w:after="0" w:line="240" w:lineRule="auto"/>
        <w:ind w:left="720" w:hanging="270"/>
        <w:jc w:val="both"/>
        <w:rPr>
          <w:ins w:id="34964" w:author="User" w:date="2022-09-22T16:05:00Z"/>
          <w:del w:id="34965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4966" w:author="Kem Sereyboth" w:date="2023-07-19T16:59:00Z">
            <w:rPr>
              <w:ins w:id="34967" w:author="User" w:date="2022-09-22T16:05:00Z"/>
              <w:del w:id="34968" w:author="Kem Sereyboth" w:date="2023-07-11T11:17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4969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  <w:ins w:id="34970" w:author="Kem Sereiboth" w:date="2022-09-15T16:05:00Z">
        <w:del w:id="3497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3497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49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4974" w:author="User" w:date="2022-09-22T16:05:00Z">
        <w:del w:id="34975" w:author="Kem Sereyboth" w:date="2023-07-11T11:17:00Z"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មិនទាន់មានបទដ្ឋានគតិយុត្តសម្រាប់អនុវត្ត </w:delText>
          </w:r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ដូច្នេះ សវនករទទួលបន្ទុក មិនអាចផ្ដល់សេចក្ដីសន្និដ្ឋានបានទេ។</w:delText>
          </w:r>
        </w:del>
      </w:ins>
    </w:p>
    <w:p w14:paraId="09D9C182" w14:textId="2A928F1E" w:rsidR="002C431B" w:rsidRPr="00E33574" w:rsidDel="00B1425C" w:rsidRDefault="002C431B">
      <w:pPr>
        <w:spacing w:after="0" w:line="240" w:lineRule="auto"/>
        <w:ind w:left="720" w:hanging="270"/>
        <w:rPr>
          <w:ins w:id="34978" w:author="Kem Sereiboth" w:date="2022-09-15T16:11:00Z"/>
          <w:del w:id="34979" w:author="Kem Sereyboth" w:date="2023-07-11T11:17:00Z"/>
          <w:spacing w:val="-4"/>
          <w:sz w:val="24"/>
          <w:szCs w:val="24"/>
          <w:highlight w:val="yellow"/>
          <w:rPrChange w:id="34980" w:author="Kem Sereyboth" w:date="2023-07-19T16:59:00Z">
            <w:rPr>
              <w:ins w:id="34981" w:author="Kem Sereiboth" w:date="2022-09-15T16:11:00Z"/>
              <w:del w:id="34982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4983" w:author="Sopheak Phorn" w:date="2023-08-25T16:21:00Z">
          <w:pPr>
            <w:spacing w:after="0" w:line="240" w:lineRule="auto"/>
            <w:ind w:firstLine="720"/>
          </w:pPr>
        </w:pPrChange>
      </w:pPr>
      <w:ins w:id="34984" w:author="Kem Sereiboth" w:date="2022-09-15T16:05:00Z">
        <w:del w:id="34985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lang w:val="ca-ES"/>
              <w:rPrChange w:id="349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9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មិនអនុលោម</w:delText>
          </w:r>
        </w:del>
      </w:ins>
      <w:ins w:id="34988" w:author="sakaria fa" w:date="2022-09-15T22:19:00Z">
        <w:del w:id="34989" w:author="Kem Sereyboth" w:date="2023-07-11T11:17:00Z">
          <w:r w:rsidR="00976F41" w:rsidRPr="00E33574" w:rsidDel="00B1425C">
            <w:rPr>
              <w:spacing w:val="-4"/>
              <w:sz w:val="24"/>
              <w:szCs w:val="24"/>
              <w:highlight w:val="yellow"/>
              <w:cs/>
              <w:rPrChange w:id="3499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ជាសារវ័ន្ត</w:delText>
          </w:r>
        </w:del>
      </w:ins>
      <w:ins w:id="34991" w:author="Kem Sereiboth" w:date="2022-09-15T16:06:00Z">
        <w:del w:id="34992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99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តាម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9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  <w:ins w:id="34995" w:author="Kem Sereiboth" w:date="2022-09-15T16:09:00Z">
        <w:del w:id="34996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9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998" w:author="Kem Sereiboth" w:date="2022-09-15T16:06:00Z">
        <w:del w:id="34999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0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001" w:author="Kem Sereiboth" w:date="2022-09-15T16:08:00Z">
        <w:del w:id="35002" w:author="Kem Sereyboth" w:date="2023-07-11T11:17:00Z">
          <w:r w:rsidRPr="00E33574" w:rsidDel="00B1425C">
            <w:rPr>
              <w:b/>
              <w:bCs/>
              <w:spacing w:val="-4"/>
              <w:sz w:val="24"/>
              <w:szCs w:val="24"/>
              <w:highlight w:val="yellow"/>
              <w:cs/>
              <w:rPrChange w:id="350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5004" w:author="Kem Sereiboth" w:date="2022-09-15T16:09:00Z">
        <w:del w:id="35005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0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007" w:author="Kem Sereiboth" w:date="2022-09-15T16:08:00Z">
        <w:del w:id="35008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0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អនុវត្តតាម</w:delText>
          </w:r>
        </w:del>
      </w:ins>
      <w:ins w:id="35010" w:author="Kem Sereiboth" w:date="2022-09-15T16:09:00Z">
        <w:del w:id="35011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0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</w:p>
    <w:p w14:paraId="0C698393" w14:textId="117117FF" w:rsidR="0047416F" w:rsidRPr="00E33574" w:rsidDel="00B1425C" w:rsidRDefault="002C431B">
      <w:pPr>
        <w:spacing w:after="0" w:line="240" w:lineRule="auto"/>
        <w:rPr>
          <w:del w:id="35013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5014" w:author="Kem Sereyboth" w:date="2023-07-19T16:59:00Z">
            <w:rPr>
              <w:del w:id="35015" w:author="Kem Sereyboth" w:date="2023-07-11T11:17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5016" w:author="Sopheak Phorn" w:date="2023-08-25T16:21:00Z">
          <w:pPr/>
        </w:pPrChange>
      </w:pPr>
      <w:ins w:id="35017" w:author="Kem Sereiboth" w:date="2022-09-15T16:11:00Z">
        <w:del w:id="3501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0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៥.</w:delText>
          </w:r>
        </w:del>
      </w:ins>
      <w:ins w:id="35020" w:author="User" w:date="2022-10-04T11:44:00Z">
        <w:del w:id="35021" w:author="Kem Sereyboth" w:date="2023-07-11T11:17:00Z">
          <w:r w:rsidR="00275033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02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លទ្ធផលរកឃើញទី</w:delText>
          </w:r>
        </w:del>
      </w:ins>
      <w:ins w:id="35023" w:author="Kem Sereiboth" w:date="2022-09-15T16:11:00Z">
        <w:del w:id="3502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0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ប្រធានបទទី៥</w:delText>
          </w:r>
        </w:del>
      </w:ins>
      <w:ins w:id="35026" w:author="sakaria fa" w:date="2022-09-15T22:49:00Z">
        <w:del w:id="35027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02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5029" w:author="Kem Sereiboth" w:date="2022-09-15T16:11:00Z">
        <w:del w:id="3503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0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032" w:author="User" w:date="2022-10-07T15:49:00Z">
        <w:del w:id="35033" w:author="Kem Sereyboth" w:date="2023-07-11T11:17:00Z">
          <w:r w:rsidR="005E7FC9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50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5035" w:author="Kem Sereiboth" w:date="2022-09-15T16:12:00Z">
        <w:del w:id="35036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3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5038" w:author="Kem Sereiboth" w:date="2022-09-15T16:17:00Z">
        <w:del w:id="35039" w:author="Kem Sereyboth" w:date="2023-07-11T11:17:00Z">
          <w:r w:rsidR="00194602" w:rsidRPr="00E33574" w:rsidDel="00B1425C">
            <w:rPr>
              <w:sz w:val="24"/>
              <w:szCs w:val="24"/>
              <w:highlight w:val="yellow"/>
              <w:cs/>
              <w:rPrChange w:id="350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9B9E5C6" w14:textId="3AB2529A" w:rsidR="005E7FC9" w:rsidRPr="00E33574" w:rsidDel="00B1425C" w:rsidRDefault="005E7FC9">
      <w:pPr>
        <w:tabs>
          <w:tab w:val="left" w:pos="900"/>
        </w:tabs>
        <w:spacing w:after="0" w:line="240" w:lineRule="auto"/>
        <w:ind w:left="990" w:hanging="270"/>
        <w:rPr>
          <w:ins w:id="35041" w:author="User" w:date="2022-10-07T15:49:00Z"/>
          <w:del w:id="35042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5043" w:author="Kem Sereyboth" w:date="2023-07-19T16:59:00Z">
            <w:rPr>
              <w:ins w:id="35044" w:author="User" w:date="2022-10-07T15:49:00Z"/>
              <w:del w:id="35045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5046" w:author="Sopheak Phorn" w:date="2023-08-25T16:21:00Z">
          <w:pPr>
            <w:spacing w:after="0" w:line="235" w:lineRule="auto"/>
            <w:ind w:left="720" w:firstLine="180"/>
          </w:pPr>
        </w:pPrChange>
      </w:pPr>
    </w:p>
    <w:p w14:paraId="0C9176E5" w14:textId="246C4856" w:rsidR="0047416F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047" w:author="sakaria fa" w:date="2022-09-30T23:51:00Z"/>
          <w:del w:id="35048" w:author="Kem Sereyboth" w:date="2023-07-11T11:17:00Z"/>
          <w:rFonts w:ascii="Khmer MEF1" w:hAnsi="Khmer MEF1" w:cs="Khmer MEF1"/>
          <w:spacing w:val="-8"/>
          <w:sz w:val="24"/>
          <w:szCs w:val="24"/>
          <w:highlight w:val="yellow"/>
          <w:rPrChange w:id="35049" w:author="Kem Sereyboth" w:date="2023-07-19T16:59:00Z">
            <w:rPr>
              <w:ins w:id="35050" w:author="sakaria fa" w:date="2022-09-30T23:51:00Z"/>
              <w:del w:id="35051" w:author="Kem Sereyboth" w:date="2023-07-11T11:17:00Z"/>
              <w:b/>
              <w:bCs/>
              <w:spacing w:val="-14"/>
            </w:rPr>
          </w:rPrChange>
        </w:rPr>
        <w:pPrChange w:id="35052" w:author="Sopheak Phorn" w:date="2023-08-25T16:21:00Z">
          <w:pPr/>
        </w:pPrChange>
      </w:pPr>
      <w:ins w:id="35053" w:author="sakaria fa" w:date="2022-09-30T23:51:00Z">
        <w:del w:id="3505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5055" w:author="Kem Sereyboth" w:date="2023-07-19T16:59:00Z">
                <w:rPr>
                  <w:rFonts w:cs="MoolBoran"/>
                  <w:b/>
                  <w:bCs/>
                  <w:spacing w:val="-14"/>
                  <w:cs/>
                </w:rPr>
              </w:rPrChange>
            </w:rPr>
            <w:delText xml:space="preserve">អនុសាសន៍៖ ន.ស.ស. </w:delText>
          </w:r>
        </w:del>
      </w:ins>
      <w:ins w:id="35056" w:author="sakaria fa" w:date="2022-09-30T23:54:00Z">
        <w:del w:id="3505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ថ្នាក់​ដឹកនាំនាយកដ្ឋាន​គួរ​ពន្លឿនការ​​រៀបចំ​ក្របខណ្ឌបទប្បញ្ញត្តិ</w:delText>
          </w:r>
        </w:del>
      </w:ins>
      <w:ins w:id="35059" w:author="ACER" w:date="2022-10-03T17:14:00Z">
        <w:del w:id="35060" w:author="Kem Sereyboth" w:date="2023-07-11T11:17:00Z">
          <w:r w:rsidR="009903AD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062" w:author="sakaria fa" w:date="2022-09-30T23:54:00Z">
        <w:del w:id="35063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ពាក់ព័ន្ធ</w:delText>
          </w:r>
        </w:del>
      </w:ins>
      <w:ins w:id="35065" w:author="Un Seakamey" w:date="2022-11-14T14:45:00Z">
        <w:del w:id="35066" w:author="Kem Sereyboth" w:date="2023-07-11T11:17:00Z">
          <w:r w:rsidR="0033098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0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068" w:author="sakaria fa" w:date="2022-09-30T23:54:00Z">
        <w:del w:id="35069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0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យន្តការ និង​​នីតិវិធីក្នុងការត្រួតពិនិត្យ</w:delText>
          </w:r>
        </w:del>
      </w:ins>
      <w:ins w:id="35071" w:author="Un Seakamey" w:date="2022-11-14T14:44:00Z">
        <w:del w:id="35072" w:author="Kem Sereyboth" w:date="2023-07-11T11:17:00Z">
          <w:r w:rsidR="00C6582C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0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លើប្រតិបត្តិការរបស់ប្រតិបត្តិករសន្តិសុខសង្គម</w:delText>
          </w:r>
        </w:del>
      </w:ins>
      <w:ins w:id="35074" w:author="sakaria fa" w:date="2022-09-30T23:51:00Z">
        <w:del w:id="35075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07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7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ត្រីមាសទី</w:delText>
          </w:r>
        </w:del>
      </w:ins>
      <w:ins w:id="35078" w:author="User" w:date="2022-10-04T11:43:00Z">
        <w:del w:id="35079" w:author="Kem Sereyboth" w:date="2023-07-11T11:17:00Z">
          <w:r w:rsidR="0027503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5081" w:author="sakaria fa" w:date="2022-10-01T00:13:00Z">
        <w:del w:id="35082" w:author="Kem Sereyboth" w:date="2023-07-11T11:17:00Z">
          <w:r w:rsidR="00FE761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8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084" w:author="sakaria fa" w:date="2022-09-30T23:51:00Z">
        <w:del w:id="3508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8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5087" w:author="ACER" w:date="2022-10-03T17:09:00Z">
        <w:del w:id="35088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៣</w:delText>
          </w:r>
        </w:del>
      </w:ins>
      <w:ins w:id="35089" w:author="sakaria fa" w:date="2022-09-30T23:51:00Z">
        <w:del w:id="3509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5092" w:author="Kem Sereyboth" w:date="2023-07-19T16:59:00Z">
                <w:rPr>
                  <w:b/>
                  <w:bCs/>
                  <w:spacing w:val="-14"/>
                </w:rPr>
              </w:rPrChange>
            </w:rPr>
            <w:delText xml:space="preserve"> </w:delText>
          </w:r>
        </w:del>
      </w:ins>
    </w:p>
    <w:p w14:paraId="6460DEF1" w14:textId="1F2DFD9C" w:rsidR="00194602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093" w:author="Kem Sereiboth" w:date="2022-09-15T16:17:00Z"/>
          <w:del w:id="35094" w:author="Kem Sereyboth" w:date="2023-07-11T11:17:00Z"/>
          <w:rFonts w:ascii="Khmer MEF1" w:hAnsi="Khmer MEF1" w:cs="Khmer MEF1"/>
          <w:sz w:val="24"/>
          <w:szCs w:val="24"/>
          <w:highlight w:val="yellow"/>
          <w:rPrChange w:id="35095" w:author="Kem Sereyboth" w:date="2023-07-19T16:59:00Z">
            <w:rPr>
              <w:ins w:id="35096" w:author="Kem Sereiboth" w:date="2022-09-15T16:17:00Z"/>
              <w:del w:id="35097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5098" w:author="Sopheak Phorn" w:date="2023-08-25T16:21:00Z">
          <w:pPr>
            <w:spacing w:after="200" w:line="276" w:lineRule="auto"/>
            <w:ind w:firstLine="720"/>
            <w:jc w:val="both"/>
          </w:pPr>
        </w:pPrChange>
      </w:pPr>
      <w:ins w:id="35099" w:author="sakaria fa" w:date="2022-09-30T23:51:00Z">
        <w:del w:id="3510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0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510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0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0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0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510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0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0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0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110" w:author="sakaria fa" w:date="2022-09-30T23:56:00Z">
        <w:del w:id="35111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1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អាចនឹងត្រូវ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1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ប្រឈមនូវ</w:delText>
          </w:r>
        </w:del>
      </w:ins>
      <w:ins w:id="35114" w:author="ACER" w:date="2022-10-03T17:07:00Z">
        <w:del w:id="35115" w:author="Kem Sereyboth" w:date="2023-07-11T11:17:00Z">
          <w:r w:rsidR="00596EA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1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បញ្ហានៃការ</w:delText>
          </w:r>
        </w:del>
      </w:ins>
      <w:ins w:id="35117" w:author="ACER" w:date="2022-10-03T17:09:00Z">
        <w:del w:id="35118" w:author="Kem Sereyboth" w:date="2023-07-11T11:17:00Z">
          <w:r w:rsidR="000458BF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1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ត្រួតពិនិត្យប្រតិបត្តិការរបស់ប្រតិបត្តិករ</w:delText>
          </w:r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51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  <w:ins w:id="35121" w:author="ACER" w:date="2022-10-03T17:10:00Z">
        <w:del w:id="35122" w:author="Kem Sereyboth" w:date="2023-07-11T11:17:00Z"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51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="000458BF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1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អនុលោមតាមបទប្បញ្ញត្តិ </w:delText>
          </w:r>
        </w:del>
      </w:ins>
      <w:ins w:id="35125" w:author="User" w:date="2022-10-04T14:06:00Z">
        <w:del w:id="35126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12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ធ្វើឱ្យប៉ះពាល់ដល់ប្រសិទ្ធភាព និងស័ក្ត</w:delText>
          </w:r>
        </w:del>
      </w:ins>
      <w:ins w:id="35128" w:author="User" w:date="2022-10-06T04:24:00Z">
        <w:del w:id="35129" w:author="Kem Sereyboth" w:date="2023-07-11T11:17:00Z">
          <w:r w:rsidR="00316DB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13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35131" w:author="User" w:date="2022-10-04T14:06:00Z">
        <w:del w:id="35132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1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សិទ្ធភាពក្នុងការអនុវត្ត</w:delText>
          </w:r>
        </w:del>
      </w:ins>
      <w:ins w:id="35134" w:author="User" w:date="2022-10-04T16:50:00Z">
        <w:del w:id="35135" w:author="Kem Sereyboth" w:date="2023-07-11T11:17:00Z">
          <w:r w:rsidR="0096139A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3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35137" w:author="ACER" w:date="2022-10-03T17:10:00Z">
        <w:del w:id="35138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ដែលធ្វើឱ្យរាំងស្ទះដល់ការអនុវត្តការងារ ន.</w:delText>
          </w:r>
        </w:del>
      </w:ins>
      <w:ins w:id="35140" w:author="ACER" w:date="2022-10-03T17:11:00Z">
        <w:del w:id="35141" w:author="Kem Sereyboth" w:date="2023-07-11T11:17:00Z">
          <w:r w:rsidR="006B48F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ស.ស.</w:delText>
          </w:r>
        </w:del>
      </w:ins>
      <w:ins w:id="35143" w:author="sakaria fa" w:date="2022-09-30T23:56:00Z">
        <w:del w:id="3514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ការអនុវត្តការចុះត្រួតពិនិត្យ និងតាមដានអនុលោមភាពមិនមាននិតិវិធី</w:delText>
          </w:r>
        </w:del>
      </w:ins>
      <w:ins w:id="35146" w:author="LENOVO" w:date="2022-10-02T12:51:00Z">
        <w:del w:id="35147" w:author="Kem Sereyboth" w:date="2023-07-11T11:17:00Z">
          <w:r w:rsidR="001573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149" w:author="sakaria fa" w:date="2022-09-30T23:56:00Z">
        <w:del w:id="3515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ច្បាស់លាស់ និង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មិន​គោរពតាមច្បាប់និងបទប្បញ្ញត្តិ និងការអនុវត្តការងារមិនសូវមានប្រសិទ្ធភាព ព្រមទាំងបាត់</w:delText>
          </w:r>
        </w:del>
      </w:ins>
      <w:ins w:id="35153" w:author="ACER" w:date="2022-10-03T17:13:00Z">
        <w:del w:id="35154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156" w:author="sakaria fa" w:date="2022-09-30T23:56:00Z">
        <w:del w:id="3515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បង់</w:delText>
          </w:r>
        </w:del>
      </w:ins>
      <w:ins w:id="35159" w:author="ACER" w:date="2022-10-03T17:13:00Z">
        <w:del w:id="35160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162" w:author="sakaria fa" w:date="2022-09-30T23:56:00Z">
        <w:del w:id="3516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ជំនឿ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ទុកចិត្តពីសាធារណជនជាដើម។ </w:delText>
          </w:r>
        </w:del>
      </w:ins>
      <w:ins w:id="35166" w:author="Kem Sereiboth" w:date="2022-09-15T16:17:00Z">
        <w:del w:id="35167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មិនអនុលោមតាមមាត្រា១១ នៃច្បាប់ស្តីពីរបបសន្តិសុខសង្គម និង មាត្រា២១ នៃអនុក្រឹត្យលេខ ១១៣ អ.ន.ក្រ.បក ចុះថ្ងៃទី​១៤​ ខែកក្កដា ឆ្នាំ២០២១ ស្តីពីរៀបចំនិងការប្រព្រឹត្តទៅរបស់អង្គភាពក្រោមឱវាទរបស់អាជ្ញាធរសេវាហិរញ្ញវត្ថុមិនមែនធនាគារ។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  <w:ins w:id="35169" w:author="Kem Sereiboth" w:date="2022-09-15T16:18:00Z">
        <w:del w:id="35170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មូលហេតុ</w:delText>
          </w:r>
        </w:del>
      </w:ins>
      <w:ins w:id="35172" w:author="User" w:date="2022-09-22T16:06:00Z">
        <w:del w:id="35173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ដោយសារ</w:delText>
          </w:r>
        </w:del>
      </w:ins>
      <w:ins w:id="35175" w:author="Kem Sereiboth" w:date="2022-09-15T16:18:00Z">
        <w:del w:id="35176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178" w:author="Kem Sereiboth" w:date="2022-09-15T16:19:00Z">
        <w:del w:id="35179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8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 មិនទាន់មានបទដ្ឋានគតិយុត្តិក្នុងការអនុវត្តនៅឡើយ។</w:delText>
          </w:r>
        </w:del>
      </w:ins>
    </w:p>
    <w:p w14:paraId="4CDA5B6B" w14:textId="0BAA0A96" w:rsidR="00125B0C" w:rsidRPr="00E33574" w:rsidDel="00B1425C" w:rsidRDefault="0019460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181" w:author="Voeun Kuyeng" w:date="2022-08-31T11:11:00Z"/>
          <w:del w:id="35182" w:author="Kem Sereyboth" w:date="2023-07-11T11:17:00Z"/>
          <w:rFonts w:ascii="Khmer MEF1" w:hAnsi="Khmer MEF1" w:cs="Khmer MEF1"/>
          <w:sz w:val="24"/>
          <w:szCs w:val="24"/>
          <w:highlight w:val="yellow"/>
          <w:rPrChange w:id="35183" w:author="Kem Sereyboth" w:date="2023-07-19T16:59:00Z">
            <w:rPr>
              <w:ins w:id="35184" w:author="Voeun Kuyeng" w:date="2022-08-31T11:11:00Z"/>
              <w:del w:id="3518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186" w:author="Sopheak Phorn" w:date="2023-08-25T16:21:00Z">
          <w:pPr>
            <w:spacing w:after="0" w:line="240" w:lineRule="auto"/>
            <w:ind w:firstLine="720"/>
          </w:pPr>
        </w:pPrChange>
      </w:pPr>
      <w:ins w:id="35187" w:author="Kem Sereiboth" w:date="2022-09-15T16:17:00Z">
        <w:del w:id="3518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1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</w:del>
      </w:ins>
      <w:ins w:id="35190" w:author="Voeun Kuyeng" w:date="2022-09-06T18:12:00Z">
        <w:del w:id="3519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1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5193" w:author="Voeun Kuyeng" w:date="2022-08-31T11:11:00Z">
        <w:del w:id="35194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លក្ខណៈវិនិច្ឆ័យបានកំណត់</w:delText>
          </w:r>
        </w:del>
      </w:ins>
      <w:ins w:id="35196" w:author="Voeun Kuyeng" w:date="2022-09-06T18:12:00Z">
        <w:del w:id="35197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1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5199" w:author="Voeun Kuyeng" w:date="2022-08-31T11:11:00Z">
        <w:del w:id="35200" w:author="Kem Sereyboth" w:date="2023-07-11T11:17:00Z"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FF20650" w14:textId="2772A427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202" w:author="Voeun Kuyeng" w:date="2022-08-31T16:08:00Z"/>
          <w:del w:id="35203" w:author="Kem Sereyboth" w:date="2023-07-11T11:17:00Z"/>
          <w:rFonts w:ascii="Khmer MEF1" w:hAnsi="Khmer MEF1" w:cs="Khmer MEF1"/>
          <w:sz w:val="24"/>
          <w:szCs w:val="24"/>
          <w:highlight w:val="yellow"/>
          <w:rPrChange w:id="35204" w:author="Kem Sereyboth" w:date="2023-07-19T16:59:00Z">
            <w:rPr>
              <w:ins w:id="35205" w:author="Voeun Kuyeng" w:date="2022-08-31T16:08:00Z"/>
              <w:del w:id="35206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207" w:author="Sopheak Phorn" w:date="2023-08-25T16:21:00Z">
          <w:pPr>
            <w:spacing w:after="0" w:line="240" w:lineRule="auto"/>
            <w:ind w:firstLine="720"/>
          </w:pPr>
        </w:pPrChange>
      </w:pPr>
      <w:ins w:id="35208" w:author="Voeun Kuyeng" w:date="2022-08-31T11:11:00Z">
        <w:del w:id="3520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៤.សវនករទទួលបន្ទុក មិនអាចធ្វើសវនកម្មបាន ដូចច្នេះ សវនករទទួលបន្ទុក មិនអាចផ្ដល់សេចក្ដីសន្និដ្ឋានបានទេ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248BC61C" w14:textId="7410324C" w:rsidR="00756A09" w:rsidRPr="00E33574" w:rsidDel="00B1425C" w:rsidRDefault="00756A09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212" w:author="Voeun Kuyeng" w:date="2022-08-31T11:11:00Z"/>
          <w:del w:id="35213" w:author="Kem Sereyboth" w:date="2023-07-11T11:17:00Z"/>
          <w:rFonts w:ascii="Khmer MEF1" w:hAnsi="Khmer MEF1" w:cs="Khmer MEF1"/>
          <w:sz w:val="24"/>
          <w:szCs w:val="24"/>
          <w:highlight w:val="yellow"/>
          <w:rPrChange w:id="35214" w:author="Kem Sereyboth" w:date="2023-07-19T16:59:00Z">
            <w:rPr>
              <w:ins w:id="35215" w:author="Voeun Kuyeng" w:date="2022-08-31T11:11:00Z"/>
              <w:del w:id="35216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217" w:author="Sopheak Phorn" w:date="2023-08-25T16:21:00Z">
          <w:pPr>
            <w:spacing w:after="0" w:line="240" w:lineRule="auto"/>
            <w:ind w:firstLine="720"/>
          </w:pPr>
        </w:pPrChange>
      </w:pPr>
    </w:p>
    <w:p w14:paraId="32E9213A" w14:textId="3F3590BA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218" w:author="Voeun Kuyeng" w:date="2022-08-31T11:11:00Z"/>
          <w:del w:id="35219" w:author="Kem Sereyboth" w:date="2023-07-11T11:17:00Z"/>
          <w:rFonts w:ascii="Khmer MEF1" w:hAnsi="Khmer MEF1" w:cs="Khmer MEF1"/>
          <w:sz w:val="24"/>
          <w:szCs w:val="24"/>
          <w:highlight w:val="yellow"/>
          <w:cs/>
          <w:rPrChange w:id="35220" w:author="Kem Sereyboth" w:date="2023-07-19T16:59:00Z">
            <w:rPr>
              <w:ins w:id="35221" w:author="Voeun Kuyeng" w:date="2022-08-31T11:11:00Z"/>
              <w:del w:id="35222" w:author="Kem Sereyboth" w:date="2023-07-11T11:17:00Z"/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</w:rPrChange>
        </w:rPr>
        <w:pPrChange w:id="35223" w:author="Sopheak Phorn" w:date="2023-08-25T16:21:00Z">
          <w:pPr>
            <w:pStyle w:val="ListParagraph"/>
          </w:pPr>
        </w:pPrChange>
      </w:pPr>
      <w:ins w:id="35224" w:author="Voeun Kuyeng" w:date="2022-08-31T11:11:00Z">
        <w:del w:id="3522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ចំណុចទី៤</w:delText>
          </w:r>
        </w:del>
      </w:ins>
      <w:ins w:id="35227" w:author="socheata.ol@hotmail.com" w:date="2022-09-04T18:34:00Z">
        <w:del w:id="35228" w:author="Kem Sereyboth" w:date="2023-07-11T11:17:00Z">
          <w:r w:rsidR="008A34B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35230" w:author="Voeun Kuyeng" w:date="2022-09-06T18:13:00Z">
        <w:del w:id="3523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35233" w:author="Voeun Kuyeng" w:date="2022-08-31T11:11:00Z">
        <w:del w:id="3523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3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៖ត្រូវរៀបចំអំពីអនុសាសន៍លើប្រធានបទដែលសវនករទទួលបន្ទុកពិនិត្យឃើញថាមានបញ្ហា​និងចាំបាច់ត្រូវផ្ដល់ជូនអនុសាសន៍សម្រាប់ការកែតម្រូវ។ សវនករត្រូវបង្ហាញថាអនុសាសន៍នោះបានពិនិត្យលទ្ធភាពសមស្របសម្រាប់សវនដ្ឋានក្នុងការអនុវត្ត និងផ្ដល់តម្លៃបន្ថែមច្រើនដល់សវនដ្ឋាន។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</w:del>
      </w:ins>
      <w:ins w:id="35236" w:author="Voeun Kuyeng" w:date="2022-09-06T18:13:00Z">
        <w:del w:id="35237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35239" w:author="Voeun Kuyeng" w:date="2022-08-31T11:11:00Z">
        <w:del w:id="3524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4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ប្រព័ន្ធគ្រប់គ្រងចុះខ្សោយ រងការពិន័យពីច្បាប់ ប៉ះពាល់ដល់ដំណើរការការងារ ជាដើម</w:delText>
          </w:r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4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35243" w:author="Voeun Kuyeng" w:date="2022-09-06T18:13:00Z">
        <w:del w:id="35244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246" w:author="Voeun Kuyeng" w:date="2022-08-31T11:11:00Z">
        <w:del w:id="3524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ប្រសិនបើសវនដ្ឋានមិនអនុវត្ត ឬប្រតិបត្តិតាមអនុសាសន៍ដែលបានប្រគល់ជូន។ សវនករទទួលបន្ទុក អាចរៀបរាប់អំពី</w:delText>
          </w:r>
        </w:del>
      </w:ins>
      <w:ins w:id="35249" w:author="socheata.ol@hotmail.com" w:date="2022-09-04T18:34:00Z">
        <w:del w:id="35250" w:author="Kem Sereyboth" w:date="2023-07-11T11:17:00Z">
          <w:r w:rsidR="00A3685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5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5252" w:author="Voeun Kuyeng" w:date="2022-08-31T11:11:00Z">
        <w:del w:id="3525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5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</w:del>
      </w:ins>
      <w:ins w:id="35255" w:author="Voeun Kuyeng" w:date="2022-09-06T18:13:00Z">
        <w:del w:id="35256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5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258" w:author="Voeun Kuyeng" w:date="2022-08-31T11:11:00Z">
        <w:del w:id="3525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6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 </w:delText>
          </w:r>
        </w:del>
      </w:ins>
    </w:p>
    <w:p w14:paraId="24148919" w14:textId="1DC21517" w:rsidR="007A1C16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261" w:author="sakaria fa" w:date="2022-10-01T00:03:00Z"/>
          <w:del w:id="35262" w:author="Kem Sereyboth" w:date="2023-07-11T11:17:00Z"/>
          <w:rFonts w:ascii="Khmer MEF1" w:hAnsi="Khmer MEF1" w:cs="Khmer MEF1"/>
          <w:sz w:val="24"/>
          <w:szCs w:val="24"/>
          <w:highlight w:val="yellow"/>
          <w:rPrChange w:id="35263" w:author="Kem Sereyboth" w:date="2023-07-19T16:59:00Z">
            <w:rPr>
              <w:ins w:id="35264" w:author="sakaria fa" w:date="2022-10-01T00:03:00Z"/>
              <w:del w:id="35265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5266" w:author="Voeun Kuyeng" w:date="2022-08-31T11:11:00Z">
        <w:del w:id="3526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268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</w:del>
      </w:ins>
      <w:bookmarkStart w:id="35269" w:name="_Toc115438146"/>
    </w:p>
    <w:p w14:paraId="02BC2D4E" w14:textId="2657F4DA" w:rsidR="007A1C16" w:rsidRPr="00E33574" w:rsidRDefault="007A1C16">
      <w:pPr>
        <w:pStyle w:val="Heading1"/>
        <w:spacing w:before="0" w:line="240" w:lineRule="auto"/>
        <w:ind w:firstLine="720"/>
        <w:rPr>
          <w:ins w:id="35270" w:author="sakaria fa" w:date="2022-10-01T00:03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  <w:rPrChange w:id="35271" w:author="Kem Sereyboth" w:date="2023-07-19T16:59:00Z">
            <w:rPr>
              <w:ins w:id="35272" w:author="sakaria fa" w:date="2022-10-01T00:03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5273" w:author="Sopheak Phorn" w:date="2023-08-25T16:21:00Z">
          <w:pPr>
            <w:pStyle w:val="Heading1"/>
          </w:pPr>
        </w:pPrChange>
      </w:pPr>
      <w:bookmarkStart w:id="35274" w:name="_Toc143872991"/>
      <w:ins w:id="35275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276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១</w:t>
        </w:r>
      </w:ins>
      <w:ins w:id="35277" w:author="Sopheak Phorn" w:date="2023-08-25T15:10:00Z">
        <w:r w:rsidR="00DC102F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  <w:lang w:val="ca-ES"/>
          </w:rPr>
          <w:t>៥</w:t>
        </w:r>
      </w:ins>
      <w:ins w:id="35278" w:author="Kem Sereyboth" w:date="2023-07-26T14:13:00Z">
        <w:del w:id="35279" w:author="Sopheak Phorn" w:date="2023-08-18T12:37:00Z">
          <w:r w:rsidR="00876B59" w:rsidDel="0083702D">
            <w:rPr>
              <w:rFonts w:ascii="Khmer MEF2" w:hAnsi="Khmer MEF2" w:cs="Khmer MEF2" w:hint="cs"/>
              <w:b w:val="0"/>
              <w:bCs w:val="0"/>
              <w:color w:val="auto"/>
              <w:sz w:val="24"/>
              <w:szCs w:val="24"/>
              <w:cs/>
              <w:lang w:val="ca-ES"/>
            </w:rPr>
            <w:delText>៣</w:delText>
          </w:r>
        </w:del>
      </w:ins>
      <w:ins w:id="35280" w:author="User" w:date="2022-11-03T23:36:00Z">
        <w:del w:id="35281" w:author="Kem Sereyboth" w:date="2023-07-26T14:13:00Z">
          <w:r w:rsidR="009E7A7C" w:rsidRPr="00E33574" w:rsidDel="00876B59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282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35283" w:author="Un Seakamey" w:date="2022-10-03T18:01:00Z">
        <w:del w:id="35284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285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286" w:author="sakaria fa" w:date="2022-10-01T00:03:00Z">
        <w:del w:id="35287" w:author="Un Seakamey" w:date="2022-10-03T18:01:00Z">
          <w:r w:rsidRPr="00E33574" w:rsidDel="00D3643B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288" w:author="Kem Sereyboth" w:date="2023-07-19T16:59:00Z">
                <w:rPr>
                  <w:bCs w:val="0"/>
                  <w:cs/>
                </w:rPr>
              </w:rPrChange>
            </w:rPr>
            <w:delText>៤</w:delText>
          </w:r>
        </w:del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289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.ការតាមដាន</w:t>
        </w:r>
      </w:ins>
      <w:ins w:id="35290" w:author="sakaria fa" w:date="2022-10-01T00:04:00Z">
        <w:del w:id="35291" w:author="Kem Sereyboth" w:date="2023-07-11T11:17:00Z">
          <w:r w:rsidRPr="00E33574" w:rsidDel="00B1425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292" w:author="Kem Sereyboth" w:date="2023-07-19T16:59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35293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294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កា</w:t>
        </w:r>
      </w:ins>
      <w:ins w:id="35295" w:author="sakaria fa" w:date="2022-10-01T00:04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296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រ</w:t>
        </w:r>
      </w:ins>
      <w:ins w:id="35297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298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អនុវត្តអនុសាសន៍</w:t>
        </w:r>
        <w:bookmarkEnd w:id="35269"/>
        <w:bookmarkEnd w:id="35274"/>
      </w:ins>
    </w:p>
    <w:p w14:paraId="2FE5584A" w14:textId="2EFD5EBA" w:rsidR="00874645" w:rsidDel="00DC102F" w:rsidRDefault="005C3437">
      <w:pPr>
        <w:spacing w:after="0" w:line="240" w:lineRule="auto"/>
        <w:ind w:firstLine="720"/>
        <w:jc w:val="both"/>
        <w:rPr>
          <w:del w:id="35299" w:author="LENOVO" w:date="2022-10-08T11:24:00Z"/>
          <w:rFonts w:ascii="Khmer MEF1" w:hAnsi="Khmer MEF1" w:cs="Khmer MEF1"/>
          <w:spacing w:val="-4"/>
          <w:sz w:val="24"/>
          <w:szCs w:val="24"/>
        </w:rPr>
        <w:pPrChange w:id="35300" w:author="Sopheak Phorn" w:date="2023-08-25T16:21:00Z">
          <w:pPr>
            <w:spacing w:after="0" w:line="233" w:lineRule="auto"/>
            <w:ind w:firstLine="720"/>
            <w:jc w:val="both"/>
          </w:pPr>
        </w:pPrChange>
      </w:pPr>
      <w:ins w:id="35301" w:author="LENOVO" w:date="2022-10-02T13:12:00Z">
        <w:del w:id="35302" w:author="Kem Sereyboth" w:date="2023-06-20T14:58:00Z">
          <w:r w:rsidRPr="00E33574" w:rsidDel="005C3437">
            <w:rPr>
              <w:rFonts w:ascii="Khmer MEF1" w:hAnsi="Khmer MEF1" w:cs="Khmer MEF1"/>
              <w:noProof/>
              <w:rPrChange w:id="35303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D0F03AC" wp14:editId="3CD7E212">
                    <wp:simplePos x="0" y="0"/>
                    <wp:positionH relativeFrom="column">
                      <wp:posOffset>2190115</wp:posOffset>
                    </wp:positionH>
                    <wp:positionV relativeFrom="paragraph">
                      <wp:posOffset>1201525</wp:posOffset>
                    </wp:positionV>
                    <wp:extent cx="4211955" cy="2085975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211955" cy="20859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8DDCA5" w14:textId="118DB689" w:rsidR="00731B72" w:rsidRPr="00AE6A89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cs/>
                                    <w:lang w:val="ca-ES"/>
                                  </w:rPr>
                                  <w:pPrChange w:id="35304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ins w:id="35305" w:author="Uon Rithy" w:date="2022-10-06T14:47:00Z">
                                  <w:del w:id="35306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ព្រហស្បតិ៍</w:delText>
                                    </w:r>
                                  </w:del>
                                </w:ins>
                                <w:ins w:id="35307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</w:ins>
                                <w:del w:id="35308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ចន្ទ</w:delText>
                                  </w:r>
                                </w:del>
                                <w:del w:id="35309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 </w:delText>
                                  </w:r>
                                </w:del>
                                <w:ins w:id="35310" w:author="Uon Rithy" w:date="2022-10-06T14:47:00Z">
                                  <w:del w:id="35311" w:author="User" w:date="2022-11-03T23:04:00Z">
                                    <w:r w:rsidRPr="00AE6A89" w:rsidDel="00252BE4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  <w:del w:id="35312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</w:ins>
                                <w:del w:id="35313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៨ </w:delText>
                                  </w:r>
                                </w:del>
                                <w:del w:id="35314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កើត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>​</w:t>
                                </w:r>
                                <w:del w:id="35315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អស្សុជ </w:delText>
                                  </w:r>
                                </w:del>
                                <w:ins w:id="35316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ឆ្នាំខាល ចត្វាស័ក ព.ស.២៥៦៦</w:t>
                                </w:r>
                              </w:p>
                              <w:p w14:paraId="0F569823" w14:textId="403D7A68" w:rsidR="00731B72" w:rsidRPr="005101DC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pPrChange w:id="35317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រាជធានីភ្នំពេញ ថ្ងៃទី</w:t>
                                </w:r>
                                <w:ins w:id="35318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</w:t>
                                  </w:r>
                                </w:ins>
                                <w:ins w:id="35319" w:author="Uon Rithy" w:date="2022-10-06T14:51:00Z">
                                  <w:del w:id="35320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០</w:delText>
                                    </w:r>
                                  </w:del>
                                </w:ins>
                                <w:ins w:id="35321" w:author="Uon Rithy" w:date="2022-10-06T14:47:00Z">
                                  <w:del w:id="35322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៦</w:delText>
                                    </w:r>
                                  </w:del>
                                </w:ins>
                                <w:ins w:id="35323" w:author="User" w:date="2022-10-05T14:13:00Z">
                                  <w:del w:id="35324" w:author="Uon Rithy" w:date="2022-10-06T14:47:00Z">
                                    <w:r w:rsidRPr="00AE6A89" w:rsidDel="00B50667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  <w:rPrChange w:id="35325" w:author="User" w:date="2022-10-07T18:23:00Z">
                                          <w:rPr>
                                            <w:rFonts w:ascii="Khmer MEF1" w:hAnsi="Khmer MEF1" w:cs="Khmer MEF1"/>
                                            <w:color w:val="000000" w:themeColor="text1"/>
                                            <w:sz w:val="24"/>
                                            <w:szCs w:val="24"/>
                                            <w:highlight w:val="yellow"/>
                                            <w:cs/>
                                            <w:lang w:val="ca-ES"/>
                                          </w:rPr>
                                        </w:rPrChange>
                                      </w:rPr>
                                      <w:delText>៤</w:delText>
                                    </w:r>
                                  </w:del>
                                </w:ins>
                                <w:del w:id="35326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០៣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del w:id="35327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តុលា </w:delText>
                                  </w:r>
                                </w:del>
                                <w:ins w:id="35328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ឆ្នាំ២០២២</w:t>
                                </w:r>
                              </w:p>
                              <w:p w14:paraId="0817234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32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330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សវនករទទួលបន្ទុក</w:t>
                                </w:r>
                              </w:p>
                              <w:p w14:paraId="7AB1F75E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33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332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186BCC6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33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334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A8D83F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33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336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20CF1A0" w14:textId="7FB5AA84" w:rsidR="00731B72" w:rsidRPr="00285E7D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pPrChange w:id="35337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ins w:id="35338" w:author="LENOVO" w:date="2022-10-02T13:12:00Z">
                                  <w:r>
                                    <w:rPr>
                                      <w:rFonts w:ascii="Khmer MEF2" w:hAnsi="Khmer MEF2" w:cs="Khmer MEF2" w:hint="cs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t>កែម សិរីបុត្រ</w:t>
                                  </w:r>
                                </w:ins>
                                <w:del w:id="35339" w:author="LENOVO" w:date="2022-10-02T13:12:00Z"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ឌុំ</w:delText>
                                  </w:r>
                                  <w:r w:rsidRPr="006E6058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340" w:author="Sopheak Phorn" w:date="2023-07-28T09:16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ផានិត</w:delText>
                                  </w:r>
                                </w:del>
                              </w:p>
                              <w:p w14:paraId="659E5ED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34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34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7AA3907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34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344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85A74DF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34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34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14252C0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34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34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586D4B04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34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350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3E3CC4A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35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35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5212C0C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35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354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4A370E5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35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35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D2EE54B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4"/>
                                    <w:szCs w:val="14"/>
                                    <w:lang w:val="ca-ES"/>
                                    <w:rPrChange w:id="3535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4"/>
                                        <w:szCs w:val="14"/>
                                      </w:rPr>
                                    </w:rPrChange>
                                  </w:rPr>
                                  <w:pPrChange w:id="3535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B1F61DC" w14:textId="77777777" w:rsidR="00731B72" w:rsidRPr="00BD531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rtl/>
                                    <w:cs/>
                                  </w:rPr>
                                  <w:pPrChange w:id="35359" w:author="User" w:date="2022-10-07T16:17:00Z">
                                    <w:pPr>
                                      <w:spacing w:line="216" w:lineRule="auto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0F03AC" id="Rectangle 6" o:spid="_x0000_s1030" style="position:absolute;left:0;text-align:left;margin-left:172.45pt;margin-top:94.6pt;width:331.65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" filled="f" stroked="f" strokeweight="2pt">
                    <v:textbox>
                      <w:txbxContent>
                        <w:p w14:paraId="5A8DDCA5" w14:textId="118DB689" w:rsidR="00731B72" w:rsidRPr="00AE6A89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rtl/>
                              <w:cs/>
                              <w:lang w:val="ca-ES"/>
                            </w:rPr>
                            <w:pPrChange w:id="35360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ins w:id="35361" w:author="Uon Rithy" w:date="2022-10-06T14:47:00Z">
                            <w:del w:id="35362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ព្រហស្បតិ៍</w:delText>
                              </w:r>
                            </w:del>
                          </w:ins>
                          <w:ins w:id="35363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ins>
                          <w:del w:id="35364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ចន្ទ</w:delText>
                            </w:r>
                          </w:del>
                          <w:del w:id="35365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 </w:delText>
                            </w:r>
                          </w:del>
                          <w:ins w:id="35366" w:author="Uon Rithy" w:date="2022-10-06T14:47:00Z">
                            <w:del w:id="35367" w:author="User" w:date="2022-11-03T23:04:00Z">
                              <w:r w:rsidRPr="00AE6A89" w:rsidDel="00252BE4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  <w:del w:id="35368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</w:ins>
                          <w:del w:id="35369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៨ </w:delText>
                            </w:r>
                          </w:del>
                          <w:del w:id="35370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កើត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>​</w:t>
                          </w:r>
                          <w:del w:id="35371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អស្សុជ </w:delText>
                            </w:r>
                          </w:del>
                          <w:ins w:id="35372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ឆ្នាំខាល ចត្វាស័ក ព.ស.២៥៦៦</w:t>
                          </w:r>
                        </w:p>
                        <w:p w14:paraId="0F569823" w14:textId="403D7A68" w:rsidR="00731B72" w:rsidRPr="005101DC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pPrChange w:id="35373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រាជធានីភ្នំពេញ ថ្ងៃទី</w:t>
                          </w:r>
                          <w:ins w:id="35374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</w:t>
                            </w:r>
                          </w:ins>
                          <w:ins w:id="35375" w:author="Uon Rithy" w:date="2022-10-06T14:51:00Z">
                            <w:del w:id="35376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០</w:delText>
                              </w:r>
                            </w:del>
                          </w:ins>
                          <w:ins w:id="35377" w:author="Uon Rithy" w:date="2022-10-06T14:47:00Z">
                            <w:del w:id="35378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៦</w:delText>
                              </w:r>
                            </w:del>
                          </w:ins>
                          <w:ins w:id="35379" w:author="User" w:date="2022-10-05T14:13:00Z">
                            <w:del w:id="35380" w:author="Uon Rithy" w:date="2022-10-06T14:47:00Z">
                              <w:r w:rsidRPr="00AE6A89" w:rsidDel="00B50667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381" w:author="User" w:date="2022-10-07T18:23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delText>៤</w:delText>
                              </w:r>
                            </w:del>
                          </w:ins>
                          <w:del w:id="35382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០៣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del w:id="35383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តុលា </w:delText>
                            </w:r>
                          </w:del>
                          <w:ins w:id="35384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ឆ្នាំ២០២២</w:t>
                          </w:r>
                        </w:p>
                        <w:p w14:paraId="0817234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38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386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សវនករទទួលបន្ទុក</w:t>
                          </w:r>
                        </w:p>
                        <w:p w14:paraId="7AB1F75E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38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388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186BCC6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38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390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7A8D83F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39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392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220CF1A0" w14:textId="7FB5AA84" w:rsidR="00731B72" w:rsidRPr="00285E7D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24"/>
                              <w:szCs w:val="24"/>
                              <w:cs/>
                            </w:rPr>
                            <w:pPrChange w:id="35393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ins w:id="35394" w:author="LENOVO" w:date="2022-10-02T13:12:00Z"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កែម សិរីបុត្រ</w:t>
                            </w:r>
                          </w:ins>
                          <w:del w:id="35395" w:author="LENOVO" w:date="2022-10-02T13:12:00Z"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ឌុំ</w:delText>
                            </w:r>
                            <w:r w:rsidRPr="006E6058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lang w:val="ca-ES"/>
                                <w:rPrChange w:id="35396" w:author="Sopheak Phorn" w:date="2023-07-28T09:16:00Z"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ផានិត</w:delText>
                            </w:r>
                          </w:del>
                        </w:p>
                        <w:p w14:paraId="659E5ED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39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39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7AA3907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39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400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285A74DF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40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40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14252C0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40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40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586D4B04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40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406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73E3CC4A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40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40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5212C0C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40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410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4A370E5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41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41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D2EE54B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4"/>
                              <w:szCs w:val="14"/>
                              <w:lang w:val="ca-ES"/>
                              <w:rPrChange w:id="3541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rPrChange>
                            </w:rPr>
                            <w:pPrChange w:id="3541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B1F61DC" w14:textId="77777777" w:rsidR="00731B72" w:rsidRPr="00BD531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rtl/>
                              <w:cs/>
                            </w:rPr>
                            <w:pPrChange w:id="35415" w:author="User" w:date="2022-10-07T16:17:00Z">
                              <w:pPr>
                                <w:spacing w:line="216" w:lineRule="auto"/>
                              </w:pPr>
                            </w:pPrChange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del>
      </w:ins>
      <w:ins w:id="35416" w:author="LENOVO" w:date="2022-10-08T11:24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417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ក្នុងគោលបំណងធ្វើឱ្យប្រសើរឡើង</w:t>
        </w:r>
      </w:ins>
      <w:ins w:id="35418" w:author="LENOVO" w:date="2022-10-08T11:25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419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នូវប្រព័ន្ធត្រួតពិនិត្យផ្ទៃក្នុងរបស់ </w:t>
        </w:r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420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421" w:author="Sopheak" w:date="2023-07-28T23:29:00Z">
        <w:r w:rsidR="00B25E71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422" w:author="Sopheak Phorn" w:date="2023-08-03T13:3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35423" w:author="LENOVO" w:date="2022-10-08T11:25:00Z">
        <w:del w:id="35424" w:author="Sopheak" w:date="2023-07-28T23:29:00Z">
          <w:r w:rsidR="00B43050" w:rsidRPr="00F32C5C" w:rsidDel="00B25E7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5425" w:author="Sopheak Phorn" w:date="2023-08-03T13:3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426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</w:t>
        </w:r>
      </w:ins>
      <w:ins w:id="35427" w:author="LENOVO" w:date="2022-10-08T11:26:00Z"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428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ស.</w:t>
        </w:r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429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="00B43050" w:rsidRPr="00E33574">
          <w:rPr>
            <w:rFonts w:ascii="Khmer MEF1" w:hAnsi="Khmer MEF1" w:cs="Khmer MEF1"/>
            <w:sz w:val="24"/>
            <w:szCs w:val="24"/>
            <w:cs/>
            <w:rPrChange w:id="3543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បានផ្តល់អនុសាសន៍សវនកម្មមួយចំនួនក្នុងរបាយការណ៍សវនកម្មអនុលោមភាពនេះ</w:t>
        </w:r>
      </w:ins>
      <w:ins w:id="35431" w:author="LENOVO" w:date="2022-10-08T11:27:00Z">
        <w:r w:rsidR="00B43050" w:rsidRPr="00E33574">
          <w:rPr>
            <w:rFonts w:ascii="Khmer MEF1" w:hAnsi="Khmer MEF1" w:cs="Khmer MEF1"/>
            <w:sz w:val="24"/>
            <w:szCs w:val="24"/>
            <w:cs/>
            <w:rPrChange w:id="3543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អង្គ</w:t>
        </w:r>
      </w:ins>
      <w:ins w:id="35433" w:author="LENOVO" w:date="2022-10-08T11:28:00Z"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ភាពសវនកម្មផ្ទៃក្នុងនៃ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43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43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នឹងធ្វើការតាមដានលើវឌ្ឍនភាព</w:t>
        </w:r>
      </w:ins>
      <w:ins w:id="35436" w:author="LENOVO" w:date="2022-10-08T11:29:00Z"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43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នៃការអនុវត្តតាមអនុសាសន៍ដែលបានផ្តល់ជូន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43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439" w:author="Sopheak Phorn" w:date="2023-08-03T13:32:00Z">
        <w:r w:rsidR="00F32C5C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35440" w:author="LENOVO" w:date="2022-10-08T11:29:00Z">
        <w:del w:id="35441" w:author="Sopheak Phorn" w:date="2023-08-03T13:32:00Z">
          <w:r w:rsidR="00B43050" w:rsidRPr="00E33574" w:rsidDel="00F32C5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4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44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.ស.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ខាងលើនៅគ្រាបន្ទាប់។</w:t>
        </w:r>
      </w:ins>
      <w:ins w:id="35444" w:author="User" w:date="2022-10-04T16:00:00Z">
        <w:del w:id="35445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44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១.លទ្ធផលរកឃើញទី១៖</w:delText>
          </w:r>
        </w:del>
      </w:ins>
      <w:ins w:id="35447" w:author="User" w:date="2022-10-07T15:54:00Z">
        <w:del w:id="35448" w:author="LENOVO" w:date="2022-10-08T11:24:00Z">
          <w:r w:rsidR="009A4AB6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44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A4AB6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545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ពុំទាន់បានបំពេញរចនាសម្ព័ន្ធគ្រប់គ្រងស្របទៅតាមបទប្បញ្ញត្តិជាធរមាន</w:delText>
          </w:r>
        </w:del>
      </w:ins>
    </w:p>
    <w:p w14:paraId="498D45DB" w14:textId="77777777" w:rsidR="00DC102F" w:rsidRDefault="00DC102F">
      <w:pPr>
        <w:spacing w:after="0" w:line="240" w:lineRule="auto"/>
        <w:ind w:firstLine="720"/>
        <w:jc w:val="both"/>
        <w:rPr>
          <w:ins w:id="35451" w:author="Sopheak Phorn" w:date="2023-08-25T15:10:00Z"/>
          <w:rFonts w:ascii="Khmer MEF1" w:hAnsi="Khmer MEF1" w:cs="Khmer MEF1"/>
          <w:spacing w:val="-4"/>
          <w:sz w:val="24"/>
          <w:szCs w:val="24"/>
        </w:rPr>
        <w:pPrChange w:id="35452" w:author="Sopheak Phorn" w:date="2023-08-25T16:21:00Z">
          <w:pPr>
            <w:spacing w:after="0" w:line="233" w:lineRule="auto"/>
            <w:ind w:firstLine="720"/>
            <w:jc w:val="both"/>
          </w:pPr>
        </w:pPrChange>
      </w:pPr>
    </w:p>
    <w:p w14:paraId="4DCA3C83" w14:textId="77777777" w:rsidR="00DC102F" w:rsidRPr="002141C4" w:rsidRDefault="00DC102F">
      <w:pPr>
        <w:pStyle w:val="Heading1"/>
        <w:spacing w:before="0" w:line="228" w:lineRule="auto"/>
        <w:ind w:firstLine="720"/>
        <w:rPr>
          <w:ins w:id="35453" w:author="Sopheak Phorn" w:date="2023-08-25T15:10:00Z"/>
          <w:rFonts w:ascii="Khmer MEF2" w:hAnsi="Khmer MEF2" w:cs="Khmer MEF2"/>
          <w:color w:val="000000" w:themeColor="text1"/>
          <w:sz w:val="24"/>
          <w:szCs w:val="24"/>
          <w:lang w:val="ca-ES"/>
          <w:rPrChange w:id="35454" w:author="Sopheak Phorn" w:date="2023-08-25T16:22:00Z">
            <w:rPr>
              <w:ins w:id="35455" w:author="Sopheak Phorn" w:date="2023-08-25T15:10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5456" w:author="Sopheak Phorn" w:date="2023-08-25T16:21:00Z">
          <w:pPr>
            <w:pStyle w:val="Heading1"/>
            <w:spacing w:before="160" w:line="211" w:lineRule="auto"/>
            <w:ind w:firstLine="720"/>
          </w:pPr>
        </w:pPrChange>
      </w:pPr>
      <w:bookmarkStart w:id="35457" w:name="_Toc143775308"/>
      <w:bookmarkStart w:id="35458" w:name="_Toc143872992"/>
      <w:ins w:id="35459" w:author="Sopheak Phorn" w:date="2023-08-25T15:10:00Z">
        <w:r w:rsidRPr="002141C4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5460" w:author="Sopheak Phorn" w:date="2023-08-25T16:22:00Z">
              <w:rPr>
                <w:rFonts w:ascii="Khmer MEF2" w:hAnsi="Khmer MEF2" w:cs="Khmer MEF2"/>
                <w:b w:val="0"/>
                <w:bCs w:val="0"/>
                <w:color w:val="auto"/>
                <w:sz w:val="24"/>
                <w:szCs w:val="24"/>
                <w:cs/>
                <w:lang w:val="ca-ES"/>
              </w:rPr>
            </w:rPrChange>
          </w:rPr>
          <w:t>១៦.បញ្ហាប្រឈម និងសំណូមពររបស់សវនករទទួលបន្ទុក</w:t>
        </w:r>
        <w:bookmarkEnd w:id="35457"/>
        <w:bookmarkEnd w:id="35458"/>
      </w:ins>
    </w:p>
    <w:p w14:paraId="62804CAC" w14:textId="77777777" w:rsidR="00DC102F" w:rsidRPr="002141C4" w:rsidRDefault="00DC102F">
      <w:pPr>
        <w:spacing w:after="0" w:line="228" w:lineRule="auto"/>
        <w:ind w:firstLine="720"/>
        <w:jc w:val="both"/>
        <w:rPr>
          <w:ins w:id="35461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462" w:author="Sopheak Phorn" w:date="2023-08-25T16:22:00Z">
            <w:rPr>
              <w:ins w:id="35463" w:author="Sopheak Phorn" w:date="2023-08-25T15:10:00Z"/>
              <w:rFonts w:ascii="Khmer MEF2" w:hAnsi="Khmer MEF2" w:cs="Khmer MEF2"/>
              <w:spacing w:val="2"/>
              <w:sz w:val="24"/>
              <w:szCs w:val="24"/>
              <w:lang w:val="ca-ES"/>
            </w:rPr>
          </w:rPrChange>
        </w:rPr>
        <w:pPrChange w:id="3546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465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466" w:author="Sopheak Phorn" w:date="2023-08-25T16:2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១៦.១.បញ្ហាប្រឈម</w:t>
        </w:r>
      </w:ins>
    </w:p>
    <w:p w14:paraId="6F0A4F94" w14:textId="71EB9611" w:rsidR="00DC102F" w:rsidRPr="002141C4" w:rsidRDefault="00DC102F">
      <w:pPr>
        <w:spacing w:after="0" w:line="228" w:lineRule="auto"/>
        <w:ind w:firstLine="720"/>
        <w:jc w:val="both"/>
        <w:rPr>
          <w:ins w:id="35467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468" w:author="Sopheak Phorn" w:date="2023-08-25T16:22:00Z">
            <w:rPr>
              <w:ins w:id="35469" w:author="Sopheak Phorn" w:date="2023-08-25T15:1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5470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471" w:author="Sopheak Phorn" w:date="2023-08-25T15:10:00Z"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472" w:author="Sopheak Phorn" w:date="2023-08-25T16:22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ដោយអនុលោមទៅតាមផែនការសវនកម្មប្រចាំឆ្នាំ ប្រតិភូសវនកម្ម និងសវនករទទួលបន្ទុកបានខិតខំ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473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ប្រឹ​ងប្រែ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ca-ES"/>
            <w:rPrChange w:id="35474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​​​​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475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ងអនុវត្តការងារសវនកម្ម រហូតទទួលបានជោគជ័យលើការរៀបចំរបាយការណ៍សវនកម្មប្រចាំឆ្នាំ២០​២​៣</w:t>
        </w:r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476" w:author="Sopheak Phorn" w:date="2023-08-25T16:22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5477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រប​ស់ </w:t>
        </w:r>
        <w:r w:rsidRPr="002141C4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5478" w:author="Sopheak Phorn" w:date="2023-08-25T16:22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</w:rPr>
            </w:rPrChange>
          </w:rPr>
          <w:t>ន.គ.ស.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479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 xml:space="preserve">។ ស្របជាមួយលទ្ធផលគួរជាទីមោទនៈនេះ 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480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ប្រតិភូសវនកម្ម និងសវនករទទួលបន្ទុក ពុំមា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rPrChange w:id="35481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</w:rPr>
            </w:rPrChange>
          </w:rPr>
          <w:t>​​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482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ន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483" w:author="Sopheak Phorn" w:date="2023-08-25T16:22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​ជួប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484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rPrChange w:id="35485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​​​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486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ទះនូវបញ្ហាប្រឈមក្នុងការអនុវត្តការងារសវនកម្មឆ្នាំ២០២៣ នេះទេ។</w:t>
        </w:r>
        <w:r w:rsidRPr="002141C4">
          <w:rPr>
            <w:rFonts w:ascii="Khmer MEF1" w:eastAsia="Times New Roman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487" w:author="Sopheak Phorn" w:date="2023-08-25T16:22:00Z">
              <w:rPr>
                <w:rFonts w:ascii="Khmer MEF1" w:eastAsia="Times New Roman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ab/>
        </w:r>
      </w:ins>
    </w:p>
    <w:p w14:paraId="799BCC96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488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489" w:author="Sopheak Phorn" w:date="2023-08-25T16:22:00Z">
            <w:rPr>
              <w:ins w:id="35490" w:author="Sopheak Phorn" w:date="2023-08-25T15:10:00Z"/>
              <w:rFonts w:ascii="Khmer MEF2" w:hAnsi="Khmer MEF2" w:cs="Khmer MEF2"/>
              <w:color w:val="FF0000"/>
              <w:spacing w:val="2"/>
              <w:sz w:val="24"/>
              <w:szCs w:val="24"/>
              <w:lang w:val="ca-ES"/>
            </w:rPr>
          </w:rPrChange>
        </w:rPr>
      </w:pPr>
      <w:ins w:id="35491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492" w:author="Sopheak Phorn" w:date="2023-08-25T16:22:00Z">
              <w:rPr>
                <w:rFonts w:ascii="Khmer MEF2" w:hAnsi="Khmer MEF2" w:cs="Khmer MEF2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១៦.២.សំណូមពរ</w:t>
        </w:r>
      </w:ins>
    </w:p>
    <w:p w14:paraId="69047F04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493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494" w:author="Sopheak Phorn" w:date="2023-08-25T16:22:00Z">
            <w:rPr>
              <w:ins w:id="35495" w:author="Sopheak Phorn" w:date="2023-08-25T15:10:00Z"/>
              <w:rFonts w:ascii="Khmer MEF1" w:hAnsi="Khmer MEF1" w:cs="Khmer MEF1"/>
              <w:color w:val="FF0000"/>
              <w:sz w:val="24"/>
              <w:szCs w:val="24"/>
            </w:rPr>
          </w:rPrChange>
        </w:rPr>
      </w:pPr>
      <w:ins w:id="35496" w:author="Sopheak Phorn" w:date="2023-08-25T15:10:00Z"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497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ប្រតិភូសវនកម្ម និងសវនករទទួលបន្ទុកពុំមានសំណូមពរបន្ថែមនោះទេ។ </w:t>
        </w:r>
      </w:ins>
    </w:p>
    <w:p w14:paraId="7CF7ED16" w14:textId="6B69EE90" w:rsidR="00DC102F" w:rsidRPr="009A453A" w:rsidRDefault="00DC102F">
      <w:pPr>
        <w:spacing w:after="0" w:line="233" w:lineRule="auto"/>
        <w:ind w:firstLine="720"/>
        <w:jc w:val="both"/>
        <w:rPr>
          <w:ins w:id="35498" w:author="Sopheak Phorn" w:date="2023-08-25T15:10:00Z"/>
          <w:rFonts w:ascii="Khmer MEF1" w:hAnsi="Khmer MEF1" w:cs="Khmer MEF1"/>
          <w:spacing w:val="-4"/>
          <w:sz w:val="24"/>
          <w:szCs w:val="24"/>
          <w:lang w:val="ca-ES"/>
          <w:rPrChange w:id="35499" w:author="Sopheak Phorn" w:date="2023-08-25T15:18:00Z">
            <w:rPr>
              <w:ins w:id="35500" w:author="Sopheak Phorn" w:date="2023-08-25T15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5501" w:author="Un Seakamey" w:date="2022-11-14T12:42:00Z">
          <w:pPr>
            <w:spacing w:after="0" w:line="240" w:lineRule="auto"/>
            <w:ind w:firstLine="720"/>
            <w:jc w:val="both"/>
          </w:pPr>
        </w:pPrChange>
      </w:pPr>
      <w:ins w:id="35502" w:author="Kem Sereyboth" w:date="2023-06-20T14:56:00Z">
        <w:r w:rsidRPr="00E33574">
          <w:rPr>
            <w:rFonts w:ascii="Khmer MEF1" w:hAnsi="Khmer MEF1" w:cs="Khmer MEF1"/>
            <w:noProof/>
            <w:sz w:val="24"/>
            <w:szCs w:val="24"/>
            <w:rPrChange w:id="35503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32D7951" wp14:editId="334C7B53">
                  <wp:simplePos x="0" y="0"/>
                  <wp:positionH relativeFrom="page">
                    <wp:posOffset>3463962</wp:posOffset>
                  </wp:positionH>
                  <wp:positionV relativeFrom="paragraph">
                    <wp:posOffset>78292</wp:posOffset>
                  </wp:positionV>
                  <wp:extent cx="3927475" cy="2065468"/>
                  <wp:effectExtent l="0" t="0" r="0" b="0"/>
                  <wp:wrapNone/>
                  <wp:docPr id="1269344384" name="Rectangle 126934438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27475" cy="206546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F867" w14:textId="776C4E2C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ins w:id="35504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   </w:t>
                                </w:r>
                              </w:ins>
                              <w:ins w:id="35505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</w:t>
                                </w:r>
                              </w:ins>
                              <w:ins w:id="35506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ins w:id="35507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508" w:author="Sopheak Phorn" w:date="2023-08-04T11:46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</w:delText>
                                </w:r>
                              </w:del>
                              <w:del w:id="35509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 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ins w:id="35510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del w:id="35511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</w:delText>
                                </w:r>
                              </w:del>
                              <w:ins w:id="35512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513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del w:id="35514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​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515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516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517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បញ្ជ</w:t>
                                </w:r>
                              </w:ins>
                              <w:del w:id="35518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ស័ក ព.ស.២៥៦</w:t>
                              </w:r>
                              <w:ins w:id="35519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520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662C66F3" w14:textId="0D3491DB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  <w:rPrChange w:id="35521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522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ins w:id="35523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del w:id="35524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  <w:rPrChange w:id="35525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lang w:val="ca-ES"/>
                                      </w:rPr>
                                    </w:rPrChange>
                                  </w:rPr>
                                  <w:delText xml:space="preserve">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526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527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ខែ</w:t>
                              </w:r>
                              <w:ins w:id="35528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ins w:id="35529" w:author="Sopheak Phorn" w:date="2023-08-04T11:48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530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531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532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ឆ្នាំ២០២</w:t>
                              </w:r>
                              <w:ins w:id="35533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534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535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>២</w:delText>
                                </w:r>
                              </w:del>
                            </w:p>
                            <w:p w14:paraId="507668D2" w14:textId="37C1EA33" w:rsidR="00731B72" w:rsidRPr="00385E5C" w:rsidDel="005C3437" w:rsidRDefault="00731B72" w:rsidP="005C3437">
                              <w:pPr>
                                <w:spacing w:after="0" w:line="216" w:lineRule="auto"/>
                                <w:jc w:val="center"/>
                                <w:rPr>
                                  <w:del w:id="35536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del w:id="35537" w:author="Kem Sereyboth" w:date="2023-06-20T14:56:00Z">
                                <w:r w:rsidRPr="00A3685D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  <w:rPrChange w:id="35538" w:author="socheata.ol@hotmail.com" w:date="2022-09-04T18:35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  <w:cs/>
                                      </w:rPr>
                                    </w:rPrChange>
                                  </w:rPr>
                                  <w:delText>អង្គភាពសវនកម្មផ្ទៃក្នុង</w:delText>
                                </w:r>
                              </w:del>
                            </w:p>
                            <w:p w14:paraId="69A01362" w14:textId="607838D0" w:rsidR="00731B72" w:rsidRPr="000A1131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  <w:pPrChange w:id="35539" w:author="Kem Sereyboth" w:date="2023-06-20T14:58:00Z">
                                  <w:pPr>
                                    <w:spacing w:after="0" w:line="216" w:lineRule="auto"/>
                                    <w:jc w:val="center"/>
                                  </w:pPr>
                                </w:pPrChange>
                              </w:pPr>
                              <w:del w:id="35540" w:author="Kem Sereyboth" w:date="2023-06-20T14:56:00Z">
                                <w:r w:rsidRPr="000A1131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delText>ប្រធាន</w:delText>
                                </w:r>
                              </w:del>
                              <w:ins w:id="35541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</w:t>
                                </w:r>
                              </w:ins>
                              <w:ins w:id="35542" w:author="Kem Sereyboth" w:date="2023-06-20T14:57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ុ</w:t>
                                </w:r>
                              </w:ins>
                              <w:ins w:id="35543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ក</w:t>
                                </w:r>
                              </w:ins>
                            </w:p>
                            <w:p w14:paraId="3D14814D" w14:textId="77777777" w:rsidR="00731B72" w:rsidDel="008E268A" w:rsidRDefault="00731B72">
                              <w:pPr>
                                <w:spacing w:line="216" w:lineRule="auto"/>
                                <w:rPr>
                                  <w:del w:id="35544" w:author="Kem Sereyboth" w:date="2023-06-20T14:58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049374AA" w14:textId="77777777" w:rsidR="008E268A" w:rsidRDefault="008E268A" w:rsidP="005C3437">
                              <w:pPr>
                                <w:spacing w:line="216" w:lineRule="auto"/>
                                <w:jc w:val="center"/>
                                <w:rPr>
                                  <w:ins w:id="35545" w:author="Sopheak Phorn" w:date="2023-08-25T15:17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56B133A0" w14:textId="77777777" w:rsidR="00731B72" w:rsidRDefault="00731B72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546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71653FE" w14:textId="696F7ECC" w:rsidR="00731B72" w:rsidRPr="005C3437" w:rsidDel="005C3437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del w:id="35547" w:author="Kem Sereyboth" w:date="2023-06-20T14:58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rPrChange w:id="35548" w:author="Kem Sereyboth" w:date="2023-06-20T14:58:00Z">
                                    <w:rPr>
                                      <w:del w:id="35549" w:author="Kem Sereyboth" w:date="2023-06-20T14:58:00Z"/>
                                      <w:rFonts w:ascii="Khmer MEF2" w:hAnsi="Khmer MEF2" w:cs="Khmer MEF2"/>
                                      <w:color w:val="000000"/>
                                    </w:rPr>
                                  </w:rPrChange>
                                </w:rPr>
                                <w:pPrChange w:id="35550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551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</w:t>
                              </w:r>
                              <w:ins w:id="35552" w:author="Kem Sereyboth" w:date="2023-06-20T14:58:00Z">
                                <w:del w:id="35553" w:author="Sopheak Phorn" w:date="2023-08-03T11:37:00Z">
                                  <w:r w:rsidRPr="005C3437" w:rsidDel="00D21707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  <w:rPrChange w:id="35554" w:author="Kem Sereyboth" w:date="2023-06-20T14:58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cs/>
                                        </w:rPr>
                                      </w:rPrChange>
                                    </w:rPr>
                                    <w:delText>កែម សិរីបុត្រ</w:delText>
                                  </w:r>
                                </w:del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555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</w:t>
                              </w:r>
                              <w:ins w:id="35556" w:author="Sopheak Phorn" w:date="2023-08-03T11:37:00Z">
                                <w:r w:rsidR="00D21707"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សេង ឈាងឡាយ</w:t>
                                </w:r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557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  </w:t>
                              </w:r>
                            </w:p>
                            <w:p w14:paraId="5EA1336E" w14:textId="77777777" w:rsidR="00731B72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558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93EDBF9" w14:textId="77777777" w:rsidR="00731B72" w:rsidRPr="00956D3A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B89D792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21FB608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7597415F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46B3CC01" w14:textId="77777777" w:rsidR="00731B72" w:rsidRPr="00BD5318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7AA60AD1" w14:textId="77777777" w:rsidR="00731B72" w:rsidRPr="00BD5318" w:rsidRDefault="00731B72" w:rsidP="005C3437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2D7951" id="Rectangle 1269344384" o:spid="_x0000_s1031" style="position:absolute;left:0;text-align:left;margin-left:272.75pt;margin-top:6.15pt;width:309.25pt;height:1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" filled="f" stroked="f" strokeweight="2pt">
                  <v:textbox>
                    <w:txbxContent>
                      <w:p w14:paraId="531EF867" w14:textId="776C4E2C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ins w:id="35559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   </w:t>
                          </w:r>
                        </w:ins>
                        <w:ins w:id="35560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</w:t>
                          </w:r>
                        </w:ins>
                        <w:ins w:id="35561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ins w:id="35562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563" w:author="Sopheak Phorn" w:date="2023-08-04T11:46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</w:delText>
                          </w:r>
                        </w:del>
                        <w:del w:id="35564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      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ins w:id="35565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del w:id="35566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</w:delText>
                          </w:r>
                        </w:del>
                        <w:ins w:id="35567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568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del w:id="35569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​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570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571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572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បញ្ជ</w:t>
                          </w:r>
                        </w:ins>
                        <w:del w:id="35573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ស័ក ព.ស.២៥៦</w:t>
                        </w:r>
                        <w:ins w:id="35574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575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662C66F3" w14:textId="0D3491DB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  <w:rPrChange w:id="35576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577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ins w:id="35578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del w:id="35579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  <w:rPrChange w:id="35580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lang w:val="ca-ES"/>
                                </w:rPr>
                              </w:rPrChange>
                            </w:rPr>
                            <w:delText xml:space="preserve">     </w:delText>
                          </w:r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581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582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ខែ</w:t>
                        </w:r>
                        <w:ins w:id="35583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ins w:id="35584" w:author="Sopheak Phorn" w:date="2023-08-04T11:48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585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586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587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ឆ្នាំ២០២</w:t>
                        </w:r>
                        <w:ins w:id="35588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589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590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>២</w:delText>
                          </w:r>
                        </w:del>
                      </w:p>
                      <w:p w14:paraId="507668D2" w14:textId="37C1EA33" w:rsidR="00731B72" w:rsidRPr="00385E5C" w:rsidDel="005C3437" w:rsidRDefault="00731B72" w:rsidP="005C3437">
                        <w:pPr>
                          <w:spacing w:after="0" w:line="216" w:lineRule="auto"/>
                          <w:jc w:val="center"/>
                          <w:rPr>
                            <w:del w:id="35591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del w:id="35592" w:author="Kem Sereyboth" w:date="2023-06-20T14:56:00Z">
                          <w:r w:rsidRPr="00A3685D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  <w:rPrChange w:id="35593" w:author="socheata.ol@hotmail.com" w:date="2022-09-04T18:35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cs/>
                                </w:rPr>
                              </w:rPrChange>
                            </w:rPr>
                            <w:delText>អង្គភាពសវនកម្មផ្ទៃក្នុង</w:delText>
                          </w:r>
                        </w:del>
                      </w:p>
                      <w:p w14:paraId="69A01362" w14:textId="607838D0" w:rsidR="00731B72" w:rsidRPr="000A1131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  <w:pPrChange w:id="35594" w:author="Kem Sereyboth" w:date="2023-06-20T14:58:00Z">
                            <w:pPr>
                              <w:spacing w:after="0" w:line="216" w:lineRule="auto"/>
                              <w:jc w:val="center"/>
                            </w:pPr>
                          </w:pPrChange>
                        </w:pPr>
                        <w:del w:id="35595" w:author="Kem Sereyboth" w:date="2023-06-20T14:56:00Z">
                          <w:r w:rsidRPr="000A1131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delText>ប្រធាន</w:delText>
                          </w:r>
                        </w:del>
                        <w:ins w:id="35596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</w:t>
                          </w:r>
                        </w:ins>
                        <w:ins w:id="35597" w:author="Kem Sereyboth" w:date="2023-06-20T14:57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ុ</w:t>
                          </w:r>
                        </w:ins>
                        <w:ins w:id="35598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ក</w:t>
                          </w:r>
                        </w:ins>
                      </w:p>
                      <w:p w14:paraId="3D14814D" w14:textId="77777777" w:rsidR="00731B72" w:rsidDel="008E268A" w:rsidRDefault="00731B72">
                        <w:pPr>
                          <w:spacing w:line="216" w:lineRule="auto"/>
                          <w:rPr>
                            <w:del w:id="35599" w:author="Kem Sereyboth" w:date="2023-06-20T14:58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049374AA" w14:textId="77777777" w:rsidR="008E268A" w:rsidRDefault="008E268A" w:rsidP="005C3437">
                        <w:pPr>
                          <w:spacing w:line="216" w:lineRule="auto"/>
                          <w:jc w:val="center"/>
                          <w:rPr>
                            <w:ins w:id="35600" w:author="Sopheak Phorn" w:date="2023-08-25T15:17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56B133A0" w14:textId="77777777" w:rsidR="00731B72" w:rsidRDefault="00731B72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</w:rPr>
                          <w:pPrChange w:id="35601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71653FE" w14:textId="696F7ECC" w:rsidR="00731B72" w:rsidRPr="005C3437" w:rsidDel="005C3437" w:rsidRDefault="00731B72">
                        <w:pPr>
                          <w:spacing w:after="0" w:line="240" w:lineRule="auto"/>
                          <w:jc w:val="center"/>
                          <w:rPr>
                            <w:del w:id="35602" w:author="Kem Sereyboth" w:date="2023-06-20T14:58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rPrChange w:id="35603" w:author="Kem Sereyboth" w:date="2023-06-20T14:58:00Z">
                              <w:rPr>
                                <w:del w:id="35604" w:author="Kem Sereyboth" w:date="2023-06-20T14:58:00Z"/>
                                <w:rFonts w:ascii="Khmer MEF2" w:hAnsi="Khmer MEF2" w:cs="Khmer MEF2"/>
                                <w:color w:val="000000"/>
                              </w:rPr>
                            </w:rPrChange>
                          </w:rPr>
                          <w:pPrChange w:id="35605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606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</w:t>
                        </w:r>
                        <w:ins w:id="35607" w:author="Kem Sereyboth" w:date="2023-06-20T14:58:00Z">
                          <w:del w:id="35608" w:author="Sopheak Phorn" w:date="2023-08-03T11:37:00Z">
                            <w:r w:rsidRPr="005C3437" w:rsidDel="00D21707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  <w:rPrChange w:id="35609" w:author="Kem Sereyboth" w:date="2023-06-20T14:58:00Z">
                                  <w:rPr>
                                    <w:rFonts w:ascii="Khmer MEF2" w:hAnsi="Khmer MEF2" w:cs="Khmer MEF2"/>
                                    <w:color w:val="000000"/>
                                    <w:cs/>
                                  </w:rPr>
                                </w:rPrChange>
                              </w:rPr>
                              <w:delText>កែម សិរីបុត្រ</w:delText>
                            </w:r>
                          </w:del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610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</w:t>
                        </w:r>
                        <w:ins w:id="35611" w:author="Sopheak Phorn" w:date="2023-08-03T11:37:00Z">
                          <w:r w:rsidR="00D21707"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សេង ឈាងឡាយ</w:t>
                          </w:r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612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  </w:t>
                        </w:r>
                      </w:p>
                      <w:p w14:paraId="5EA1336E" w14:textId="77777777" w:rsidR="00731B72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  <w:pPrChange w:id="35613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93EDBF9" w14:textId="77777777" w:rsidR="00731B72" w:rsidRPr="00956D3A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B89D792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21FB608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7597415F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46B3CC01" w14:textId="77777777" w:rsidR="00731B72" w:rsidRPr="00BD5318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7AA60AD1" w14:textId="77777777" w:rsidR="00731B72" w:rsidRPr="00BD5318" w:rsidRDefault="00731B72" w:rsidP="005C3437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</w:ins>
    </w:p>
    <w:p w14:paraId="7843AD3E" w14:textId="566881A5" w:rsidR="00B43050" w:rsidRPr="00E33574" w:rsidRDefault="00B43050">
      <w:pPr>
        <w:spacing w:after="0" w:line="233" w:lineRule="auto"/>
        <w:ind w:firstLine="720"/>
        <w:jc w:val="both"/>
        <w:rPr>
          <w:ins w:id="35614" w:author="LENOVO" w:date="2022-10-08T11:25:00Z"/>
          <w:rFonts w:ascii="Khmer MEF1" w:hAnsi="Khmer MEF1" w:cs="Khmer MEF1"/>
          <w:strike/>
          <w:spacing w:val="-4"/>
          <w:sz w:val="24"/>
          <w:szCs w:val="24"/>
          <w:lang w:val="ca-ES"/>
          <w:rPrChange w:id="35615" w:author="Kem Sereyboth" w:date="2023-07-19T16:59:00Z">
            <w:rPr>
              <w:ins w:id="35616" w:author="LENOVO" w:date="2022-10-08T11:25:00Z"/>
              <w:rFonts w:ascii="Khmer MEF1" w:hAnsi="Khmer MEF1" w:cs="Khmer MEF1"/>
              <w:strike/>
              <w:spacing w:val="4"/>
              <w:sz w:val="24"/>
              <w:szCs w:val="24"/>
              <w:lang w:val="ca-ES"/>
            </w:rPr>
          </w:rPrChange>
        </w:rPr>
        <w:pPrChange w:id="35617" w:author="Un Seakamey" w:date="2022-11-14T12:42:00Z">
          <w:pPr>
            <w:spacing w:after="0" w:line="228" w:lineRule="auto"/>
            <w:jc w:val="both"/>
          </w:pPr>
        </w:pPrChange>
      </w:pPr>
    </w:p>
    <w:p w14:paraId="34AC72C8" w14:textId="024289D0" w:rsidR="00125B0C" w:rsidRPr="00E33574" w:rsidDel="00B43050" w:rsidRDefault="008E268A">
      <w:pPr>
        <w:spacing w:after="0" w:line="228" w:lineRule="auto"/>
        <w:ind w:firstLine="720"/>
        <w:jc w:val="both"/>
        <w:rPr>
          <w:del w:id="35618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19" w:author="Kem Sereyboth" w:date="2023-07-19T16:59:00Z">
            <w:rPr>
              <w:del w:id="35620" w:author="LENOVO" w:date="2022-10-08T11:2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  <w:lang w:val="ca-ES"/>
            </w:rPr>
          </w:rPrChange>
        </w:rPr>
        <w:pPrChange w:id="35621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622" w:author="Sopheak Phorn" w:date="2023-08-25T15:11:00Z">
        <w:r w:rsidRPr="00E33574">
          <w:rPr>
            <w:rFonts w:ascii="Khmer MEF1" w:hAnsi="Khmer MEF1" w:cs="Khmer MEF1"/>
            <w:noProof/>
            <w:sz w:val="24"/>
            <w:szCs w:val="24"/>
            <w:rPrChange w:id="35623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6FB89A6" wp14:editId="3967D593">
                  <wp:simplePos x="0" y="0"/>
                  <wp:positionH relativeFrom="page">
                    <wp:posOffset>380365</wp:posOffset>
                  </wp:positionH>
                  <wp:positionV relativeFrom="line">
                    <wp:posOffset>127672</wp:posOffset>
                  </wp:positionV>
                  <wp:extent cx="3967480" cy="2701925"/>
                  <wp:effectExtent l="0" t="0" r="0" b="3175"/>
                  <wp:wrapNone/>
                  <wp:docPr id="1477476969" name="Text Box 14774769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7480" cy="270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23C70" w14:textId="77777777" w:rsidR="00DC102F" w:rsidRPr="00451474" w:rsidRDefault="00DC102F" w:rsidP="00DC102F">
                              <w:pPr>
                                <w:tabs>
                                  <w:tab w:val="left" w:pos="720"/>
                                  <w:tab w:val="left" w:pos="1440"/>
                                  <w:tab w:val="left" w:pos="1985"/>
                                  <w:tab w:val="left" w:pos="2880"/>
                                </w:tabs>
                                <w:spacing w:line="233" w:lineRule="auto"/>
                                <w:contextualSpacing/>
                                <w:jc w:val="center"/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  <w:cs/>
                                </w:rPr>
                                <w:t>បានឃើញ និងឯកភាព</w:t>
                              </w:r>
                            </w:p>
                            <w:p w14:paraId="25B58ED3" w14:textId="77777777" w:rsidR="00DC102F" w:rsidRPr="00451474" w:rsidRDefault="00DC102F" w:rsidP="00DC102F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ins w:id="35624" w:author="Kem Sereyboth" w:date="2023-08-24T13:12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​​​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</w:t>
                              </w:r>
                              <w:ins w:id="35625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626" w:author="Un Seakamey" w:date="2023-08-22T14:13:00Z">
                                <w:del w:id="35627" w:author="Kem Sereyboth" w:date="2023-08-24T13:12:00Z">
                                  <w:r w:rsidDel="00C31137">
                                    <w:rPr>
                                      <w:rFonts w:ascii="Khmer MEF1" w:hAnsi="Khmer MEF1" w:cs="Khmer MEF1"/>
                                      <w:i/>
                                      <w:sz w:val="24"/>
                                      <w:szCs w:val="24"/>
                                      <w:lang w:val="ca-ES"/>
                                    </w:rPr>
                                    <w:delText xml:space="preserve">  </w:delText>
                                  </w:r>
                                </w:del>
                                <w:r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ins w:id="35628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629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630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631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</w:t>
                                </w:r>
                              </w:ins>
                              <w:ins w:id="35632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្ច</w:t>
                                </w:r>
                              </w:ins>
                              <w:del w:id="35633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ស័ក </w:t>
                              </w:r>
                              <w:r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ព.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ស.២៥៦</w:t>
                              </w:r>
                              <w:ins w:id="35634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635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4134EB20" w14:textId="77777777" w:rsidR="00DC102F" w:rsidRPr="00312B70" w:rsidRDefault="00DC102F" w:rsidP="00DC102F">
                              <w:pPr>
                                <w:spacing w:after="0"/>
                                <w:jc w:val="center"/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រាជធានីភ្នំពេញ ថ្ងៃទី</w:t>
                              </w:r>
                              <w:r w:rsidRPr="00451474">
                                <w:rPr>
                                  <w:rFonts w:ascii="Khmer MEF1" w:eastAsia="Times New Roman" w:hAnsi="Khmer MEF1" w:cs="Khmer MEF1" w:hint="cs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 xml:space="preserve">    </w:t>
                              </w:r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636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ខែ</w:t>
                              </w:r>
                              <w:ins w:id="35637" w:author="User" w:date="2022-11-03T23:40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638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del w:id="35639" w:author="Kem Sereyboth" w:date="2023-06-20T14:55:00Z">
                                  <w:r w:rsidRPr="009A453A" w:rsidDel="005C3437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640" w:author="Sopheak Phorn" w:date="2023-08-25T15:22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</w:del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641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 </w:t>
                                </w:r>
                              </w:ins>
                              <w:ins w:id="35642" w:author="User" w:date="2022-11-03T23:41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643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</w:t>
                                </w:r>
                              </w:ins>
                              <w:del w:id="35644" w:author="User" w:date="2022-11-03T23:40:00Z">
                                <w:r w:rsidDel="00F347BD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delText>តុលា</w:delText>
                                </w:r>
                              </w:del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645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ឆ្នាំ២០២</w:t>
                              </w:r>
                              <w:ins w:id="35646" w:author="Kem Sereyboth" w:date="2023-06-20T14:57:00Z">
                                <w:r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647" w:author="Kem Sereyboth" w:date="2023-06-20T14:57:00Z">
                                <w:r w:rsidDel="005C3437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២</w:delText>
                                </w:r>
                              </w:del>
                            </w:p>
                            <w:p w14:paraId="262D067D" w14:textId="77777777" w:rsidR="00DC102F" w:rsidRPr="00385E5C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648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ins w:id="35649" w:author="Kem Sereyboth" w:date="2023-06-20T14:56:00Z">
                                <w:r w:rsidRPr="003E4DEC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អង្គភាពសវនកម្មផ្ទៃក្នុង</w:t>
                                </w:r>
                              </w:ins>
                            </w:p>
                            <w:p w14:paraId="285EB76A" w14:textId="77777777" w:rsidR="00DC102F" w:rsidRPr="000A1131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650" w:author="Kem Sereyboth" w:date="2023-06-20T14:56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ins w:id="35651" w:author="Kem Sereyboth" w:date="2023-06-20T14:56:00Z">
                                <w:r w:rsidRPr="000A1131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ប្រធាន</w:t>
                                </w:r>
                              </w:ins>
                            </w:p>
                            <w:p w14:paraId="54AF145B" w14:textId="77777777" w:rsidR="00DC102F" w:rsidRPr="00451474" w:rsidRDefault="00DC102F" w:rsidP="00DC102F">
                              <w:pPr>
                                <w:jc w:val="center"/>
                                <w:rPr>
                                  <w:rFonts w:cs="Khmer OS"/>
                                  <w:sz w:val="24"/>
                                  <w:szCs w:val="24"/>
                                </w:rPr>
                              </w:pPr>
                              <w:del w:id="35652" w:author="Kem Sereyboth" w:date="2023-06-20T14:56:00Z">
                                <w:r w:rsidRPr="00451474" w:rsidDel="005C3437">
                                  <w:rPr>
                                    <w:rFonts w:ascii="Khmer MEF2" w:hAnsi="Khmer MEF2" w:cs="Khmer MEF2" w:hint="cs"/>
                                    <w:sz w:val="24"/>
                                    <w:szCs w:val="24"/>
                                    <w:cs/>
                                  </w:rPr>
                                  <w:delText>ប្រធានអង្គភាព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6FB89A6" id="Text Box 1477476969" o:spid="_x0000_s1032" type="#_x0000_t202" style="position:absolute;left:0;text-align:left;margin-left:29.95pt;margin-top:10.05pt;width:312.4pt;height:2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" filled="f" stroked="f">
                  <v:textbox>
                    <w:txbxContent>
                      <w:p w14:paraId="7A623C70" w14:textId="77777777" w:rsidR="00DC102F" w:rsidRPr="00451474" w:rsidRDefault="00DC102F" w:rsidP="00DC102F">
                        <w:pPr>
                          <w:tabs>
                            <w:tab w:val="left" w:pos="720"/>
                            <w:tab w:val="left" w:pos="1440"/>
                            <w:tab w:val="left" w:pos="1985"/>
                            <w:tab w:val="left" w:pos="2880"/>
                          </w:tabs>
                          <w:spacing w:line="233" w:lineRule="auto"/>
                          <w:contextualSpacing/>
                          <w:jc w:val="center"/>
                          <w:rPr>
                            <w:rFonts w:ascii="Khmer MEF1" w:hAnsi="Khmer MEF1" w:cs="Khmer MEF1"/>
                            <w:sz w:val="24"/>
                            <w:szCs w:val="24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sz w:val="24"/>
                            <w:szCs w:val="24"/>
                            <w:cs/>
                          </w:rPr>
                          <w:t>បានឃើញ និងឯកភាព</w:t>
                        </w:r>
                      </w:p>
                      <w:p w14:paraId="25B58ED3" w14:textId="77777777" w:rsidR="00DC102F" w:rsidRPr="00451474" w:rsidRDefault="00DC102F" w:rsidP="00DC102F">
                        <w:pPr>
                          <w:spacing w:after="0" w:line="240" w:lineRule="auto"/>
                          <w:jc w:val="center"/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lang w:val="ca-ES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ins w:id="35653" w:author="Kem Sereyboth" w:date="2023-08-24T13:12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​​​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</w:t>
                        </w:r>
                        <w:ins w:id="35654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655" w:author="Un Seakamey" w:date="2023-08-22T14:13:00Z">
                          <w:del w:id="35656" w:author="Kem Sereyboth" w:date="2023-08-24T13:12:00Z">
                            <w:r w:rsidDel="00C31137">
                              <w:rPr>
                                <w:rFonts w:ascii="Khmer MEF1" w:hAnsi="Khmer MEF1" w:cs="Khmer MEF1"/>
                                <w:i/>
                                <w:sz w:val="24"/>
                                <w:szCs w:val="24"/>
                                <w:lang w:val="ca-ES"/>
                              </w:rPr>
                              <w:delText xml:space="preserve">  </w:delText>
                            </w:r>
                          </w:del>
                          <w:r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ins w:id="35657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658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659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660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បញ</w:t>
                          </w:r>
                        </w:ins>
                        <w:ins w:id="35661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្ច</w:t>
                          </w:r>
                        </w:ins>
                        <w:del w:id="35662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ស័ក </w:t>
                        </w:r>
                        <w:r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ព.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ស.២៥៦</w:t>
                        </w:r>
                        <w:ins w:id="35663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664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4134EB20" w14:textId="77777777" w:rsidR="00DC102F" w:rsidRPr="00312B70" w:rsidRDefault="00DC102F" w:rsidP="00DC102F">
                        <w:pPr>
                          <w:spacing w:after="0"/>
                          <w:jc w:val="center"/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  <w:lang w:val="ca-ES"/>
                          </w:rPr>
                        </w:pP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រាជធានីភ្នំពេញ ថ្ងៃទី</w:t>
                        </w:r>
                        <w:r w:rsidRPr="00451474">
                          <w:rPr>
                            <w:rFonts w:ascii="Khmer MEF1" w:eastAsia="Times New Roman" w:hAnsi="Khmer MEF1" w:cs="Khmer MEF1" w:hint="cs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 xml:space="preserve">    </w:t>
                        </w:r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665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ខែ</w:t>
                        </w:r>
                        <w:ins w:id="35666" w:author="User" w:date="2022-11-03T23:40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667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del w:id="35668" w:author="Kem Sereyboth" w:date="2023-06-20T14:55:00Z">
                            <w:r w:rsidRPr="009A453A" w:rsidDel="005C3437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5669" w:author="Sopheak Phorn" w:date="2023-08-25T15:22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670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 </w:t>
                          </w:r>
                        </w:ins>
                        <w:ins w:id="35671" w:author="User" w:date="2022-11-03T23:41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672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</w:t>
                          </w:r>
                        </w:ins>
                        <w:del w:id="35673" w:author="User" w:date="2022-11-03T23:40:00Z">
                          <w:r w:rsidDel="00F347BD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delText>តុលា</w:delText>
                          </w:r>
                        </w:del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674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ឆ្នាំ២០២</w:t>
                        </w:r>
                        <w:ins w:id="35675" w:author="Kem Sereyboth" w:date="2023-06-20T14:57:00Z">
                          <w:r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676" w:author="Kem Sereyboth" w:date="2023-06-20T14:57:00Z">
                          <w:r w:rsidDel="005C3437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delText>២</w:delText>
                          </w:r>
                        </w:del>
                      </w:p>
                      <w:p w14:paraId="262D067D" w14:textId="77777777" w:rsidR="00DC102F" w:rsidRPr="00385E5C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677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ins w:id="35678" w:author="Kem Sereyboth" w:date="2023-06-20T14:56:00Z">
                          <w:r w:rsidRPr="003E4DEC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អង្គភាពសវនកម្មផ្ទៃក្នុង</w:t>
                          </w:r>
                        </w:ins>
                      </w:p>
                      <w:p w14:paraId="285EB76A" w14:textId="77777777" w:rsidR="00DC102F" w:rsidRPr="000A1131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679" w:author="Kem Sereyboth" w:date="2023-06-20T14:56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ins w:id="35680" w:author="Kem Sereyboth" w:date="2023-06-20T14:56:00Z">
                          <w:r w:rsidRPr="000A1131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ប្រធាន</w:t>
                          </w:r>
                        </w:ins>
                      </w:p>
                      <w:p w14:paraId="54AF145B" w14:textId="77777777" w:rsidR="00DC102F" w:rsidRPr="00451474" w:rsidRDefault="00DC102F" w:rsidP="00DC102F">
                        <w:pPr>
                          <w:jc w:val="center"/>
                          <w:rPr>
                            <w:rFonts w:cs="Khmer OS"/>
                            <w:sz w:val="24"/>
                            <w:szCs w:val="24"/>
                          </w:rPr>
                        </w:pPr>
                        <w:del w:id="35681" w:author="Kem Sereyboth" w:date="2023-06-20T14:56:00Z">
                          <w:r w:rsidRPr="00451474" w:rsidDel="005C3437">
                            <w:rPr>
                              <w:rFonts w:ascii="Khmer MEF2" w:hAnsi="Khmer MEF2" w:cs="Khmer MEF2" w:hint="cs"/>
                              <w:sz w:val="24"/>
                              <w:szCs w:val="24"/>
                              <w:cs/>
                            </w:rPr>
                            <w:delText>ប្រធានអង្គភាព</w:delText>
                          </w:r>
                        </w:del>
                      </w:p>
                    </w:txbxContent>
                  </v:textbox>
                  <w10:wrap anchorx="page" anchory="line"/>
                </v:shape>
              </w:pict>
            </mc:Fallback>
          </mc:AlternateContent>
        </w:r>
      </w:ins>
      <w:ins w:id="35682" w:author="Voeun Kuyeng" w:date="2022-08-31T11:11:00Z">
        <w:del w:id="35683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ជាមួយគ្នានេះ ផ្អែកតាម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បញ្ហាមិនអនុលោមនៃប្រធានបទដែលបានលើកឡើង សវនករទទួលបន្ទុក</w:delText>
          </w:r>
          <w:r w:rsidR="00125B0C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68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បានផ្ដល់ជូនអនុសាសន៍មួយចំនួនដែលអនុសាសន៍ទាំងនេះ នឹងផ្ដល់គុណតម្លៃយ៉ាងច្រើនដល់ 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68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6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6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]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តា</w:delText>
          </w:r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មរយៈ៖ ក).</w:delText>
          </w:r>
        </w:del>
      </w:ins>
      <w:ins w:id="35688" w:author="User" w:date="2022-09-22T16:07:00Z">
        <w:del w:id="35689" w:author="LENOVO" w:date="2022-10-08T11:24:00Z"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6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ពេញ</w:delText>
          </w:r>
        </w:del>
      </w:ins>
      <w:ins w:id="35691" w:author="Voeun Kuyeng" w:date="2022-08-31T11:11:00Z">
        <w:del w:id="35692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.........ខ)</w:delText>
          </w:r>
        </w:del>
      </w:ins>
      <w:ins w:id="35693" w:author="User" w:date="2022-09-22T16:08:00Z">
        <w:del w:id="35694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6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សន្តិសុខសង្គមសន្តិសុខសង្គម</w:delText>
          </w:r>
        </w:del>
      </w:ins>
      <w:ins w:id="35696" w:author="User" w:date="2022-09-22T16:09:00Z">
        <w:del w:id="35697" w:author="LENOVO" w:date="2022-10-08T11:24:00Z">
          <w:r w:rsidR="00F846D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6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សម្រាប់រយៈពេល ៥ឆ្នាំ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6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70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70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7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70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5706" w:author="Kem Sereiboth" w:date="2022-09-19T10:20:00Z">
        <w:del w:id="35707" w:author="LENOVO" w:date="2022-10-08T11:24:00Z">
          <w:r w:rsidR="005B7C51"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7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5709" w:author="Voeun Kuyeng" w:date="2022-08-31T11:11:00Z">
        <w:del w:id="35710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..និង គ)..........។ </w:delText>
          </w:r>
        </w:del>
      </w:ins>
      <w:ins w:id="35711" w:author="Kem Sereiboth" w:date="2022-09-19T09:52:00Z">
        <w:del w:id="35712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13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tab/>
          </w:r>
        </w:del>
      </w:ins>
      <w:ins w:id="35714" w:author="Voeun Kuyeng" w:date="2022-08-31T11:11:00Z">
        <w:del w:id="35715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បន្ថែមពីនេះ អនុសាសន៍ដែលសវនករទទួលបន្ទុក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បាន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7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ប្រគល់ជូននេះ បានសិក្សាពីលទ្ធភាពនៃការអនុវត្ត បានរៀបចំតាមចំណាត់ថា្នក់ និងទទួលបានការឯកភាពពី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 xml:space="preserve"> 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717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71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719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72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រួចរាល់ ក្នុងនោះ ប្រធានបទ អនុសាសន៍ និងហានិភ័យប្រសិនបើអនុសាសន៍មិនត្រូវបានអនុវត្ត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មានដូចខាងក្រោម៖</w:delText>
          </w:r>
        </w:del>
      </w:ins>
    </w:p>
    <w:p w14:paraId="56BC2BC9" w14:textId="369021B2" w:rsidR="00125B0C" w:rsidRPr="009A453A" w:rsidDel="00B43050" w:rsidRDefault="00125B0C">
      <w:pPr>
        <w:spacing w:after="0" w:line="228" w:lineRule="auto"/>
        <w:jc w:val="both"/>
        <w:rPr>
          <w:ins w:id="35721" w:author="Voeun Kuyeng" w:date="2022-08-31T11:11:00Z"/>
          <w:del w:id="35722" w:author="LENOVO" w:date="2022-10-08T11:24:00Z"/>
          <w:rFonts w:ascii="Khmer MEF1" w:hAnsi="Khmer MEF1" w:cs="Khmer MEF1"/>
          <w:b/>
          <w:bCs/>
          <w:spacing w:val="-2"/>
          <w:sz w:val="24"/>
          <w:szCs w:val="24"/>
          <w:lang w:val="ca-ES"/>
          <w:rPrChange w:id="35723" w:author="Sopheak Phorn" w:date="2023-08-25T15:18:00Z">
            <w:rPr>
              <w:ins w:id="35724" w:author="Voeun Kuyeng" w:date="2022-08-31T11:11:00Z"/>
              <w:del w:id="35725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26" w:author="LENOVO" w:date="2022-10-08T10:20:00Z">
          <w:pPr>
            <w:spacing w:after="0" w:line="240" w:lineRule="auto"/>
            <w:jc w:val="both"/>
          </w:pPr>
        </w:pPrChange>
      </w:pPr>
      <w:ins w:id="35727" w:author="Voeun Kuyeng" w:date="2022-08-31T11:11:00Z">
        <w:del w:id="35728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 xml:space="preserve">១.ប្រធានបទទី១៖ </w:delText>
          </w:r>
        </w:del>
      </w:ins>
      <w:ins w:id="35729" w:author="Kem Sereiboth" w:date="2022-09-15T16:28:00Z">
        <w:del w:id="35730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573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  <w:ins w:id="35732" w:author="Voeun Kuyeng" w:date="2022-08-31T11:11:00Z">
        <w:del w:id="35733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3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............</w:delText>
          </w:r>
        </w:del>
      </w:ins>
    </w:p>
    <w:p w14:paraId="0BE8A2A7" w14:textId="2A2E154D" w:rsidR="00125B0C" w:rsidRPr="009A453A" w:rsidDel="00B43050" w:rsidRDefault="00125B0C">
      <w:pPr>
        <w:spacing w:after="0" w:line="228" w:lineRule="auto"/>
        <w:jc w:val="both"/>
        <w:rPr>
          <w:ins w:id="35735" w:author="Voeun Kuyeng" w:date="2022-08-31T11:11:00Z"/>
          <w:del w:id="3573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737" w:author="Sopheak Phorn" w:date="2023-08-25T15:18:00Z">
            <w:rPr>
              <w:ins w:id="35738" w:author="Voeun Kuyeng" w:date="2022-08-31T11:11:00Z"/>
              <w:del w:id="35739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40" w:author="LENOVO" w:date="2022-10-08T10:20:00Z">
          <w:pPr>
            <w:spacing w:after="0" w:line="240" w:lineRule="auto"/>
            <w:jc w:val="both"/>
          </w:pPr>
        </w:pPrChange>
      </w:pPr>
      <w:ins w:id="35741" w:author="Voeun Kuyeng" w:date="2022-08-31T11:11:00Z">
        <w:del w:id="35742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4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  - អនុសាសន៍រួម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744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745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746" w:author="Kem Sereiboth" w:date="2022-09-15T16:29:00Z">
        <w:del w:id="35747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7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5749" w:author="Voeun Kuyeng" w:date="2022-08-31T11:11:00Z">
        <w:del w:id="35750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751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គួរ/ត្រូវរៀបចំ</w:delText>
          </w:r>
        </w:del>
      </w:ins>
      <w:ins w:id="35752" w:author="Kem Sereiboth" w:date="2022-09-19T10:01:00Z">
        <w:del w:id="35753" w:author="LENOVO" w:date="2022-10-08T11:24:00Z"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57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ឱ្យបាន</w:delText>
          </w:r>
        </w:del>
      </w:ins>
      <w:ins w:id="35755" w:author="Voeun Kuyeng" w:date="2022-08-31T11:11:00Z">
        <w:del w:id="35756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.............</w:delText>
          </w:r>
        </w:del>
      </w:ins>
      <w:ins w:id="35757" w:author="Kem Sereiboth" w:date="2022-09-15T16:30:00Z">
        <w:del w:id="35758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5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តែងតាំងប្រធាន និងអនុប្រធាន</w:delText>
          </w:r>
        </w:del>
      </w:ins>
      <w:ins w:id="35760" w:author="Kem Sereiboth" w:date="2022-09-19T10:02:00Z">
        <w:del w:id="35761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35763" w:author="Kem Sereiboth" w:date="2022-09-15T16:31:00Z">
        <w:del w:id="35764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</w:del>
      </w:ins>
      <w:ins w:id="35766" w:author="Kem Sereiboth" w:date="2022-09-19T10:03:00Z">
        <w:del w:id="35767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5769" w:author="Voeun Kuyeng" w:date="2022-08-31T11:11:00Z">
        <w:del w:id="35770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ក្នុងរយៈពេល.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........ </w:delText>
          </w:r>
        </w:del>
      </w:ins>
      <w:ins w:id="35772" w:author="Kem Sereiboth" w:date="2022-09-19T09:54:00Z">
        <w:del w:id="35773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775" w:author="Kem Sereiboth" w:date="2022-09-19T10:03:00Z">
        <w:del w:id="35776" w:author="LENOVO" w:date="2022-10-08T11:24:00Z">
          <w:r w:rsidR="008F56BE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F56BE" w:rsidRPr="00E33574" w:rsidDel="00B43050">
            <w:rPr>
              <w:rFonts w:cs="MoolBoran"/>
              <w:b/>
              <w:bCs/>
              <w:sz w:val="24"/>
              <w:szCs w:val="24"/>
              <w:cs/>
              <w:rPrChange w:id="35778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79" w:author="Kem Sereyboth" w:date="2023-07-19T16:59:00Z">
                <w:rPr>
                  <w:rFonts w:cs="MoolBoran"/>
                  <w:cs/>
                </w:rPr>
              </w:rPrChange>
            </w:rPr>
            <w:delText>គួរបំពេញ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57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</w:delText>
          </w:r>
        </w:del>
      </w:ins>
      <w:ins w:id="35781" w:author="Kem Sereiboth" w:date="2022-09-19T09:54:00Z">
        <w:del w:id="35782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ដែលខ្វះចន្លោះក្នុងត្រីមាសទី</w:delText>
          </w:r>
        </w:del>
      </w:ins>
      <w:ins w:id="35784" w:author="User" w:date="2022-09-22T16:11:00Z">
        <w:del w:id="35785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787" w:author="Kem Sereiboth" w:date="2022-09-19T09:54:00Z">
        <w:del w:id="35788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ឆ្នាំ២០២៣</w:delText>
          </w:r>
        </w:del>
      </w:ins>
      <w:ins w:id="35790" w:author="Voeun Kuyeng" w:date="2022-08-31T11:11:00Z">
        <w:del w:id="35791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។ សវនករទទួលបន្ទុកនឹងពិនិត្យឡើងវិញលើវឌ្ឍនភាពនៃការអនុវត</w:delText>
          </w:r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្តតាមអនុសាសន៍ដែលបានផ្ដល់ជូន នា</w:delText>
          </w:r>
        </w:del>
      </w:ins>
      <w:ins w:id="35792" w:author="Kem Sereiboth" w:date="2022-09-19T09:55:00Z">
        <w:del w:id="35793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94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ដើមត្រីមាសទី</w:delText>
          </w:r>
        </w:del>
      </w:ins>
      <w:ins w:id="35795" w:author="User" w:date="2022-09-22T16:11:00Z">
        <w:del w:id="35796" w:author="LENOVO" w:date="2022-10-08T11:24:00Z">
          <w:r w:rsidR="00F846D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5797" w:author="Kem Sereiboth" w:date="2022-09-19T09:55:00Z">
        <w:del w:id="35798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99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៤</w:delText>
          </w:r>
        </w:del>
      </w:ins>
      <w:ins w:id="35800" w:author="Voeun Kuyeng" w:date="2022-08-31T11:11:00Z">
        <w:del w:id="35801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  <w:ins w:id="35802" w:author="Voeun Kuyeng" w:date="2022-09-06T18:14:00Z">
        <w:del w:id="35803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804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5805" w:author="Voeun Kuyeng" w:date="2022-08-31T11:11:00Z">
        <w:del w:id="35806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កាលបរិច្ឆេទ</w:delText>
          </w:r>
        </w:del>
      </w:ins>
      <w:ins w:id="35807" w:author="Voeun Kuyeng" w:date="2022-09-06T18:14:00Z">
        <w:del w:id="35808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809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5810" w:author="Voeun Kuyeng" w:date="2022-08-31T11:11:00Z">
        <w:del w:id="35811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</w:del>
      </w:ins>
    </w:p>
    <w:p w14:paraId="76B491F8" w14:textId="339B3F1C" w:rsidR="00125B0C" w:rsidRPr="009A453A" w:rsidDel="00B43050" w:rsidRDefault="00125B0C">
      <w:pPr>
        <w:spacing w:after="0" w:line="228" w:lineRule="auto"/>
        <w:ind w:firstLine="720"/>
        <w:jc w:val="both"/>
        <w:rPr>
          <w:ins w:id="35812" w:author="Voeun Kuyeng" w:date="2022-08-31T11:11:00Z"/>
          <w:del w:id="35813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814" w:author="Sopheak Phorn" w:date="2023-08-25T15:18:00Z">
            <w:rPr>
              <w:ins w:id="35815" w:author="Voeun Kuyeng" w:date="2022-08-31T11:11:00Z"/>
              <w:del w:id="35816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817" w:author="LENOVO" w:date="2022-10-08T10:20:00Z">
          <w:pPr>
            <w:spacing w:after="0" w:line="240" w:lineRule="auto"/>
            <w:jc w:val="both"/>
          </w:pPr>
        </w:pPrChange>
      </w:pPr>
      <w:ins w:id="35818" w:author="Voeun Kuyeng" w:date="2022-08-31T11:11:00Z">
        <w:del w:id="35819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  <w:delText xml:space="preserve">   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8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-ផលវិបាករួម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៖ ក្នុងករណី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21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22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823" w:author="Kem Sereiboth" w:date="2022-09-15T16:33:00Z">
        <w:del w:id="35824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8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5826" w:author="Voeun Kuyeng" w:date="2022-08-31T11:11:00Z">
        <w:del w:id="35827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28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មិនអនុវត្តតាមអនុសាសន៍ដែលបានប្រគល់ជូន ប្រព័ន្ធត្រួតពិនិត្យផ្ទៃក្នុងរបស់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29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30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831" w:author="Kem Sereiboth" w:date="2022-09-15T16:33:00Z">
        <w:del w:id="35832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8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5835" w:author="Kem Sereiboth" w:date="2022-09-15T16:34:00Z">
        <w:del w:id="35836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83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5839" w:author="Voeun Kuyeng" w:date="2022-08-31T11:11:00Z">
        <w:del w:id="35840" w:author="LENOVO" w:date="2022-10-08T11:24:00Z"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ឬ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41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842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]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អាចនឹងត្រូវប្រឈមនូវបញ្ហាដូចជា.........។</w:delText>
          </w:r>
        </w:del>
      </w:ins>
    </w:p>
    <w:p w14:paraId="7CC8BF73" w14:textId="50696B53" w:rsidR="00EE0E61" w:rsidRPr="00E33574" w:rsidDel="00B43050" w:rsidRDefault="00891768">
      <w:pPr>
        <w:spacing w:after="0" w:line="228" w:lineRule="auto"/>
        <w:ind w:firstLine="720"/>
        <w:jc w:val="both"/>
        <w:rPr>
          <w:del w:id="35843" w:author="LENOVO" w:date="2022-10-08T11:24:00Z"/>
          <w:rFonts w:ascii="Khmer MEF1" w:hAnsi="Khmer MEF1" w:cs="Khmer MEF1"/>
          <w:sz w:val="24"/>
          <w:szCs w:val="24"/>
          <w:lang w:val="ca-ES"/>
          <w:rPrChange w:id="35844" w:author="Kem Sereyboth" w:date="2023-07-19T16:59:00Z">
            <w:rPr>
              <w:del w:id="35845" w:author="LENOVO" w:date="2022-10-08T11:2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5846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847" w:author="User" w:date="2022-09-22T16:31:00Z">
        <w:del w:id="35848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84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35850" w:author="User" w:date="2022-09-22T16:36:00Z">
        <w:del w:id="35851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8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853" w:author="User" w:date="2022-09-22T16:31:00Z">
        <w:del w:id="35854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8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ពន្លឿនការរៀបចំបទដ្ឋានគតិយុត្ត</w:delText>
          </w:r>
        </w:del>
      </w:ins>
      <w:ins w:id="35856" w:author="User" w:date="2022-09-22T16:32:00Z">
        <w:del w:id="35857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8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ពាក់ព័ន្ធនឹងការប្រមូលចំណូល</w:delText>
          </w:r>
        </w:del>
      </w:ins>
    </w:p>
    <w:p w14:paraId="32817AF3" w14:textId="77473B0C" w:rsidR="00891768" w:rsidRPr="009A453A" w:rsidDel="00B43050" w:rsidRDefault="00891768">
      <w:pPr>
        <w:spacing w:after="0" w:line="228" w:lineRule="auto"/>
        <w:ind w:left="810" w:firstLine="90"/>
        <w:jc w:val="both"/>
        <w:rPr>
          <w:ins w:id="35859" w:author="User" w:date="2022-09-22T16:31:00Z"/>
          <w:del w:id="35860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861" w:author="Sopheak Phorn" w:date="2023-08-25T15:18:00Z">
            <w:rPr>
              <w:ins w:id="35862" w:author="User" w:date="2022-09-22T16:31:00Z"/>
              <w:del w:id="35863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864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</w:p>
    <w:p w14:paraId="6323540A" w14:textId="61C2F207" w:rsidR="0032227A" w:rsidRPr="009A453A" w:rsidDel="00B43050" w:rsidRDefault="0032227A">
      <w:pPr>
        <w:spacing w:after="0" w:line="228" w:lineRule="auto"/>
        <w:ind w:left="810" w:firstLine="90"/>
        <w:jc w:val="both"/>
        <w:rPr>
          <w:del w:id="35865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866" w:author="Sopheak Phorn" w:date="2023-08-25T15:18:00Z">
            <w:rPr>
              <w:del w:id="35867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868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  <w:ins w:id="35869" w:author="Sethvannak Sam" w:date="2022-08-04T13:16:00Z">
        <w:del w:id="35870" w:author="LENOVO" w:date="2022-10-08T11:24:00Z">
          <w:r w:rsidRPr="00E33574" w:rsidDel="00B43050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  <w:rPrChange w:id="35871" w:author="Kem Sereyboth" w:date="2023-07-19T16:59:00Z">
                <w:rPr>
                  <w:rFonts w:ascii="Khmer MEF2" w:eastAsia="Times New Roman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១៤.ការសន្និដ្ឋាន និងអនុសាសន៍របស់សវនករទទួលបន្ទុក</w:delText>
          </w:r>
        </w:del>
      </w:ins>
    </w:p>
    <w:p w14:paraId="5D5BED35" w14:textId="2C1927DE" w:rsidR="0032227A" w:rsidRPr="009A453A" w:rsidDel="00B43050" w:rsidRDefault="006358BF">
      <w:pPr>
        <w:spacing w:after="0" w:line="228" w:lineRule="auto"/>
        <w:ind w:firstLine="900"/>
        <w:jc w:val="both"/>
        <w:rPr>
          <w:del w:id="35872" w:author="LENOVO" w:date="2022-10-08T11:24:00Z"/>
          <w:rFonts w:ascii="Khmer MEF1" w:hAnsi="Khmer MEF1" w:cs="Khmer MEF1"/>
          <w:b/>
          <w:bCs/>
          <w:lang w:val="ca-ES"/>
          <w:rPrChange w:id="35873" w:author="Sopheak Phorn" w:date="2023-08-25T15:18:00Z">
            <w:rPr>
              <w:del w:id="35874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5875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5876" w:author="User" w:date="2022-09-22T16:38:00Z">
        <w:del w:id="35877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8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highlight w:val="yellow"/>
                  <w:cs/>
                </w:rPr>
              </w:rPrChange>
            </w:rPr>
            <w:delText>មិនទាន់អនុវត្ត</w:delText>
          </w:r>
        </w:del>
      </w:ins>
      <w:ins w:id="35879" w:author="Sethvannak Sam" w:date="2022-08-04T13:16:00Z">
        <w:del w:id="35880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88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ដោយរៀបរាប់អំពីគុណសម្បត្តិ ឬសមិទ្ធ</w:delText>
          </w:r>
        </w:del>
      </w:ins>
      <w:ins w:id="35882" w:author="Sethvannak Sam" w:date="2022-08-17T16:20:00Z">
        <w:del w:id="35883" w:author="LENOVO" w:date="2022-10-08T11:24:00Z">
          <w:r w:rsidR="008813B3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884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ផល</w:delText>
          </w:r>
        </w:del>
      </w:ins>
      <w:ins w:id="35885" w:author="Sethvannak Sam" w:date="2022-08-04T13:16:00Z">
        <w:del w:id="35886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88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ត្រូវបានរៀបចំឡើងដោយបែងចែកជា ៣ កថាខណ្ឌសំខាន់ៗ ដូចមានរៀបរាប់ខាងក្រោម៖</w:delText>
          </w:r>
        </w:del>
      </w:ins>
    </w:p>
    <w:p w14:paraId="2AA7E179" w14:textId="68F0F8E9" w:rsidR="0032227A" w:rsidRPr="009A453A" w:rsidDel="00B43050" w:rsidRDefault="009E2CDF">
      <w:pPr>
        <w:pStyle w:val="Heading1"/>
        <w:spacing w:before="0" w:line="228" w:lineRule="auto"/>
        <w:rPr>
          <w:del w:id="35888" w:author="LENOVO" w:date="2022-10-08T11:24:00Z"/>
          <w:rFonts w:ascii="Khmer MEF1" w:hAnsi="Khmer MEF1" w:cs="Khmer MEF1"/>
          <w:color w:val="auto"/>
          <w:spacing w:val="-2"/>
          <w:lang w:val="ca-ES"/>
          <w:rPrChange w:id="35889" w:author="Sopheak Phorn" w:date="2023-08-25T15:18:00Z">
            <w:rPr>
              <w:del w:id="35890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5891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5892" w:author="Kem Sereiboth" w:date="2022-09-19T09:57:00Z">
        <w:del w:id="35893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58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ពិចារណា</w:delText>
          </w:r>
        </w:del>
      </w:ins>
      <w:ins w:id="35895" w:author="Kem Sereiboth" w:date="2022-09-19T09:58:00Z">
        <w:del w:id="35896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8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</w:del>
      </w:ins>
      <w:ins w:id="35898" w:author="Kem Sereiboth" w:date="2022-09-19T10:21:00Z">
        <w:del w:id="35899" w:author="LENOVO" w:date="2022-10-08T11:24:00Z"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590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>ន.ស.ស.</w:delText>
          </w:r>
          <w:r w:rsidR="005B7C51" w:rsidRPr="00E33574" w:rsidDel="00B43050">
            <w:rPr>
              <w:rFonts w:cs="MoolBoran"/>
              <w:b w:val="0"/>
              <w:bCs w:val="0"/>
              <w:spacing w:val="-8"/>
              <w:sz w:val="24"/>
              <w:szCs w:val="24"/>
              <w:cs/>
              <w:rPrChange w:id="35901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lang w:val="ca-ES"/>
              <w:rPrChange w:id="359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គួរបំពេញ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9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បែងចែកមន្រ្តីរបស់និយ័តករឱ្យមកជាមន្រ្តីស្ថិតក្រោមឱវាទ </w:delText>
          </w:r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590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អ.ស.ហ.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9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ក្នុងត្រីមាសទី៣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2"/>
              <w:sz w:val="24"/>
              <w:szCs w:val="24"/>
              <w:cs/>
              <w:rPrChange w:id="359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59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ឆ្នាំ</w:delText>
          </w:r>
          <w:r w:rsidR="005B7C51" w:rsidRPr="00E33574" w:rsidDel="00B43050">
            <w:rPr>
              <w:rFonts w:ascii="Khmer MEF1" w:eastAsiaTheme="minorHAnsi" w:hAnsi="Khmer MEF1" w:cs="Khmer MEF1"/>
              <w:spacing w:val="2"/>
              <w:sz w:val="24"/>
              <w:szCs w:val="24"/>
              <w:cs/>
              <w:rPrChange w:id="35908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សវនករទទួលបន្ទុកនឹងពិនិត្យឡើងវិញលើវឌ្ឍនភាពនៃការអនុវត្តតាមអនុសាសន៍ដែលបាន</w:delText>
          </w:r>
          <w:r w:rsidR="005B7C51" w:rsidRPr="00E33574" w:rsidDel="00B43050">
            <w:rPr>
              <w:rFonts w:ascii="Khmer MEF1" w:eastAsiaTheme="minorHAnsi" w:hAnsi="Khmer MEF1" w:cs="Khmer MEF1"/>
              <w:spacing w:val="-2"/>
              <w:sz w:val="24"/>
              <w:szCs w:val="24"/>
              <w:cs/>
              <w:rPrChange w:id="35909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ផ្ដល់ជូន នាដើមត្រីមាសទី៤។</w:delText>
          </w:r>
        </w:del>
      </w:ins>
      <w:ins w:id="35910" w:author="Sethvannak Sam" w:date="2022-08-04T13:16:00Z">
        <w:del w:id="35911" w:author="LENOVO" w:date="2022-10-08T11:24:00Z"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1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tab/>
          </w:r>
          <w:r w:rsidR="0032227A" w:rsidRPr="00E33574" w:rsidDel="00B43050">
            <w:rPr>
              <w:rFonts w:ascii="Khmer MEF1" w:hAnsi="Khmer MEF1" w:cs="Khmer MEF1"/>
              <w:b w:val="0"/>
              <w:bCs w:val="0"/>
              <w:spacing w:val="-2"/>
              <w:sz w:val="24"/>
              <w:szCs w:val="24"/>
              <w:cs/>
              <w:rPrChange w:id="3591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</w:rPr>
              </w:rPrChange>
            </w:rPr>
            <w:delText>ក-កថាខណ្ឌទី១៖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914" w:author="Kem Sereyboth" w:date="2023-07-19T16:59:00Z">
                <w:rPr>
                  <w:rFonts w:ascii="Khmer MEF1" w:hAnsi="Khmer MEF1" w:cs="Khmer MEF1"/>
                  <w:spacing w:val="-10"/>
                  <w:sz w:val="12"/>
                  <w:szCs w:val="1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91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91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​​រ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917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​​​​​​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91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ចំណុចល្អប្រ​សើរ ការ</w:delText>
          </w:r>
          <w:r w:rsidR="0032227A"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91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ខិតខំប្រឹងប្រែង ការរីកចម្រើនដែលគួរកត់សម្គាល់នានារបស់សវនដ្ឋានទៅលើផ្នែក ឬចំណុចដែលបានពិនិ</w:delText>
          </w:r>
          <w:r w:rsidR="0032227A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9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អាចរៀបរាប់អំពីកថាខណ្ឌទី១ នេះ ដូចគំរូខាងក្រោម៖</w:delText>
          </w:r>
        </w:del>
      </w:ins>
    </w:p>
    <w:p w14:paraId="64B8E4A8" w14:textId="337D1FD7" w:rsidR="00891768" w:rsidRPr="009A453A" w:rsidDel="00B43050" w:rsidRDefault="005E0BFD">
      <w:pPr>
        <w:spacing w:after="120" w:line="228" w:lineRule="auto"/>
        <w:ind w:firstLine="810"/>
        <w:jc w:val="both"/>
        <w:rPr>
          <w:ins w:id="35921" w:author="User" w:date="2022-09-22T16:29:00Z"/>
          <w:del w:id="35922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923" w:author="Sopheak Phorn" w:date="2023-08-25T15:18:00Z">
            <w:rPr>
              <w:ins w:id="35924" w:author="User" w:date="2022-09-22T16:29:00Z"/>
              <w:del w:id="35925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926" w:author="LENOVO" w:date="2022-10-08T10:20:00Z">
          <w:pPr>
            <w:spacing w:after="0" w:line="240" w:lineRule="auto"/>
            <w:ind w:firstLine="810"/>
            <w:jc w:val="both"/>
          </w:pPr>
        </w:pPrChange>
      </w:pPr>
      <w:ins w:id="35927" w:author="User" w:date="2022-09-22T16:18:00Z">
        <w:del w:id="35928" w:author="LENOVO" w:date="2022-10-08T11:24:00Z"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9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9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93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59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9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</w:del>
      </w:ins>
      <w:ins w:id="35935" w:author="User" w:date="2022-09-23T05:31:00Z">
        <w:del w:id="35936" w:author="LENOVO" w:date="2022-10-08T11:24:00Z">
          <w:r w:rsidR="00F72BAE"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9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5938" w:author="Kem Sereiboth" w:date="2022-09-19T10:23:00Z">
        <w:del w:id="35939" w:author="LENOVO" w:date="2022-10-08T11:24:00Z"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59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</w:delText>
          </w:r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4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.ស.</w:delText>
          </w:r>
          <w:r w:rsidR="005B7C51" w:rsidRPr="00E33574" w:rsidDel="00B43050">
            <w:rPr>
              <w:rFonts w:cs="MoolBoran"/>
              <w:b/>
              <w:bCs/>
              <w:spacing w:val="4"/>
              <w:sz w:val="24"/>
              <w:szCs w:val="24"/>
              <w:cs/>
              <w:rPrChange w:id="3594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9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គួរ</w:delText>
          </w:r>
        </w:del>
      </w:ins>
      <w:ins w:id="35944" w:author="Kem Sereiboth" w:date="2022-09-19T10:26:00Z">
        <w:del w:id="35945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9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ពន្លឿនការដាក់ចេញឱ្យអនុវត្តនូវបទប្បញ្ញត្តិ</w:delText>
          </w:r>
        </w:del>
      </w:ins>
      <w:ins w:id="35947" w:author="Kem Sereiboth" w:date="2022-09-19T10:27:00Z">
        <w:del w:id="35948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9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ដែលខ្វះ</w:delText>
          </w:r>
        </w:del>
      </w:ins>
      <w:ins w:id="35950" w:author="Kem Sereiboth" w:date="2022-09-19T10:23:00Z">
        <w:del w:id="35951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ចន្លោះក្នុងត្រីមាសទី</w:delText>
          </w:r>
        </w:del>
      </w:ins>
      <w:ins w:id="35953" w:author="User" w:date="2022-09-22T16:19:00Z">
        <w:del w:id="35954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956" w:author="Kem Sereiboth" w:date="2022-09-19T10:23:00Z">
        <w:del w:id="35957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5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</w:delText>
          </w:r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អនុវត្តតាមអនុសាសន៍ដែលបានផ្ដល់ជូន នាដើមត្រីមាសទី</w:delText>
          </w:r>
        </w:del>
      </w:ins>
      <w:ins w:id="35960" w:author="User" w:date="2022-09-22T16:19:00Z">
        <w:del w:id="35961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5962" w:author="Kem Sereiboth" w:date="2022-09-19T10:23:00Z">
        <w:del w:id="35963" w:author="LENOVO" w:date="2022-10-08T11:24:00Z"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៤។ </w:delText>
          </w:r>
        </w:del>
      </w:ins>
      <w:ins w:id="35964" w:author="Kem Sereiboth" w:date="2022-09-19T10:28:00Z">
        <w:del w:id="35965" w:author="LENOVO" w:date="2022-10-08T11:24:00Z">
          <w:r w:rsidR="005B7C51" w:rsidRPr="00E33574" w:rsidDel="00B43050">
            <w:rPr>
              <w:rFonts w:ascii="Khmer MEF1" w:hAnsi="Khmer MEF1" w:cs="Khmer MEF1"/>
              <w:sz w:val="24"/>
              <w:szCs w:val="24"/>
              <w:cs/>
              <w:rPrChange w:id="359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និងបាត់បង់ជំនឿទុកចិត្តពីសាធារណជនជាដើម</w:delText>
          </w:r>
        </w:del>
      </w:ins>
      <w:ins w:id="35967" w:author="User" w:date="2022-09-22T16:29:00Z">
        <w:del w:id="35968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7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97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</w:del>
      </w:ins>
      <w:ins w:id="35973" w:author="Un Seakamey" w:date="2022-09-23T09:29:00Z">
        <w:del w:id="35974" w:author="LENOVO" w:date="2022-10-08T11:24:00Z">
          <w:r w:rsidR="008A46E0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97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A46E0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A46E0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978" w:author="Un Seakamey" w:date="2022-09-23T09:31:00Z">
        <w:del w:id="35979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5981" w:author="Un Seakamey" w:date="2022-09-23T09:32:00Z">
        <w:del w:id="35982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ជួបបញ្ហា</w:delText>
          </w:r>
        </w:del>
      </w:ins>
      <w:ins w:id="35984" w:author="Un Seakamey" w:date="2022-09-23T09:31:00Z">
        <w:del w:id="35985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ប្រឈមប៉ះពាល់ដល់</w:delText>
          </w:r>
        </w:del>
      </w:ins>
      <w:ins w:id="35987" w:author="User" w:date="2022-09-22T16:29:00Z">
        <w:del w:id="35988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ប្រព័ន្ធត្រួតពិនិត្យផ្ទៃក្នុងរបស់</w:delText>
          </w:r>
          <w:r w:rsidR="00891768"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5990" w:author="Kem Sereyboth" w:date="2023-07-19T16:59:00Z">
                <w:rPr>
                  <w:rFonts w:ascii="Khmer MEF1" w:hAnsi="Khmer MEF1" w:cs="Khmer MEF1"/>
                  <w:i/>
                  <w:i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9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993" w:author="Un Seakamey" w:date="2022-09-23T09:33:00Z">
        <w:del w:id="35994" w:author="LENOVO" w:date="2022-10-08T11:24:00Z">
          <w:r w:rsidR="00992DF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ព្រម</w:delText>
          </w:r>
        </w:del>
      </w:ins>
      <w:ins w:id="35996" w:author="Un Seakamey" w:date="2022-09-23T09:37:00Z">
        <w:del w:id="35997" w:author="LENOVO" w:date="2022-10-08T11:24:00Z">
          <w:r w:rsidR="002A20C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ទាំង</w:delText>
          </w:r>
        </w:del>
      </w:ins>
      <w:ins w:id="35999" w:author="User" w:date="2022-09-22T16:29:00Z">
        <w:del w:id="36000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អាចនឹងត្រូវប្រឈមនូវបញ្ហាប៉ះពាល់ដល់ប្រសិទ្ធភាព និងស័ក្តិសិទ្ធភាពក្នុងការបំពេញការងាររបស់ស្ថាប័ន។</w:delText>
          </w:r>
        </w:del>
      </w:ins>
    </w:p>
    <w:p w14:paraId="5BF5E80B" w14:textId="623B56D1" w:rsidR="00AF508F" w:rsidRPr="009A453A" w:rsidDel="00B43050" w:rsidRDefault="00AF508F">
      <w:pPr>
        <w:spacing w:after="120" w:line="228" w:lineRule="auto"/>
        <w:ind w:firstLine="720"/>
        <w:jc w:val="both"/>
        <w:rPr>
          <w:del w:id="36002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03" w:author="Sopheak Phorn" w:date="2023-08-25T15:18:00Z">
            <w:rPr>
              <w:del w:id="36004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005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39215A97" w14:textId="197E765B" w:rsidR="00A3040E" w:rsidRPr="009A453A" w:rsidDel="00B43050" w:rsidRDefault="00A3040E">
      <w:pPr>
        <w:spacing w:after="120" w:line="228" w:lineRule="auto"/>
        <w:ind w:firstLine="720"/>
        <w:jc w:val="both"/>
        <w:rPr>
          <w:ins w:id="36006" w:author="User" w:date="2022-09-23T05:53:00Z"/>
          <w:del w:id="36007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08" w:author="Sopheak Phorn" w:date="2023-08-25T15:18:00Z">
            <w:rPr>
              <w:ins w:id="36009" w:author="User" w:date="2022-09-23T05:53:00Z"/>
              <w:del w:id="36010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011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0581A2EC" w14:textId="1DE65699" w:rsidR="0032227A" w:rsidRPr="00F55550" w:rsidDel="00B43050" w:rsidRDefault="0032227A">
      <w:pPr>
        <w:spacing w:after="120" w:line="228" w:lineRule="auto"/>
        <w:jc w:val="both"/>
        <w:rPr>
          <w:ins w:id="36012" w:author="Sethvannak Sam" w:date="2022-08-04T13:16:00Z"/>
          <w:del w:id="36013" w:author="LENOVO" w:date="2022-10-08T11:24:00Z"/>
          <w:rFonts w:ascii="Khmer MEF1" w:hAnsi="Khmer MEF1" w:cs="Khmer MEF1"/>
          <w:spacing w:val="-6"/>
          <w:sz w:val="24"/>
          <w:szCs w:val="24"/>
          <w:lang w:val="ca-ES"/>
        </w:rPr>
        <w:pPrChange w:id="36014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015" w:author="Sethvannak Sam" w:date="2022-08-04T13:16:00Z">
        <w:del w:id="36016" w:author="LENOVO" w:date="2022-10-08T11:24:00Z"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601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601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បន្ទាប់ពីបានចុះអនុវត្តការប្រមូលទិន្នន័យនៅសវនដ្ឋាន សវនករទទួលបន្ទុកបានពិនិត្យឃើញថា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01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02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02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02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)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02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</w:delText>
          </w:r>
        </w:del>
      </w:ins>
    </w:p>
    <w:p w14:paraId="5953E18B" w14:textId="6783EEB5" w:rsidR="0032227A" w:rsidRPr="009A453A" w:rsidDel="00B43050" w:rsidRDefault="0032227A">
      <w:pPr>
        <w:spacing w:after="120" w:line="228" w:lineRule="auto"/>
        <w:jc w:val="both"/>
        <w:rPr>
          <w:ins w:id="36024" w:author="Sethvannak Sam" w:date="2022-08-04T13:16:00Z"/>
          <w:del w:id="36025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26" w:author="Sopheak Phorn" w:date="2023-08-25T15:18:00Z">
            <w:rPr>
              <w:ins w:id="36027" w:author="Sethvannak Sam" w:date="2022-08-04T13:16:00Z"/>
              <w:del w:id="36028" w:author="LENOVO" w:date="2022-10-08T11:24:00Z"/>
              <w:rFonts w:ascii="Khmer MEF1" w:hAnsi="Khmer MEF1" w:cs="Khmer MEF1"/>
              <w:spacing w:val="-2"/>
            </w:rPr>
          </w:rPrChange>
        </w:rPr>
        <w:pPrChange w:id="36029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030" w:author="Sethvannak Sam" w:date="2022-08-04T13:16:00Z">
        <w:del w:id="36031" w:author="LENOVO" w:date="2022-10-08T11:24:00Z"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03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ផលការងារជាច្រើនដូចជា៖..............​​ដោយស្មារ​តី</w:delText>
          </w:r>
          <w:r w:rsidRPr="009A453A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033" w:author="Sopheak Phorn" w:date="2023-08-25T15:18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03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ទទួលខុសត្រូវខ្ពស់ និងស្របទៅតាមច្បាប់ បទប្បញ្ញត្តិ និងគោលការណ៍ដែលបានកំណត់ដែលបាននាំឱ្យ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03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3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ម្រេច​បានលទ្ធផលគួរជាទីមោទនៈ។ </w:delText>
          </w:r>
        </w:del>
      </w:ins>
    </w:p>
    <w:p w14:paraId="020078FA" w14:textId="2FBE100F" w:rsidR="0032227A" w:rsidRPr="009A453A" w:rsidDel="00B43050" w:rsidRDefault="0032227A">
      <w:pPr>
        <w:pStyle w:val="NormalWeb"/>
        <w:spacing w:before="0" w:beforeAutospacing="0" w:after="120" w:afterAutospacing="0" w:line="228" w:lineRule="auto"/>
        <w:jc w:val="both"/>
        <w:rPr>
          <w:ins w:id="36037" w:author="Sethvannak Sam" w:date="2022-08-04T13:16:00Z"/>
          <w:del w:id="36038" w:author="LENOVO" w:date="2022-10-08T11:24:00Z"/>
          <w:rFonts w:ascii="Khmer MEF1" w:hAnsi="Khmer MEF1" w:cs="Khmer MEF1"/>
          <w:lang w:val="ca-ES"/>
          <w:rPrChange w:id="36039" w:author="Sopheak Phorn" w:date="2023-08-25T15:18:00Z">
            <w:rPr>
              <w:ins w:id="36040" w:author="Sethvannak Sam" w:date="2022-08-04T13:16:00Z"/>
              <w:del w:id="36041" w:author="LENOVO" w:date="2022-10-08T11:24:00Z"/>
              <w:rFonts w:ascii="Khmer MEF1" w:hAnsi="Khmer MEF1" w:cs="Khmer MEF1"/>
            </w:rPr>
          </w:rPrChange>
        </w:rPr>
        <w:pPrChange w:id="36042" w:author="LENOVO" w:date="2022-10-08T10:20:00Z">
          <w:pPr>
            <w:pStyle w:val="NormalWeb"/>
            <w:ind w:firstLine="720"/>
          </w:pPr>
        </w:pPrChange>
      </w:pPr>
      <w:ins w:id="36043" w:author="Sethvannak Sam" w:date="2022-08-04T13:16:00Z">
        <w:del w:id="36044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cs/>
              <w:rPrChange w:id="36045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ខ-កថាខណ្ឌទី២៖</w:delText>
          </w:r>
          <w:r w:rsidRPr="00E33574" w:rsidDel="00B43050">
            <w:rPr>
              <w:rFonts w:ascii="Khmer MEF1" w:hAnsi="Khmer MEF1" w:cs="Khmer MEF1"/>
              <w:spacing w:val="4"/>
              <w:cs/>
              <w:lang w:val="ca-ES"/>
              <w:rPrChange w:id="360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ត្រូវរៀបរាប់អំពីសេចក្ដីសន្និដ្ឋានលើបញ្ហា ចំណុចខ្វះចន្លោះ ផ្អែកតាមលក្ខណៈ</w:delText>
          </w:r>
          <w:r w:rsidRPr="00E33574" w:rsidDel="00B43050">
            <w:rPr>
              <w:rFonts w:ascii="Khmer MEF1" w:hAnsi="Khmer MEF1" w:cs="Khmer MEF1"/>
              <w:spacing w:val="2"/>
              <w:cs/>
              <w:lang w:val="ca-ES"/>
              <w:rPrChange w:id="360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វិនិច្ឆ័យដែលពាក់ព័ន្ធនឹងប្រធានបទនីមួយៗ​ ជៀសវាងនូវការសរសេរបង្ហាញនូវសេចក្ដីសន្និដ្ឋានដែលមាន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604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លក្ខណៈ​​​ច្របូ​ក</w:delText>
          </w:r>
          <w:r w:rsidRPr="00E33574" w:rsidDel="00B43050">
            <w:rPr>
              <w:rFonts w:ascii="Khmer MEF1" w:hAnsi="Khmer MEF1" w:cs="Khmer MEF1"/>
              <w:spacing w:val="6"/>
              <w:lang w:val="ca-ES"/>
              <w:rPrChange w:id="3604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​​​​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605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ច្របល់និងស្មុកស្មាញ ។ សវនករទទួលបន្ទុកត្រូវបង្ហាញពីព្យសនកម្ម ឬបញ្ហាប្រឈម​លើសេចក្ដីសន្និដ្ឋានដែលបានលើកឡើង ក្នុងករណីមិនមានការកែតម្រូវទាន់ពេល ឬកែតម្រូវបានត្រឹមត្រូវ។ ​</w:delText>
          </w:r>
          <w:r w:rsidRPr="00F55550" w:rsidDel="00B43050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អាចរៀបរាប់អំពីកថាខណ្ឌទី២ នេះ ដូចគំរូខាងក្រោម៖</w:delText>
          </w:r>
        </w:del>
      </w:ins>
    </w:p>
    <w:p w14:paraId="672DBC60" w14:textId="6C783F83" w:rsidR="0032227A" w:rsidRPr="009A453A" w:rsidDel="00B43050" w:rsidRDefault="0032227A">
      <w:pPr>
        <w:spacing w:after="120" w:line="228" w:lineRule="auto"/>
        <w:jc w:val="both"/>
        <w:rPr>
          <w:ins w:id="36051" w:author="Sethvannak Sam" w:date="2022-08-04T13:16:00Z"/>
          <w:del w:id="36052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53" w:author="Sopheak Phorn" w:date="2023-08-25T15:18:00Z">
            <w:rPr>
              <w:ins w:id="36054" w:author="Sethvannak Sam" w:date="2022-08-04T13:16:00Z"/>
              <w:del w:id="36055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056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057" w:author="Sethvannak Sam" w:date="2022-08-04T13:16:00Z">
        <w:del w:id="36058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05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6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ទោះជាយ៉ាងណា (សវនដ្ឋាន) ក៏នៅមានចំណុចខ្វះខាត និងចំណុចបញ្ហាមិនអនុលោមមួយចំនួនដែលមានដូចជា៖ ប្រធានបទទី១...... មិនអនុលោមដោយយោងតាម (លក្ខណៈវិនិច្ឆ័យ) រួមជាមួយបញ្ហាមួយចំនួន.......... បញ្ហានៃការមិនអនុលោមនេះនឹងបង្កនូវបញ្ហា ឬព្យសនកម្មដូចជា.................ក្នុងករណីសវនដ្ឋានមិនមានការកែតម្រូវទាន់ពេល ឬកែសម្រួលបានត្រឹមត្រូវ។ </w:delText>
          </w:r>
          <w:r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061" w:author="Sopheak Phorn" w:date="2023-08-25T15:18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60A09980" w14:textId="56B03295" w:rsidR="0032227A" w:rsidRPr="00F55550" w:rsidDel="00B43050" w:rsidRDefault="0032227A">
      <w:pPr>
        <w:spacing w:after="120" w:line="228" w:lineRule="auto"/>
        <w:jc w:val="both"/>
        <w:rPr>
          <w:ins w:id="36062" w:author="Sethvannak Sam" w:date="2022-08-04T13:16:00Z"/>
          <w:del w:id="36063" w:author="LENOVO" w:date="2022-10-08T11:24:00Z"/>
          <w:rFonts w:ascii="Khmer MEF1" w:hAnsi="Khmer MEF1" w:cs="Khmer MEF1"/>
          <w:spacing w:val="-2"/>
          <w:sz w:val="24"/>
          <w:szCs w:val="24"/>
          <w:cs/>
          <w:lang w:val="ca-ES"/>
        </w:rPr>
        <w:pPrChange w:id="36064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065" w:author="Sethvannak Sam" w:date="2022-08-04T13:16:00Z">
        <w:del w:id="36066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067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គ-កថាខណ្ឌទី៣៖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606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ត្រូវរៀបចំអំពីអនុសាសន៍លើប្រធានបទដែលសវនករ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6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ទទួលបន្ទុកពិនិត្យឃើញថា</w:delText>
          </w:r>
          <w:r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07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មានបញ្ហា​និងចាំបាច់ត្រូវផ្ដល់ជូនអនុសាសន៍សម្រាប់ការកែតម្រូវ។ សវនករត្រូវបង្ហាញថាអនុសាសន៍នោះ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607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បានពិនិត្យលទ្ធភាពសមស្របសម្រាប់សវនដ្ឋានក្នុងការអនុវត្ត និងផ្ដល់តម្លៃបន្ថែមច្រើនដល់សវនដ្ឋាន។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7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07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(ប្រព័ន្ធគ្រប់គ្រងចុះខ្សោយ រងការពិន័យពីច្បាប់ ប៉ះពាល់ដល់ដំណើរការការងារ ជាដើម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07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07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ល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07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-)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07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ប្រសិនបើសវន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7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ដ្ឋានមិនអនុវត្ត ឬប្រតិបត្តិតាមអនុសាសន៍ដែលបានប្រគល់ជូន។ </w:delText>
          </w:r>
          <w:r w:rsidRPr="00F55550" w:rsidDel="00B43050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7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C2DA031" w14:textId="5D3854C2" w:rsidR="0032227A" w:rsidRPr="009A453A" w:rsidDel="00B43050" w:rsidRDefault="0032227A">
      <w:pPr>
        <w:spacing w:after="120" w:line="228" w:lineRule="auto"/>
        <w:jc w:val="both"/>
        <w:rPr>
          <w:ins w:id="36080" w:author="Sethvannak Sam" w:date="2022-08-04T13:16:00Z"/>
          <w:del w:id="36081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82" w:author="Sopheak Phorn" w:date="2023-08-25T15:18:00Z">
            <w:rPr>
              <w:ins w:id="36083" w:author="Sethvannak Sam" w:date="2022-08-04T13:16:00Z"/>
              <w:del w:id="36084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085" w:author="LENOVO" w:date="2022-10-08T10:20:00Z">
          <w:pPr>
            <w:spacing w:after="0" w:line="240" w:lineRule="auto"/>
            <w:jc w:val="both"/>
          </w:pPr>
        </w:pPrChange>
      </w:pPr>
      <w:ins w:id="36086" w:author="Sethvannak Sam" w:date="2022-08-04T13:16:00Z">
        <w:del w:id="36087" w:author="LENOVO" w:date="2022-10-08T11:24:00Z">
          <w:r w:rsidRPr="00E33574" w:rsidDel="00B43050">
            <w:rPr>
              <w:rFonts w:ascii="Khmer MEF1" w:hAnsi="Khmer MEF1" w:cs="Khmer MEF1"/>
              <w:b/>
              <w:bCs/>
              <w:i/>
              <w:iCs/>
              <w:spacing w:val="-2"/>
              <w:sz w:val="24"/>
              <w:szCs w:val="24"/>
              <w:lang w:val="ca-ES"/>
              <w:rPrChange w:id="36088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08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[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09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ផ្អែកតាម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9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 សវនករទទួលបន្ទុក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09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បានផ្ដល់ជូនអនុសាសន៍មួយចំនួនដែលអសនុសាសន៍ទាំងនេះ នឹងផ្ដល់គុណតម្លៃយ៉ាងច្រើនដល់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9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(សវនដ្ឋាន) តាមរយៈ៖ ក)..........ខ)..............និង គ)..........។ បន្ថែមពីនេះ អនុសាសន៍ដែលសវនករទទួលបន្ទុក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609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បានប្រគល់ជូននេះ បានសិក្សាពីលទ្ធភាពនៃការអនុវត្ត បានរៀបចំតាមចំណាត់ថា្នក់ និងទទួលបានការឯក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9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609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ពី (សវនដ្ឋាន) រួចរាល់ ក្នុងនោះ ប្រធានបទ អនុសាសន៍ និងហានិភ័យប្រសិនបើអនុសាសន៍មិនត្រូវបានអនុ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9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វត្ត មានដូចខាងក្រោម៖</w:delText>
          </w:r>
        </w:del>
      </w:ins>
    </w:p>
    <w:p w14:paraId="4D671F5D" w14:textId="51687BB6" w:rsidR="0032227A" w:rsidRPr="009A453A" w:rsidDel="00B43050" w:rsidRDefault="0032227A">
      <w:pPr>
        <w:spacing w:after="120" w:line="228" w:lineRule="auto"/>
        <w:jc w:val="both"/>
        <w:rPr>
          <w:ins w:id="36098" w:author="Sethvannak Sam" w:date="2022-08-04T13:16:00Z"/>
          <w:del w:id="3609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100" w:author="Sopheak Phorn" w:date="2023-08-25T15:18:00Z">
            <w:rPr>
              <w:ins w:id="36101" w:author="Sethvannak Sam" w:date="2022-08-04T13:16:00Z"/>
              <w:del w:id="36102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103" w:author="LENOVO" w:date="2022-10-08T10:20:00Z">
          <w:pPr>
            <w:spacing w:after="0" w:line="240" w:lineRule="auto"/>
            <w:jc w:val="both"/>
          </w:pPr>
        </w:pPrChange>
      </w:pPr>
      <w:ins w:id="36104" w:author="Sethvannak Sam" w:date="2022-08-04T13:16:00Z">
        <w:del w:id="36105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0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10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0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-ប្រធានបទ ៖ ............</w:delText>
          </w:r>
        </w:del>
      </w:ins>
    </w:p>
    <w:p w14:paraId="082B0908" w14:textId="141EB656" w:rsidR="0032227A" w:rsidRPr="009A453A" w:rsidDel="00B43050" w:rsidRDefault="0032227A">
      <w:pPr>
        <w:spacing w:after="120" w:line="228" w:lineRule="auto"/>
        <w:jc w:val="both"/>
        <w:rPr>
          <w:ins w:id="36109" w:author="Sethvannak Sam" w:date="2022-08-04T13:16:00Z"/>
          <w:del w:id="36110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111" w:author="Sopheak Phorn" w:date="2023-08-25T15:18:00Z">
            <w:rPr>
              <w:ins w:id="36112" w:author="Sethvannak Sam" w:date="2022-08-04T13:16:00Z"/>
              <w:del w:id="36113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114" w:author="LENOVO" w:date="2022-10-08T10:20:00Z">
          <w:pPr>
            <w:spacing w:after="0" w:line="240" w:lineRule="auto"/>
            <w:jc w:val="both"/>
          </w:pPr>
        </w:pPrChange>
      </w:pPr>
      <w:ins w:id="36115" w:author="Sethvannak Sam" w:date="2022-08-04T13:16:00Z">
        <w:del w:id="36116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1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 អនុសាសន៍រួម ៖ (សវនដ្ឋាន) គួរ/ត្រូវរៀបចំ.............ក្នុងរយៈពេល......... ។ សវនករទទួលបន្ទុកនឹងពិនិត្យឡើងវិញលើវឌ្ឍនភាពនៃការអនុវត្តតាមអនុសាសន៍ដែលបានផ្ដល់ជូន នា (កាលបរិច្ឆេទ)។ </w:delText>
          </w:r>
        </w:del>
      </w:ins>
    </w:p>
    <w:p w14:paraId="74175619" w14:textId="2CF26E2A" w:rsidR="00440D73" w:rsidRPr="009A453A" w:rsidDel="00B43050" w:rsidRDefault="0032227A">
      <w:pPr>
        <w:spacing w:after="120" w:line="228" w:lineRule="auto"/>
        <w:jc w:val="both"/>
        <w:rPr>
          <w:ins w:id="36118" w:author="Sethvannak Sam" w:date="2022-08-04T13:16:00Z"/>
          <w:del w:id="3611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120" w:author="Sopheak Phorn" w:date="2023-08-25T15:18:00Z">
            <w:rPr>
              <w:ins w:id="36121" w:author="Sethvannak Sam" w:date="2022-08-04T13:16:00Z"/>
              <w:del w:id="36122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123" w:author="LENOVO" w:date="2022-10-08T10:20:00Z">
          <w:pPr>
            <w:spacing w:after="0" w:line="240" w:lineRule="auto"/>
            <w:jc w:val="both"/>
          </w:pPr>
        </w:pPrChange>
      </w:pPr>
      <w:ins w:id="36124" w:author="Sethvannak Sam" w:date="2022-08-04T13:16:00Z">
        <w:del w:id="36125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2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-ផលវិបាករួម ៖ ក្នុងករណី (សវនដ្ឋាន​) មិនអនុវត្តតាមអនុសាសន៍ដែលបានប្រគល់ជូន ប្រព័ន្ធត្រួតពិនិត្យផ្ទៃក្នុងរបស់</w:delText>
          </w:r>
          <w:r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6127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cs/>
                </w:rPr>
              </w:rPrChange>
            </w:rPr>
            <w:delText xml:space="preserve"> (សវនដ្ឋាន​) / (សវនដ្ឋាន)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2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អាចនឹងត្រូវប្រឈមនូវបញ្ហាដូចជា.........។</w:delText>
          </w:r>
        </w:del>
      </w:ins>
    </w:p>
    <w:p w14:paraId="76B3D214" w14:textId="77284AC5" w:rsidR="007A1C16" w:rsidRPr="009A453A" w:rsidDel="00B43050" w:rsidRDefault="0082772F">
      <w:pPr>
        <w:spacing w:after="0" w:line="228" w:lineRule="auto"/>
        <w:ind w:firstLine="720"/>
        <w:jc w:val="both"/>
        <w:rPr>
          <w:ins w:id="36129" w:author="sakaria fa" w:date="2022-10-01T00:04:00Z"/>
          <w:del w:id="36130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131" w:author="Sopheak Phorn" w:date="2023-08-25T15:18:00Z">
            <w:rPr>
              <w:ins w:id="36132" w:author="sakaria fa" w:date="2022-10-01T00:04:00Z"/>
              <w:del w:id="36133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134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135" w:author="Kem Sereiboth" w:date="2022-09-19T11:41:00Z">
        <w:del w:id="36136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6137" w:author="sakaria fa" w:date="2022-10-01T00:04:00Z">
        <w:del w:id="36138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១.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1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ប្រធានបទទី១</w:delText>
          </w:r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៖ រចនាសម្ព័ន្ធនៃការគ្រប់គ្រង</w:delText>
          </w:r>
        </w:del>
      </w:ins>
    </w:p>
    <w:p w14:paraId="6B8F347C" w14:textId="2959F1AF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140" w:author="sakaria fa" w:date="2022-10-01T00:04:00Z"/>
          <w:del w:id="36141" w:author="LENOVO" w:date="2022-10-08T11:24:00Z"/>
          <w:rFonts w:ascii="Khmer MEF1" w:hAnsi="Khmer MEF1" w:cs="Khmer MEF1"/>
          <w:sz w:val="24"/>
          <w:szCs w:val="24"/>
          <w:lang w:val="ca-ES"/>
          <w:rPrChange w:id="36142" w:author="Sopheak Phorn" w:date="2023-08-25T15:18:00Z">
            <w:rPr>
              <w:ins w:id="36143" w:author="sakaria fa" w:date="2022-10-01T00:04:00Z"/>
              <w:del w:id="36144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145" w:author="LENOVO" w:date="2022-10-08T10:20:00Z">
          <w:pPr>
            <w:pStyle w:val="ListParagraph"/>
            <w:numPr>
              <w:numId w:val="30"/>
            </w:numPr>
            <w:spacing w:after="0" w:line="240" w:lineRule="auto"/>
            <w:ind w:left="1080" w:hanging="180"/>
            <w:jc w:val="both"/>
          </w:pPr>
        </w:pPrChange>
      </w:pPr>
      <w:ins w:id="36146" w:author="sakaria fa" w:date="2022-10-01T00:04:00Z">
        <w:del w:id="36147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614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</w:delText>
          </w:r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14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15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សវនករទទួលបន្ទុកនឹងពិនិត្យ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5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ឡើងវិញលើវឌ្ឍនភាពនៃ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15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ការអនុវត្តតាមអនុសាសន៍ដែលបានផ្ដល់ជូននៅ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1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6154" w:author="ACER" w:date="2022-10-03T17:19:00Z">
        <w:del w:id="36155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156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  <w:ins w:id="36157" w:author="sakaria fa" w:date="2022-10-01T00:04:00Z">
        <w:del w:id="36158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1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16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161" w:author="ACER" w:date="2022-10-03T17:19:00Z">
        <w:del w:id="36162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6163" w:author="Kem Sereyboth" w:date="2023-07-19T16:59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6164" w:author="sakaria fa" w:date="2022-10-01T00:04:00Z">
        <w:del w:id="36165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1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៤។ </w:delText>
          </w:r>
        </w:del>
      </w:ins>
    </w:p>
    <w:p w14:paraId="346F39BC" w14:textId="1D79E5C1" w:rsidR="007A1C16" w:rsidRPr="009A453A" w:rsidDel="00B43050" w:rsidRDefault="00874645">
      <w:pPr>
        <w:spacing w:line="228" w:lineRule="auto"/>
        <w:rPr>
          <w:del w:id="36167" w:author="LENOVO" w:date="2022-10-08T11:24:00Z"/>
          <w:rFonts w:ascii="Khmer MEF1" w:hAnsi="Khmer MEF1" w:cs="Khmer MEF1"/>
          <w:sz w:val="24"/>
          <w:szCs w:val="24"/>
          <w:lang w:val="ca-ES"/>
          <w:rPrChange w:id="36168" w:author="Sopheak Phorn" w:date="2023-08-25T15:18:00Z">
            <w:rPr>
              <w:del w:id="36169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170" w:author="LENOVO" w:date="2022-10-08T10:20:00Z">
          <w:pPr/>
        </w:pPrChange>
      </w:pPr>
      <w:ins w:id="36171" w:author="User" w:date="2022-10-04T16:02:00Z">
        <w:del w:id="36172" w:author="LENOVO" w:date="2022-10-08T11:24:00Z">
          <w:r w:rsidRPr="00F55550" w:rsidDel="00B43050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 xml:space="preserve">២.លទ្ធផលរកឃើញទី២៖ </w:delText>
          </w:r>
        </w:del>
      </w:ins>
      <w:ins w:id="36173" w:author="User" w:date="2022-10-07T15:56:00Z">
        <w:del w:id="36174" w:author="LENOVO" w:date="2022-10-08T11:24:00Z">
          <w:r w:rsidR="009574A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6175" w:author="sakaria fa" w:date="2022-10-01T00:05:00Z">
        <w:del w:id="36176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17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២.ប្រធានបទទី២</w:delText>
          </w:r>
          <w:r w:rsidR="007A1C16" w:rsidRPr="00E33574" w:rsidDel="00B43050">
            <w:rPr>
              <w:rFonts w:ascii="Khmer MEF1" w:hAnsi="Khmer MEF1" w:cs="Khmer MEF1"/>
              <w:sz w:val="24"/>
              <w:szCs w:val="24"/>
              <w:cs/>
              <w:rPrChange w:id="361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 ប្រភពចំណូល</w:delText>
          </w:r>
        </w:del>
      </w:ins>
    </w:p>
    <w:p w14:paraId="471B0E8B" w14:textId="686FDEC0" w:rsidR="009574A3" w:rsidRPr="009A453A" w:rsidDel="00B43050" w:rsidRDefault="009574A3">
      <w:pPr>
        <w:spacing w:after="0" w:line="228" w:lineRule="auto"/>
        <w:ind w:firstLine="720"/>
        <w:jc w:val="both"/>
        <w:rPr>
          <w:ins w:id="36179" w:author="User" w:date="2022-10-07T15:56:00Z"/>
          <w:del w:id="36180" w:author="LENOVO" w:date="2022-10-08T11:24:00Z"/>
          <w:rFonts w:ascii="Khmer MEF1" w:hAnsi="Khmer MEF1" w:cs="Khmer MEF1"/>
          <w:sz w:val="24"/>
          <w:szCs w:val="24"/>
          <w:lang w:val="ca-ES"/>
          <w:rPrChange w:id="36181" w:author="Sopheak Phorn" w:date="2023-08-25T15:18:00Z">
            <w:rPr>
              <w:ins w:id="36182" w:author="User" w:date="2022-10-07T15:56:00Z"/>
              <w:del w:id="36183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184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2A06C002" w14:textId="54DF728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185" w:author="sakaria fa" w:date="2022-10-01T00:05:00Z"/>
          <w:del w:id="36186" w:author="LENOVO" w:date="2022-10-08T11:2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6187" w:author="Sopheak Phorn" w:date="2023-08-25T15:18:00Z">
            <w:rPr>
              <w:ins w:id="36188" w:author="sakaria fa" w:date="2022-10-01T00:05:00Z"/>
              <w:del w:id="36189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190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191" w:author="sakaria fa" w:date="2022-10-01T00:05:00Z">
        <w:del w:id="36192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19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1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9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1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6197" w:author="User" w:date="2022-10-07T07:18:00Z">
        <w:del w:id="36198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6199" w:author="ACER" w:date="2022-10-03T17:18:00Z">
        <w:del w:id="36200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6201" w:author="sakaria fa" w:date="2022-10-01T00:06:00Z">
        <w:del w:id="36202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១</w:delText>
          </w:r>
        </w:del>
      </w:ins>
      <w:ins w:id="36203" w:author="sakaria fa" w:date="2022-10-01T00:05:00Z">
        <w:del w:id="36204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2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ឆ្នាំ២០២</w:delText>
          </w:r>
        </w:del>
      </w:ins>
      <w:ins w:id="36206" w:author="ACER" w:date="2022-10-03T17:18:00Z">
        <w:del w:id="36207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62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6209" w:author="sakaria fa" w:date="2022-10-01T00:05:00Z">
        <w:del w:id="36210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2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45731408" w14:textId="5BC1DF0D" w:rsidR="007A1C16" w:rsidRPr="00F55550" w:rsidDel="00B43050" w:rsidRDefault="00874645">
      <w:pPr>
        <w:spacing w:line="228" w:lineRule="auto"/>
        <w:rPr>
          <w:del w:id="36212" w:author="LENOVO" w:date="2022-10-08T11:24:00Z"/>
          <w:rFonts w:ascii="Khmer MEF1" w:hAnsi="Khmer MEF1" w:cs="Khmer MEF1"/>
          <w:spacing w:val="4"/>
          <w:sz w:val="24"/>
          <w:szCs w:val="24"/>
          <w:lang w:val="ca-ES"/>
        </w:rPr>
        <w:pPrChange w:id="36213" w:author="LENOVO" w:date="2022-10-08T10:20:00Z">
          <w:pPr/>
        </w:pPrChange>
      </w:pPr>
      <w:ins w:id="36214" w:author="User" w:date="2022-10-04T16:03:00Z">
        <w:del w:id="36215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2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៣.លទ្ធផលរកឃើញទី៣៖ </w:delText>
          </w:r>
        </w:del>
      </w:ins>
      <w:ins w:id="36217" w:author="User" w:date="2022-10-07T15:59:00Z">
        <w:del w:id="36218" w:author="LENOVO" w:date="2022-10-08T11:24:00Z"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ពុំទាន់បានបង់ភាគទាន ១០% ជូនអគ្គលេខាធិការដ្ឋាននៃ </w:delText>
          </w:r>
          <w:r w:rsidR="009574A3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62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ស្របតាមបទប្បញ្ញត្តិជាធរមាន</w:delText>
          </w:r>
        </w:del>
      </w:ins>
      <w:ins w:id="36220" w:author="sakaria fa" w:date="2022-10-01T00:08:00Z">
        <w:del w:id="36221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៣</w:delText>
          </w:r>
        </w:del>
      </w:ins>
      <w:ins w:id="36222" w:author="sakaria fa" w:date="2022-10-01T00:06:00Z">
        <w:del w:id="36223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22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6225" w:author="sakaria fa" w:date="2022-10-01T00:10:00Z">
        <w:del w:id="36226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2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228" w:author="sakaria fa" w:date="2022-10-01T00:06:00Z">
        <w:del w:id="36229" w:author="LENOVO" w:date="2022-10-08T11:24:00Z"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="007A1C16"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ការបង់ភាគទាន ១០%</w:delText>
          </w:r>
        </w:del>
      </w:ins>
    </w:p>
    <w:p w14:paraId="26AACE99" w14:textId="3796D2B6" w:rsidR="009574A3" w:rsidRPr="00F55550" w:rsidDel="00B43050" w:rsidRDefault="009574A3">
      <w:pPr>
        <w:spacing w:after="0" w:line="228" w:lineRule="auto"/>
        <w:ind w:left="1080" w:hanging="360"/>
        <w:jc w:val="both"/>
        <w:rPr>
          <w:ins w:id="36230" w:author="User" w:date="2022-10-07T15:59:00Z"/>
          <w:del w:id="36231" w:author="LENOVO" w:date="2022-10-08T11:24:00Z"/>
          <w:rFonts w:ascii="Khmer MEF1" w:hAnsi="Khmer MEF1" w:cs="Khmer MEF1"/>
          <w:sz w:val="24"/>
          <w:szCs w:val="24"/>
          <w:lang w:val="ca-ES"/>
        </w:rPr>
        <w:pPrChange w:id="36232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40" w:lineRule="auto"/>
            <w:ind w:left="1080" w:hanging="180"/>
            <w:jc w:val="both"/>
          </w:pPr>
        </w:pPrChange>
      </w:pPr>
    </w:p>
    <w:p w14:paraId="6AD4437B" w14:textId="4905152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233" w:author="sakaria fa" w:date="2022-10-01T00:06:00Z"/>
          <w:del w:id="36234" w:author="LENOVO" w:date="2022-10-08T11:24:00Z"/>
          <w:rFonts w:ascii="Khmer MEF1" w:hAnsi="Khmer MEF1" w:cs="Khmer MEF1"/>
          <w:spacing w:val="4"/>
          <w:sz w:val="24"/>
          <w:szCs w:val="24"/>
          <w:lang w:val="ca-ES"/>
          <w:rPrChange w:id="36235" w:author="Sopheak Phorn" w:date="2023-08-25T15:18:00Z">
            <w:rPr>
              <w:ins w:id="36236" w:author="sakaria fa" w:date="2022-10-01T00:06:00Z"/>
              <w:del w:id="36237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238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239" w:author="sakaria fa" w:date="2022-10-01T00:06:00Z">
        <w:del w:id="36240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24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4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2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4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6245" w:author="User" w:date="2022-10-07T07:18:00Z">
        <w:del w:id="36246" w:author="LENOVO" w:date="2022-10-08T11:24:00Z">
          <w:r w:rsidR="008B09ED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248" w:author="ACER" w:date="2022-10-03T17:20:00Z">
        <w:del w:id="36249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251" w:author="sakaria fa" w:date="2022-10-01T00:07:00Z">
        <w:del w:id="36252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6254" w:author="sakaria fa" w:date="2022-10-01T00:06:00Z">
        <w:del w:id="36255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257" w:author="ACER" w:date="2022-10-03T17:19:00Z">
        <w:del w:id="36258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6260" w:author="sakaria fa" w:date="2022-10-01T00:06:00Z">
        <w:del w:id="36261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៤។</w:delText>
          </w:r>
        </w:del>
      </w:ins>
    </w:p>
    <w:p w14:paraId="0428D968" w14:textId="4DF5EFAB" w:rsidR="00874645" w:rsidRPr="009A453A" w:rsidDel="00B43050" w:rsidRDefault="00874645">
      <w:pPr>
        <w:spacing w:after="0" w:line="228" w:lineRule="auto"/>
        <w:ind w:left="1080" w:hanging="360"/>
        <w:rPr>
          <w:ins w:id="36263" w:author="User" w:date="2022-10-04T16:03:00Z"/>
          <w:del w:id="36264" w:author="LENOVO" w:date="2022-10-08T11:24:00Z"/>
          <w:rFonts w:ascii="Khmer MEF1" w:hAnsi="Khmer MEF1" w:cs="Khmer MEF1"/>
          <w:sz w:val="24"/>
          <w:szCs w:val="24"/>
          <w:lang w:val="ca-ES"/>
          <w:rPrChange w:id="36265" w:author="Sopheak Phorn" w:date="2023-08-25T15:18:00Z">
            <w:rPr>
              <w:ins w:id="36266" w:author="User" w:date="2022-10-04T16:03:00Z"/>
              <w:del w:id="36267" w:author="LENOVO" w:date="2022-10-08T11:24:00Z"/>
            </w:rPr>
          </w:rPrChange>
        </w:rPr>
        <w:pPrChange w:id="36268" w:author="LENOVO" w:date="2022-10-08T10:20:00Z">
          <w:pPr>
            <w:pStyle w:val="ListParagraph"/>
            <w:numPr>
              <w:numId w:val="31"/>
            </w:numPr>
            <w:spacing w:after="0" w:line="228" w:lineRule="auto"/>
            <w:ind w:left="4950" w:hanging="360"/>
          </w:pPr>
        </w:pPrChange>
      </w:pPr>
      <w:ins w:id="36269" w:author="User" w:date="2022-10-04T16:03:00Z">
        <w:del w:id="36270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271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៤.លទ្ធផលរកឃើញទី៤៖ </w:delText>
          </w:r>
        </w:del>
      </w:ins>
      <w:ins w:id="36272" w:author="User" w:date="2022-10-07T16:01:00Z">
        <w:del w:id="36273" w:author="LENOVO" w:date="2022-10-08T11:24:00Z">
          <w:r w:rsidR="009574A3"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2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207F21C6" w14:textId="78CD11BD" w:rsidR="007A1C16" w:rsidRPr="00F55550" w:rsidDel="00B43050" w:rsidRDefault="007A1C16">
      <w:pPr>
        <w:spacing w:after="0" w:line="228" w:lineRule="auto"/>
        <w:ind w:firstLine="720"/>
        <w:jc w:val="both"/>
        <w:rPr>
          <w:ins w:id="36275" w:author="sakaria fa" w:date="2022-10-01T00:08:00Z"/>
          <w:del w:id="36276" w:author="LENOVO" w:date="2022-10-08T11:24:00Z"/>
          <w:rFonts w:ascii="Khmer MEF1" w:hAnsi="Khmer MEF1" w:cs="Khmer MEF1"/>
          <w:spacing w:val="-2"/>
          <w:sz w:val="24"/>
          <w:szCs w:val="24"/>
          <w:cs/>
        </w:rPr>
        <w:pPrChange w:id="36277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278" w:author="sakaria fa" w:date="2022-10-01T00:08:00Z">
        <w:del w:id="36279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៤.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2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6281" w:author="sakaria fa" w:date="2022-10-01T00:10:00Z">
        <w:del w:id="36282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28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284" w:author="sakaria fa" w:date="2022-10-01T00:08:00Z">
        <w:del w:id="36285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ប្រព</w:delText>
          </w:r>
        </w:del>
      </w:ins>
      <w:ins w:id="36286" w:author="sakaria fa" w:date="2022-10-01T00:09:00Z">
        <w:del w:id="36287" w:author="LENOVO" w:date="2022-10-08T11:24:00Z"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័ន្ធលើកទឹកចិត្តមន្រ្តី</w:delText>
          </w:r>
        </w:del>
      </w:ins>
    </w:p>
    <w:p w14:paraId="483F6E63" w14:textId="0C2C7789" w:rsidR="007A1C16" w:rsidRPr="009A453A" w:rsidDel="00B43050" w:rsidRDefault="007A1C16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6288" w:author="sakaria fa" w:date="2022-10-01T00:08:00Z"/>
          <w:del w:id="36289" w:author="LENOVO" w:date="2022-10-08T11:24:00Z"/>
          <w:rFonts w:ascii="Khmer MEF1" w:hAnsi="Khmer MEF1" w:cs="Khmer MEF1"/>
          <w:sz w:val="24"/>
          <w:szCs w:val="24"/>
          <w:lang w:val="ca-ES"/>
          <w:rPrChange w:id="36290" w:author="Sopheak Phorn" w:date="2023-08-25T15:18:00Z">
            <w:rPr>
              <w:ins w:id="36291" w:author="sakaria fa" w:date="2022-10-01T00:08:00Z"/>
              <w:del w:id="36292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293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294" w:author="sakaria fa" w:date="2022-10-01T00:08:00Z">
        <w:del w:id="36295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629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ការតាមដានកាអនុវត្តអនុសាសន៍៖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9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29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6299" w:author="User" w:date="2022-10-07T07:18:00Z">
        <w:del w:id="36300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6301" w:author="ACER" w:date="2022-10-03T17:20:00Z">
        <w:del w:id="36302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</w:del>
      </w:ins>
      <w:ins w:id="36303" w:author="sakaria fa" w:date="2022-10-01T00:09:00Z">
        <w:del w:id="36304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6305" w:author="sakaria fa" w:date="2022-10-01T00:08:00Z">
        <w:del w:id="36306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ឆ្នាំ២០២៤</w:delText>
          </w:r>
        </w:del>
      </w:ins>
      <w:ins w:id="36307" w:author="ACER" w:date="2022-10-03T17:19:00Z">
        <w:del w:id="36308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</w:del>
      </w:ins>
      <w:ins w:id="36309" w:author="sakaria fa" w:date="2022-10-01T00:08:00Z">
        <w:del w:id="36310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594BDC8C" w14:textId="751D6C65" w:rsidR="007A1C16" w:rsidRPr="00F55550" w:rsidDel="00B43050" w:rsidRDefault="007A1C16">
      <w:pPr>
        <w:spacing w:line="228" w:lineRule="auto"/>
        <w:rPr>
          <w:del w:id="36311" w:author="LENOVO" w:date="2022-10-08T11:24:00Z"/>
          <w:rFonts w:ascii="Khmer MEF1" w:hAnsi="Khmer MEF1" w:cs="Khmer MEF1"/>
          <w:spacing w:val="8"/>
          <w:sz w:val="24"/>
          <w:szCs w:val="24"/>
          <w:lang w:val="ca-ES"/>
        </w:rPr>
        <w:pPrChange w:id="36312" w:author="LENOVO" w:date="2022-10-08T10:20:00Z">
          <w:pPr/>
        </w:pPrChange>
      </w:pPr>
      <w:ins w:id="36313" w:author="sakaria fa" w:date="2022-10-01T00:11:00Z">
        <w:del w:id="36314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tab/>
          </w:r>
        </w:del>
      </w:ins>
      <w:ins w:id="36315" w:author="User" w:date="2022-10-04T16:04:00Z">
        <w:del w:id="36316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631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៥.លទ្ធផលរកឃើញទី៥៖</w:delText>
          </w:r>
          <w:r w:rsidR="00874645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363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6319" w:author="User" w:date="2022-10-07T16:02:00Z">
        <w:del w:id="36320" w:author="LENOVO" w:date="2022-10-08T11:24:00Z">
          <w:r w:rsidR="009574A3" w:rsidRPr="00F55550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36321" w:author="sakaria fa" w:date="2022-10-01T00:08:00Z">
        <w:del w:id="36322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23" w:author="Kem Sereyboth" w:date="2023-07-19T16:59:00Z">
                <w:rPr>
                  <w:rFonts w:cs="MoolBoran"/>
                  <w:b/>
                  <w:bCs/>
                  <w:spacing w:val="-2"/>
                  <w:cs/>
                </w:rPr>
              </w:rPrChange>
            </w:rPr>
            <w:delText>៥.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24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ប្រធានបទទី</w:delText>
          </w:r>
        </w:del>
      </w:ins>
      <w:ins w:id="36325" w:author="sakaria fa" w:date="2022-10-01T00:10:00Z">
        <w:del w:id="36326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27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៥</w:delText>
          </w:r>
        </w:del>
      </w:ins>
      <w:ins w:id="36328" w:author="sakaria fa" w:date="2022-10-01T00:08:00Z">
        <w:del w:id="3632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30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៖ </w:delText>
          </w:r>
        </w:del>
      </w:ins>
      <w:ins w:id="36331" w:author="sakaria fa" w:date="2022-10-01T00:10:00Z">
        <w:del w:id="36332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33" w:author="Kem Sereyboth" w:date="2023-07-19T16:59:00Z">
                <w:rPr>
                  <w:rFonts w:cs="MoolBor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34" w:author="Kem Sereyboth" w:date="2023-07-19T16:59:00Z">
                <w:rPr>
                  <w:rFonts w:cs="MoolBoran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100CB93" w14:textId="04D46019" w:rsidR="009574A3" w:rsidRPr="00F55550" w:rsidDel="00B43050" w:rsidRDefault="009574A3">
      <w:pPr>
        <w:spacing w:after="0" w:line="228" w:lineRule="auto"/>
        <w:ind w:left="990" w:hanging="180"/>
        <w:rPr>
          <w:ins w:id="36335" w:author="User" w:date="2022-10-07T16:02:00Z"/>
          <w:del w:id="36336" w:author="LENOVO" w:date="2022-10-08T11:24:00Z"/>
          <w:rFonts w:ascii="Khmer MEF1" w:hAnsi="Khmer MEF1" w:cs="Khmer MEF1"/>
          <w:sz w:val="24"/>
          <w:szCs w:val="24"/>
          <w:lang w:val="ca-ES"/>
        </w:rPr>
        <w:pPrChange w:id="36337" w:author="LENOVO" w:date="2022-10-08T10:20:00Z">
          <w:pPr>
            <w:spacing w:after="0" w:line="235" w:lineRule="auto"/>
            <w:ind w:left="990" w:hanging="180"/>
          </w:pPr>
        </w:pPrChange>
      </w:pPr>
    </w:p>
    <w:p w14:paraId="74725B2B" w14:textId="22FF579E" w:rsidR="007A1C16" w:rsidRPr="009A453A" w:rsidDel="00B43050" w:rsidRDefault="007A1C16">
      <w:pPr>
        <w:pStyle w:val="ListParagraph"/>
        <w:spacing w:line="228" w:lineRule="auto"/>
        <w:rPr>
          <w:del w:id="36338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6339" w:author="Sopheak Phorn" w:date="2023-08-25T15:18:00Z">
            <w:rPr>
              <w:del w:id="36340" w:author="LENOVO" w:date="2022-10-08T11:24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36341" w:author="LENOVO" w:date="2022-10-08T10:20:00Z">
          <w:pPr>
            <w:pStyle w:val="ListParagraph"/>
          </w:pPr>
        </w:pPrChange>
      </w:pPr>
      <w:ins w:id="36342" w:author="sakaria fa" w:date="2022-10-01T00:11:00Z">
        <w:del w:id="36343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34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34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4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6347" w:author="User" w:date="2022-10-07T07:18:00Z">
        <w:del w:id="36348" w:author="LENOVO" w:date="2022-10-08T11:24:00Z">
          <w:r w:rsidR="008B09ED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4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350" w:author="ACER" w:date="2022-10-03T17:20:00Z">
        <w:del w:id="36351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353" w:author="sakaria fa" w:date="2022-10-01T00:13:00Z">
        <w:del w:id="36354" w:author="LENOVO" w:date="2022-10-08T11:24:00Z">
          <w:r w:rsidR="00FE761B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5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356" w:author="sakaria fa" w:date="2022-10-01T00:11:00Z">
        <w:del w:id="36357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5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359" w:author="ACER" w:date="2022-10-03T17:20:00Z">
        <w:del w:id="36360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362" w:author="sakaria fa" w:date="2022-10-01T00:11:00Z">
        <w:del w:id="36363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36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</w:del>
      </w:ins>
    </w:p>
    <w:p w14:paraId="7095B117" w14:textId="38D0FCB3" w:rsidR="00AD37DD" w:rsidRPr="009A453A" w:rsidDel="00B43050" w:rsidRDefault="00AD37DD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6365" w:author="User" w:date="2022-10-07T16:12:00Z"/>
          <w:del w:id="36366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6367" w:author="Sopheak Phorn" w:date="2023-08-25T15:18:00Z">
            <w:rPr>
              <w:ins w:id="36368" w:author="User" w:date="2022-10-07T16:12:00Z"/>
              <w:del w:id="36369" w:author="LENOVO" w:date="2022-10-08T11:24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  <w:pPrChange w:id="36370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</w:p>
    <w:p w14:paraId="563E5029" w14:textId="221AB171" w:rsidR="000B5B21" w:rsidRPr="009A453A" w:rsidDel="004D34CA" w:rsidRDefault="009859CB">
      <w:pPr>
        <w:pStyle w:val="ListParagraph"/>
        <w:numPr>
          <w:ilvl w:val="0"/>
          <w:numId w:val="31"/>
        </w:numPr>
        <w:tabs>
          <w:tab w:val="left" w:pos="1080"/>
        </w:tabs>
        <w:spacing w:after="0" w:line="252" w:lineRule="auto"/>
        <w:ind w:left="1080" w:hanging="180"/>
        <w:jc w:val="both"/>
        <w:rPr>
          <w:del w:id="36371" w:author="Sethvannak Sam" w:date="2022-08-04T13:16:00Z"/>
          <w:rFonts w:ascii="Khmer MEF1" w:hAnsi="Khmer MEF1" w:cs="Khmer MEF1"/>
          <w:b/>
          <w:bCs/>
          <w:spacing w:val="-14"/>
          <w:sz w:val="24"/>
          <w:szCs w:val="24"/>
          <w:lang w:val="ca-ES"/>
          <w:rPrChange w:id="36372" w:author="Sopheak Phorn" w:date="2023-08-25T15:18:00Z">
            <w:rPr>
              <w:del w:id="36373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374" w:author="sakaria fa" w:date="2022-10-01T00:11:00Z">
          <w:pPr>
            <w:spacing w:after="0"/>
          </w:pPr>
        </w:pPrChange>
      </w:pPr>
      <w:ins w:id="36375" w:author="Windows User" w:date="2022-07-29T04:26:00Z">
        <w:del w:id="36376" w:author="Sethvannak Sam" w:date="2022-08-04T13:16:00Z">
          <w:r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ជាផ្នែកមួយដែលបង្ហាញដល់អ្នកអាន</w:delText>
          </w:r>
        </w:del>
      </w:ins>
      <w:ins w:id="36378" w:author="Windows User" w:date="2022-07-29T04:27:00Z">
        <w:del w:id="36379" w:author="Sethvannak Sam" w:date="2022-08-04T13:16:00Z">
          <w:r w:rsidR="0054116C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ការបង្កើត</w:delText>
          </w:r>
        </w:del>
      </w:ins>
      <w:ins w:id="36381" w:author="Windows User" w:date="2022-07-29T04:28:00Z">
        <w:del w:id="36382" w:author="Sethvannak Sam" w:date="2022-08-04T13:16:00Z">
          <w:r w:rsidR="0004015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384" w:author="Windows User" w:date="2022-07-29T04:29:00Z">
        <w:del w:id="36385" w:author="Sethvannak Sam" w:date="2022-08-04T13:16:00Z"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ដូចនេះគួរត្រូវបានបែងចែកជា</w:delText>
          </w:r>
          <w:r w:rsidR="00B6698E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3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 កថាខណ្ឌ ដូចមានរៀបរាប់ខាងក្រោម៖</w:delText>
          </w:r>
        </w:del>
      </w:ins>
    </w:p>
    <w:p w14:paraId="719E5E4D" w14:textId="3BA685C6" w:rsidR="004D34CA" w:rsidRPr="009A453A" w:rsidDel="00FE761B" w:rsidRDefault="004D34CA">
      <w:pPr>
        <w:pStyle w:val="ListParagraph"/>
        <w:rPr>
          <w:ins w:id="36389" w:author="Un Seakamey" w:date="2022-09-23T10:16:00Z"/>
          <w:del w:id="36390" w:author="sakaria fa" w:date="2022-10-01T00:13:00Z"/>
          <w:lang w:val="ca-ES"/>
          <w:rPrChange w:id="36391" w:author="Sopheak Phorn" w:date="2023-08-25T15:18:00Z">
            <w:rPr>
              <w:ins w:id="36392" w:author="Un Seakamey" w:date="2022-09-23T10:16:00Z"/>
              <w:del w:id="36393" w:author="sakaria fa" w:date="2022-10-01T00:1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6394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2FACC3B2" w14:textId="74B406FD" w:rsidR="008F547E" w:rsidRPr="009A453A" w:rsidDel="0032227A" w:rsidRDefault="005A6836">
      <w:pPr>
        <w:pStyle w:val="ListParagraph"/>
        <w:rPr>
          <w:ins w:id="36395" w:author="Windows User" w:date="2022-07-29T04:56:00Z"/>
          <w:del w:id="36396" w:author="Sethvannak Sam" w:date="2022-08-04T13:16:00Z"/>
          <w:rFonts w:ascii="Khmer MEF1" w:hAnsi="Khmer MEF1" w:cs="Khmer MEF1"/>
          <w:sz w:val="24"/>
          <w:szCs w:val="24"/>
          <w:lang w:val="ca-ES"/>
          <w:rPrChange w:id="36397" w:author="Sopheak Phorn" w:date="2023-08-25T15:18:00Z">
            <w:rPr>
              <w:ins w:id="36398" w:author="Windows User" w:date="2022-07-29T04:56:00Z"/>
              <w:del w:id="36399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00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01" w:author="Windows User" w:date="2022-07-29T04:33:00Z">
        <w:del w:id="36402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36403" w:author="Windows User" w:date="2022-07-29T04:53:00Z">
        <w:del w:id="36404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405" w:author="Windows User" w:date="2022-07-29T04:54:00Z">
        <w:del w:id="36406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នៅក្នុងដំណើរការនៃកិច្ចប្រជុំគណៈកម្មការចំពោះកិច្ច</w:delText>
          </w:r>
        </w:del>
      </w:ins>
      <w:ins w:id="36407" w:author="Windows User" w:date="2022-07-29T04:55:00Z">
        <w:del w:id="36408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បាន</w:delText>
          </w:r>
        </w:del>
      </w:ins>
      <w:ins w:id="36409" w:author="Windows User" w:date="2022-07-29T04:56:00Z">
        <w:del w:id="36410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ពិនិត្យ</w:delText>
          </w:r>
        </w:del>
      </w:ins>
      <w:ins w:id="36411" w:author="Windows User" w:date="2022-07-29T04:55:00Z">
        <w:del w:id="36412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និងវាយតម្លៃលើ</w:delText>
          </w:r>
        </w:del>
      </w:ins>
      <w:ins w:id="36413" w:author="Windows User" w:date="2022-07-29T04:56:00Z">
        <w:del w:id="36414" w:author="Sethvannak Sam" w:date="2022-08-04T13:16:00Z">
          <w:r w:rsidR="008F547E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៖</w:delText>
          </w:r>
        </w:del>
      </w:ins>
    </w:p>
    <w:p w14:paraId="71882903" w14:textId="65333C54" w:rsidR="00CF3C52" w:rsidRPr="009A453A" w:rsidDel="0032227A" w:rsidRDefault="008F547E">
      <w:pPr>
        <w:pStyle w:val="ListParagraph"/>
        <w:rPr>
          <w:ins w:id="36415" w:author="Windows User" w:date="2022-07-29T04:57:00Z"/>
          <w:del w:id="36416" w:author="Sethvannak Sam" w:date="2022-08-04T13:16:00Z"/>
          <w:rFonts w:ascii="Khmer MEF1" w:hAnsi="Khmer MEF1" w:cs="Khmer MEF1"/>
          <w:sz w:val="24"/>
          <w:szCs w:val="24"/>
          <w:lang w:val="ca-ES"/>
          <w:rPrChange w:id="36417" w:author="Sopheak Phorn" w:date="2023-08-25T15:18:00Z">
            <w:rPr>
              <w:ins w:id="36418" w:author="Windows User" w:date="2022-07-29T04:57:00Z"/>
              <w:del w:id="36419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20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21" w:author="Windows User" w:date="2022-07-29T04:56:00Z">
        <w:del w:id="36422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42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ការអនុវត្តនីតិវិធី</w:delText>
          </w:r>
        </w:del>
      </w:ins>
      <w:ins w:id="36424" w:author="Windows User" w:date="2022-07-29T04:57:00Z">
        <w:del w:id="36425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និងសវនកម្មរបស់សវនករទទួលបន្ទុក</w:delText>
          </w:r>
        </w:del>
      </w:ins>
      <w:ins w:id="36426" w:author="Windows User" w:date="2022-07-29T05:05:00Z">
        <w:del w:id="36427" w:author="Sethvannak Sam" w:date="2022-08-04T13:16:00Z">
          <w:r w:rsidR="00071D2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E1E7A07" w14:textId="2907A58B" w:rsidR="008F547E" w:rsidRPr="009A453A" w:rsidDel="0032227A" w:rsidRDefault="008F547E">
      <w:pPr>
        <w:pStyle w:val="ListParagraph"/>
        <w:rPr>
          <w:ins w:id="36428" w:author="Windows User" w:date="2022-07-29T04:57:00Z"/>
          <w:del w:id="36429" w:author="Sethvannak Sam" w:date="2022-08-04T13:16:00Z"/>
          <w:rFonts w:ascii="Khmer MEF1" w:hAnsi="Khmer MEF1" w:cs="Khmer MEF1"/>
          <w:sz w:val="24"/>
          <w:szCs w:val="24"/>
          <w:lang w:val="ca-ES"/>
          <w:rPrChange w:id="36430" w:author="Sopheak Phorn" w:date="2023-08-25T15:18:00Z">
            <w:rPr>
              <w:ins w:id="36431" w:author="Windows User" w:date="2022-07-29T04:57:00Z"/>
              <w:del w:id="36432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33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34" w:author="Windows User" w:date="2022-07-29T04:57:00Z">
        <w:del w:id="36435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436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ដំណើរការអង្កេតរបស់សវ</w:delText>
          </w:r>
        </w:del>
      </w:ins>
      <w:ins w:id="36437" w:author="Windows User" w:date="2022-07-29T05:00:00Z">
        <w:del w:id="36438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</w:delText>
          </w:r>
        </w:del>
      </w:ins>
      <w:ins w:id="36439" w:author="Windows User" w:date="2022-07-29T04:57:00Z">
        <w:del w:id="36440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</w:del>
      </w:ins>
      <w:ins w:id="36441" w:author="Windows User" w:date="2022-07-29T05:00:00Z">
        <w:del w:id="36442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រ</w:delText>
          </w:r>
        </w:del>
      </w:ins>
      <w:ins w:id="36443" w:author="Windows User" w:date="2022-07-29T05:01:00Z">
        <w:del w:id="36444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</w:delText>
          </w:r>
        </w:del>
      </w:ins>
      <w:ins w:id="36445" w:author="Windows User" w:date="2022-07-29T04:57:00Z">
        <w:del w:id="36446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ទួលបន្ទុក</w:delText>
          </w:r>
        </w:del>
      </w:ins>
    </w:p>
    <w:p w14:paraId="30CEC2DC" w14:textId="06170FC9" w:rsidR="008F547E" w:rsidRPr="009A453A" w:rsidDel="0032227A" w:rsidRDefault="008F547E">
      <w:pPr>
        <w:pStyle w:val="ListParagraph"/>
        <w:rPr>
          <w:ins w:id="36447" w:author="Windows User" w:date="2022-07-29T04:59:00Z"/>
          <w:del w:id="36448" w:author="Sethvannak Sam" w:date="2022-08-04T13:16:00Z"/>
          <w:rFonts w:ascii="Khmer MEF1" w:hAnsi="Khmer MEF1" w:cs="Khmer MEF1"/>
          <w:sz w:val="24"/>
          <w:szCs w:val="24"/>
          <w:lang w:val="ca-ES"/>
          <w:rPrChange w:id="36449" w:author="Sopheak Phorn" w:date="2023-08-25T15:18:00Z">
            <w:rPr>
              <w:ins w:id="36450" w:author="Windows User" w:date="2022-07-29T04:59:00Z"/>
              <w:del w:id="36451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52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53" w:author="Windows User" w:date="2022-07-29T04:57:00Z">
        <w:del w:id="36454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455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ភស្តុតាងស្ដីពីអនុលោមភាពទៅតាមប្រធានបទសវនកម្មនីមួយៗ</w:delText>
          </w:r>
        </w:del>
      </w:ins>
    </w:p>
    <w:p w14:paraId="2017F5D2" w14:textId="4F061ACD" w:rsidR="00CF3C52" w:rsidRPr="009A453A" w:rsidDel="0032227A" w:rsidRDefault="008F547E">
      <w:pPr>
        <w:pStyle w:val="ListParagraph"/>
        <w:rPr>
          <w:ins w:id="36456" w:author="Windows User" w:date="2022-07-29T05:01:00Z"/>
          <w:del w:id="36457" w:author="Sethvannak Sam" w:date="2022-08-04T13:16:00Z"/>
          <w:rFonts w:ascii="Khmer MEF1" w:hAnsi="Khmer MEF1" w:cs="Khmer MEF1"/>
          <w:sz w:val="24"/>
          <w:szCs w:val="24"/>
          <w:lang w:val="ca-ES"/>
          <w:rPrChange w:id="36458" w:author="Sopheak Phorn" w:date="2023-08-25T15:18:00Z">
            <w:rPr>
              <w:ins w:id="36459" w:author="Windows User" w:date="2022-07-29T05:01:00Z"/>
              <w:del w:id="36460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61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62" w:author="Windows User" w:date="2022-07-29T04:59:00Z">
        <w:del w:id="36463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464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36465" w:author="Windows User" w:date="2022-07-29T05:00:00Z">
        <w:del w:id="36466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ការសន្និដ្ឋានរបស់សវនករទទួលបន្ទុកទៅតាមប្រធានបទសវនកម្មនីមួយៗ</w:delText>
          </w:r>
        </w:del>
      </w:ins>
    </w:p>
    <w:p w14:paraId="59BAE796" w14:textId="64B8EF93" w:rsidR="00C20BE1" w:rsidRPr="009A453A" w:rsidDel="0032227A" w:rsidRDefault="0086328B">
      <w:pPr>
        <w:pStyle w:val="ListParagraph"/>
        <w:rPr>
          <w:ins w:id="36467" w:author="Windows User" w:date="2022-07-29T05:03:00Z"/>
          <w:del w:id="36468" w:author="Sethvannak Sam" w:date="2022-08-04T13:16:00Z"/>
          <w:rFonts w:ascii="Khmer MEF1" w:hAnsi="Khmer MEF1" w:cs="Khmer MEF1"/>
          <w:sz w:val="24"/>
          <w:szCs w:val="24"/>
          <w:lang w:val="ca-ES"/>
          <w:rPrChange w:id="36469" w:author="Sopheak Phorn" w:date="2023-08-25T15:18:00Z">
            <w:rPr>
              <w:ins w:id="36470" w:author="Windows User" w:date="2022-07-29T05:03:00Z"/>
              <w:del w:id="36471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72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473" w:author="Windows User" w:date="2022-07-29T05:01:00Z">
        <w:del w:id="36474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475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 និងអនុសាសន៍របស់សវនករទទួលបន្ទុកទៅតាមប្រធានបទសវនកម្មនីមួយៗ</w:delText>
          </w:r>
        </w:del>
      </w:ins>
    </w:p>
    <w:p w14:paraId="5BBE5215" w14:textId="08012400" w:rsidR="00002A35" w:rsidRPr="009A453A" w:rsidDel="0032227A" w:rsidRDefault="006F19B1">
      <w:pPr>
        <w:pStyle w:val="ListParagraph"/>
        <w:rPr>
          <w:del w:id="36476" w:author="Sethvannak Sam" w:date="2022-08-04T13:16:00Z"/>
          <w:rFonts w:ascii="Khmer MEF1" w:hAnsi="Khmer MEF1" w:cs="Khmer MEF1"/>
          <w:sz w:val="24"/>
          <w:szCs w:val="24"/>
          <w:lang w:val="ca-ES"/>
          <w:rPrChange w:id="36477" w:author="Sopheak Phorn" w:date="2023-08-25T15:18:00Z">
            <w:rPr>
              <w:del w:id="36478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79" w:author="User" w:date="2022-10-07T16:12:00Z">
          <w:pPr>
            <w:spacing w:after="0" w:line="232" w:lineRule="auto"/>
            <w:jc w:val="both"/>
          </w:pPr>
        </w:pPrChange>
      </w:pPr>
      <w:ins w:id="36480" w:author="Windows User" w:date="2022-07-29T05:09:00Z">
        <w:del w:id="36481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</w:p>
    <w:p w14:paraId="271DB556" w14:textId="2ECEBEEF" w:rsidR="006F19B1" w:rsidRPr="009A453A" w:rsidDel="0032227A" w:rsidRDefault="006F19B1">
      <w:pPr>
        <w:pStyle w:val="ListParagraph"/>
        <w:rPr>
          <w:ins w:id="36482" w:author="Windows User" w:date="2022-07-29T05:09:00Z"/>
          <w:del w:id="36483" w:author="Sethvannak Sam" w:date="2022-08-04T13:16:00Z"/>
          <w:rFonts w:ascii="Khmer MEF1" w:hAnsi="Khmer MEF1" w:cs="Khmer MEF1"/>
          <w:sz w:val="24"/>
          <w:szCs w:val="24"/>
          <w:lang w:val="ca-ES"/>
          <w:rPrChange w:id="36484" w:author="Sopheak Phorn" w:date="2023-08-25T15:18:00Z">
            <w:rPr>
              <w:ins w:id="36485" w:author="Windows User" w:date="2022-07-29T05:09:00Z"/>
              <w:del w:id="36486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87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00368341" w14:textId="17AE2648" w:rsidR="002D112C" w:rsidRPr="009A453A" w:rsidDel="0032227A" w:rsidRDefault="006F19B1">
      <w:pPr>
        <w:pStyle w:val="ListParagraph"/>
        <w:rPr>
          <w:ins w:id="36488" w:author="Windows User" w:date="2022-07-29T04:41:00Z"/>
          <w:del w:id="36489" w:author="Sethvannak Sam" w:date="2022-08-04T13:16:00Z"/>
          <w:rFonts w:ascii="Khmer MEF1" w:hAnsi="Khmer MEF1" w:cs="Khmer MEF1"/>
          <w:sz w:val="24"/>
          <w:szCs w:val="24"/>
          <w:lang w:val="ca-ES"/>
          <w:rPrChange w:id="36490" w:author="Sopheak Phorn" w:date="2023-08-25T15:18:00Z">
            <w:rPr>
              <w:ins w:id="36491" w:author="Windows User" w:date="2022-07-29T04:41:00Z"/>
              <w:del w:id="36492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493" w:author="User" w:date="2022-10-07T16:12:00Z">
          <w:pPr>
            <w:spacing w:after="0" w:line="232" w:lineRule="auto"/>
            <w:jc w:val="both"/>
          </w:pPr>
        </w:pPrChange>
      </w:pPr>
      <w:ins w:id="36494" w:author="Windows User" w:date="2022-07-29T05:09:00Z">
        <w:del w:id="36495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496" w:author="Windows User" w:date="2022-07-29T04:38:00Z">
        <w:del w:id="36497" w:author="Sethvannak Sam" w:date="2022-08-04T13:16:00Z">
          <w:r w:rsidR="00916E3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452C2713" w14:textId="5091F0B8" w:rsidR="002D112C" w:rsidRPr="009A453A" w:rsidDel="0032227A" w:rsidRDefault="002D112C">
      <w:pPr>
        <w:pStyle w:val="ListParagraph"/>
        <w:rPr>
          <w:ins w:id="36498" w:author="Windows User" w:date="2022-07-29T04:41:00Z"/>
          <w:del w:id="36499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500" w:author="Sopheak Phorn" w:date="2023-08-25T15:18:00Z">
            <w:rPr>
              <w:ins w:id="36501" w:author="Windows User" w:date="2022-07-29T04:41:00Z"/>
              <w:del w:id="36502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503" w:author="User" w:date="2022-10-07T16:12:00Z">
          <w:pPr>
            <w:spacing w:after="0" w:line="232" w:lineRule="auto"/>
            <w:jc w:val="both"/>
          </w:pPr>
        </w:pPrChange>
      </w:pPr>
      <w:ins w:id="36504" w:author="Windows User" w:date="2022-07-29T04:41:00Z">
        <w:del w:id="36505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6506" w:author="Windows User" w:date="2022-07-29T04:38:00Z">
        <w:del w:id="36507" w:author="Sethvannak Sam" w:date="2022-08-04T13:16:00Z">
          <w:r w:rsidR="00916E38" w:rsidRPr="00E33574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  <w:rPrChange w:id="365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  <w:r w:rsidR="00916E38" w:rsidRPr="00E33574" w:rsidDel="0032227A">
            <w:rPr>
              <w:rFonts w:ascii="Khmer MEF1" w:hAnsi="Khmer MEF1" w:cs="Khmer MEF1"/>
              <w:b/>
              <w:bCs/>
              <w:sz w:val="24"/>
              <w:szCs w:val="24"/>
              <w:cs/>
              <w:rPrChange w:id="365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17C1C0D6" w14:textId="7EFFCAB4" w:rsidR="002D112C" w:rsidRPr="009A453A" w:rsidDel="0032227A" w:rsidRDefault="002D112C">
      <w:pPr>
        <w:pStyle w:val="ListParagraph"/>
        <w:rPr>
          <w:ins w:id="36510" w:author="Windows User" w:date="2022-07-29T04:41:00Z"/>
          <w:del w:id="36511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512" w:author="Sopheak Phorn" w:date="2023-08-25T15:18:00Z">
            <w:rPr>
              <w:ins w:id="36513" w:author="Windows User" w:date="2022-07-29T04:41:00Z"/>
              <w:del w:id="36514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515" w:author="User" w:date="2022-10-07T16:12:00Z">
          <w:pPr>
            <w:spacing w:after="0" w:line="232" w:lineRule="auto"/>
            <w:jc w:val="both"/>
          </w:pPr>
        </w:pPrChange>
      </w:pPr>
      <w:ins w:id="36516" w:author="Windows User" w:date="2022-07-29T04:41:00Z">
        <w:del w:id="36517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518" w:author="Windows User" w:date="2022-07-29T04:38:00Z">
        <w:del w:id="36519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២.</w:delText>
          </w:r>
        </w:del>
      </w:ins>
    </w:p>
    <w:p w14:paraId="4649499D" w14:textId="3092DCD8" w:rsidR="00BF6D62" w:rsidRPr="00F55550" w:rsidDel="0032227A" w:rsidRDefault="002D112C">
      <w:pPr>
        <w:pStyle w:val="ListParagraph"/>
        <w:rPr>
          <w:ins w:id="36520" w:author="Windows User" w:date="2022-08-02T02:48:00Z"/>
          <w:del w:id="36521" w:author="Sethvannak Sam" w:date="2022-08-04T13:16:00Z"/>
          <w:rFonts w:ascii="Khmer MEF1" w:hAnsi="Khmer MEF1" w:cs="Khmer MEF1"/>
          <w:sz w:val="24"/>
          <w:szCs w:val="24"/>
          <w:lang w:val="ca-ES"/>
        </w:rPr>
        <w:pPrChange w:id="36522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523" w:author="Windows User" w:date="2022-07-29T04:41:00Z">
        <w:del w:id="36524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525" w:author="Windows User" w:date="2022-07-29T04:39:00Z">
        <w:del w:id="36526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៣.</w:delText>
          </w:r>
        </w:del>
      </w:ins>
      <w:ins w:id="36527" w:author="Windows User" w:date="2022-08-02T02:51:00Z">
        <w:del w:id="36528" w:author="Sethvannak Sam" w:date="2022-08-04T13:16:00Z">
          <w:r w:rsidR="00057ADC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នៃថ្ងៃធ្វើការ</w:delText>
          </w:r>
        </w:del>
      </w:ins>
      <w:ins w:id="36529" w:author="Windows User" w:date="2022-08-02T02:48:00Z">
        <w:del w:id="36530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ដូចនេះគួរត្រូវបានបែងចែកជា </w:delText>
          </w:r>
        </w:del>
      </w:ins>
      <w:ins w:id="36531" w:author="Windows User" w:date="2022-08-02T02:49:00Z">
        <w:del w:id="36532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</w:del>
      </w:ins>
      <w:ins w:id="36533" w:author="Windows User" w:date="2022-08-02T02:48:00Z">
        <w:del w:id="36534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កថាខណ្ឌ ដូចមានរៀបរាប់ខាងក្រោម៖</w:delText>
          </w:r>
        </w:del>
      </w:ins>
    </w:p>
    <w:p w14:paraId="50152ECB" w14:textId="0D6C607C" w:rsidR="005E3919" w:rsidRPr="00E33574" w:rsidDel="0032227A" w:rsidRDefault="002E360A">
      <w:pPr>
        <w:pStyle w:val="ListParagraph"/>
        <w:rPr>
          <w:ins w:id="36535" w:author="Voeun Kuyeng" w:date="2022-07-29T13:44:00Z"/>
          <w:del w:id="36536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537" w:author="Kem Sereyboth" w:date="2023-07-19T16:59:00Z">
            <w:rPr>
              <w:ins w:id="36538" w:author="Voeun Kuyeng" w:date="2022-07-29T13:44:00Z"/>
              <w:del w:id="36539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540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541" w:author="Windows User" w:date="2022-08-02T03:07:00Z">
        <w:del w:id="36542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កាលបរិច</w:delText>
          </w:r>
        </w:del>
      </w:ins>
      <w:ins w:id="36543" w:author="Windows User" w:date="2022-08-02T03:08:00Z">
        <w:del w:id="36544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្ឆេទ</w:delText>
          </w:r>
        </w:del>
      </w:ins>
      <w:ins w:id="36545" w:author="Windows User" w:date="2022-08-02T03:10:00Z">
        <w:del w:id="36546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នៃការប្រគល់សេចក្ដីព្រាងដល់</w:delText>
          </w:r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សវនដ្ឋាន</w:delText>
          </w:r>
        </w:del>
      </w:ins>
      <w:ins w:id="36547" w:author="Windows User" w:date="2022-08-02T03:11:00Z">
        <w:del w:id="36548" w:author="Sethvannak Sam" w:date="2022-08-04T13:16:00Z"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</w:del>
      </w:ins>
      <w:ins w:id="36549" w:author="Windows User" w:date="2022-08-02T03:10:00Z">
        <w:del w:id="36550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និង</w:delText>
          </w:r>
        </w:del>
      </w:ins>
      <w:ins w:id="36551" w:author="Windows User" w:date="2022-08-02T03:01:00Z">
        <w:del w:id="36552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អនុលោមភាព</w:delText>
          </w:r>
        </w:del>
      </w:ins>
      <w:ins w:id="36553" w:author="Windows User" w:date="2022-08-02T03:00:00Z">
        <w:del w:id="36554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អង្គភាពសវនកម្មផ្ទៃក្នុងនៃ </w:delText>
          </w:r>
          <w:r w:rsidR="00F50C38" w:rsidRPr="00E33574" w:rsidDel="0032227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65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បានប្រគល់សេចក្ដីព្រាង</w:delText>
          </w:r>
        </w:del>
      </w:ins>
      <w:ins w:id="36556" w:author="Windows User" w:date="2022-08-02T03:01:00Z">
        <w:del w:id="36557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អនុលោមភាព </w:delText>
          </w:r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បុគ្គល</w:delText>
          </w:r>
        </w:del>
      </w:ins>
      <w:ins w:id="36558" w:author="Windows User" w:date="2022-08-02T03:02:00Z">
        <w:del w:id="36559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សម្របសម្រួល</w:delText>
          </w:r>
        </w:del>
      </w:ins>
      <w:ins w:id="36560" w:author="Windows User" w:date="2022-08-02T03:06:00Z">
        <w:del w:id="36561" w:author="Sethvannak Sam" w:date="2022-08-04T13:16:00Z">
          <w:r w:rsidR="002A4AF7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6562" w:author="Windows User" w:date="2022-08-02T03:13:00Z">
        <w:del w:id="36563" w:author="Sethvannak Sam" w:date="2022-08-04T13:16:00Z">
          <w:r w:rsidR="00847B8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់់</w:delText>
          </w:r>
        </w:del>
      </w:ins>
    </w:p>
    <w:p w14:paraId="512DD3E4" w14:textId="11BE25C1" w:rsidR="00DE6B19" w:rsidRPr="00E33574" w:rsidDel="0032227A" w:rsidRDefault="00DE6B19">
      <w:pPr>
        <w:pStyle w:val="ListParagraph"/>
        <w:rPr>
          <w:ins w:id="36564" w:author="Voeun Kuyeng" w:date="2022-07-29T13:44:00Z"/>
          <w:del w:id="36565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566" w:author="Kem Sereyboth" w:date="2023-07-19T16:59:00Z">
            <w:rPr>
              <w:ins w:id="36567" w:author="Voeun Kuyeng" w:date="2022-07-29T13:44:00Z"/>
              <w:del w:id="36568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569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77C4EC10" w14:textId="46BB1323" w:rsidR="00DE6B19" w:rsidRPr="00E33574" w:rsidDel="0032227A" w:rsidRDefault="00DE6B19">
      <w:pPr>
        <w:pStyle w:val="ListParagraph"/>
        <w:rPr>
          <w:ins w:id="36570" w:author="Voeun Kuyeng" w:date="2022-07-29T13:44:00Z"/>
          <w:del w:id="36571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572" w:author="Kem Sereyboth" w:date="2023-07-19T16:59:00Z">
            <w:rPr>
              <w:ins w:id="36573" w:author="Voeun Kuyeng" w:date="2022-07-29T13:44:00Z"/>
              <w:del w:id="36574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575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1C3D8364" w14:textId="4EE644DD" w:rsidR="00761A65" w:rsidRPr="00F55550" w:rsidDel="005E3919" w:rsidRDefault="003A331D">
      <w:pPr>
        <w:pStyle w:val="ListParagraph"/>
        <w:rPr>
          <w:del w:id="36576" w:author="Sethvannak Sam" w:date="2022-07-26T14:34:00Z"/>
          <w:rFonts w:ascii="Khmer MEF2" w:hAnsi="Khmer MEF2" w:cs="Khmer MEF2"/>
          <w:sz w:val="24"/>
          <w:szCs w:val="24"/>
          <w:lang w:val="ca-ES"/>
        </w:rPr>
        <w:pPrChange w:id="36577" w:author="User" w:date="2022-10-07T16:12:00Z">
          <w:pPr>
            <w:spacing w:after="0" w:line="240" w:lineRule="auto"/>
            <w:ind w:firstLine="720"/>
          </w:pPr>
        </w:pPrChange>
      </w:pPr>
      <w:ins w:id="36578" w:author="Windows User" w:date="2022-08-02T04:32:00Z">
        <w:del w:id="36579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580" w:author="Windows User" w:date="2022-08-02T03:50:00Z">
        <w:del w:id="36581" w:author="Sethvannak Sam" w:date="2022-08-04T13:16:00Z">
          <w:r w:rsidR="00051FF2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ផលវិបាក</w:delText>
          </w:r>
        </w:del>
      </w:ins>
      <w:ins w:id="36582" w:author="Windows User" w:date="2022-08-02T04:31:00Z">
        <w:del w:id="36583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584" w:author="Windows User" w:date="2022-08-02T03:57:00Z">
        <w:del w:id="36585" w:author="Sethvannak Sam" w:date="2022-08-04T13:16:00Z">
          <w:r w:rsidR="0038410B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</w:delText>
          </w:r>
        </w:del>
      </w:ins>
      <w:del w:id="36586" w:author="Sethvannak Sam" w:date="2022-07-26T14:34:00Z"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១២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lang w:val="ca-ES"/>
          </w:rPr>
          <w:delText>.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  <w:lang w:val="ca-ES"/>
          </w:rPr>
          <w:delText>ការវិភាគ និង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វាយតម្លៃរបស់គណៈកម្មការចំពោះកិច្ច</w:delText>
        </w:r>
      </w:del>
    </w:p>
    <w:p w14:paraId="24D2A003" w14:textId="5815B777" w:rsidR="001A460A" w:rsidRPr="00E33574" w:rsidDel="005A4A26" w:rsidRDefault="00A84BFC">
      <w:pPr>
        <w:pStyle w:val="ListParagraph"/>
        <w:rPr>
          <w:del w:id="36587" w:author="Sethvannak Sam" w:date="2022-07-05T11:00:00Z"/>
          <w:rFonts w:ascii="Khmer MEF1" w:hAnsi="Khmer MEF1" w:cs="Khmer MEF1"/>
          <w:spacing w:val="-4"/>
          <w:sz w:val="24"/>
          <w:szCs w:val="24"/>
          <w:lang w:val="ca-ES"/>
          <w:rPrChange w:id="36588" w:author="Kem Sereyboth" w:date="2023-07-19T16:59:00Z">
            <w:rPr>
              <w:del w:id="36589" w:author="Sethvannak Sam" w:date="2022-07-05T11:0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590" w:author="User" w:date="2022-10-07T16:12:00Z">
          <w:pPr>
            <w:spacing w:after="0" w:line="240" w:lineRule="auto"/>
            <w:ind w:firstLine="720"/>
          </w:pPr>
        </w:pPrChange>
      </w:pPr>
      <w:ins w:id="36591" w:author="Voeun Kuyeng" w:date="2022-07-07T10:55:00Z">
        <w:del w:id="36592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5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6594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59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សវនករទទួលបន្ទុកត្រូវដាក់បញ្ចូលនូវការវិភាគ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lang w:val="ca-ES"/>
            <w:rPrChange w:id="3659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59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និងវាយតម្លៃរបស់គណៈកម្មការចំពោះកិច្ចចំពោះការ</w:delText>
        </w:r>
      </w:del>
      <w:del w:id="36598" w:author="Sethvannak Sam" w:date="2022-07-05T11:05:00Z">
        <w:r w:rsidR="00761A65" w:rsidRPr="00E33574" w:rsidDel="00BD4001">
          <w:rPr>
            <w:rFonts w:ascii="Khmer MEF1" w:hAnsi="Khmer MEF1" w:cs="Khmer MEF1"/>
            <w:spacing w:val="-6"/>
            <w:sz w:val="24"/>
            <w:szCs w:val="24"/>
            <w:lang w:val="ca-ES"/>
            <w:rPrChange w:id="3659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36600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60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រកឃើញរបស់សវនករទទួលបន្ទុក</w:delText>
        </w:r>
      </w:del>
      <w:del w:id="36602" w:author="Sethvannak Sam" w:date="2022-07-05T11:24:00Z">
        <w:r w:rsidR="00761A65" w:rsidRPr="00E33574" w:rsidDel="00FD6957">
          <w:rPr>
            <w:rFonts w:ascii="Khmer MEF1" w:hAnsi="Khmer MEF1" w:cs="Khmer MEF1"/>
            <w:spacing w:val="-6"/>
            <w:sz w:val="24"/>
            <w:szCs w:val="24"/>
            <w:cs/>
            <w:rPrChange w:id="3660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។</w:delText>
        </w:r>
      </w:del>
      <w:ins w:id="36604" w:author="Voeun Kuyeng" w:date="2022-07-07T10:55:00Z">
        <w:del w:id="36605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6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</w:p>
    <w:p w14:paraId="69A6B35B" w14:textId="542C2F77" w:rsidR="005A4A26" w:rsidRPr="00E33574" w:rsidDel="005E3919" w:rsidRDefault="005A4A26">
      <w:pPr>
        <w:pStyle w:val="ListParagraph"/>
        <w:rPr>
          <w:ins w:id="36607" w:author="Voeun Kuyeng" w:date="2022-07-07T10:57:00Z"/>
          <w:del w:id="36608" w:author="Sethvannak Sam" w:date="2022-07-26T14:34:00Z"/>
          <w:rFonts w:ascii="Khmer MEF1" w:hAnsi="Khmer MEF1" w:cs="Khmer MEF1"/>
          <w:spacing w:val="-4"/>
          <w:sz w:val="24"/>
          <w:szCs w:val="24"/>
          <w:lang w:val="ca-ES"/>
          <w:rPrChange w:id="36609" w:author="Kem Sereyboth" w:date="2023-07-19T16:59:00Z">
            <w:rPr>
              <w:ins w:id="36610" w:author="Voeun Kuyeng" w:date="2022-07-07T10:57:00Z"/>
              <w:del w:id="36611" w:author="Sethvannak Sam" w:date="2022-07-26T14:3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612" w:author="User" w:date="2022-10-07T16:12:00Z">
          <w:pPr>
            <w:spacing w:after="0" w:line="240" w:lineRule="auto"/>
            <w:ind w:firstLine="720"/>
          </w:pPr>
        </w:pPrChange>
      </w:pPr>
    </w:p>
    <w:p w14:paraId="65A122B3" w14:textId="2E35B3AA" w:rsidR="00156A9C" w:rsidRPr="00E33574" w:rsidDel="006D5DEF" w:rsidRDefault="00156A9C">
      <w:pPr>
        <w:pStyle w:val="ListParagraph"/>
        <w:rPr>
          <w:del w:id="36613" w:author="Sethvannak Sam" w:date="2022-07-06T10:56:00Z"/>
          <w:rFonts w:ascii="Khmer MEF1" w:hAnsi="Khmer MEF1" w:cs="Khmer MEF1"/>
          <w:spacing w:val="-4"/>
          <w:sz w:val="24"/>
          <w:szCs w:val="24"/>
          <w:lang w:val="ca-ES"/>
          <w:rPrChange w:id="36614" w:author="Kem Sereyboth" w:date="2023-07-19T16:59:00Z">
            <w:rPr>
              <w:del w:id="36615" w:author="Sethvannak Sam" w:date="2022-07-06T10:56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36616" w:author="User" w:date="2022-10-07T16:12:00Z">
          <w:pPr>
            <w:spacing w:after="0" w:line="240" w:lineRule="auto"/>
            <w:ind w:firstLine="720"/>
          </w:pPr>
        </w:pPrChange>
      </w:pPr>
    </w:p>
    <w:p w14:paraId="71CD09C3" w14:textId="48CCA722" w:rsidR="005A4A26" w:rsidRPr="00E33574" w:rsidDel="005E3919" w:rsidRDefault="008A023D">
      <w:pPr>
        <w:pStyle w:val="ListParagraph"/>
        <w:rPr>
          <w:del w:id="36617" w:author="Sethvannak Sam" w:date="2022-07-26T14:34:00Z"/>
          <w:rFonts w:ascii="Khmer MEF2" w:hAnsi="Khmer MEF2" w:cs="Khmer MEF2"/>
          <w:spacing w:val="-4"/>
          <w:sz w:val="24"/>
          <w:szCs w:val="24"/>
          <w:cs/>
          <w:rPrChange w:id="36618" w:author="Kem Sereyboth" w:date="2023-07-19T16:59:00Z">
            <w:rPr>
              <w:del w:id="36619" w:author="Sethvannak Sam" w:date="2022-07-26T14:34:00Z"/>
              <w:rFonts w:ascii="Khmer MEF2" w:hAnsi="Khmer MEF2" w:cs="Khmer MEF2"/>
              <w:spacing w:val="-2"/>
              <w:sz w:val="24"/>
              <w:szCs w:val="24"/>
              <w:cs/>
            </w:rPr>
          </w:rPrChange>
        </w:rPr>
        <w:pPrChange w:id="36620" w:author="User" w:date="2022-10-07T16:12:00Z">
          <w:pPr>
            <w:spacing w:after="0" w:line="240" w:lineRule="auto"/>
            <w:ind w:firstLine="720"/>
          </w:pPr>
        </w:pPrChange>
      </w:pPr>
      <w:del w:id="36621" w:author="Sethvannak Sam" w:date="2022-07-26T14:34:00Z">
        <w:r w:rsidRPr="00F55550" w:rsidDel="005E3919">
          <w:rPr>
            <w:rFonts w:ascii="Khmer MEF2" w:hAnsi="Khmer MEF2" w:cs="Khmer MEF2"/>
            <w:spacing w:val="-4"/>
            <w:sz w:val="24"/>
            <w:szCs w:val="24"/>
            <w:cs/>
          </w:rPr>
          <w:delText>១៣.មតិយោបល់ និងសំណូមពររបស់សវនដ្ឋាន</w:delText>
        </w:r>
      </w:del>
    </w:p>
    <w:p w14:paraId="00E1C918" w14:textId="1784AF13" w:rsidR="008A023D" w:rsidRPr="00F55550" w:rsidDel="005E3919" w:rsidRDefault="008A023D">
      <w:pPr>
        <w:pStyle w:val="ListParagraph"/>
        <w:rPr>
          <w:del w:id="36622" w:author="Sethvannak Sam" w:date="2022-07-26T14:34:00Z"/>
          <w:rFonts w:ascii="Khmer MEF1" w:hAnsi="Khmer MEF1" w:cs="Khmer MEF1"/>
          <w:b/>
          <w:bCs/>
          <w:spacing w:val="2"/>
          <w:lang w:val="ca-ES"/>
        </w:rPr>
        <w:pPrChange w:id="36623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624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ក.ករណីមានការឆ្លើយតបពីសវនដ្ឋាន</w:delText>
        </w:r>
      </w:del>
    </w:p>
    <w:p w14:paraId="70EC4919" w14:textId="683AC8B5" w:rsidR="008A023D" w:rsidRPr="00F55550" w:rsidDel="005E3919" w:rsidRDefault="008A023D">
      <w:pPr>
        <w:pStyle w:val="ListParagraph"/>
        <w:rPr>
          <w:del w:id="36625" w:author="Sethvannak Sam" w:date="2022-07-26T14:34:00Z"/>
          <w:rFonts w:ascii="Khmer MEF1" w:hAnsi="Khmer MEF1" w:cs="Khmer MEF1"/>
          <w:spacing w:val="2"/>
          <w:lang w:val="ca-ES"/>
        </w:rPr>
        <w:pPrChange w:id="36626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627" w:author="Sethvannak Sam" w:date="2022-07-26T14:34:00Z">
        <w:r w:rsidRPr="00E33574" w:rsidDel="005E3919"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  <w:rPrChange w:id="36628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delText xml:space="preserve">   </w:delText>
        </w:r>
      </w:del>
      <w:ins w:id="36629" w:author="Voeun Kuyeng" w:date="2022-07-07T10:56:00Z">
        <w:del w:id="36630" w:author="Sethvannak Sam" w:date="2022-07-26T14:34:00Z">
          <w:r w:rsidR="005A4A26" w:rsidRPr="00E33574" w:rsidDel="005E3919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3663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lang w:val="ca-ES"/>
                </w:rPr>
              </w:rPrChange>
            </w:rPr>
            <w:delText>[</w:delText>
          </w:r>
        </w:del>
      </w:ins>
      <w:del w:id="36632" w:author="Sethvannak Sam" w:date="2022-07-26T14:34:00Z">
        <w:r w:rsidRPr="00E33574" w:rsidDel="005E3919"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  <w:rPrChange w:id="36633" w:author="Kem Sereyboth" w:date="2023-07-19T16:5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delText>សវនករទទួលបន្ទុកត្រូវដាក់បញ្ចូលនូវព័ត៌មានឆ្លើយតបជាលាយលក្ខអក្សររបស់ថ្នាក់ដឹកនាំ</w:delText>
        </w:r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សវនដ្ឋានដែលទទួលបាន</w:delText>
        </w:r>
      </w:del>
      <w:ins w:id="36634" w:author="Voeun Kuyeng" w:date="2022-07-07T10:56:00Z">
        <w:del w:id="36635" w:author="Sethvannak Sam" w:date="2022-07-26T14:34:00Z">
          <w:r w:rsidR="005A4A26" w:rsidRPr="00F55550" w:rsidDel="005E3919">
            <w:rPr>
              <w:rFonts w:ascii="Khmer MEF1" w:hAnsi="Khmer MEF1" w:cs="Khmer MEF1"/>
              <w:spacing w:val="2"/>
              <w:lang w:val="ca-ES"/>
            </w:rPr>
            <w:delText>]</w:delText>
          </w:r>
        </w:del>
      </w:ins>
      <w:ins w:id="36636" w:author="Voeun Kuyeng" w:date="2022-07-08T10:18:00Z">
        <w:del w:id="36637" w:author="Sethvannak Sam" w:date="2022-07-26T14:34:00Z">
          <w:r w:rsidR="000B03EA" w:rsidRPr="00F55550" w:rsidDel="005E3919">
            <w:rPr>
              <w:rFonts w:ascii="Khmer MEF1" w:hAnsi="Khmer MEF1" w:cs="Khmer MEF1"/>
              <w:spacing w:val="2"/>
              <w:cs/>
              <w:lang w:val="ca-ES"/>
            </w:rPr>
            <w:delText>។</w:delText>
          </w:r>
        </w:del>
      </w:ins>
      <w:del w:id="36638" w:author="Sethvannak Sam" w:date="2022-07-26T14:34:00Z"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។</w:delText>
        </w:r>
      </w:del>
    </w:p>
    <w:p w14:paraId="33BD4ACE" w14:textId="0133337E" w:rsidR="008A023D" w:rsidRPr="00F55550" w:rsidDel="005E3919" w:rsidRDefault="008A023D">
      <w:pPr>
        <w:pStyle w:val="ListParagraph"/>
        <w:rPr>
          <w:del w:id="36639" w:author="Sethvannak Sam" w:date="2022-07-26T14:34:00Z"/>
          <w:rFonts w:ascii="Khmer MEF1" w:hAnsi="Khmer MEF1" w:cs="Khmer MEF1"/>
          <w:spacing w:val="-8"/>
          <w:lang w:val="ca-ES"/>
        </w:rPr>
        <w:pPrChange w:id="36640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641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ខ. ករណីគ្មានការឆ្លើយតបពីសវនដ្ឋាន</w:delText>
        </w:r>
      </w:del>
    </w:p>
    <w:p w14:paraId="7FEB967A" w14:textId="7DC29D5E" w:rsidR="008577D1" w:rsidRPr="00F55550" w:rsidDel="005E3919" w:rsidRDefault="008A023D">
      <w:pPr>
        <w:pStyle w:val="ListParagraph"/>
        <w:rPr>
          <w:del w:id="36642" w:author="Sethvannak Sam" w:date="2022-07-26T14:34:00Z"/>
          <w:rFonts w:ascii="Khmer MEF1" w:hAnsi="Khmer MEF1" w:cs="Khmer MEF1"/>
          <w:spacing w:val="-4"/>
          <w:lang w:val="ca-ES"/>
        </w:rPr>
        <w:pPrChange w:id="36643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del w:id="36644" w:author="Sethvannak Sam" w:date="2022-07-26T14:34:00Z"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tab/>
          <w:delText xml:space="preserve"> សវនករទទួលបន្ទុកអាចដាក់បញ្ចូលទៅក្នុងរបាយការណ៍ថា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>ៈ</w:delText>
        </w:r>
      </w:del>
    </w:p>
    <w:p w14:paraId="727D568B" w14:textId="59DAEEE3" w:rsidR="005A4A26" w:rsidRPr="00F55550" w:rsidDel="005E3919" w:rsidRDefault="008A023D">
      <w:pPr>
        <w:pStyle w:val="ListParagraph"/>
        <w:rPr>
          <w:ins w:id="36645" w:author="Voeun Kuyeng" w:date="2022-07-07T10:59:00Z"/>
          <w:del w:id="36646" w:author="Sethvannak Sam" w:date="2022-07-26T14:34:00Z"/>
          <w:rFonts w:ascii="Khmer MEF1" w:hAnsi="Khmer MEF1" w:cs="Khmer MEF1"/>
          <w:spacing w:val="-8"/>
          <w:lang w:val="ca-ES"/>
        </w:rPr>
        <w:pPrChange w:id="36647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648" w:author="Sethvannak Sam" w:date="2022-07-26T14:34:00Z"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 xml:space="preserve">             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[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សវនដ្ឋាន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] 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ពុំបានឆ្លើយតបចំពោះ</w:delText>
        </w:r>
        <w:r w:rsidRPr="00F55550" w:rsidDel="005E3919">
          <w:rPr>
            <w:rFonts w:ascii="Khmer MEF1" w:hAnsi="Khmer MEF1" w:cs="Khmer MEF1"/>
            <w:spacing w:val="-2"/>
            <w:cs/>
            <w:lang w:val="ca-ES"/>
          </w:rPr>
          <w:delText xml:space="preserve"> រ</w:delText>
        </w:r>
        <w:r w:rsidRPr="00F55550" w:rsidDel="005E3919">
          <w:rPr>
            <w:rFonts w:ascii="Khmer MEF1" w:hAnsi="Khmer MEF1" w:cs="Khmer MEF1"/>
            <w:spacing w:val="-8"/>
            <w:cs/>
            <w:lang w:val="ca-ES"/>
          </w:rPr>
          <w:delText>បាយការណ៍សវនកម្មរបស់អង្គភាពសវនកម្មផ្ទៃក្នុងនោះទេ។</w:delText>
        </w:r>
      </w:del>
    </w:p>
    <w:p w14:paraId="0BF8B7C4" w14:textId="7BA52968" w:rsidR="00156A9C" w:rsidRPr="00F55550" w:rsidDel="00EB498D" w:rsidRDefault="005A4A26">
      <w:pPr>
        <w:pStyle w:val="ListParagraph"/>
        <w:rPr>
          <w:del w:id="36649" w:author="Sethvannak Sam" w:date="2022-07-06T10:56:00Z"/>
          <w:rFonts w:ascii="Khmer MEF1" w:hAnsi="Khmer MEF1" w:cs="Khmer MEF1"/>
          <w:b/>
          <w:bCs/>
          <w:spacing w:val="-8"/>
          <w:lang w:val="ca-ES"/>
        </w:rPr>
        <w:pPrChange w:id="36650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651" w:author="Voeun Kuyeng" w:date="2022-07-07T10:59:00Z">
        <w:del w:id="36652" w:author="Sethvannak Sam" w:date="2022-07-26T14:34:00Z">
          <w:r w:rsidRPr="00F55550" w:rsidDel="005E3919">
            <w:rPr>
              <w:rFonts w:ascii="Khmer MEF1" w:hAnsi="Khmer MEF1" w:cs="Khmer MEF1"/>
              <w:spacing w:val="-8"/>
              <w:cs/>
              <w:lang w:val="ca-ES"/>
            </w:rPr>
            <w:tab/>
            <w:delText xml:space="preserve">     </w:delText>
          </w:r>
        </w:del>
      </w:ins>
    </w:p>
    <w:p w14:paraId="2E671F3A" w14:textId="2A823387" w:rsidR="00EB498D" w:rsidRPr="00E33574" w:rsidDel="005E3919" w:rsidRDefault="005A4A26">
      <w:pPr>
        <w:pStyle w:val="ListParagraph"/>
        <w:rPr>
          <w:del w:id="36653" w:author="Sethvannak Sam" w:date="2022-07-26T14:34:00Z"/>
          <w:rFonts w:ascii="Khmer MEF1" w:hAnsi="Khmer MEF1" w:cs="Khmer MEF1"/>
          <w:spacing w:val="2"/>
          <w:sz w:val="24"/>
          <w:szCs w:val="24"/>
          <w:lang w:val="ca-ES"/>
          <w:rPrChange w:id="36654" w:author="Kem Sereyboth" w:date="2023-07-19T16:59:00Z">
            <w:rPr>
              <w:del w:id="36655" w:author="Sethvannak Sam" w:date="2022-07-26T14:34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656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657" w:author="Voeun Kuyeng" w:date="2022-07-07T10:57:00Z">
        <w:del w:id="36658" w:author="Sethvannak Sam" w:date="2022-07-26T14:34:00Z"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 </w:delText>
          </w:r>
          <w:r w:rsidRPr="00E33574" w:rsidDel="005E3919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3665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</w:delText>
          </w:r>
        </w:del>
      </w:ins>
    </w:p>
    <w:p w14:paraId="46899D5E" w14:textId="696B5D09" w:rsidR="008A023D" w:rsidRPr="00F55550" w:rsidDel="005E3919" w:rsidRDefault="008A023D">
      <w:pPr>
        <w:pStyle w:val="ListParagraph"/>
        <w:rPr>
          <w:del w:id="36660" w:author="Sethvannak Sam" w:date="2022-07-26T14:34:00Z"/>
          <w:rFonts w:ascii="Khmer MEF2" w:hAnsi="Khmer MEF2" w:cs="Khmer MEF2"/>
          <w:spacing w:val="-2"/>
          <w:sz w:val="24"/>
          <w:szCs w:val="24"/>
          <w:lang w:val="ca-ES"/>
        </w:rPr>
        <w:pPrChange w:id="36661" w:author="User" w:date="2022-10-07T16:12:00Z">
          <w:pPr>
            <w:spacing w:after="0" w:line="240" w:lineRule="auto"/>
            <w:ind w:firstLine="720"/>
          </w:pPr>
        </w:pPrChange>
      </w:pPr>
      <w:del w:id="36662" w:author="Sethvannak Sam" w:date="2022-07-26T14:34:00Z">
        <w:r w:rsidRPr="00F55550" w:rsidDel="005E3919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១៤.ការសន្និដ្ឋាន និងអនុសាសន៍របស់សវនករទទួលបន្ទុក</w:delText>
        </w:r>
      </w:del>
    </w:p>
    <w:p w14:paraId="629E3B73" w14:textId="00FCB087" w:rsidR="0003092D" w:rsidRPr="009A453A" w:rsidDel="00D24193" w:rsidRDefault="0059603C">
      <w:pPr>
        <w:pStyle w:val="ListParagraph"/>
        <w:rPr>
          <w:ins w:id="36663" w:author="Voeun Kuyeng" w:date="2022-07-07T13:59:00Z"/>
          <w:del w:id="36664" w:author="Sethvannak Sam" w:date="2022-07-07T14:28:00Z"/>
          <w:rFonts w:ascii="Khmer MEF1" w:hAnsi="Khmer MEF1" w:cs="Khmer MEF1"/>
          <w:spacing w:val="-6"/>
          <w:lang w:val="ca-ES"/>
          <w:rPrChange w:id="36665" w:author="Sopheak Phorn" w:date="2023-08-25T15:18:00Z">
            <w:rPr>
              <w:ins w:id="36666" w:author="Voeun Kuyeng" w:date="2022-07-07T13:59:00Z"/>
              <w:del w:id="36667" w:author="Sethvannak Sam" w:date="2022-07-07T14:28:00Z"/>
              <w:rFonts w:ascii="Khmer MEF1" w:hAnsi="Khmer MEF1" w:cs="Khmer MEF1"/>
              <w:spacing w:val="-6"/>
            </w:rPr>
          </w:rPrChange>
        </w:rPr>
        <w:pPrChange w:id="36668" w:author="User" w:date="2022-10-07T16:12:00Z">
          <w:pPr>
            <w:pStyle w:val="NormalWeb"/>
            <w:spacing w:before="0" w:beforeAutospacing="0" w:after="0" w:afterAutospacing="0"/>
          </w:pPr>
        </w:pPrChange>
      </w:pPr>
      <w:ins w:id="36669" w:author="Voeun Kuyeng" w:date="2022-07-08T10:20:00Z">
        <w:del w:id="36670" w:author="Sethvannak Sam" w:date="2022-07-26T14:34:00Z">
          <w:r w:rsidRPr="00F55550" w:rsidDel="005E3919">
            <w:rPr>
              <w:rFonts w:ascii="Khmer MEF1" w:hAnsi="Khmer MEF1" w:cs="Khmer MEF1"/>
              <w:cs/>
              <w:lang w:val="ca-ES"/>
            </w:rPr>
            <w:delText>.</w:delText>
          </w:r>
        </w:del>
      </w:ins>
      <w:ins w:id="36671" w:author="Voeun Kuyeng" w:date="2022-07-08T10:21:00Z">
        <w:del w:id="36672" w:author="Sethvannak Sam" w:date="2022-07-26T14:34:00Z">
          <w:r w:rsidRPr="009A453A" w:rsidDel="005E3919">
            <w:rPr>
              <w:rFonts w:ascii="Khmer MEF1" w:hAnsi="Khmer MEF1" w:cs="Khmer MEF1"/>
              <w:lang w:val="ca-ES"/>
              <w:rPrChange w:id="36673" w:author="Sopheak Phorn" w:date="2023-08-25T15:18:00Z">
                <w:rPr>
                  <w:rFonts w:ascii="Khmer MEF1" w:hAnsi="Khmer MEF1" w:cs="Khmer MEF1"/>
                </w:rPr>
              </w:rPrChange>
            </w:rPr>
            <w:delText>,,</w:delText>
          </w:r>
        </w:del>
      </w:ins>
    </w:p>
    <w:p w14:paraId="269FFC55" w14:textId="62A00964" w:rsidR="00EF6434" w:rsidRPr="009A453A" w:rsidDel="00D24193" w:rsidRDefault="00EF6434">
      <w:pPr>
        <w:pStyle w:val="ListParagraph"/>
        <w:rPr>
          <w:ins w:id="36674" w:author="Voeun Kuyeng" w:date="2022-07-07T13:59:00Z"/>
          <w:del w:id="36675" w:author="Sethvannak Sam" w:date="2022-07-07T14:28:00Z"/>
          <w:rFonts w:ascii="Khmer MEF1" w:hAnsi="Khmer MEF1" w:cs="Khmer MEF1"/>
          <w:spacing w:val="-6"/>
          <w:lang w:val="ca-ES"/>
          <w:rPrChange w:id="36676" w:author="Sopheak Phorn" w:date="2023-08-25T15:18:00Z">
            <w:rPr>
              <w:ins w:id="36677" w:author="Voeun Kuyeng" w:date="2022-07-07T13:59:00Z"/>
              <w:del w:id="36678" w:author="Sethvannak Sam" w:date="2022-07-07T14:28:00Z"/>
              <w:rFonts w:ascii="Khmer MEF1" w:hAnsi="Khmer MEF1" w:cs="Khmer MEF1"/>
              <w:spacing w:val="-6"/>
            </w:rPr>
          </w:rPrChange>
        </w:rPr>
        <w:pPrChange w:id="36679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30952A3B" w14:textId="6581D84C" w:rsidR="00EF6434" w:rsidRPr="009A453A" w:rsidDel="00D24193" w:rsidRDefault="00EF6434">
      <w:pPr>
        <w:pStyle w:val="ListParagraph"/>
        <w:rPr>
          <w:ins w:id="36680" w:author="Voeun Kuyeng" w:date="2022-07-07T13:59:00Z"/>
          <w:del w:id="36681" w:author="Sethvannak Sam" w:date="2022-07-07T14:28:00Z"/>
          <w:rFonts w:ascii="Khmer MEF1" w:hAnsi="Khmer MEF1" w:cs="Khmer MEF1"/>
          <w:spacing w:val="-6"/>
          <w:lang w:val="ca-ES"/>
          <w:rPrChange w:id="36682" w:author="Sopheak Phorn" w:date="2023-08-25T15:18:00Z">
            <w:rPr>
              <w:ins w:id="36683" w:author="Voeun Kuyeng" w:date="2022-07-07T13:59:00Z"/>
              <w:del w:id="36684" w:author="Sethvannak Sam" w:date="2022-07-07T14:28:00Z"/>
              <w:rFonts w:ascii="Khmer MEF1" w:hAnsi="Khmer MEF1" w:cs="Khmer MEF1"/>
              <w:spacing w:val="-6"/>
            </w:rPr>
          </w:rPrChange>
        </w:rPr>
        <w:pPrChange w:id="36685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4153C4A9" w14:textId="45AC5432" w:rsidR="00EF6434" w:rsidRPr="009A453A" w:rsidDel="00D24193" w:rsidRDefault="00EF6434">
      <w:pPr>
        <w:pStyle w:val="ListParagraph"/>
        <w:rPr>
          <w:ins w:id="36686" w:author="Voeun Kuyeng" w:date="2022-07-07T13:59:00Z"/>
          <w:del w:id="36687" w:author="Sethvannak Sam" w:date="2022-07-07T14:28:00Z"/>
          <w:rFonts w:ascii="Khmer MEF1" w:hAnsi="Khmer MEF1" w:cs="Khmer MEF1"/>
          <w:spacing w:val="-6"/>
          <w:lang w:val="ca-ES"/>
          <w:rPrChange w:id="36688" w:author="Sopheak Phorn" w:date="2023-08-25T15:18:00Z">
            <w:rPr>
              <w:ins w:id="36689" w:author="Voeun Kuyeng" w:date="2022-07-07T13:59:00Z"/>
              <w:del w:id="36690" w:author="Sethvannak Sam" w:date="2022-07-07T14:28:00Z"/>
              <w:rFonts w:ascii="Khmer MEF1" w:hAnsi="Khmer MEF1" w:cs="Khmer MEF1"/>
              <w:spacing w:val="-6"/>
            </w:rPr>
          </w:rPrChange>
        </w:rPr>
        <w:pPrChange w:id="36691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2866E80E" w14:textId="3B37CE97" w:rsidR="008577D1" w:rsidRPr="00F55550" w:rsidDel="0003092D" w:rsidRDefault="008577D1">
      <w:pPr>
        <w:pStyle w:val="ListParagraph"/>
        <w:rPr>
          <w:del w:id="36692" w:author="Sethvannak Sam" w:date="2022-07-06T11:40:00Z"/>
          <w:rFonts w:ascii="Khmer MEF1" w:hAnsi="Khmer MEF1" w:cs="Khmer MEF1"/>
          <w:spacing w:val="-10"/>
          <w:lang w:val="ca-ES"/>
        </w:rPr>
        <w:pPrChange w:id="36693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694" w:author="Sethvannak Sam" w:date="2022-07-06T11:40:00Z"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សវនករទទួលបន្ទុកអាចដាក់បញ្ចូលព័ត៌មានទៅជា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 កថាខណ្ឌ៖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ដាក់បញ្ចូលនូវសេចក្តីសន្និដ្ឋាន និង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ដាក់បញ្ចូលនូវអនុសាសន៍ចំពោះសវនដ្ឋានក្នុងការកែលម្អ។</w:delText>
        </w:r>
      </w:del>
    </w:p>
    <w:p w14:paraId="0EE130D0" w14:textId="46336D8E" w:rsidR="008577D1" w:rsidRPr="00F55550" w:rsidDel="00EB498D" w:rsidRDefault="008577D1">
      <w:pPr>
        <w:pStyle w:val="ListParagraph"/>
        <w:rPr>
          <w:del w:id="36695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696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697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១-សេចក្តីសន្និដ្ឋានរបស់សវនករ</w:delText>
        </w:r>
      </w:del>
    </w:p>
    <w:p w14:paraId="701A593A" w14:textId="308A5045" w:rsidR="008577D1" w:rsidRPr="00F55550" w:rsidDel="00EB498D" w:rsidRDefault="008577D1">
      <w:pPr>
        <w:pStyle w:val="ListParagraph"/>
        <w:rPr>
          <w:del w:id="36698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699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00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ក. ករណីមានការឆ្លើយបំភ្លឺ</w:delText>
        </w:r>
      </w:del>
    </w:p>
    <w:p w14:paraId="3DDDF2B8" w14:textId="1583C1CB" w:rsidR="008577D1" w:rsidRPr="00F55550" w:rsidDel="00EB498D" w:rsidRDefault="008577D1">
      <w:pPr>
        <w:pStyle w:val="ListParagraph"/>
        <w:rPr>
          <w:del w:id="36701" w:author="Sethvannak Sam" w:date="2022-07-06T11:25:00Z"/>
          <w:rFonts w:ascii="Khmer MEF1" w:hAnsi="Khmer MEF1" w:cs="Khmer MEF1"/>
          <w:spacing w:val="-4"/>
          <w:lang w:val="ca-ES"/>
        </w:rPr>
        <w:pPrChange w:id="36702" w:author="User" w:date="2022-10-07T16:12:00Z">
          <w:pPr>
            <w:pStyle w:val="NormalWeb"/>
            <w:spacing w:before="0" w:beforeAutospacing="0" w:after="0" w:afterAutospacing="0"/>
            <w:ind w:left="810"/>
            <w:jc w:val="both"/>
          </w:pPr>
        </w:pPrChange>
      </w:pPr>
      <w:del w:id="36703" w:author="Sethvannak Sam" w:date="2022-07-06T11:25:00Z">
        <w:r w:rsidRPr="00F55550" w:rsidDel="00EB498D">
          <w:rPr>
            <w:rFonts w:ascii="Khmer MEF1" w:hAnsi="Khmer MEF1" w:cs="Khmer MEF1"/>
            <w:spacing w:val="-4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</w:delText>
        </w:r>
        <w:r w:rsidRPr="00F55550" w:rsidDel="00EB498D">
          <w:rPr>
            <w:rFonts w:ascii="Khmer MEF1" w:hAnsi="Khmer MEF1" w:cs="Khmer MEF1"/>
            <w:spacing w:val="-4"/>
            <w:cs/>
          </w:rPr>
          <w:delText>បញ្ចូលមតិរបស់ខ្លួនចំពោះការឆ្លើយតបរបស់ថ្នាក់ដឹកនាំសវនដ្ឋាន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។ </w:delText>
        </w:r>
      </w:del>
    </w:p>
    <w:p w14:paraId="06B53F02" w14:textId="3BDB69E8" w:rsidR="008577D1" w:rsidRPr="00F55550" w:rsidDel="00EB498D" w:rsidRDefault="008577D1">
      <w:pPr>
        <w:pStyle w:val="ListParagraph"/>
        <w:rPr>
          <w:del w:id="36704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705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06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ខ. ករណីគ្មានការឆ្លើយបំភ្លឺ</w:delText>
        </w:r>
      </w:del>
    </w:p>
    <w:p w14:paraId="723EF21C" w14:textId="2B9B4192" w:rsidR="008577D1" w:rsidRPr="00F55550" w:rsidDel="00EB498D" w:rsidRDefault="008577D1">
      <w:pPr>
        <w:pStyle w:val="ListParagraph"/>
        <w:rPr>
          <w:del w:id="36707" w:author="Sethvannak Sam" w:date="2022-07-06T11:25:00Z"/>
          <w:rFonts w:ascii="Khmer MEF1" w:hAnsi="Khmer MEF1" w:cs="Khmer MEF1"/>
          <w:spacing w:val="-4"/>
          <w:lang w:val="ca-ES"/>
        </w:rPr>
        <w:pPrChange w:id="36708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left="567" w:firstLine="243"/>
          </w:pPr>
        </w:pPrChange>
      </w:pPr>
      <w:del w:id="36709" w:author="Sethvannak Sam" w:date="2022-07-06T11:25:00Z"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ករណីគ្មានការឆ្លើយតប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សវនករទទួលបន្ទុកអាចធ្វើការសន្និដ្ឋានដូចខាងក្រោមៈ</w:delText>
        </w:r>
      </w:del>
    </w:p>
    <w:p w14:paraId="73DB19D3" w14:textId="579025F8" w:rsidR="008577D1" w:rsidRPr="00F55550" w:rsidDel="00EB498D" w:rsidRDefault="008577D1">
      <w:pPr>
        <w:pStyle w:val="ListParagraph"/>
        <w:rPr>
          <w:del w:id="36710" w:author="Sethvannak Sam" w:date="2022-07-06T11:25:00Z"/>
          <w:rFonts w:ascii="Khmer MEF1" w:hAnsi="Khmer MEF1" w:cs="Khmer MEF1"/>
          <w:lang w:val="ca-ES"/>
        </w:rPr>
        <w:pPrChange w:id="36711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12" w:author="Sethvannak Sam" w:date="2022-07-06T11:25:00Z"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-2"/>
            <w:cs/>
            <w:lang w:val="ca-ES"/>
          </w:rPr>
          <w:delText>អ.ស.ហ.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 ចាត់ទុកថា 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>[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សវនដ្ឋាន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]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បានឯកភាពតាមការសង្កេត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និង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អនុសាសន៍របស់អង្គភាពសវនកម្មផ្ទៃក្នុងនៃ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។ 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 xml:space="preserve">. 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>នឹងធ្វើការ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តាមដានការអនុវត្ត</w:delText>
        </w:r>
        <w:r w:rsidRPr="00F55550" w:rsidDel="00EB498D">
          <w:rPr>
            <w:rFonts w:ascii="Khmer MEF1" w:hAnsi="Khmer MEF1" w:cs="Khmer MEF1"/>
            <w:spacing w:val="2"/>
            <w:cs/>
            <w:lang w:val="ca-ES"/>
          </w:rPr>
          <w:delText>នេះ</w:delText>
        </w:r>
        <w:r w:rsidRPr="00F55550" w:rsidDel="00EB498D">
          <w:rPr>
            <w:rFonts w:ascii="Khmer MEF1" w:hAnsi="Khmer MEF1" w:cs="Khmer MEF1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ជាបន្តទៀត។</w:delText>
        </w:r>
      </w:del>
    </w:p>
    <w:p w14:paraId="377AA505" w14:textId="59F416BB" w:rsidR="008577D1" w:rsidRPr="00F55550" w:rsidDel="00EB498D" w:rsidRDefault="008577D1">
      <w:pPr>
        <w:pStyle w:val="ListParagraph"/>
        <w:rPr>
          <w:del w:id="36713" w:author="Sethvannak Sam" w:date="2022-07-06T11:25:00Z"/>
          <w:rFonts w:ascii="Khmer MEF1" w:hAnsi="Khmer MEF1" w:cs="Khmer MEF1"/>
          <w:b/>
          <w:bCs/>
          <w:lang w:val="ca-ES"/>
        </w:rPr>
        <w:pPrChange w:id="36714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15" w:author="Sethvannak Sam" w:date="2022-07-06T11:25:00Z">
        <w:r w:rsidRPr="00F55550" w:rsidDel="00EB498D">
          <w:rPr>
            <w:rFonts w:ascii="Khmer MEF1" w:hAnsi="Khmer MEF1" w:cs="Khmer MEF1"/>
            <w:b/>
            <w:bCs/>
            <w:cs/>
            <w:lang w:val="ca-ES"/>
          </w:rPr>
          <w:delText>២.អនុសាសន៍របស់សវនករ</w:delText>
        </w:r>
      </w:del>
    </w:p>
    <w:p w14:paraId="771983E9" w14:textId="1E3E97A6" w:rsidR="008732CC" w:rsidRPr="00F55550" w:rsidDel="0003092D" w:rsidRDefault="008732CC">
      <w:pPr>
        <w:pStyle w:val="ListParagraph"/>
        <w:rPr>
          <w:del w:id="36716" w:author="Sethvannak Sam" w:date="2022-07-06T11:40:00Z"/>
          <w:rFonts w:ascii="Khmer MEF1" w:hAnsi="Khmer MEF1" w:cs="Khmer MEF1"/>
          <w:lang w:val="ca-ES"/>
        </w:rPr>
        <w:pPrChange w:id="36717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18" w:author="Sethvannak Sam" w:date="2022-07-06T11:40:00Z">
        <w:r w:rsidRPr="00F55550" w:rsidDel="0003092D">
          <w:rPr>
            <w:rFonts w:ascii="Khmer MEF1" w:hAnsi="Khmer MEF1" w:cs="Khmer MEF1"/>
            <w:cs/>
            <w:lang w:val="ca-ES"/>
          </w:rPr>
          <w:delText>សវនករទទួលបន្ទុកត្រូវបញ្ចូលនូវសកម្មភាពកែលម្អក្នុងគោលបំណងដើម្បីកាត់បន្ថយឬសគល់នៃបញ្ហានៃហានិភ័យដែលបានរកឃើញខាងលើ។</w:delText>
        </w:r>
      </w:del>
    </w:p>
    <w:p w14:paraId="28E66C58" w14:textId="697ACE48" w:rsidR="008732CC" w:rsidRPr="00E33574" w:rsidDel="00556EC6" w:rsidRDefault="008732CC">
      <w:pPr>
        <w:pStyle w:val="Heading1"/>
        <w:spacing w:before="160" w:line="240" w:lineRule="auto"/>
        <w:ind w:firstLine="720"/>
        <w:rPr>
          <w:ins w:id="36719" w:author="Kem Sereiboth" w:date="2022-09-19T10:32:00Z"/>
          <w:del w:id="36720" w:author="User" w:date="2022-10-07T16:14:00Z"/>
          <w:rFonts w:ascii="Khmer MEF2" w:hAnsi="Khmer MEF2" w:cs="Khmer MEF2"/>
          <w:lang w:val="ca-ES"/>
          <w:rPrChange w:id="36721" w:author="Kem Sereyboth" w:date="2023-07-19T16:59:00Z">
            <w:rPr>
              <w:ins w:id="36722" w:author="Kem Sereiboth" w:date="2022-09-19T10:32:00Z"/>
              <w:del w:id="36723" w:author="User" w:date="2022-10-07T16:14:00Z"/>
              <w:lang w:val="ca-ES"/>
            </w:rPr>
          </w:rPrChange>
        </w:rPr>
        <w:pPrChange w:id="36724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725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726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១</w:delText>
        </w:r>
      </w:del>
      <w:ins w:id="36727" w:author="Un Seakamey" w:date="2022-10-03T18:01:00Z">
        <w:del w:id="36728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729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៤</w:delText>
          </w:r>
        </w:del>
      </w:ins>
      <w:ins w:id="36730" w:author="sakaria fa" w:date="2022-10-01T00:04:00Z">
        <w:del w:id="36731" w:author="User" w:date="2022-10-07T16:14:00Z">
          <w:r w:rsidR="007A1C16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732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៥</w:delText>
          </w:r>
        </w:del>
      </w:ins>
      <w:ins w:id="36733" w:author="Kem Sereiboth" w:date="2022-09-19T11:41:00Z">
        <w:del w:id="36734" w:author="User" w:date="2022-10-07T16:14:00Z">
          <w:r w:rsidR="0082772F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735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៣</w:delText>
          </w:r>
        </w:del>
      </w:ins>
      <w:del w:id="36736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737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៥. ឧបសម្ព័ន្ធ</w:delText>
        </w:r>
      </w:del>
    </w:p>
    <w:p w14:paraId="098FD985" w14:textId="2895D716" w:rsidR="00747399" w:rsidRPr="00E33574" w:rsidDel="00556EC6" w:rsidRDefault="00747399">
      <w:pPr>
        <w:pStyle w:val="NormalWeb"/>
        <w:tabs>
          <w:tab w:val="left" w:pos="720"/>
        </w:tabs>
        <w:spacing w:before="0" w:beforeAutospacing="0" w:after="0" w:afterAutospacing="0" w:line="228" w:lineRule="auto"/>
        <w:ind w:firstLine="810"/>
        <w:jc w:val="both"/>
        <w:rPr>
          <w:ins w:id="36738" w:author="Kem Sereiboth" w:date="2022-09-19T10:33:00Z"/>
          <w:del w:id="36739" w:author="User" w:date="2022-10-07T16:14:00Z"/>
          <w:rFonts w:ascii="Khmer MEF1" w:hAnsi="Khmer MEF1" w:cs="Khmer MEF1"/>
          <w:b/>
          <w:bCs/>
          <w:lang w:val="ca-ES"/>
          <w:rPrChange w:id="36740" w:author="Kem Sereyboth" w:date="2023-07-19T16:59:00Z">
            <w:rPr>
              <w:ins w:id="36741" w:author="Kem Sereiboth" w:date="2022-09-19T10:33:00Z"/>
              <w:del w:id="36742" w:author="User" w:date="2022-10-07T16:14:00Z"/>
              <w:rFonts w:ascii="Khmer MEF2" w:hAnsi="Khmer MEF2" w:cs="Khmer MEF2"/>
              <w:lang w:val="ca-ES"/>
            </w:rPr>
          </w:rPrChange>
        </w:rPr>
        <w:pPrChange w:id="36743" w:author="User" w:date="2022-10-03T07:3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6744" w:author="Kem Sereiboth" w:date="2022-09-19T10:32:00Z">
        <w:del w:id="36745" w:author="User" w:date="2022-10-07T16:14:00Z">
          <w:r w:rsidRPr="00E33574" w:rsidDel="00556EC6">
            <w:rPr>
              <w:rFonts w:ascii="Khmer MEF1" w:hAnsi="Khmer MEF1" w:cs="Khmer MEF1"/>
              <w:b/>
              <w:bCs/>
              <w:cs/>
              <w:lang w:val="ca-ES"/>
              <w:rPrChange w:id="36746" w:author="Kem Sereyboth" w:date="2023-07-19T16:5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>ក.លក្ខណៈវិនិច្ឆ័យ</w:delText>
          </w:r>
        </w:del>
      </w:ins>
    </w:p>
    <w:p w14:paraId="3817FCB0" w14:textId="785D047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47" w:author="Kem Sereiboth" w:date="2022-09-19T10:37:00Z"/>
          <w:del w:id="36748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749" w:author="Sopheak Phorn" w:date="2023-08-25T15:18:00Z">
            <w:rPr>
              <w:ins w:id="36750" w:author="Kem Sereiboth" w:date="2022-09-19T10:37:00Z"/>
              <w:del w:id="36751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752" w:author="User" w:date="2022-10-05T13:4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53" w:author="Kem Sereiboth" w:date="2022-09-19T10:37:00Z">
        <w:del w:id="36754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ច្បាប់លេខ</w:delText>
          </w:r>
        </w:del>
        <w:del w:id="36756" w:author="User" w:date="2022-09-23T05:53:00Z">
          <w:r w:rsidRPr="00E33574" w:rsidDel="00A3040E">
            <w:rPr>
              <w:rFonts w:ascii="Khmer MEF1" w:hAnsi="Khmer MEF1" w:cs="Khmer MEF1"/>
              <w:spacing w:val="-2"/>
              <w:sz w:val="24"/>
              <w:szCs w:val="24"/>
              <w:cs/>
              <w:rPrChange w:id="367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5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នស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76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១១១៩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76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</w:p>
    <w:p w14:paraId="0B45B90B" w14:textId="6028F45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64" w:author="Kem Sereiboth" w:date="2022-09-19T10:37:00Z"/>
          <w:del w:id="36765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766" w:author="Sopheak Phorn" w:date="2023-08-25T15:18:00Z">
            <w:rPr>
              <w:ins w:id="36767" w:author="Kem Sereiboth" w:date="2022-09-19T10:37:00Z"/>
              <w:del w:id="3676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769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70" w:author="Kem Sereiboth" w:date="2022-09-19T10:37:00Z">
        <w:del w:id="36771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យោងមាត្រា២១ និងមាត្រា</w:delText>
          </w:r>
        </w:del>
      </w:ins>
      <w:ins w:id="36773" w:author="Kem Sereiboth" w:date="2022-09-20T10:28:00Z">
        <w:del w:id="36774" w:author="User" w:date="2022-10-07T16:14:00Z">
          <w:r w:rsidR="00B010E5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6776" w:author="Kem Sereiboth" w:date="2022-09-19T10:37:00Z">
        <w:del w:id="36777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នៃ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7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អនុក្រឹត្យលេខ១១៣ អនក្រ.បក ចុះថ្ងៃទី១៤ ខែកក្កដា ឆ្នាំ២០២១ ស្ដីពីកា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78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7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78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7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78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78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គារ</w:delText>
          </w:r>
        </w:del>
      </w:ins>
    </w:p>
    <w:p w14:paraId="0CD88AF4" w14:textId="4111AC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89" w:author="Kem Sereiboth" w:date="2022-09-19T10:37:00Z"/>
          <w:del w:id="36790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791" w:author="Sopheak Phorn" w:date="2023-08-25T15:18:00Z">
            <w:rPr>
              <w:ins w:id="36792" w:author="Kem Sereiboth" w:date="2022-09-19T10:37:00Z"/>
              <w:del w:id="3679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794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95" w:author="Kem Sereiboth" w:date="2022-09-19T10:37:00Z">
        <w:del w:id="3679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7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 នៃ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7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6799" w:author="User" w:date="2022-09-23T05:53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68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01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0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0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0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1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ម្រួ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81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1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1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2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2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2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និងអគ្គលេខាធិការដ្ឋាននៃក្រុមប្រឹក្សាជាតិគាំពារសង្គម</w:delText>
          </w:r>
        </w:del>
        <w:del w:id="36827" w:author="User" w:date="2022-10-05T13:47:00Z">
          <w:r w:rsidRPr="00E33574" w:rsidDel="00B172A9">
            <w:rPr>
              <w:rFonts w:ascii="Khmer MEF1" w:hAnsi="Khmer MEF1" w:cs="Khmer MEF1"/>
              <w:spacing w:val="-2"/>
              <w:sz w:val="24"/>
              <w:szCs w:val="24"/>
              <w:cs/>
              <w:rPrChange w:id="368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  <w:del w:id="36829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6A576FB4" w14:textId="633A5F2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31" w:author="Kem Sereiboth" w:date="2022-09-19T10:37:00Z"/>
          <w:del w:id="36832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833" w:author="Sopheak Phorn" w:date="2023-08-25T15:18:00Z">
            <w:rPr>
              <w:ins w:id="36834" w:author="Kem Sereiboth" w:date="2022-09-19T10:37:00Z"/>
              <w:del w:id="36835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836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837" w:author="Kem Sereiboth" w:date="2022-09-19T10:37:00Z">
        <w:del w:id="36838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840" w:author="User" w:date="2022-09-23T05:54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68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42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8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7654E04" w14:textId="7D25333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45" w:author="Kem Sereiboth" w:date="2022-09-19T10:37:00Z"/>
          <w:del w:id="36846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847" w:author="Sopheak Phorn" w:date="2023-08-25T15:18:00Z">
            <w:rPr>
              <w:ins w:id="36848" w:author="Kem Sereiboth" w:date="2022-09-19T10:37:00Z"/>
              <w:del w:id="36849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85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851" w:author="Kem Sereiboth" w:date="2022-09-19T10:37:00Z">
        <w:del w:id="3685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8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855" w:author="User" w:date="2022-09-23T05:54:00Z">
          <w:r w:rsidRPr="00E33574" w:rsidDel="00F46543">
            <w:rPr>
              <w:rFonts w:ascii="Khmer MEF1" w:hAnsi="Khmer MEF1" w:cs="Khmer MEF1"/>
              <w:spacing w:val="4"/>
              <w:sz w:val="24"/>
              <w:szCs w:val="24"/>
              <w:cs/>
              <w:rPrChange w:id="368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57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8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០១៥ អ.ស.ហ.ប្រក ចុះថ្ងៃទី១២ ខែវិច្ឆិកា ឆ្នាំ២០២២ ស្តីពីការកំណត់ប្រភព</w:delText>
          </w:r>
          <w:r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68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ធនធាន និងការប្រើប្រាស់ធនធានរបស់អគ្គលេខាធិការដ្ឋានអាជ្</w:delText>
          </w:r>
          <w:r w:rsidR="00AD2EB3"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68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ញាធរសេវាហិរញ្ញវត្ថុមិនមែនធនាគារ</w:delText>
          </w:r>
        </w:del>
      </w:ins>
    </w:p>
    <w:p w14:paraId="446ED26F" w14:textId="1DD6B75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61" w:author="Kem Sereiboth" w:date="2022-09-19T10:37:00Z"/>
          <w:del w:id="36862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863" w:author="Sopheak Phorn" w:date="2023-08-25T15:18:00Z">
            <w:rPr>
              <w:ins w:id="36864" w:author="Kem Sereiboth" w:date="2022-09-19T10:37:00Z"/>
              <w:del w:id="36865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866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867" w:author="Kem Sereiboth" w:date="2022-09-19T10:37:00Z">
        <w:del w:id="36868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68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870" w:author="User" w:date="2022-09-23T05:54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68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72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68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6A8BC423" w14:textId="3A41BDB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75" w:author="Kem Sereiboth" w:date="2022-09-19T10:37:00Z"/>
          <w:del w:id="36876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877" w:author="Sopheak Phorn" w:date="2023-08-25T15:18:00Z">
            <w:rPr>
              <w:ins w:id="36878" w:author="Kem Sereiboth" w:date="2022-09-19T10:37:00Z"/>
              <w:del w:id="36879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88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881" w:author="Kem Sereiboth" w:date="2022-09-19T10:37:00Z">
        <w:del w:id="3688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36884" w:author="LENOVO" w:date="2022-10-02T13:02:00Z">
        <w:del w:id="36885" w:author="User" w:date="2022-10-05T13:56:00Z">
          <w:r w:rsidR="00C73896" w:rsidRPr="00E33574" w:rsidDel="00911BDE">
            <w:rPr>
              <w:rFonts w:ascii="Khmer MEF1" w:hAnsi="Khmer MEF1" w:cs="Khmer MEF1"/>
              <w:sz w:val="24"/>
              <w:szCs w:val="24"/>
              <w:cs/>
              <w:rPrChange w:id="368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887" w:author="Kem Sereiboth" w:date="2022-09-19T10:37:00Z">
        <w:del w:id="36888" w:author="User" w:date="2022-09-23T05:54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68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9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៦១៦ សហវប្រក. ចុះថ្ងៃទី</w:delText>
          </w:r>
        </w:del>
        <w:del w:id="36892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68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</w:delText>
          </w:r>
        </w:del>
        <w:del w:id="3689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 ខែមិថុនា ឆ្នាំ២០១៤ ស្ដីពីការកំណត់គោលការណ៍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8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  <w:ins w:id="36899" w:author="Kem Sereiboth" w:date="2022-09-19T11:15:00Z">
        <w:del w:id="36900" w:author="User" w:date="2022-10-07T16:14:00Z">
          <w:r w:rsidR="00AD2EB3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EF06E6D" w14:textId="58208D9A" w:rsidR="00747399" w:rsidRPr="00F55550" w:rsidDel="00556EC6" w:rsidRDefault="00747399">
      <w:pPr>
        <w:spacing w:after="0" w:line="240" w:lineRule="auto"/>
        <w:ind w:firstLine="720"/>
        <w:jc w:val="both"/>
        <w:rPr>
          <w:ins w:id="36902" w:author="Kem Sereiboth" w:date="2022-09-19T10:37:00Z"/>
          <w:del w:id="36903" w:author="User" w:date="2022-10-07T16:14:00Z"/>
          <w:rFonts w:ascii="Khmer MEF1" w:hAnsi="Khmer MEF1" w:cs="Khmer MEF1"/>
          <w:b/>
          <w:bCs/>
          <w:spacing w:val="-4"/>
          <w:sz w:val="24"/>
          <w:szCs w:val="24"/>
          <w:lang w:val="ca-ES"/>
        </w:rPr>
      </w:pPr>
      <w:ins w:id="36904" w:author="Kem Sereiboth" w:date="2022-09-19T10:37:00Z">
        <w:del w:id="36905" w:author="User" w:date="2022-10-07T16:14:00Z">
          <w:r w:rsidRPr="00F55550" w:rsidDel="00556EC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ខ.ឯកសារភស្តុតាង</w:delText>
          </w:r>
        </w:del>
      </w:ins>
    </w:p>
    <w:p w14:paraId="02F5C207" w14:textId="6DE36091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906" w:author="User" w:date="2022-10-07T16:14:00Z"/>
          <w:rFonts w:ascii="Khmer MEF1" w:hAnsi="Khmer MEF1" w:cs="Khmer MEF1"/>
          <w:sz w:val="24"/>
          <w:szCs w:val="24"/>
          <w:lang w:val="ca-ES"/>
          <w:rPrChange w:id="36907" w:author="Sopheak Phorn" w:date="2023-08-25T15:18:00Z">
            <w:rPr>
              <w:del w:id="36908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909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910" w:author="Kem Sereiboth" w:date="2022-09-19T10:37:00Z">
        <w:del w:id="36911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69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នៃអាជ្ញាធរសេវាហិរញ្ញវត្ថុមិនមែនធនាគារលើអង្គភាពក្រោមឱវាទអាជ្ញាធរសេវាហិរញ្ញវត្ថុ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9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មែនធនាគារ</w:delText>
          </w:r>
        </w:del>
      </w:ins>
    </w:p>
    <w:p w14:paraId="23B85CBB" w14:textId="46FC85F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914" w:author="LENOVO" w:date="2022-10-02T13:02:00Z"/>
          <w:del w:id="36915" w:author="User" w:date="2022-10-07T16:14:00Z"/>
          <w:rFonts w:ascii="Khmer MEF1" w:hAnsi="Khmer MEF1" w:cs="Khmer MEF1"/>
          <w:sz w:val="24"/>
          <w:szCs w:val="24"/>
          <w:lang w:val="ca-ES"/>
          <w:rPrChange w:id="36916" w:author="Sopheak Phorn" w:date="2023-08-25T15:18:00Z">
            <w:rPr>
              <w:ins w:id="36917" w:author="LENOVO" w:date="2022-10-02T13:02:00Z"/>
              <w:del w:id="36918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919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114A74F3" w14:textId="3D1A0EAE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920" w:author="User" w:date="2022-10-07T16:14:00Z"/>
          <w:rFonts w:ascii="Khmer MEF1" w:hAnsi="Khmer MEF1" w:cs="Khmer MEF1"/>
          <w:sz w:val="24"/>
          <w:szCs w:val="24"/>
          <w:lang w:val="ca-ES"/>
          <w:rPrChange w:id="36921" w:author="Sopheak Phorn" w:date="2023-08-25T15:18:00Z">
            <w:rPr>
              <w:del w:id="36922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92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924" w:author="LENOVO" w:date="2022-10-02T13:02:00Z">
        <w:del w:id="3692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របាយការណ៍ស្វែងយល់</w:delText>
          </w:r>
        </w:del>
      </w:ins>
      <w:ins w:id="36926" w:author="Kem Sereiboth" w:date="2022-09-19T10:37:00Z">
        <w:del w:id="36927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28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6929" w:author="LENOVO" w:date="2022-10-02T13:02:00Z">
        <w:del w:id="36930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931" w:author="Kem Sereiboth" w:date="2022-09-19T10:37:00Z">
        <w:del w:id="36932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33" w:author="Kem Sereyboth" w:date="2023-07-19T16:59:00Z">
                <w:rPr>
                  <w:rFonts w:cs="MoolBoran"/>
                  <w:cs/>
                </w:rPr>
              </w:rPrChange>
            </w:rPr>
            <w:delText xml:space="preserve"> ០០៨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34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35" w:author="Kem Sereyboth" w:date="2023-07-19T16:59:00Z">
                <w:rPr>
                  <w:rFonts w:cs="MoolBoran"/>
                  <w:cs/>
                </w:rPr>
              </w:rPrChange>
            </w:rPr>
            <w:delText>២២ អ.ស.ផ.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36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37" w:author="Kem Sereyboth" w:date="2023-07-19T16:59:00Z">
                <w:rPr>
                  <w:rFonts w:cs="MoolBoran"/>
                  <w:cs/>
                </w:rPr>
              </w:rPrChange>
            </w:rPr>
            <w:delText xml:space="preserve">ស.ក១ ចុះថ្ងៃទី៣១ ខែមករា ឆ្នាំ២០២២ </w:delText>
          </w:r>
        </w:del>
      </w:ins>
      <w:ins w:id="36938" w:author="LENOVO" w:date="2022-10-02T13:02:00Z">
        <w:del w:id="36939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6940" w:author="LENOVO" w:date="2022-10-02T13:03:00Z">
        <w:del w:id="36941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</w:del>
      </w:ins>
      <w:ins w:id="36942" w:author="Kem Sereiboth" w:date="2022-09-19T10:37:00Z">
        <w:del w:id="36943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44" w:author="Kem Sereyboth" w:date="2023-07-19T16:59:00Z">
                <w:rPr>
                  <w:rFonts w:cs="MoolBoran"/>
                  <w:cs/>
                </w:rPr>
              </w:rPrChange>
            </w:rPr>
            <w:delText xml:space="preserve">របាយការណ៍ស្វែងយល់ប្រព័ន្ធត្រួតពិនិត្យផ្ទៃក្នុងនៃនិយ័តករសន្តិសុខសង្គម 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45" w:author="Sopheak Phorn" w:date="2023-08-25T15:18:00Z">
                <w:rPr/>
              </w:rPrChange>
            </w:rPr>
            <w:delText>(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46" w:author="Kem Sereyboth" w:date="2023-07-19T16:59:00Z">
                <w:rPr>
                  <w:rFonts w:cs="MoolBoran"/>
                  <w:cs/>
                </w:rPr>
              </w:rPrChange>
            </w:rPr>
            <w:delText>ន.ស.ស.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47" w:author="Sopheak Phorn" w:date="2023-08-25T15:18:00Z">
                <w:rPr/>
              </w:rPrChange>
            </w:rPr>
            <w:delText>)</w:delText>
          </w:r>
        </w:del>
      </w:ins>
    </w:p>
    <w:p w14:paraId="28C889D5" w14:textId="2BB1F69D" w:rsidR="00C73896" w:rsidRPr="009A453A" w:rsidDel="00556EC6" w:rsidRDefault="00C73896">
      <w:pPr>
        <w:pStyle w:val="ListParagraph"/>
        <w:numPr>
          <w:ilvl w:val="0"/>
          <w:numId w:val="19"/>
        </w:numPr>
        <w:spacing w:after="0" w:line="240" w:lineRule="auto"/>
        <w:ind w:left="1260"/>
        <w:jc w:val="both"/>
        <w:rPr>
          <w:ins w:id="36948" w:author="LENOVO" w:date="2022-10-02T13:03:00Z"/>
          <w:del w:id="36949" w:author="User" w:date="2022-10-07T16:14:00Z"/>
          <w:rFonts w:ascii="Khmer MEF1" w:hAnsi="Khmer MEF1" w:cs="Khmer MEF1"/>
          <w:sz w:val="24"/>
          <w:szCs w:val="24"/>
          <w:lang w:val="ca-ES"/>
          <w:rPrChange w:id="36950" w:author="Sopheak Phorn" w:date="2023-08-25T15:18:00Z">
            <w:rPr>
              <w:ins w:id="36951" w:author="LENOVO" w:date="2022-10-02T13:03:00Z"/>
              <w:del w:id="36952" w:author="User" w:date="2022-10-07T16:14:00Z"/>
            </w:rPr>
          </w:rPrChange>
        </w:rPr>
        <w:pPrChange w:id="3695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0754605" w14:textId="74447B6D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954" w:author="User" w:date="2022-10-07T16:14:00Z"/>
          <w:rFonts w:ascii="Khmer MEF1" w:hAnsi="Khmer MEF1" w:cs="Khmer MEF1"/>
          <w:sz w:val="24"/>
          <w:szCs w:val="24"/>
          <w:lang w:val="ca-ES"/>
          <w:rPrChange w:id="36955" w:author="Sopheak Phorn" w:date="2023-08-25T15:18:00Z">
            <w:rPr>
              <w:del w:id="36956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95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958" w:author="LENOVO" w:date="2022-10-02T13:03:00Z">
        <w:del w:id="36959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កំណត់ហេតុ</w:delText>
          </w:r>
        </w:del>
      </w:ins>
      <w:ins w:id="36960" w:author="Kem Sereiboth" w:date="2022-09-19T10:37:00Z">
        <w:del w:id="36961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62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6963" w:author="LENOVO" w:date="2022-10-02T13:03:00Z">
        <w:del w:id="36964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965" w:author="Kem Sereiboth" w:date="2022-09-19T10:37:00Z">
        <w:del w:id="36966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67" w:author="Kem Sereyboth" w:date="2023-07-19T16:59:00Z">
                <w:rPr>
                  <w:rFonts w:cs="MoolBoran"/>
                  <w:cs/>
                </w:rPr>
              </w:rPrChange>
            </w:rPr>
            <w:delText xml:space="preserve"> ១៨០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68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69" w:author="Kem Sereyboth" w:date="2023-07-19T16:59:00Z">
                <w:rPr>
                  <w:rFonts w:cs="MoolBoran"/>
                  <w:cs/>
                </w:rPr>
              </w:rPrChange>
            </w:rPr>
            <w:delText xml:space="preserve">២២ អ.ស.ផ. </w:delText>
          </w:r>
        </w:del>
      </w:ins>
      <w:ins w:id="36970" w:author="LENOVO" w:date="2022-10-02T13:03:00Z">
        <w:del w:id="36971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6972" w:author="Kem Sereiboth" w:date="2022-09-19T10:37:00Z">
        <w:del w:id="36973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974" w:author="Kem Sereyboth" w:date="2023-07-19T16:59:00Z">
                <w:rPr>
                  <w:rFonts w:cs="MoolBoran"/>
                  <w:cs/>
                </w:rPr>
              </w:rPrChange>
            </w:rPr>
            <w:delText>កំណត់ហេតុកិច្ចប្រជុំបើកដាក់ឱ្យដំណើរការសវនកម្មប្រចាំឆ្នាំ២០២២</w:delText>
          </w:r>
        </w:del>
      </w:ins>
    </w:p>
    <w:p w14:paraId="348F7E1D" w14:textId="023FE7CF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975" w:author="LENOVO" w:date="2022-10-02T13:04:00Z"/>
          <w:del w:id="36976" w:author="User" w:date="2022-10-07T16:14:00Z"/>
          <w:rFonts w:ascii="Khmer MEF1" w:hAnsi="Khmer MEF1" w:cs="Khmer MEF1"/>
          <w:sz w:val="24"/>
          <w:szCs w:val="24"/>
          <w:lang w:val="ca-ES"/>
          <w:rPrChange w:id="36977" w:author="Sopheak Phorn" w:date="2023-08-25T15:18:00Z">
            <w:rPr>
              <w:ins w:id="36978" w:author="LENOVO" w:date="2022-10-02T13:04:00Z"/>
              <w:del w:id="36979" w:author="User" w:date="2022-10-07T16:14:00Z"/>
            </w:rPr>
          </w:rPrChange>
        </w:rPr>
        <w:pPrChange w:id="3698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5E0C3369" w14:textId="1256CA8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981" w:author="Kem Sereiboth" w:date="2022-09-19T10:37:00Z"/>
          <w:del w:id="36982" w:author="User" w:date="2022-10-07T16:14:00Z"/>
          <w:rFonts w:ascii="Khmer MEF1" w:hAnsi="Khmer MEF1" w:cs="Khmer MEF1"/>
          <w:sz w:val="24"/>
          <w:szCs w:val="24"/>
          <w:lang w:val="ca-ES"/>
          <w:rPrChange w:id="36983" w:author="Sopheak Phorn" w:date="2023-08-25T15:18:00Z">
            <w:rPr>
              <w:ins w:id="36984" w:author="Kem Sereiboth" w:date="2022-09-19T10:37:00Z"/>
              <w:del w:id="36985" w:author="User" w:date="2022-10-07T16:14:00Z"/>
            </w:rPr>
          </w:rPrChange>
        </w:rPr>
        <w:pPrChange w:id="36986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987" w:author="Kem Sereiboth" w:date="2022-09-19T10:37:00Z">
        <w:del w:id="3698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១២៥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89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២២.អ.ស.ផ. ចុះថ្ងៃទី០២ ខែមិថុនា ឆ្នាំ២០២២ កិច្ចប្រជុំបើកដាក់ឱ្យ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90" w:author="Kem Sereyboth" w:date="2023-07-19T16:59:00Z">
                <w:rPr>
                  <w:rFonts w:cs="MoolBoran"/>
                  <w:cs/>
                </w:rPr>
              </w:rPrChange>
            </w:rPr>
            <w:delText>ដំណើរការកម្មវិធីសវនកម្មសម្រាប់ឆ្នាំ២០២២</w:delText>
          </w:r>
        </w:del>
      </w:ins>
    </w:p>
    <w:p w14:paraId="151D3E41" w14:textId="0262A61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991" w:author="Kem Sereiboth" w:date="2022-09-19T10:37:00Z"/>
          <w:del w:id="36992" w:author="User" w:date="2022-10-07T16:14:00Z"/>
          <w:rFonts w:ascii="Khmer MEF1" w:hAnsi="Khmer MEF1" w:cs="Khmer MEF1"/>
          <w:sz w:val="24"/>
          <w:szCs w:val="24"/>
          <w:lang w:val="ca-ES"/>
          <w:rPrChange w:id="36993" w:author="Sopheak Phorn" w:date="2023-08-25T15:18:00Z">
            <w:rPr>
              <w:ins w:id="36994" w:author="Kem Sereiboth" w:date="2022-09-19T10:37:00Z"/>
              <w:del w:id="36995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996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997" w:author="Kem Sereiboth" w:date="2022-09-19T10:37:00Z">
        <w:del w:id="3699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១២៦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99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DEA07CD" w14:textId="7A84D04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000" w:author="Kem Sereiboth" w:date="2022-09-19T10:37:00Z"/>
          <w:del w:id="37001" w:author="User" w:date="2022-10-07T16:14:00Z"/>
          <w:rFonts w:ascii="Khmer MEF1" w:hAnsi="Khmer MEF1" w:cs="Khmer MEF1"/>
          <w:sz w:val="24"/>
          <w:szCs w:val="24"/>
          <w:lang w:val="ca-ES"/>
          <w:rPrChange w:id="37002" w:author="Sopheak Phorn" w:date="2023-08-25T15:18:00Z">
            <w:rPr>
              <w:ins w:id="37003" w:author="Kem Sereiboth" w:date="2022-09-19T10:37:00Z"/>
              <w:del w:id="37004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005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006" w:author="Kem Sereiboth" w:date="2022-09-19T10:37:00Z">
        <w:del w:id="37007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១២៧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008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363A0230" w14:textId="4B9DEF1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009" w:author="Kem Sereiboth" w:date="2022-09-19T10:37:00Z"/>
          <w:del w:id="37010" w:author="User" w:date="2022-10-07T16:14:00Z"/>
          <w:rFonts w:ascii="Khmer MEF1" w:hAnsi="Khmer MEF1" w:cs="Khmer MEF1"/>
          <w:sz w:val="24"/>
          <w:szCs w:val="24"/>
          <w:lang w:val="ca-ES"/>
          <w:rPrChange w:id="37011" w:author="Sopheak Phorn" w:date="2023-08-25T15:18:00Z">
            <w:rPr>
              <w:ins w:id="37012" w:author="Kem Sereiboth" w:date="2022-09-19T10:37:00Z"/>
              <w:del w:id="37013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01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015" w:author="Kem Sereiboth" w:date="2022-09-19T10:37:00Z">
        <w:del w:id="37016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១២៨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017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0129837B" w14:textId="64AF773D" w:rsidR="00747399" w:rsidRPr="009A453A" w:rsidDel="00556EC6" w:rsidRDefault="00747399">
      <w:pPr>
        <w:spacing w:after="0" w:line="240" w:lineRule="auto"/>
        <w:ind w:firstLine="720"/>
        <w:jc w:val="both"/>
        <w:rPr>
          <w:ins w:id="37018" w:author="Kem Sereiboth" w:date="2022-09-19T10:39:00Z"/>
          <w:del w:id="37019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020" w:author="Sopheak Phorn" w:date="2023-08-25T15:18:00Z">
            <w:rPr>
              <w:ins w:id="37021" w:author="Kem Sereiboth" w:date="2022-09-19T10:39:00Z"/>
              <w:del w:id="37022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023" w:author="Kem Sereiboth" w:date="2022-09-19T10:39:00Z">
        <w:del w:id="37024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2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ប្រធានបទទី១៖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2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30A5BD5B" w14:textId="3175E72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027" w:author="User" w:date="2022-10-07T16:14:00Z"/>
          <w:rFonts w:ascii="Khmer MEF1" w:hAnsi="Khmer MEF1" w:cs="Khmer MEF1"/>
          <w:sz w:val="24"/>
          <w:szCs w:val="24"/>
          <w:lang w:val="ca-ES"/>
          <w:rPrChange w:id="37028" w:author="Sopheak Phorn" w:date="2023-08-25T15:18:00Z">
            <w:rPr>
              <w:del w:id="3702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3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31" w:author="Kem Sereiboth" w:date="2022-09-19T10:39:00Z">
        <w:del w:id="3703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</w:delText>
          </w:r>
        </w:del>
        <w:del w:id="37034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70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3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៥៩ អនុក្រឹត្យលេខ១១៣ អនក្រ.បក ចុះថ្ងៃទី១៤ ខែកក្កដា ឆ្នាំ២០២១ ស្ដីពី</w:delText>
          </w:r>
        </w:del>
        <w:del w:id="37038" w:author="User" w:date="2022-10-03T05:52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70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4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7ACB05F" w14:textId="1331301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42" w:author="LENOVO" w:date="2022-10-02T13:06:00Z"/>
          <w:del w:id="37043" w:author="User" w:date="2022-10-07T16:14:00Z"/>
          <w:rFonts w:ascii="Khmer MEF1" w:hAnsi="Khmer MEF1" w:cs="Khmer MEF1"/>
          <w:sz w:val="24"/>
          <w:szCs w:val="24"/>
          <w:lang w:val="ca-ES"/>
          <w:rPrChange w:id="37044" w:author="Sopheak Phorn" w:date="2023-08-25T15:18:00Z">
            <w:rPr>
              <w:ins w:id="37045" w:author="LENOVO" w:date="2022-10-02T13:06:00Z"/>
              <w:del w:id="3704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4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615E2453" w14:textId="47D053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048" w:author="User" w:date="2022-10-07T16:14:00Z"/>
          <w:rFonts w:ascii="Khmer MEF1" w:hAnsi="Khmer MEF1" w:cs="Khmer MEF1"/>
          <w:sz w:val="24"/>
          <w:szCs w:val="24"/>
          <w:lang w:val="ca-ES"/>
          <w:rPrChange w:id="37049" w:author="Sopheak Phorn" w:date="2023-08-25T15:18:00Z">
            <w:rPr>
              <w:del w:id="37050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051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52" w:author="Kem Sereiboth" w:date="2022-09-19T10:39:00Z">
        <w:del w:id="37053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0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7055" w:author="User" w:date="2022-09-23T05:56:00Z">
          <w:r w:rsidRPr="00E33574" w:rsidDel="00141B99">
            <w:rPr>
              <w:rFonts w:ascii="Khmer MEF1" w:hAnsi="Khmer MEF1" w:cs="Khmer MEF1"/>
              <w:spacing w:val="12"/>
              <w:sz w:val="24"/>
              <w:szCs w:val="24"/>
              <w:cs/>
              <w:rPrChange w:id="370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57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0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អនក្រ.បក. ចុះថ្ងៃទី១៩ ខែសីហា ឆ្នាំ២០២១ ស្ដីពី</w:delText>
          </w:r>
        </w:del>
        <w:del w:id="37059" w:author="User" w:date="2022-10-03T05:52:00Z">
          <w:r w:rsidRPr="00E33574" w:rsidDel="00F8043E">
            <w:rPr>
              <w:rFonts w:ascii="Khmer MEF1" w:hAnsi="Khmer MEF1" w:cs="Khmer MEF1"/>
              <w:spacing w:val="12"/>
              <w:sz w:val="24"/>
              <w:szCs w:val="24"/>
              <w:cs/>
              <w:rPrChange w:id="370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61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0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ការកែសម្រួល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</w:delText>
          </w:r>
        </w:del>
        <w:del w:id="37064" w:author="User" w:date="2022-10-05T13:57:00Z">
          <w:r w:rsidRPr="00E33574" w:rsidDel="00DB3750">
            <w:rPr>
              <w:rFonts w:ascii="Khmer MEF1" w:hAnsi="Khmer MEF1" w:cs="Khmer MEF1"/>
              <w:spacing w:val="-2"/>
              <w:sz w:val="24"/>
              <w:szCs w:val="24"/>
              <w:cs/>
              <w:rPrChange w:id="370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06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 ខែមករា ឆ្នាំ២០១៨ ស្ដីពីការបង្កើតគណៈកម្មាធិការ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569A23D6" w14:textId="1E2097DE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69" w:author="LENOVO" w:date="2022-10-02T13:06:00Z"/>
          <w:del w:id="37070" w:author="User" w:date="2022-10-07T16:14:00Z"/>
          <w:rFonts w:ascii="Khmer MEF1" w:hAnsi="Khmer MEF1" w:cs="Khmer MEF1"/>
          <w:sz w:val="24"/>
          <w:szCs w:val="24"/>
          <w:lang w:val="ca-ES"/>
          <w:rPrChange w:id="37071" w:author="Sopheak Phorn" w:date="2023-08-25T15:18:00Z">
            <w:rPr>
              <w:ins w:id="37072" w:author="LENOVO" w:date="2022-10-02T13:06:00Z"/>
              <w:del w:id="3707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7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73A46871" w14:textId="087C8D7A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075" w:author="User" w:date="2022-10-07T16:14:00Z"/>
          <w:rFonts w:ascii="Khmer MEF1" w:hAnsi="Khmer MEF1" w:cs="Khmer MEF1"/>
          <w:spacing w:val="-8"/>
          <w:sz w:val="24"/>
          <w:szCs w:val="24"/>
          <w:lang w:val="ca-ES"/>
          <w:rPrChange w:id="37076" w:author="Sopheak Phorn" w:date="2023-08-25T15:18:00Z">
            <w:rPr>
              <w:del w:id="37077" w:author="User" w:date="2022-10-07T16:14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7078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79" w:author="Kem Sereiboth" w:date="2022-09-19T10:39:00Z">
        <w:del w:id="37080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7082" w:author="User" w:date="2022-09-23T05:56:00Z">
          <w:r w:rsidRPr="00E33574" w:rsidDel="00141B99">
            <w:rPr>
              <w:rFonts w:ascii="Khmer MEF1" w:hAnsi="Khmer MEF1" w:cs="Khmer MEF1"/>
              <w:spacing w:val="-8"/>
              <w:sz w:val="24"/>
              <w:szCs w:val="24"/>
              <w:cs/>
              <w:rPrChange w:id="370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84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586CC2A" w14:textId="2D4C430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86" w:author="LENOVO" w:date="2022-10-02T13:06:00Z"/>
          <w:del w:id="37087" w:author="User" w:date="2022-10-07T16:14:00Z"/>
          <w:rFonts w:ascii="Khmer MEF1" w:hAnsi="Khmer MEF1" w:cs="Khmer MEF1"/>
          <w:spacing w:val="-6"/>
          <w:sz w:val="24"/>
          <w:szCs w:val="24"/>
          <w:lang w:val="ca-ES"/>
          <w:rPrChange w:id="37088" w:author="Sopheak Phorn" w:date="2023-08-25T15:18:00Z">
            <w:rPr>
              <w:ins w:id="37089" w:author="LENOVO" w:date="2022-10-02T13:06:00Z"/>
              <w:del w:id="3709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9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0547A8F2" w14:textId="5A8C8D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092" w:author="User" w:date="2022-10-07T16:14:00Z"/>
          <w:rFonts w:ascii="Khmer MEF1" w:hAnsi="Khmer MEF1" w:cs="Khmer MEF1"/>
          <w:spacing w:val="-12"/>
          <w:sz w:val="24"/>
          <w:szCs w:val="24"/>
          <w:lang w:val="ca-ES"/>
          <w:rPrChange w:id="37093" w:author="Sopheak Phorn" w:date="2023-08-25T15:18:00Z">
            <w:rPr>
              <w:del w:id="37094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7095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96" w:author="Kem Sereiboth" w:date="2022-09-19T10:39:00Z">
        <w:del w:id="37097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0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</w:delText>
          </w:r>
        </w:del>
        <w:del w:id="37099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71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01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1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103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71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05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1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126A085B" w14:textId="5D1DCD87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107" w:author="LENOVO" w:date="2022-10-02T13:06:00Z"/>
          <w:del w:id="37108" w:author="User" w:date="2022-10-07T16:14:00Z"/>
          <w:rFonts w:ascii="Khmer MEF1" w:hAnsi="Khmer MEF1" w:cs="Khmer MEF1"/>
          <w:spacing w:val="-4"/>
          <w:sz w:val="24"/>
          <w:szCs w:val="24"/>
          <w:lang w:val="ca-ES"/>
          <w:rPrChange w:id="37109" w:author="Sopheak Phorn" w:date="2023-08-25T15:18:00Z">
            <w:rPr>
              <w:ins w:id="37110" w:author="LENOVO" w:date="2022-10-02T13:06:00Z"/>
              <w:del w:id="3711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112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92902FD" w14:textId="39DD85DF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113" w:author="User" w:date="2022-10-07T16:14:00Z"/>
          <w:rFonts w:ascii="Khmer MEF1" w:hAnsi="Khmer MEF1" w:cs="Khmer MEF1"/>
          <w:sz w:val="24"/>
          <w:szCs w:val="24"/>
          <w:lang w:val="ca-ES"/>
          <w:rPrChange w:id="37114" w:author="Sopheak Phorn" w:date="2023-08-25T15:18:00Z">
            <w:rPr>
              <w:del w:id="37115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116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117" w:author="Kem Sereiboth" w:date="2022-09-19T10:39:00Z">
        <w:del w:id="37118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1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120" w:author="User" w:date="2022-09-23T05:56:00Z">
          <w:r w:rsidRPr="00E33574" w:rsidDel="00141B99">
            <w:rPr>
              <w:rFonts w:ascii="Khmer MEF1" w:hAnsi="Khmer MEF1" w:cs="Khmer MEF1"/>
              <w:spacing w:val="4"/>
              <w:sz w:val="24"/>
              <w:szCs w:val="24"/>
              <w:cs/>
              <w:rPrChange w:id="371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22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១៦៤</w:delText>
          </w:r>
        </w:del>
        <w:del w:id="37124" w:author="User" w:date="2022-10-05T13:58:00Z">
          <w:r w:rsidRPr="00E33574" w:rsidDel="00DB3750">
            <w:rPr>
              <w:rFonts w:ascii="Khmer MEF1" w:hAnsi="Khmer MEF1" w:cs="Khmer MEF1"/>
              <w:spacing w:val="4"/>
              <w:sz w:val="24"/>
              <w:szCs w:val="24"/>
              <w:cs/>
              <w:rPrChange w:id="371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26" w:author="User" w:date="2022-10-07T16:14:00Z">
          <w:r w:rsidRPr="009A453A" w:rsidDel="00556EC6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712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1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267DD99" w14:textId="02659B4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130" w:author="LENOVO" w:date="2022-10-02T13:06:00Z"/>
          <w:del w:id="37131" w:author="User" w:date="2022-10-07T16:14:00Z"/>
          <w:rFonts w:ascii="Khmer MEF1" w:hAnsi="Khmer MEF1" w:cs="Khmer MEF1"/>
          <w:sz w:val="24"/>
          <w:szCs w:val="24"/>
          <w:lang w:val="ca-ES"/>
          <w:rPrChange w:id="37132" w:author="Sopheak Phorn" w:date="2023-08-25T15:18:00Z">
            <w:rPr>
              <w:ins w:id="37133" w:author="LENOVO" w:date="2022-10-02T13:06:00Z"/>
              <w:del w:id="3713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135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5646ACB" w14:textId="14A6A51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136" w:author="Kem Sereiboth" w:date="2022-09-19T10:39:00Z"/>
          <w:del w:id="37137" w:author="User" w:date="2022-10-07T16:14:00Z"/>
          <w:rFonts w:ascii="Khmer MEF1" w:hAnsi="Khmer MEF1" w:cs="Khmer MEF1"/>
          <w:sz w:val="24"/>
          <w:szCs w:val="24"/>
          <w:lang w:val="ca-ES"/>
          <w:rPrChange w:id="37138" w:author="Sopheak Phorn" w:date="2023-08-25T15:18:00Z">
            <w:rPr>
              <w:ins w:id="37139" w:author="Kem Sereiboth" w:date="2022-09-19T10:39:00Z"/>
              <w:del w:id="37140" w:author="User" w:date="2022-10-07T16:14:00Z"/>
              <w:color w:val="171717" w:themeColor="background2" w:themeShade="1A"/>
            </w:rPr>
          </w:rPrChange>
        </w:rPr>
        <w:pPrChange w:id="3714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142" w:author="Kem Sereiboth" w:date="2022-09-19T10:39:00Z">
        <w:del w:id="37143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145" w:author="User" w:date="2022-09-23T05:56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1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4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២៦៣</w:delText>
          </w:r>
        </w:del>
        <w:del w:id="37149" w:author="User" w:date="2022-10-05T13:59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1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51" w:author="User" w:date="2022-10-07T16:14:00Z"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15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</w:delText>
          </w:r>
        </w:del>
        <w:del w:id="37154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1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56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១ ខែវិច្ឆិកា ឆ្នាំ២០២១ </w:delText>
          </w:r>
        </w:del>
        <w:del w:id="37158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1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16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បង្គាប់ការស្ដីពីការបែងចែកភារកិច្ច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របស់អគ្គលេខាធិការដ្ឋានរងនៃអគ្គលេខាធិការដ្ឋានក្រុមប្រឹក្សាជាតិគាំពារ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63" w:author="Kem Sereyboth" w:date="2023-07-19T16:59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សង្គម</w:delText>
          </w:r>
        </w:del>
      </w:ins>
    </w:p>
    <w:p w14:paraId="1861C125" w14:textId="7ACB107C" w:rsidR="00747399" w:rsidRPr="009A453A" w:rsidDel="00556EC6" w:rsidRDefault="00747399">
      <w:pPr>
        <w:spacing w:after="0" w:line="240" w:lineRule="auto"/>
        <w:ind w:firstLine="720"/>
        <w:jc w:val="both"/>
        <w:rPr>
          <w:ins w:id="37164" w:author="Kem Sereiboth" w:date="2022-09-19T10:39:00Z"/>
          <w:del w:id="37165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166" w:author="Sopheak Phorn" w:date="2023-08-25T15:18:00Z">
            <w:rPr>
              <w:ins w:id="37167" w:author="Kem Sereiboth" w:date="2022-09-19T10:39:00Z"/>
              <w:del w:id="37168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169" w:author="Kem Sereiboth" w:date="2022-09-19T10:39:00Z">
        <w:del w:id="37170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17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ប្រធានបទទី២៖</w:delText>
          </w:r>
        </w:del>
      </w:ins>
      <w:ins w:id="37172" w:author="Kem Sereiboth" w:date="2022-09-19T11:42:00Z">
        <w:del w:id="37173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174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175" w:author="Kem Sereiboth" w:date="2022-09-19T10:39:00Z">
        <w:del w:id="3717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77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2B48ADE0" w14:textId="2C8F1DD5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178" w:author="User" w:date="2022-10-07T16:14:00Z"/>
          <w:rFonts w:ascii="Khmer MEF1" w:hAnsi="Khmer MEF1" w:cs="Khmer MEF1"/>
          <w:sz w:val="24"/>
          <w:szCs w:val="24"/>
          <w:lang w:val="ca-ES"/>
          <w:rPrChange w:id="37179" w:author="Sopheak Phorn" w:date="2023-08-25T15:18:00Z">
            <w:rPr>
              <w:del w:id="37180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181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182" w:author="Kem Sereiboth" w:date="2022-09-19T10:39:00Z">
        <w:del w:id="3718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185" w:author="User" w:date="2022-09-23T05:56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1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8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8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7191" w:author="User" w:date="2022-10-05T13:59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71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9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 ខែមិថុនា</w:delText>
          </w:r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ឆ្នាំ២០២២ </w:delText>
          </w:r>
        </w:del>
        <w:del w:id="37195" w:author="User" w:date="2022-10-05T14:00:00Z">
          <w:r w:rsidR="00CB49F7" w:rsidRPr="00F55550" w:rsidDel="00DB3750">
            <w:rPr>
              <w:rFonts w:ascii="Khmer MEF1" w:hAnsi="Khmer MEF1" w:cs="Khmer MEF1"/>
              <w:sz w:val="24"/>
              <w:szCs w:val="24"/>
              <w:cs/>
            </w:rPr>
            <w:delText>លិខិត</w:delText>
          </w:r>
        </w:del>
        <w:del w:id="37196" w:author="User" w:date="2022-10-07T16:14:00Z"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ឆ្លើយតបករណីសំណើ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1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DDE05A3" w14:textId="09783246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199" w:author="LENOVO" w:date="2022-10-02T13:07:00Z"/>
          <w:del w:id="37200" w:author="User" w:date="2022-10-07T16:14:00Z"/>
          <w:rFonts w:ascii="Khmer MEF1" w:hAnsi="Khmer MEF1" w:cs="Khmer MEF1"/>
          <w:sz w:val="24"/>
          <w:szCs w:val="24"/>
          <w:lang w:val="ca-ES"/>
          <w:rPrChange w:id="37201" w:author="Sopheak Phorn" w:date="2023-08-25T15:18:00Z">
            <w:rPr>
              <w:ins w:id="37202" w:author="LENOVO" w:date="2022-10-02T13:07:00Z"/>
              <w:del w:id="37203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20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6366D0C" w14:textId="0B35FBEA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205" w:author="Kem Sereiboth" w:date="2022-09-19T10:39:00Z"/>
          <w:del w:id="37206" w:author="User" w:date="2022-10-07T16:14:00Z"/>
          <w:rFonts w:ascii="Khmer MEF1" w:hAnsi="Khmer MEF1" w:cs="Khmer MEF1"/>
          <w:sz w:val="24"/>
          <w:szCs w:val="24"/>
          <w:lang w:val="ca-ES"/>
          <w:rPrChange w:id="37207" w:author="Sopheak Phorn" w:date="2023-08-25T15:18:00Z">
            <w:rPr>
              <w:ins w:id="37208" w:author="Kem Sereiboth" w:date="2022-09-19T10:39:00Z"/>
              <w:del w:id="3720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1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211" w:author="Kem Sereiboth" w:date="2022-09-19T10:39:00Z">
        <w:del w:id="37212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2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សំណើសុំផ្ដល់ព័ត</w:delText>
          </w:r>
        </w:del>
      </w:ins>
      <w:ins w:id="37214" w:author="LENOVO" w:date="2022-10-02T13:07:00Z">
        <w:del w:id="37215" w:author="User" w:date="2022-10-07T16:14:00Z">
          <w:r w:rsidR="00C73896"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2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7217" w:author="Kem Sereiboth" w:date="2022-09-19T10:39:00Z">
        <w:del w:id="37218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2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មានអំពីលេខគណនីធនាគាររបស់អគ្គ</w:delText>
          </w:r>
        </w:del>
        <w:del w:id="37220" w:author="User" w:date="2022-10-03T05:54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72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7222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2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2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</w:delText>
          </w:r>
        </w:del>
      </w:ins>
      <w:ins w:id="37225" w:author="LENOVO" w:date="2022-10-02T13:07:00Z">
        <w:del w:id="37226" w:author="User" w:date="2022-10-07T16:14:00Z">
          <w:r w:rsidR="00C73896"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2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228" w:author="Kem Sereiboth" w:date="2022-09-19T10:39:00Z">
        <w:del w:id="37229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2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មិនមែនធនាគារសម្រាប់ទទួលភាគទាន 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72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2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ចូលអគ្គលេ</w:delText>
          </w:r>
        </w:del>
      </w:ins>
      <w:ins w:id="37234" w:author="LENOVO" w:date="2022-10-02T13:07:00Z">
        <w:del w:id="37235" w:author="User" w:date="2022-10-03T05:55:00Z">
          <w:r w:rsidR="00091112" w:rsidRPr="009A453A" w:rsidDel="00F8043E">
            <w:rPr>
              <w:rFonts w:ascii="Khmer MEF1" w:hAnsi="Khmer MEF1" w:cs="Khmer MEF1"/>
              <w:sz w:val="24"/>
              <w:szCs w:val="24"/>
              <w:lang w:val="ca-ES"/>
              <w:rPrChange w:id="37236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  <w:del w:id="37237" w:author="User" w:date="2022-10-03T05:54:00Z">
          <w:r w:rsidR="00091112" w:rsidRPr="00F55550" w:rsidDel="00F8043E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238" w:author="Kem Sereiboth" w:date="2022-09-19T10:39:00Z">
        <w:del w:id="3723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ខា</w:delText>
          </w:r>
        </w:del>
      </w:ins>
      <w:ins w:id="37241" w:author="LENOVO" w:date="2022-10-02T13:07:00Z">
        <w:del w:id="37242" w:author="User" w:date="2022-10-07T16:14:00Z">
          <w:r w:rsidR="00091112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243" w:author="Kem Sereiboth" w:date="2022-09-19T10:39:00Z">
        <w:del w:id="3724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2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0CDA691" w14:textId="310E0432" w:rsidR="00B50F57" w:rsidRPr="009A453A" w:rsidDel="00556EC6" w:rsidRDefault="00B50F57">
      <w:pPr>
        <w:spacing w:after="0" w:line="240" w:lineRule="auto"/>
        <w:ind w:firstLine="720"/>
        <w:jc w:val="both"/>
        <w:rPr>
          <w:ins w:id="37247" w:author="LENOVO" w:date="2022-10-06T12:18:00Z"/>
          <w:del w:id="37248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249" w:author="Sopheak Phorn" w:date="2023-08-25T15:18:00Z">
            <w:rPr>
              <w:ins w:id="37250" w:author="LENOVO" w:date="2022-10-06T12:18:00Z"/>
              <w:del w:id="37251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</w:p>
    <w:p w14:paraId="2102602B" w14:textId="14E42F3D" w:rsidR="00747399" w:rsidRPr="009A453A" w:rsidDel="00556EC6" w:rsidRDefault="009B6885">
      <w:pPr>
        <w:spacing w:after="0" w:line="240" w:lineRule="auto"/>
        <w:ind w:firstLine="720"/>
        <w:jc w:val="both"/>
        <w:rPr>
          <w:ins w:id="37252" w:author="Kem Sereiboth" w:date="2022-09-19T10:39:00Z"/>
          <w:del w:id="37253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254" w:author="Sopheak Phorn" w:date="2023-08-25T15:18:00Z">
            <w:rPr>
              <w:ins w:id="37255" w:author="Kem Sereiboth" w:date="2022-09-19T10:39:00Z"/>
              <w:del w:id="37256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257" w:author="Kem Sereiboth" w:date="2022-09-19T10:39:00Z">
        <w:del w:id="37258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25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</w:delText>
          </w:r>
        </w:del>
      </w:ins>
      <w:ins w:id="37260" w:author="Kem Sereiboth" w:date="2022-09-19T11:42:00Z">
        <w:del w:id="37261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26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263" w:author="Kem Sereiboth" w:date="2022-09-19T10:39:00Z">
        <w:del w:id="37264" w:author="User" w:date="2022-10-07T16:14:00Z">
          <w:r w:rsidR="00747399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26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ការបង់ភាគទាន ១០</w:delText>
          </w:r>
          <w:r w:rsidR="00747399" w:rsidRPr="009A453A" w:rsidDel="00556EC6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37266" w:author="Sopheak Phorn" w:date="2023-08-25T15:18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7330205E" w14:textId="747D051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267" w:author="User" w:date="2022-10-07T16:14:00Z"/>
          <w:rFonts w:ascii="Khmer MEF1" w:hAnsi="Khmer MEF1" w:cs="Khmer MEF1"/>
          <w:sz w:val="24"/>
          <w:szCs w:val="24"/>
          <w:lang w:val="ca-ES"/>
          <w:rPrChange w:id="37268" w:author="Sopheak Phorn" w:date="2023-08-25T15:18:00Z">
            <w:rPr>
              <w:del w:id="37269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7270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271" w:author="Kem Sereiboth" w:date="2022-09-19T10:39:00Z">
        <w:del w:id="37272" w:author="User" w:date="2022-10-05T14:00:00Z">
          <w:r w:rsidRPr="00E33574" w:rsidDel="00B47BB4">
            <w:rPr>
              <w:rFonts w:ascii="Khmer MEF1" w:hAnsi="Khmer MEF1" w:cs="Khmer MEF1"/>
              <w:spacing w:val="-4"/>
              <w:sz w:val="24"/>
              <w:szCs w:val="24"/>
              <w:cs/>
              <w:rPrChange w:id="372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ប្រការ២ </w:delText>
          </w:r>
        </w:del>
        <w:del w:id="3727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ប្រកាសលេខ០១៥ អ.ស.ហ.ប្រ.ក ចុះថ្ងៃទី២១ ខែឆ្នូ ឆ្នាំ២០២១ </w:delText>
          </w:r>
        </w:del>
        <w:del w:id="37276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72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7278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 ការកំណត់ប្រភពធនធាន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7B9E6ED2" w14:textId="7B38F0FC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281" w:author="LENOVO" w:date="2022-10-02T13:08:00Z"/>
          <w:del w:id="37282" w:author="User" w:date="2022-10-07T16:14:00Z"/>
          <w:rFonts w:ascii="Khmer MEF1" w:hAnsi="Khmer MEF1" w:cs="Khmer MEF1"/>
          <w:sz w:val="24"/>
          <w:szCs w:val="24"/>
          <w:lang w:val="ca-ES"/>
          <w:rPrChange w:id="37283" w:author="Sopheak Phorn" w:date="2023-08-25T15:18:00Z">
            <w:rPr>
              <w:ins w:id="37284" w:author="LENOVO" w:date="2022-10-02T13:08:00Z"/>
              <w:del w:id="3728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86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856B2AF" w14:textId="43CAFE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287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288" w:author="Sopheak Phorn" w:date="2023-08-25T15:18:00Z">
            <w:rPr>
              <w:del w:id="37289" w:author="User" w:date="2022-10-07T16:14:00Z"/>
              <w:rFonts w:ascii="Khmer MEF1" w:hAnsi="Khmer MEF1" w:cs="Khmer MEF1"/>
              <w:b/>
              <w:bCs/>
              <w:spacing w:val="-12"/>
              <w:sz w:val="24"/>
              <w:szCs w:val="24"/>
            </w:rPr>
          </w:rPrChange>
        </w:rPr>
        <w:pPrChange w:id="37290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291" w:author="Kem Sereiboth" w:date="2022-09-19T10:39:00Z">
        <w:del w:id="37292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294" w:author="User" w:date="2022-09-23T05:57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2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96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០២២ អ.ស.ហ.អល ចុះថ្ងៃទី</w:delText>
          </w:r>
        </w:del>
        <w:del w:id="37298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72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30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២​ ខែកុម្ភៈ ឆ្នាំ២០២២ ស្ដីពី សំណើសុំពិនិត្យលទ្ធភាពបង់ភាគទានរបស់និយ័តករក្រោមឱវាទ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73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ជាប្រចាំខែមក</w:delText>
          </w:r>
        </w:del>
        <w:del w:id="37304" w:author="User" w:date="2022-10-03T05:55:00Z">
          <w:r w:rsidRPr="00E33574" w:rsidDel="00F8043E">
            <w:rPr>
              <w:rFonts w:ascii="Khmer MEF1" w:hAnsi="Khmer MEF1" w:cs="Khmer MEF1"/>
              <w:spacing w:val="-6"/>
              <w:sz w:val="24"/>
              <w:szCs w:val="24"/>
              <w:cs/>
              <w:rPrChange w:id="373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06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73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16745279" w14:textId="5D8EA7D5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09" w:author="LENOVO" w:date="2022-10-02T13:08:00Z"/>
          <w:del w:id="37310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311" w:author="Sopheak Phorn" w:date="2023-08-25T15:18:00Z">
            <w:rPr>
              <w:ins w:id="37312" w:author="LENOVO" w:date="2022-10-02T13:08:00Z"/>
              <w:del w:id="3731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14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511192DA" w14:textId="1A19D5E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7315" w:author="User" w:date="2022-10-07T16:14:00Z"/>
          <w:rFonts w:ascii="Khmer MEF1" w:hAnsi="Khmer MEF1" w:cs="Khmer MEF1"/>
          <w:sz w:val="24"/>
          <w:szCs w:val="24"/>
          <w:lang w:val="ca-ES"/>
          <w:rPrChange w:id="37316" w:author="Sopheak Phorn" w:date="2023-08-25T15:18:00Z">
            <w:rPr>
              <w:del w:id="37317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318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319" w:author="Kem Sereiboth" w:date="2022-09-19T10:39:00Z">
        <w:del w:id="3732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322" w:author="User" w:date="2022-09-23T05:57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3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2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32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7328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73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3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២០ ខែមិថុនា ឆ្នាំ២០២២ </w:delText>
          </w:r>
        </w:del>
        <w:del w:id="37332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73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33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ឆ្លើយតបករណីសំណើរសុំផ្ដល់កម្រងសេវាសាធារណៈរបស់និយ័តករក្រោមឱវាទ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79F8182" w14:textId="6C2F8CDA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337" w:author="LENOVO" w:date="2022-10-02T13:08:00Z"/>
          <w:del w:id="37338" w:author="User" w:date="2022-10-07T16:14:00Z"/>
          <w:rFonts w:ascii="Khmer MEF1" w:hAnsi="Khmer MEF1" w:cs="Khmer MEF1"/>
          <w:sz w:val="24"/>
          <w:szCs w:val="24"/>
          <w:lang w:val="ca-ES"/>
          <w:rPrChange w:id="37339" w:author="Sopheak Phorn" w:date="2023-08-25T15:18:00Z">
            <w:rPr>
              <w:ins w:id="37340" w:author="LENOVO" w:date="2022-10-02T13:08:00Z"/>
              <w:del w:id="3734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42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A3BA6A3" w14:textId="784C194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343" w:author="User" w:date="2022-10-07T16:14:00Z"/>
          <w:rFonts w:ascii="Khmer MEF1" w:hAnsi="Khmer MEF1" w:cs="Khmer MEF1"/>
          <w:sz w:val="24"/>
          <w:szCs w:val="24"/>
          <w:lang w:val="ca-ES"/>
          <w:rPrChange w:id="37344" w:author="Sopheak Phorn" w:date="2023-08-25T15:18:00Z">
            <w:rPr>
              <w:del w:id="37345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346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347" w:author="Kem Sereiboth" w:date="2022-09-19T10:39:00Z">
        <w:del w:id="37348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3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350" w:author="User" w:date="2022-09-23T05:58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73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52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3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១៣០ អ.ស.ហ.អ.ល ចុះថ្ងៃទី២២ ខែធ្នូ ឆ្នាំ២០២១ សុំផ្ដល់ព័ត៌មានអំពីលេខ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73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គណនីធនាគាររបស់អគ្គលេខាធិការដ្ឋានអាជ្ញាធរសេវាហរិញ្ញវត្ថុមិនមែនធនាគារសម្រាប់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ទទួលភាគទាន ដែល</w:delText>
          </w:r>
        </w:del>
        <w:del w:id="37356" w:author="User" w:date="2022-10-03T05:57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73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</w:delText>
          </w:r>
        </w:del>
        <w:del w:id="3735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4193BDB" w14:textId="1A724BAD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63" w:author="LENOVO" w:date="2022-10-02T13:08:00Z"/>
          <w:del w:id="37364" w:author="User" w:date="2022-10-07T16:14:00Z"/>
          <w:rFonts w:ascii="Khmer MEF1" w:hAnsi="Khmer MEF1" w:cs="Khmer MEF1"/>
          <w:sz w:val="24"/>
          <w:szCs w:val="24"/>
          <w:lang w:val="ca-ES"/>
          <w:rPrChange w:id="37365" w:author="Sopheak Phorn" w:date="2023-08-25T15:18:00Z">
            <w:rPr>
              <w:ins w:id="37366" w:author="LENOVO" w:date="2022-10-02T13:08:00Z"/>
              <w:del w:id="3736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68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1FFDEF6" w14:textId="790EC72C" w:rsidR="001627EF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369" w:author="Kem Sereiboth" w:date="2022-09-19T10:39:00Z"/>
          <w:del w:id="37370" w:author="User" w:date="2022-10-07T16:14:00Z"/>
          <w:rFonts w:ascii="Khmer MEF1" w:hAnsi="Khmer MEF1" w:cs="Khmer MEF1"/>
          <w:sz w:val="24"/>
          <w:szCs w:val="24"/>
          <w:lang w:val="ca-ES"/>
          <w:rPrChange w:id="37371" w:author="Sopheak Phorn" w:date="2023-08-25T15:18:00Z">
            <w:rPr>
              <w:ins w:id="37372" w:author="Kem Sereiboth" w:date="2022-09-19T10:39:00Z"/>
              <w:del w:id="3737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74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75" w:author="Kem Sereiboth" w:date="2022-09-19T10:39:00Z">
        <w:del w:id="37376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3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</w:delText>
          </w:r>
        </w:del>
        <w:del w:id="37378" w:author="User" w:date="2022-10-05T14:03:00Z">
          <w:r w:rsidRPr="00E33574" w:rsidDel="00F07E20">
            <w:rPr>
              <w:rFonts w:ascii="Khmer MEF1" w:hAnsi="Khmer MEF1" w:cs="Khmer MEF1"/>
              <w:spacing w:val="14"/>
              <w:sz w:val="24"/>
              <w:szCs w:val="24"/>
              <w:cs/>
              <w:rPrChange w:id="373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7380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3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សុំផ្ដល់ព័តមានអំពីលេខគណនីធនាគាររបស់អគ្គ</w:delText>
          </w:r>
        </w:del>
        <w:del w:id="37382" w:author="User" w:date="2022-10-03T05:57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73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7384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3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</w:del>
        <w:del w:id="37386" w:author="User" w:date="2022-10-03T05:57:00Z">
          <w:r w:rsidRPr="00E33574" w:rsidDel="00F8043E">
            <w:rPr>
              <w:rFonts w:ascii="Khmer MEF1" w:hAnsi="Khmer MEF1" w:cs="Khmer MEF1"/>
              <w:spacing w:val="-2"/>
              <w:sz w:val="24"/>
              <w:szCs w:val="24"/>
              <w:cs/>
              <w:rPrChange w:id="373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37388" w:author="Kem Sereiboth" w:date="2022-09-19T10:58:00Z">
        <w:del w:id="37389" w:author="User" w:date="2022-10-07T16:14:00Z">
          <w:r w:rsidR="00CB49F7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3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37391" w:author="Kem Sereiboth" w:date="2022-09-19T10:39:00Z">
        <w:del w:id="37392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3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ញ្ញវត្ថុមិនមែនធនាគារសម្រាប់ទទួលភាគទាន</w:delText>
          </w:r>
        </w:del>
        <w:del w:id="37394" w:author="User" w:date="2022-10-05T14:04:00Z">
          <w:r w:rsidRPr="00E33574" w:rsidDel="00F07E20">
            <w:rPr>
              <w:rFonts w:ascii="Khmer MEF1" w:hAnsi="Khmer MEF1" w:cs="Khmer MEF1"/>
              <w:spacing w:val="-2"/>
              <w:sz w:val="24"/>
              <w:szCs w:val="24"/>
              <w:cs/>
              <w:rPrChange w:id="373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9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3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73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3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</w:delText>
          </w:r>
        </w:del>
      </w:ins>
      <w:ins w:id="37401" w:author="LENOVO" w:date="2022-10-02T13:09:00Z">
        <w:del w:id="37402" w:author="User" w:date="2022-10-03T05:43:00Z">
          <w:r w:rsidR="00617436" w:rsidRPr="009A453A" w:rsidDel="00851EE0">
            <w:rPr>
              <w:rFonts w:ascii="Khmer MEF1" w:hAnsi="Khmer MEF1" w:cs="Khmer MEF1"/>
              <w:sz w:val="24"/>
              <w:szCs w:val="24"/>
              <w:lang w:val="ca-ES"/>
              <w:rPrChange w:id="3740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17436" w:rsidRPr="00F55550" w:rsidDel="00851EE0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404" w:author="Kem Sereiboth" w:date="2022-09-19T10:39:00Z">
        <w:del w:id="3740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C8CCB81" w14:textId="7C364A61" w:rsidR="00747399" w:rsidRPr="009A453A" w:rsidDel="00556EC6" w:rsidRDefault="00747399">
      <w:pPr>
        <w:spacing w:after="0" w:line="233" w:lineRule="auto"/>
        <w:ind w:firstLine="720"/>
        <w:jc w:val="both"/>
        <w:rPr>
          <w:ins w:id="37408" w:author="Kem Sereiboth" w:date="2022-09-19T10:39:00Z"/>
          <w:del w:id="37409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410" w:author="Sopheak Phorn" w:date="2023-08-25T15:18:00Z">
            <w:rPr>
              <w:ins w:id="37411" w:author="Kem Sereiboth" w:date="2022-09-19T10:39:00Z"/>
              <w:del w:id="37412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413" w:author="User" w:date="2022-10-03T07:32:00Z">
          <w:pPr>
            <w:spacing w:after="0" w:line="240" w:lineRule="auto"/>
            <w:ind w:firstLine="720"/>
            <w:jc w:val="both"/>
          </w:pPr>
        </w:pPrChange>
      </w:pPr>
      <w:ins w:id="37414" w:author="Kem Sereiboth" w:date="2022-09-19T10:39:00Z">
        <w:del w:id="37415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1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</w:delText>
          </w:r>
        </w:del>
      </w:ins>
      <w:ins w:id="37417" w:author="Kem Sereiboth" w:date="2022-09-19T11:42:00Z">
        <w:del w:id="37418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1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420" w:author="Kem Sereiboth" w:date="2022-09-19T10:39:00Z">
        <w:del w:id="37421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2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ប្រព័ន្ធលើកទឹកចិត្ត</w:delText>
          </w:r>
        </w:del>
      </w:ins>
      <w:ins w:id="37423" w:author="Kem Sereiboth" w:date="2022-09-19T11:42:00Z">
        <w:del w:id="37424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2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</w:p>
    <w:p w14:paraId="1067BEA7" w14:textId="23871D3F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426" w:author="Kem Sereiboth" w:date="2022-09-19T10:39:00Z"/>
          <w:del w:id="37427" w:author="User" w:date="2022-10-07T16:14:00Z"/>
          <w:rFonts w:ascii="Khmer MEF1" w:hAnsi="Khmer MEF1" w:cs="Khmer MEF1"/>
          <w:sz w:val="24"/>
          <w:szCs w:val="24"/>
          <w:lang w:val="ca-ES"/>
          <w:rPrChange w:id="37428" w:author="Sopheak Phorn" w:date="2023-08-25T15:18:00Z">
            <w:rPr>
              <w:ins w:id="37429" w:author="Kem Sereiboth" w:date="2022-09-19T10:39:00Z"/>
              <w:del w:id="3743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431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432" w:author="Kem Sereiboth" w:date="2022-09-19T10:39:00Z">
        <w:del w:id="37433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4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4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</w:delText>
          </w:r>
          <w:r w:rsidR="00AD2EB3"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4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ញាធរសេវាហិរញ្ញវត្ថុមិនមែន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ធនាគារ</w:delText>
          </w:r>
        </w:del>
      </w:ins>
    </w:p>
    <w:p w14:paraId="7709B547" w14:textId="43F0766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437" w:author="Kem Sereiboth" w:date="2022-09-19T10:39:00Z"/>
          <w:del w:id="37438" w:author="User" w:date="2022-10-07T16:14:00Z"/>
          <w:rFonts w:ascii="Khmer MEF1" w:hAnsi="Khmer MEF1" w:cs="Khmer MEF1"/>
          <w:sz w:val="24"/>
          <w:szCs w:val="24"/>
          <w:lang w:val="ca-ES"/>
          <w:rPrChange w:id="37439" w:author="Sopheak Phorn" w:date="2023-08-25T15:18:00Z">
            <w:rPr>
              <w:ins w:id="37440" w:author="Kem Sereiboth" w:date="2022-09-19T10:39:00Z"/>
              <w:del w:id="3744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442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443" w:author="Kem Sereiboth" w:date="2022-09-19T10:39:00Z">
        <w:del w:id="3744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ប្រការ៤ ប្រការ៥ ប្រការ៦ ប្រការ៩ និងប្រការ១២ </w:delText>
          </w:r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4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447" w:author="User" w:date="2022-09-23T05:58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74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49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4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 លក្ខន្តិកៈនៃមន្ត្រីលក្ខន្តិកៈ</w:delText>
          </w:r>
        </w:del>
      </w:ins>
      <w:ins w:id="37451" w:author="LENOVO" w:date="2022-10-02T13:10:00Z">
        <w:del w:id="37452" w:author="User" w:date="2022-10-07T16:14:00Z">
          <w:r w:rsidR="00617436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45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454" w:author="Kem Sereiboth" w:date="2022-09-19T10:39:00Z">
        <w:del w:id="3745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វត្ថុមិនមែនធនាគារ</w:delText>
          </w:r>
        </w:del>
      </w:ins>
    </w:p>
    <w:p w14:paraId="4A7C4FDD" w14:textId="6D33A21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457" w:author="Kem Sereiboth" w:date="2022-09-19T10:39:00Z"/>
          <w:del w:id="37458" w:author="User" w:date="2022-10-07T16:14:00Z"/>
          <w:rFonts w:ascii="Khmer MEF1" w:hAnsi="Khmer MEF1" w:cs="Khmer MEF1"/>
          <w:sz w:val="24"/>
          <w:szCs w:val="24"/>
          <w:lang w:val="ca-ES"/>
          <w:rPrChange w:id="37459" w:author="Sopheak Phorn" w:date="2023-08-25T15:18:00Z">
            <w:rPr>
              <w:ins w:id="37460" w:author="Kem Sereiboth" w:date="2022-09-19T10:39:00Z"/>
              <w:del w:id="3746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462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463" w:author="Kem Sereiboth" w:date="2022-09-19T10:39:00Z">
        <w:del w:id="37464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466" w:author="User" w:date="2022-09-23T05:58:00Z">
          <w:r w:rsidRPr="00E33574" w:rsidDel="00141B99">
            <w:rPr>
              <w:rFonts w:ascii="Khmer MEF1" w:hAnsi="Khmer MEF1" w:cs="Khmer MEF1"/>
              <w:spacing w:val="-4"/>
              <w:sz w:val="24"/>
              <w:szCs w:val="24"/>
              <w:cs/>
              <w:rPrChange w:id="374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68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៦១៦ សហវប្រក. ចុះថ្ងៃទី០៤ ខែមិថុនា ឆ្នាំ២០១៤ </w:delText>
          </w:r>
        </w:del>
        <w:del w:id="37470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4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7472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</w:delText>
          </w:r>
        </w:del>
        <w:del w:id="37474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4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76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ការកំណត់គោលការណ៍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4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</w:del>
      </w:ins>
      <w:ins w:id="37480" w:author="LENOVO" w:date="2022-10-02T13:10:00Z">
        <w:del w:id="37481" w:author="User" w:date="2022-10-07T16:14:00Z">
          <w:r w:rsidR="00617436"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482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483" w:author="Kem Sereiboth" w:date="2022-09-19T10:39:00Z">
        <w:del w:id="37484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4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រង្វាន់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1E10C0DB" w14:textId="4DEA831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487" w:author="Kem Sereiboth" w:date="2022-09-19T10:39:00Z"/>
          <w:del w:id="37488" w:author="User" w:date="2022-10-07T16:14:00Z"/>
          <w:rFonts w:ascii="Khmer MEF1" w:hAnsi="Khmer MEF1" w:cs="Khmer MEF1"/>
          <w:sz w:val="24"/>
          <w:szCs w:val="24"/>
          <w:lang w:val="ca-ES"/>
          <w:rPrChange w:id="37489" w:author="Sopheak Phorn" w:date="2023-08-25T15:18:00Z">
            <w:rPr>
              <w:ins w:id="37490" w:author="Kem Sereiboth" w:date="2022-09-19T10:39:00Z"/>
              <w:del w:id="3749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492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493" w:author="Kem Sereiboth" w:date="2022-09-19T10:39:00Z">
        <w:del w:id="37494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4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496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4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9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4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500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5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02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5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០០៤</w:delText>
          </w:r>
        </w:del>
        <w:del w:id="37504" w:author="User" w:date="2022-10-05T14:06:00Z">
          <w:r w:rsidRPr="00E33574" w:rsidDel="006D6814">
            <w:rPr>
              <w:rFonts w:ascii="Khmer MEF1" w:hAnsi="Khmer MEF1" w:cs="Khmer MEF1"/>
              <w:spacing w:val="-2"/>
              <w:sz w:val="24"/>
              <w:szCs w:val="24"/>
              <w:cs/>
              <w:rPrChange w:id="375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 </w:delText>
          </w:r>
        </w:del>
        <w:del w:id="3750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5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 ចុះថ្ងៃទី</w:delText>
          </w:r>
        </w:del>
        <w:del w:id="37508" w:author="User" w:date="2022-10-05T14:05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5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10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5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 ខែកុម្ភៈ ឆ្នាំ២០១៧ ស្ដីពីការអនុវត្តប្រកាសលេខ</w:delText>
          </w:r>
        </w:del>
        <w:del w:id="37512" w:author="User" w:date="2022-10-05T14:06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5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14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5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សហវ.ប្រក ចុះថ្ងៃទី</w:delText>
          </w:r>
        </w:del>
        <w:del w:id="37517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5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1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</w:delText>
          </w:r>
        </w:del>
        <w:del w:id="37521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5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2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បទប្បញ្ញត្តិវិសោធនកម្មពាក់ព័ន្ធ</w:delText>
          </w:r>
        </w:del>
      </w:ins>
    </w:p>
    <w:p w14:paraId="03C356CC" w14:textId="401E2BB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525" w:author="Kem Sereiboth" w:date="2022-09-19T10:39:00Z"/>
          <w:del w:id="37526" w:author="User" w:date="2022-10-07T16:14:00Z"/>
          <w:rFonts w:ascii="Khmer MEF1" w:hAnsi="Khmer MEF1" w:cs="Khmer MEF1"/>
          <w:sz w:val="24"/>
          <w:szCs w:val="24"/>
          <w:lang w:val="ca-ES"/>
          <w:rPrChange w:id="37527" w:author="Sopheak Phorn" w:date="2023-08-25T15:18:00Z">
            <w:rPr>
              <w:ins w:id="37528" w:author="Kem Sereiboth" w:date="2022-09-19T10:39:00Z"/>
              <w:del w:id="3752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30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531" w:author="Kem Sereiboth" w:date="2022-09-19T10:39:00Z">
        <w:del w:id="37532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5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534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5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36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5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538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5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40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5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០០៣  សហវ ចុះថ្ងៃទី</w:delText>
          </w:r>
        </w:del>
        <w:del w:id="37542" w:author="User" w:date="2022-10-05T14:06:00Z">
          <w:r w:rsidRPr="00E33574" w:rsidDel="006D6814">
            <w:rPr>
              <w:rFonts w:ascii="Khmer MEF1" w:hAnsi="Khmer MEF1" w:cs="Khmer MEF1"/>
              <w:spacing w:val="2"/>
              <w:sz w:val="24"/>
              <w:szCs w:val="24"/>
              <w:cs/>
              <w:rPrChange w:id="375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44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5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 ខែមីនា ឆ្នាំ២០១៥ ស្ដីពីការអនុវត្តប្រកាសលេខ</w:delText>
          </w:r>
        </w:del>
        <w:del w:id="37546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5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48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5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5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សហវ.ប្រក ចុះថ្ងៃទី</w:delText>
          </w:r>
        </w:del>
        <w:del w:id="37552" w:author="User" w:date="2022-10-05T14:07:00Z">
          <w:r w:rsidRPr="00E33574" w:rsidDel="006D6814">
            <w:rPr>
              <w:rFonts w:ascii="Khmer MEF1" w:hAnsi="Khmer MEF1" w:cs="Khmer MEF1"/>
              <w:spacing w:val="10"/>
              <w:sz w:val="24"/>
              <w:szCs w:val="24"/>
              <w:cs/>
              <w:rPrChange w:id="375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54" w:author="User" w:date="2022-10-07T16:14:00Z"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5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 បទប្បញ្ញត្តិវិសោធនកម្មពាក់ព័ន្ធ សម្រាប់</w:delText>
          </w:r>
        </w:del>
        <w:del w:id="37556" w:author="User" w:date="2022-10-03T05:42:00Z">
          <w:r w:rsidRPr="00E33574" w:rsidDel="00851EE0">
            <w:rPr>
              <w:rFonts w:ascii="Khmer MEF1" w:hAnsi="Khmer MEF1" w:cs="Khmer MEF1"/>
              <w:sz w:val="24"/>
              <w:szCs w:val="24"/>
              <w:cs/>
              <w:rPrChange w:id="375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</w:delText>
          </w:r>
        </w:del>
        <w:del w:id="3755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២០១៥</w:delText>
          </w:r>
        </w:del>
      </w:ins>
    </w:p>
    <w:p w14:paraId="77E57D4A" w14:textId="41306AE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560" w:author="Kem Sereiboth" w:date="2022-09-19T10:39:00Z"/>
          <w:del w:id="37561" w:author="User" w:date="2022-10-07T16:14:00Z"/>
          <w:rFonts w:ascii="Khmer MEF1" w:hAnsi="Khmer MEF1" w:cs="Khmer MEF1"/>
          <w:sz w:val="24"/>
          <w:szCs w:val="24"/>
          <w:lang w:val="ca-ES"/>
          <w:rPrChange w:id="37562" w:author="Sopheak Phorn" w:date="2023-08-25T15:18:00Z">
            <w:rPr>
              <w:ins w:id="37563" w:author="Kem Sereiboth" w:date="2022-09-19T10:39:00Z"/>
              <w:del w:id="3756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65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566" w:author="Kem Sereiboth" w:date="2022-09-19T10:39:00Z">
        <w:del w:id="3756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569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5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71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573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5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75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២៣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57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</w:delText>
          </w:r>
        </w:del>
        <w:del w:id="37579" w:author="User" w:date="2022-10-05T14:10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5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581" w:author="User" w:date="2022-10-05T14:07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5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83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៥​ ខែកុម្ភៈ ឆ្នាំ២០២១ សំណើ</w:delText>
          </w:r>
        </w:del>
        <w:del w:id="37585" w:author="User" w:date="2022-10-05T14:08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5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758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សុំផ្ដល់ផែនការក្របខណ្ឌ និង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មន្រ្តីជាប់កិច្ចសន្យាប្រចាំឆ្នាំ២០២១ និងសម្រាប់ឆ្នាំ២០២២</w:delText>
          </w:r>
        </w:del>
      </w:ins>
    </w:p>
    <w:p w14:paraId="3A046E07" w14:textId="28548D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590" w:author="Kem Sereiboth" w:date="2022-09-19T10:39:00Z"/>
          <w:del w:id="37591" w:author="User" w:date="2022-10-07T16:14:00Z"/>
          <w:rFonts w:ascii="Khmer MEF1" w:hAnsi="Khmer MEF1" w:cs="Khmer MEF1"/>
          <w:sz w:val="24"/>
          <w:szCs w:val="24"/>
          <w:lang w:val="ca-ES"/>
          <w:rPrChange w:id="37592" w:author="Sopheak Phorn" w:date="2023-08-25T15:18:00Z">
            <w:rPr>
              <w:ins w:id="37593" w:author="Kem Sereiboth" w:date="2022-09-19T10:39:00Z"/>
              <w:del w:id="3759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95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596" w:author="Kem Sereiboth" w:date="2022-09-19T10:39:00Z">
        <w:del w:id="37597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5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599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6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01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6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603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6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05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6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១៥៨</w:delText>
          </w:r>
          <w:r w:rsidRPr="009A453A" w:rsidDel="00556EC6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376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6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6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56FDDCFB" w14:textId="43AF60A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612" w:author="Kem Sereiboth" w:date="2022-09-19T10:39:00Z"/>
          <w:del w:id="37613" w:author="User" w:date="2022-10-07T16:14:00Z"/>
          <w:rFonts w:ascii="Khmer MEF1" w:hAnsi="Khmer MEF1" w:cs="Khmer MEF1"/>
          <w:sz w:val="24"/>
          <w:szCs w:val="24"/>
          <w:lang w:val="ca-ES"/>
          <w:rPrChange w:id="37614" w:author="Sopheak Phorn" w:date="2023-08-25T15:18:00Z">
            <w:rPr>
              <w:ins w:id="37615" w:author="Kem Sereiboth" w:date="2022-09-19T10:39:00Z"/>
              <w:del w:id="3761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1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18" w:author="Kem Sereiboth" w:date="2022-09-19T10:39:00Z">
        <w:del w:id="3761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621" w:author="User" w:date="2022-09-23T05:58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6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2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625" w:author="User" w:date="2022-09-23T05:59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6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2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៣៣៤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62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4136C3D" w14:textId="2CC2D67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31" w:author="Kem Sereiboth" w:date="2022-09-19T10:39:00Z"/>
          <w:del w:id="37632" w:author="User" w:date="2022-10-07T16:14:00Z"/>
          <w:rFonts w:ascii="Khmer MEF1" w:hAnsi="Khmer MEF1" w:cs="Khmer MEF1"/>
          <w:sz w:val="24"/>
          <w:szCs w:val="24"/>
          <w:lang w:val="ca-ES"/>
          <w:rPrChange w:id="37633" w:author="Sopheak Phorn" w:date="2023-08-25T15:18:00Z">
            <w:rPr>
              <w:ins w:id="37634" w:author="Kem Sereiboth" w:date="2022-09-19T10:39:00Z"/>
              <w:del w:id="3763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36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37" w:author="Kem Sereiboth" w:date="2022-09-19T10:39:00Z">
        <w:del w:id="37638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640" w:author="User" w:date="2022-09-23T05:59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76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42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១០១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764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អ.ក.គ. ចុះថ្ងៃទី</w:delText>
          </w:r>
        </w:del>
        <w:del w:id="37646" w:author="User" w:date="2022-10-05T14:11:00Z">
          <w:r w:rsidRPr="00E33574" w:rsidDel="006D6814">
            <w:rPr>
              <w:rFonts w:ascii="Khmer MEF1" w:hAnsi="Khmer MEF1" w:cs="Khmer MEF1"/>
              <w:spacing w:val="6"/>
              <w:sz w:val="24"/>
              <w:szCs w:val="24"/>
              <w:cs/>
              <w:rPrChange w:id="376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648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 ខែមេសា ឆ្នាំ២០២២ របាយការណ៍សមិទ្ធកម្មនៃការអនុវត្ត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6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582C3EF1" w14:textId="298D6CF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52" w:author="Kem Sereiboth" w:date="2022-09-19T10:39:00Z"/>
          <w:del w:id="37653" w:author="User" w:date="2022-10-07T16:14:00Z"/>
          <w:rFonts w:ascii="Khmer MEF1" w:hAnsi="Khmer MEF1" w:cs="Khmer MEF1"/>
          <w:spacing w:val="-14"/>
          <w:sz w:val="24"/>
          <w:szCs w:val="24"/>
          <w:lang w:val="ca-ES"/>
          <w:rPrChange w:id="37654" w:author="Sopheak Phorn" w:date="2023-08-25T15:18:00Z">
            <w:rPr>
              <w:ins w:id="37655" w:author="Kem Sereiboth" w:date="2022-09-19T10:39:00Z"/>
              <w:del w:id="3765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5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58" w:author="Kem Sereiboth" w:date="2022-09-19T10:39:00Z">
        <w:del w:id="37659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6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</w:delText>
          </w:r>
        </w:del>
        <w:del w:id="37661" w:author="User" w:date="2022-10-05T14:11:00Z">
          <w:r w:rsidRPr="00E33574" w:rsidDel="006D6814">
            <w:rPr>
              <w:rFonts w:ascii="Khmer MEF1" w:hAnsi="Khmer MEF1" w:cs="Khmer MEF1"/>
              <w:spacing w:val="-14"/>
              <w:sz w:val="24"/>
              <w:szCs w:val="24"/>
              <w:cs/>
              <w:rPrChange w:id="376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63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6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ប្រចាំត្រីមាសទី១ ឆ្នាំ២០២២</w:delText>
          </w:r>
        </w:del>
      </w:ins>
    </w:p>
    <w:p w14:paraId="34779B23" w14:textId="6C7826A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65" w:author="Kem Sereiboth" w:date="2022-09-19T10:39:00Z"/>
          <w:del w:id="37666" w:author="User" w:date="2022-10-07T16:14:00Z"/>
          <w:rFonts w:ascii="Khmer MEF1" w:hAnsi="Khmer MEF1" w:cs="Khmer MEF1"/>
          <w:sz w:val="24"/>
          <w:szCs w:val="24"/>
          <w:lang w:val="ca-ES"/>
          <w:rPrChange w:id="37667" w:author="Sopheak Phorn" w:date="2023-08-25T15:18:00Z">
            <w:rPr>
              <w:ins w:id="37668" w:author="Kem Sereiboth" w:date="2022-09-19T10:39:00Z"/>
              <w:del w:id="3766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70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71" w:author="Kem Sereiboth" w:date="2022-09-19T10:39:00Z">
        <w:del w:id="3767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6B8763A8" w14:textId="6793ADF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74" w:author="Kem Sereiboth" w:date="2022-09-19T10:39:00Z"/>
          <w:del w:id="37675" w:author="User" w:date="2022-10-07T16:14:00Z"/>
          <w:rFonts w:ascii="Khmer MEF1" w:hAnsi="Khmer MEF1" w:cs="Khmer MEF1"/>
          <w:sz w:val="24"/>
          <w:szCs w:val="24"/>
          <w:lang w:val="ca-ES"/>
          <w:rPrChange w:id="37676" w:author="Sopheak Phorn" w:date="2023-08-25T15:18:00Z">
            <w:rPr>
              <w:ins w:id="37677" w:author="Kem Sereiboth" w:date="2022-09-19T10:39:00Z"/>
              <w:del w:id="3767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79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80" w:author="Kem Sereiboth" w:date="2022-09-19T10:39:00Z">
        <w:del w:id="3768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44070AFC" w14:textId="2D88A45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83" w:author="Kem Sereiboth" w:date="2022-09-19T10:39:00Z"/>
          <w:del w:id="37684" w:author="User" w:date="2022-10-07T16:14:00Z"/>
          <w:rFonts w:ascii="Khmer MEF1" w:hAnsi="Khmer MEF1" w:cs="Khmer MEF1"/>
          <w:sz w:val="24"/>
          <w:szCs w:val="24"/>
          <w:lang w:val="ca-ES"/>
          <w:rPrChange w:id="37685" w:author="Sopheak Phorn" w:date="2023-08-25T15:18:00Z">
            <w:rPr>
              <w:ins w:id="37686" w:author="Kem Sereiboth" w:date="2022-09-19T10:39:00Z"/>
              <w:del w:id="3768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88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89" w:author="Kem Sereiboth" w:date="2022-09-19T10:39:00Z">
        <w:del w:id="3769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</w:delText>
          </w:r>
        </w:del>
        <w:del w:id="37692" w:author="User" w:date="2022-10-05T14:12:00Z">
          <w:r w:rsidRPr="00E33574" w:rsidDel="006D6814">
            <w:rPr>
              <w:rFonts w:ascii="Khmer MEF1" w:hAnsi="Khmer MEF1" w:cs="Khmer MEF1"/>
              <w:sz w:val="24"/>
              <w:szCs w:val="24"/>
              <w:cs/>
              <w:rPrChange w:id="376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9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</w:p>
    <w:p w14:paraId="5D3D2F33" w14:textId="241BD2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696" w:author="Kem Sereiboth" w:date="2022-09-19T10:39:00Z"/>
          <w:del w:id="37697" w:author="User" w:date="2022-10-07T16:14:00Z"/>
          <w:rFonts w:ascii="Khmer MEF1" w:hAnsi="Khmer MEF1" w:cs="Khmer MEF1"/>
          <w:sz w:val="24"/>
          <w:szCs w:val="24"/>
          <w:lang w:val="ca-ES"/>
          <w:rPrChange w:id="37698" w:author="Sopheak Phorn" w:date="2023-08-25T15:18:00Z">
            <w:rPr>
              <w:ins w:id="37699" w:author="Kem Sereiboth" w:date="2022-09-19T10:39:00Z"/>
              <w:del w:id="3770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01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02" w:author="Kem Sereiboth" w:date="2022-09-19T10:39:00Z">
        <w:del w:id="3770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70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</w:del>
        <w:del w:id="37706" w:author="User" w:date="2022-10-05T14:12:00Z">
          <w:r w:rsidRPr="009A453A" w:rsidDel="006D6814">
            <w:rPr>
              <w:rFonts w:ascii="Khmer MEF1" w:hAnsi="Khmer MEF1" w:cs="Khmer MEF1"/>
              <w:sz w:val="24"/>
              <w:szCs w:val="24"/>
              <w:lang w:val="ca-ES"/>
              <w:rPrChange w:id="377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  <w:del w:id="3770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0F48A693" w14:textId="2546553C" w:rsidR="00747399" w:rsidRPr="009A453A" w:rsidDel="00556EC6" w:rsidRDefault="00747399">
      <w:pPr>
        <w:spacing w:after="0" w:line="216" w:lineRule="auto"/>
        <w:ind w:firstLine="720"/>
        <w:jc w:val="both"/>
        <w:rPr>
          <w:ins w:id="37710" w:author="Kem Sereiboth" w:date="2022-09-19T10:39:00Z"/>
          <w:del w:id="37711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712" w:author="Sopheak Phorn" w:date="2023-08-25T15:18:00Z">
            <w:rPr>
              <w:ins w:id="37713" w:author="Kem Sereiboth" w:date="2022-09-19T10:39:00Z"/>
              <w:del w:id="37714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715" w:author="Uon Rithy" w:date="2022-10-06T14:51:00Z">
          <w:pPr>
            <w:spacing w:after="0" w:line="240" w:lineRule="auto"/>
            <w:ind w:firstLine="720"/>
            <w:jc w:val="both"/>
          </w:pPr>
        </w:pPrChange>
      </w:pPr>
      <w:ins w:id="37716" w:author="Kem Sereiboth" w:date="2022-09-19T10:39:00Z">
        <w:del w:id="37717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71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37719" w:author="Kem Sereiboth" w:date="2022-09-19T11:42:00Z">
        <w:del w:id="37720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72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722" w:author="Kem Sereiboth" w:date="2022-09-19T10:39:00Z">
        <w:del w:id="37723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724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712B1038" w14:textId="1F5341F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25" w:author="Kem Sereiboth" w:date="2022-09-19T10:39:00Z"/>
          <w:del w:id="37726" w:author="User" w:date="2022-10-07T16:14:00Z"/>
          <w:rFonts w:ascii="Khmer MEF1" w:hAnsi="Khmer MEF1" w:cs="Khmer MEF1"/>
          <w:sz w:val="24"/>
          <w:szCs w:val="24"/>
          <w:lang w:val="ca-ES"/>
          <w:rPrChange w:id="37727" w:author="Sopheak Phorn" w:date="2023-08-25T15:18:00Z">
            <w:rPr>
              <w:ins w:id="37728" w:author="Kem Sereiboth" w:date="2022-09-19T10:39:00Z"/>
              <w:del w:id="3772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30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31" w:author="Kem Sereiboth" w:date="2022-09-19T10:39:00Z">
        <w:del w:id="3773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7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73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C1A24BD" w14:textId="28D632E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37" w:author="Kem Sereiboth" w:date="2022-09-19T10:39:00Z"/>
          <w:del w:id="37738" w:author="User" w:date="2022-10-07T16:14:00Z"/>
          <w:rFonts w:ascii="Khmer MEF1" w:hAnsi="Khmer MEF1" w:cs="Khmer MEF1"/>
          <w:sz w:val="24"/>
          <w:szCs w:val="24"/>
          <w:lang w:val="ca-ES"/>
          <w:rPrChange w:id="37739" w:author="Sopheak Phorn" w:date="2023-08-25T15:18:00Z">
            <w:rPr>
              <w:ins w:id="37740" w:author="Kem Sereiboth" w:date="2022-09-19T10:39:00Z"/>
              <w:del w:id="3774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42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43" w:author="Kem Sereiboth" w:date="2022-09-19T10:39:00Z">
        <w:del w:id="3774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74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32002BD2" w14:textId="3F60B9D9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48" w:author="Kem Sereiboth" w:date="2022-09-19T10:39:00Z"/>
          <w:del w:id="37749" w:author="User" w:date="2022-10-07T16:14:00Z"/>
          <w:rFonts w:ascii="Khmer MEF1" w:hAnsi="Khmer MEF1" w:cs="Khmer MEF1"/>
          <w:sz w:val="24"/>
          <w:szCs w:val="24"/>
          <w:lang w:val="ca-ES"/>
          <w:rPrChange w:id="37750" w:author="Sopheak Phorn" w:date="2023-08-25T15:18:00Z">
            <w:rPr>
              <w:ins w:id="37751" w:author="Kem Sereiboth" w:date="2022-09-19T10:39:00Z"/>
              <w:del w:id="37752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53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54" w:author="Kem Sereiboth" w:date="2022-09-19T10:39:00Z">
        <w:del w:id="3775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</w:delText>
          </w:r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7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់ការវិនិយោគមូលនិធ</w:delText>
          </w:r>
        </w:del>
        <w:del w:id="37758" w:author="User" w:date="2022-10-03T05:42:00Z">
          <w:r w:rsidR="00AD2EB3" w:rsidRPr="00E33574" w:rsidDel="00851EE0">
            <w:rPr>
              <w:rFonts w:ascii="Khmer MEF1" w:hAnsi="Khmer MEF1" w:cs="Khmer MEF1"/>
              <w:sz w:val="24"/>
              <w:szCs w:val="24"/>
              <w:cs/>
              <w:rPrChange w:id="377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ី</w:delText>
          </w:r>
        </w:del>
        <w:del w:id="37760" w:author="User" w:date="2022-10-07T16:14:00Z"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7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</w:p>
    <w:p w14:paraId="4B9DE3DE" w14:textId="6824CA4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62" w:author="Kem Sereiboth" w:date="2022-09-19T10:39:00Z"/>
          <w:del w:id="37763" w:author="User" w:date="2022-10-07T16:14:00Z"/>
          <w:rFonts w:ascii="Khmer MEF1" w:hAnsi="Khmer MEF1" w:cs="Khmer MEF1"/>
          <w:sz w:val="24"/>
          <w:szCs w:val="24"/>
          <w:lang w:val="ca-ES"/>
          <w:rPrChange w:id="37764" w:author="Sopheak Phorn" w:date="2023-08-25T15:18:00Z">
            <w:rPr>
              <w:ins w:id="37765" w:author="Kem Sereiboth" w:date="2022-09-19T10:39:00Z"/>
              <w:del w:id="3776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6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68" w:author="Kem Sereiboth" w:date="2022-09-19T10:39:00Z">
        <w:del w:id="3776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C96D133" w14:textId="1554B864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71" w:author="Kem Sereiboth" w:date="2022-09-19T10:40:00Z"/>
          <w:del w:id="37772" w:author="User" w:date="2022-10-07T16:14:00Z"/>
          <w:rFonts w:ascii="Khmer MEF1" w:hAnsi="Khmer MEF1" w:cs="Khmer MEF1"/>
          <w:lang w:val="ca-ES"/>
          <w:rPrChange w:id="37773" w:author="Sopheak Phorn" w:date="2023-08-25T15:18:00Z">
            <w:rPr>
              <w:ins w:id="37774" w:author="Kem Sereiboth" w:date="2022-09-19T10:40:00Z"/>
              <w:del w:id="37775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7776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777" w:author="Kem Sereiboth" w:date="2022-09-19T10:39:00Z">
        <w:del w:id="3777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0007FD5" w14:textId="65B6152A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780" w:author="Kem Sereiboth" w:date="2022-09-19T10:40:00Z"/>
          <w:del w:id="37781" w:author="User" w:date="2022-10-07T16:14:00Z"/>
          <w:rFonts w:ascii="Khmer MEF1" w:hAnsi="Khmer MEF1" w:cs="Khmer MEF1"/>
          <w:lang w:val="ca-ES"/>
          <w:rPrChange w:id="37782" w:author="Sopheak Phorn" w:date="2023-08-25T15:18:00Z">
            <w:rPr>
              <w:ins w:id="37783" w:author="Kem Sereiboth" w:date="2022-09-19T10:40:00Z"/>
              <w:del w:id="37784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7785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786" w:author="Kem Sereiboth" w:date="2022-09-19T10:39:00Z">
        <w:del w:id="3778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88" w:author="Kem Sereyboth" w:date="2023-07-19T16:59:00Z">
                <w:rPr>
                  <w:rFonts w:cs="MoolBor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  <w:ins w:id="37789" w:author="Kem Sereiboth" w:date="2022-09-19T10:42:00Z">
        <w:del w:id="37790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7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 xml:space="preserve"> </w:delText>
          </w:r>
          <w:r w:rsidR="00F14D25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792" w:author="Sopheak Phorn" w:date="2023-08-25T15:18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(</w:delText>
          </w:r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7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នាយកដ្ឋាន</w:delText>
          </w:r>
        </w:del>
      </w:ins>
      <w:ins w:id="37794" w:author="Kem Sereiboth" w:date="2022-09-19T10:54:00Z">
        <w:del w:id="37795" w:author="User" w:date="2022-10-07T16:14:00Z">
          <w:r w:rsidR="00CB49F7" w:rsidRPr="00E33574" w:rsidDel="00556EC6">
            <w:rPr>
              <w:rFonts w:ascii="Khmer MEF1" w:hAnsi="Khmer MEF1" w:cs="Khmer MEF1"/>
              <w:sz w:val="24"/>
              <w:szCs w:val="24"/>
              <w:cs/>
              <w:rPrChange w:id="377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ផ្សះផ្សាវិវាទ</w:delText>
          </w:r>
        </w:del>
      </w:ins>
      <w:ins w:id="37797" w:author="Kem Sereiboth" w:date="2022-09-19T10:42:00Z">
        <w:del w:id="37798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7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និងការពារអ្នកទទួលផង)</w:delText>
          </w:r>
        </w:del>
      </w:ins>
    </w:p>
    <w:p w14:paraId="3E0C35EB" w14:textId="4767D952" w:rsidR="00747399" w:rsidRPr="009A453A" w:rsidDel="00556EC6" w:rsidRDefault="00747399">
      <w:pPr>
        <w:pStyle w:val="ListParagraph"/>
        <w:numPr>
          <w:ilvl w:val="0"/>
          <w:numId w:val="36"/>
        </w:numPr>
        <w:tabs>
          <w:tab w:val="left" w:pos="720"/>
        </w:tabs>
        <w:spacing w:after="0" w:line="216" w:lineRule="auto"/>
        <w:ind w:left="1267"/>
        <w:jc w:val="both"/>
        <w:rPr>
          <w:del w:id="37800" w:author="User" w:date="2022-10-07T16:14:00Z"/>
          <w:rFonts w:ascii="Khmer MEF1" w:hAnsi="Khmer MEF1" w:cs="Khmer MEF1"/>
          <w:sz w:val="24"/>
          <w:szCs w:val="24"/>
          <w:lang w:val="ca-ES"/>
          <w:rPrChange w:id="37801" w:author="Sopheak Phorn" w:date="2023-08-25T15:18:00Z">
            <w:rPr>
              <w:del w:id="37802" w:author="User" w:date="2022-10-07T16:14:00Z"/>
              <w:lang w:val="ca-ES"/>
            </w:rPr>
          </w:rPrChange>
        </w:rPr>
        <w:pPrChange w:id="37803" w:author="Uon Rithy" w:date="2022-10-06T14:51:00Z">
          <w:pPr>
            <w:spacing w:after="0" w:line="240" w:lineRule="auto"/>
            <w:ind w:firstLine="720"/>
          </w:pPr>
        </w:pPrChange>
      </w:pPr>
      <w:ins w:id="37804" w:author="Kem Sereiboth" w:date="2022-09-19T10:39:00Z">
        <w:del w:id="37805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806" w:author="Kem Sereyboth" w:date="2023-07-19T16:59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807" w:author="Kem Sereyboth" w:date="2023-07-19T16:59:00Z">
                <w:rPr>
                  <w:rFonts w:cs="MoolBoran"/>
                  <w:cs/>
                </w:rPr>
              </w:rPrChange>
            </w:rPr>
            <w:delText>សម</w:delText>
          </w:r>
        </w:del>
        <w:del w:id="37808" w:author="User" w:date="2022-10-03T10:09:00Z">
          <w:r w:rsidRPr="00E33574" w:rsidDel="00B14BAD">
            <w:rPr>
              <w:rFonts w:ascii="Khmer MEF1" w:hAnsi="Khmer MEF1" w:cs="Khmer MEF1"/>
              <w:spacing w:val="-4"/>
              <w:sz w:val="24"/>
              <w:szCs w:val="24"/>
              <w:cs/>
              <w:rPrChange w:id="37809" w:author="Kem Sereyboth" w:date="2023-07-19T16:59:00Z">
                <w:rPr>
                  <w:rFonts w:cs="MoolBoran"/>
                  <w:cs/>
                </w:rPr>
              </w:rPrChange>
            </w:rPr>
            <w:delText>្ថ</w:delText>
          </w:r>
        </w:del>
        <w:del w:id="37810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811" w:author="Kem Sereyboth" w:date="2023-07-19T16:59:00Z">
                <w:rPr>
                  <w:rFonts w:cs="MoolBoran"/>
                  <w:cs/>
                </w:rPr>
              </w:rPrChange>
            </w:rPr>
            <w:delText>ភាព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12" w:author="Kem Sereyboth" w:date="2023-07-19T16:59:00Z">
                <w:rPr>
                  <w:rFonts w:cs="MoolBoran"/>
                  <w:cs/>
                </w:rPr>
              </w:rPrChange>
            </w:rPr>
            <w:delText>ក្នុងការធ្វើនិយ័តកម្មប្រព័ន្ធសន្តិសុខសង្គម</w:delText>
          </w:r>
        </w:del>
      </w:ins>
    </w:p>
    <w:p w14:paraId="5F84C433" w14:textId="5139EA08" w:rsidR="00747399" w:rsidRPr="009A453A" w:rsidDel="00556EC6" w:rsidRDefault="00CC47D4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813" w:author="Kem Sereiboth" w:date="2022-09-19T10:36:00Z"/>
          <w:del w:id="37814" w:author="User" w:date="2022-10-07T16:14:00Z"/>
          <w:rFonts w:ascii="Khmer MEF1" w:hAnsi="Khmer MEF1" w:cs="Khmer MEF1"/>
          <w:lang w:val="ca-ES"/>
          <w:rPrChange w:id="37815" w:author="Sopheak Phorn" w:date="2023-08-25T15:18:00Z">
            <w:rPr>
              <w:ins w:id="37816" w:author="Kem Sereiboth" w:date="2022-09-19T10:36:00Z"/>
              <w:del w:id="37817" w:author="User" w:date="2022-10-07T16:14:00Z"/>
              <w:rFonts w:ascii="Khmer MEF2" w:hAnsi="Khmer MEF2" w:cs="Khmer MEF2"/>
              <w:lang w:val="ca-ES"/>
            </w:rPr>
          </w:rPrChange>
        </w:rPr>
        <w:pPrChange w:id="37818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819" w:author="Kem Sereiboth" w:date="2022-09-19T11:01:00Z">
        <w:del w:id="3782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264EFBA4" w14:textId="5135888F" w:rsidR="00810CA8" w:rsidRPr="00F55550" w:rsidDel="00747399" w:rsidRDefault="00CC47D4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22" w:author="User" w:date="2022-09-10T16:47:00Z"/>
          <w:del w:id="37823" w:author="Kem Sereiboth" w:date="2022-09-19T10:31:00Z"/>
          <w:rFonts w:ascii="Khmer MEF1" w:hAnsi="Khmer MEF1" w:cs="Khmer MEF1"/>
          <w:spacing w:val="-4"/>
          <w:lang w:val="ca-ES"/>
        </w:rPr>
        <w:pPrChange w:id="37824" w:author="User" w:date="2022-09-23T02:31:00Z">
          <w:pPr>
            <w:spacing w:after="0" w:line="240" w:lineRule="auto"/>
            <w:ind w:firstLine="720"/>
          </w:pPr>
        </w:pPrChange>
      </w:pPr>
      <w:ins w:id="37825" w:author="Kem Sereiboth" w:date="2022-09-19T11:01:00Z">
        <w:r w:rsidRPr="00F55550">
          <w:rPr>
            <w:rFonts w:ascii="Khmer MEF1" w:hAnsi="Khmer MEF1" w:cs="Khmer MEF1"/>
            <w:spacing w:val="-4"/>
            <w:cs/>
            <w:lang w:val="ca-ES"/>
          </w:rPr>
          <w:tab/>
        </w:r>
      </w:ins>
    </w:p>
    <w:p w14:paraId="46FFD815" w14:textId="400EBFF4" w:rsidR="00C7406D" w:rsidRPr="00E33574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26" w:author="User" w:date="2022-09-16T08:53:00Z"/>
          <w:del w:id="37827" w:author="Kem Sereiboth" w:date="2022-09-19T10:31:00Z"/>
          <w:rFonts w:ascii="Khmer MEF1" w:hAnsi="Khmer MEF1" w:cs="Khmer MEF1"/>
          <w:cs/>
          <w:rPrChange w:id="37828" w:author="Kem Sereyboth" w:date="2023-07-19T16:59:00Z">
            <w:rPr>
              <w:ins w:id="37829" w:author="User" w:date="2022-09-16T08:53:00Z"/>
              <w:del w:id="37830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  <w:cs/>
            </w:rPr>
          </w:rPrChange>
        </w:rPr>
        <w:pPrChange w:id="3783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32" w:author="User" w:date="2022-09-16T08:53:00Z">
        <w:del w:id="37833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ច្បាប់ លេខ នស</w:delText>
          </w:r>
          <w:r w:rsidRPr="009A453A" w:rsidDel="00747399">
            <w:rPr>
              <w:rFonts w:ascii="Khmer MEF1" w:hAnsi="Khmer MEF1" w:cs="Khmer MEF1"/>
              <w:lang w:val="ca-ES"/>
              <w:rPrChange w:id="37835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១១១៩</w:delText>
          </w:r>
          <w:r w:rsidRPr="009A453A" w:rsidDel="00747399">
            <w:rPr>
              <w:rFonts w:ascii="Khmer MEF1" w:hAnsi="Khmer MEF1" w:cs="Khmer MEF1"/>
              <w:lang w:val="ca-ES"/>
              <w:rPrChange w:id="37837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3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០១៨ ចុះថ្ងៃទី០២ ខែវិច្ឆិកា ឆ្នាំ២០១៩ ស្ដីពីស្ដីពីរបបសន្តិសុខសង្គម</w:delText>
          </w:r>
        </w:del>
      </w:ins>
    </w:p>
    <w:p w14:paraId="601175D1" w14:textId="3E2041B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39" w:author="User" w:date="2022-09-16T08:53:00Z"/>
          <w:del w:id="37840" w:author="Kem Sereiboth" w:date="2022-09-19T10:31:00Z"/>
          <w:rFonts w:ascii="Khmer MEF1" w:hAnsi="Khmer MEF1" w:cs="Khmer MEF1"/>
          <w:lang w:val="ca-ES"/>
          <w:rPrChange w:id="37841" w:author="Sopheak Phorn" w:date="2023-08-25T15:18:00Z">
            <w:rPr>
              <w:ins w:id="37842" w:author="User" w:date="2022-09-16T08:53:00Z"/>
              <w:del w:id="37843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84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45" w:author="User" w:date="2022-09-16T08:53:00Z">
        <w:del w:id="3784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4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ញ្ញវត្ថុមិនមែនធនាគារ</w:delText>
          </w:r>
        </w:del>
      </w:ins>
    </w:p>
    <w:p w14:paraId="18E1CB1D" w14:textId="1390475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48" w:author="User" w:date="2022-09-16T08:53:00Z"/>
          <w:del w:id="37849" w:author="Kem Sereiboth" w:date="2022-09-19T10:31:00Z"/>
          <w:rFonts w:ascii="Khmer MEF1" w:hAnsi="Khmer MEF1" w:cs="Khmer MEF1"/>
          <w:lang w:val="ca-ES"/>
          <w:rPrChange w:id="37850" w:author="Sopheak Phorn" w:date="2023-08-25T15:18:00Z">
            <w:rPr>
              <w:ins w:id="37851" w:author="User" w:date="2022-09-16T08:53:00Z"/>
              <w:del w:id="37852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85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54" w:author="User" w:date="2022-09-16T08:53:00Z">
        <w:del w:id="3785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5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០០៨</w:delText>
          </w:r>
          <w:r w:rsidRPr="009A453A" w:rsidDel="00747399">
            <w:rPr>
              <w:rFonts w:ascii="Khmer MEF1" w:hAnsi="Khmer MEF1" w:cs="Khmer MEF1"/>
              <w:lang w:val="ca-ES"/>
              <w:rPrChange w:id="37857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5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</w:delText>
          </w:r>
          <w:r w:rsidRPr="009A453A" w:rsidDel="00747399">
            <w:rPr>
              <w:rFonts w:ascii="Khmer MEF1" w:hAnsi="Khmer MEF1" w:cs="Khmer MEF1"/>
              <w:lang w:val="ca-ES"/>
              <w:rPrChange w:id="37859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786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អ.ស.ផ.</w:delText>
          </w:r>
          <w:r w:rsidRPr="009A453A" w:rsidDel="00747399">
            <w:rPr>
              <w:rFonts w:ascii="Khmer MEF1" w:hAnsi="Khmer MEF1" w:cs="Khmer MEF1"/>
              <w:lang w:val="ca-ES"/>
              <w:rPrChange w:id="37861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6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 xml:space="preserve">ស.ក១ ចុះថ្ងៃទី៣១ ខែមករា ឆ្នាំ២០២២ របាយការណ៍ស្វែងយល់ប្រព័ន្ធត្រួតពិនិត្យផ្ទៃក្នុងនៃនិយ័តករសន្តិសុខសង្គម </w:delText>
          </w:r>
          <w:r w:rsidRPr="009A453A" w:rsidDel="00747399">
            <w:rPr>
              <w:rFonts w:ascii="Khmer MEF1" w:hAnsi="Khmer MEF1" w:cs="Khmer MEF1"/>
              <w:lang w:val="ca-ES"/>
              <w:rPrChange w:id="37863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786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Pr="009A453A" w:rsidDel="00747399">
            <w:rPr>
              <w:rFonts w:ascii="Khmer MEF1" w:hAnsi="Khmer MEF1" w:cs="Khmer MEF1"/>
              <w:lang w:val="ca-ES"/>
              <w:rPrChange w:id="37865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2939D880" w14:textId="3CB0AE7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66" w:author="User" w:date="2022-09-16T08:53:00Z"/>
          <w:del w:id="37867" w:author="Kem Sereiboth" w:date="2022-09-19T10:31:00Z"/>
          <w:rFonts w:ascii="Khmer MEF1" w:hAnsi="Khmer MEF1" w:cs="Khmer MEF1"/>
          <w:lang w:val="ca-ES"/>
          <w:rPrChange w:id="37868" w:author="Sopheak Phorn" w:date="2023-08-25T15:18:00Z">
            <w:rPr>
              <w:ins w:id="37869" w:author="User" w:date="2022-09-16T08:53:00Z"/>
              <w:del w:id="37870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87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72" w:author="User" w:date="2022-09-16T08:53:00Z">
        <w:del w:id="37873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១៨០</w:delText>
          </w:r>
          <w:r w:rsidRPr="009A453A" w:rsidDel="00747399">
            <w:rPr>
              <w:rFonts w:ascii="Khmer MEF1" w:hAnsi="Khmer MEF1" w:cs="Khmer MEF1"/>
              <w:lang w:val="ca-ES"/>
              <w:rPrChange w:id="37875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7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កំណត់ហេតុកិច្ចប្រជុំបើកដាក់ឱ្យដំណើរការសវនកម្មប្រចាំឆ្នាំ២០២២</w:delText>
          </w:r>
        </w:del>
      </w:ins>
    </w:p>
    <w:p w14:paraId="2B336C7C" w14:textId="5569ECA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77" w:author="User" w:date="2022-09-16T08:53:00Z"/>
          <w:del w:id="37878" w:author="Kem Sereiboth" w:date="2022-09-19T10:31:00Z"/>
          <w:rFonts w:ascii="Khmer MEF1" w:hAnsi="Khmer MEF1" w:cs="Khmer MEF1"/>
          <w:lang w:val="ca-ES"/>
          <w:rPrChange w:id="37879" w:author="Sopheak Phorn" w:date="2023-08-25T15:18:00Z">
            <w:rPr>
              <w:ins w:id="37880" w:author="User" w:date="2022-09-16T08:53:00Z"/>
              <w:del w:id="37881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88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83" w:author="User" w:date="2022-09-16T08:53:00Z">
        <w:del w:id="3788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8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១២៥</w:delText>
          </w:r>
          <w:r w:rsidRPr="009A453A" w:rsidDel="00747399">
            <w:rPr>
              <w:rFonts w:ascii="Khmer MEF1" w:hAnsi="Khmer MEF1" w:cs="Khmer MEF1"/>
              <w:lang w:val="ca-ES"/>
              <w:rPrChange w:id="37886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២២.អ.ស.ផ. ចុះថ្ងៃទី០២ ខែមិថុនា ឆ្នាំ២០២២ កិច្ចប្រជុំបើកដាក់ឱ្យដំណើរការកម្មវិធីសវនកម្មសម្រាប់ឆ្នាំ២០២២</w:delText>
          </w:r>
        </w:del>
      </w:ins>
    </w:p>
    <w:p w14:paraId="6ED59D8C" w14:textId="0804370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88" w:author="User" w:date="2022-09-16T08:53:00Z"/>
          <w:del w:id="37889" w:author="Kem Sereiboth" w:date="2022-09-19T10:31:00Z"/>
          <w:rFonts w:ascii="Khmer MEF1" w:hAnsi="Khmer MEF1" w:cs="Khmer MEF1"/>
          <w:lang w:val="ca-ES"/>
          <w:rPrChange w:id="37890" w:author="Sopheak Phorn" w:date="2023-08-25T15:18:00Z">
            <w:rPr>
              <w:ins w:id="37891" w:author="User" w:date="2022-09-16T08:53:00Z"/>
              <w:del w:id="37892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89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894" w:author="User" w:date="2022-09-16T08:53:00Z">
        <w:del w:id="3789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89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១២៦</w:delText>
          </w:r>
          <w:r w:rsidRPr="009A453A" w:rsidDel="00747399">
            <w:rPr>
              <w:rFonts w:ascii="Khmer MEF1" w:hAnsi="Khmer MEF1" w:cs="Khmer MEF1"/>
              <w:lang w:val="ca-ES"/>
              <w:rPrChange w:id="37897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9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409EF29" w14:textId="68D0B9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99" w:author="User" w:date="2022-09-16T08:53:00Z"/>
          <w:del w:id="37900" w:author="Kem Sereiboth" w:date="2022-09-19T10:31:00Z"/>
          <w:rFonts w:ascii="Khmer MEF1" w:hAnsi="Khmer MEF1" w:cs="Khmer MEF1"/>
          <w:lang w:val="ca-ES"/>
          <w:rPrChange w:id="37901" w:author="Sopheak Phorn" w:date="2023-08-25T15:18:00Z">
            <w:rPr>
              <w:ins w:id="37902" w:author="User" w:date="2022-09-16T08:53:00Z"/>
              <w:del w:id="37903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90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905" w:author="User" w:date="2022-09-16T08:53:00Z">
        <w:del w:id="3790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0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១២៧</w:delText>
          </w:r>
          <w:r w:rsidRPr="009A453A" w:rsidDel="00747399">
            <w:rPr>
              <w:rFonts w:ascii="Khmer MEF1" w:hAnsi="Khmer MEF1" w:cs="Khmer MEF1"/>
              <w:lang w:val="ca-ES"/>
              <w:rPrChange w:id="37908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90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5C28AF91" w14:textId="2128820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10" w:author="User" w:date="2022-09-16T08:53:00Z"/>
          <w:del w:id="37911" w:author="Kem Sereiboth" w:date="2022-09-19T10:31:00Z"/>
          <w:rFonts w:ascii="Khmer MEF1" w:hAnsi="Khmer MEF1" w:cs="Khmer MEF1"/>
          <w:lang w:val="ca-ES"/>
          <w:rPrChange w:id="37912" w:author="Sopheak Phorn" w:date="2023-08-25T15:18:00Z">
            <w:rPr>
              <w:ins w:id="37913" w:author="User" w:date="2022-09-16T08:53:00Z"/>
              <w:del w:id="37914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91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916" w:author="User" w:date="2022-09-16T08:53:00Z">
        <w:del w:id="3791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1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១២៨</w:delText>
          </w:r>
          <w:r w:rsidRPr="009A453A" w:rsidDel="00747399">
            <w:rPr>
              <w:rFonts w:ascii="Khmer MEF1" w:hAnsi="Khmer MEF1" w:cs="Khmer MEF1"/>
              <w:lang w:val="ca-ES"/>
              <w:rPrChange w:id="37919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92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1FE425F2" w14:textId="2A1126C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21" w:author="User" w:date="2022-09-16T08:53:00Z"/>
          <w:del w:id="37922" w:author="Kem Sereiboth" w:date="2022-09-19T10:31:00Z"/>
          <w:rFonts w:ascii="Khmer MEF1" w:hAnsi="Khmer MEF1" w:cs="Khmer MEF1"/>
          <w:lang w:val="ca-ES"/>
          <w:rPrChange w:id="37923" w:author="Sopheak Phorn" w:date="2023-08-25T15:18:00Z">
            <w:rPr>
              <w:ins w:id="37924" w:author="User" w:date="2022-09-16T08:53:00Z"/>
              <w:del w:id="37925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7926" w:author="User" w:date="2022-09-23T02:31:00Z">
          <w:pPr>
            <w:spacing w:after="0" w:line="240" w:lineRule="auto"/>
            <w:ind w:firstLine="720"/>
          </w:pPr>
        </w:pPrChange>
      </w:pPr>
    </w:p>
    <w:p w14:paraId="0E906758" w14:textId="32AE7C8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27" w:author="User" w:date="2022-09-16T08:53:00Z"/>
          <w:del w:id="37928" w:author="Kem Sereiboth" w:date="2022-09-19T10:31:00Z"/>
          <w:rFonts w:ascii="Khmer MEF1" w:hAnsi="Khmer MEF1" w:cs="Khmer MEF1"/>
          <w:lang w:val="ca-ES"/>
          <w:rPrChange w:id="37929" w:author="Sopheak Phorn" w:date="2023-08-25T15:18:00Z">
            <w:rPr>
              <w:ins w:id="37930" w:author="User" w:date="2022-09-16T08:53:00Z"/>
              <w:del w:id="37931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7932" w:author="User" w:date="2022-09-23T02:31:00Z">
          <w:pPr>
            <w:spacing w:after="0" w:line="240" w:lineRule="auto"/>
            <w:ind w:firstLine="720"/>
          </w:pPr>
        </w:pPrChange>
      </w:pPr>
      <w:ins w:id="37933" w:author="User" w:date="2022-09-16T08:53:00Z">
        <w:del w:id="3793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35" w:author="Kem Sereyboth" w:date="2023-07-19T16:59:00Z">
                <w:rPr>
                  <w:rFonts w:ascii="Khmer MEF1" w:hAnsi="Khmer MEF1" w:cs="Khmer MEF1"/>
                  <w:color w:val="000000" w:themeColor="text1"/>
                  <w:cs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54D957CF" w14:textId="7D046EC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36" w:author="User" w:date="2022-09-16T08:53:00Z"/>
          <w:del w:id="37937" w:author="Kem Sereiboth" w:date="2022-09-19T10:31:00Z"/>
          <w:rFonts w:ascii="Khmer MEF1" w:hAnsi="Khmer MEF1" w:cs="Khmer MEF1"/>
          <w:lang w:val="ca-ES"/>
          <w:rPrChange w:id="37938" w:author="Sopheak Phorn" w:date="2023-08-25T15:18:00Z">
            <w:rPr>
              <w:ins w:id="37939" w:author="User" w:date="2022-09-16T08:53:00Z"/>
              <w:del w:id="3794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4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bookmarkStart w:id="37942" w:name="_Hlk114126627"/>
      <w:ins w:id="37943" w:author="User" w:date="2022-09-16T08:53:00Z">
        <w:del w:id="3794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10A8CEC" w14:textId="4F5BE0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46" w:author="User" w:date="2022-09-16T08:53:00Z"/>
          <w:del w:id="37947" w:author="Kem Sereiboth" w:date="2022-09-19T10:31:00Z"/>
          <w:rFonts w:ascii="Khmer MEF1" w:hAnsi="Khmer MEF1" w:cs="Khmer MEF1"/>
          <w:lang w:val="ca-ES"/>
          <w:rPrChange w:id="37948" w:author="Sopheak Phorn" w:date="2023-08-25T15:18:00Z">
            <w:rPr>
              <w:ins w:id="37949" w:author="User" w:date="2022-09-16T08:53:00Z"/>
              <w:del w:id="3795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5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52" w:author="User" w:date="2022-09-16T08:53:00Z">
        <w:del w:id="37953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 ការកែសម្រួលអនុក្រឹត្យលេខ ០៣ អនក្រ.បក ចុះថ្ងៃទី០៨ ខែមករា ឆ្នាំ២០១៨ ស្ដីពីការបង្កើតគណៈកម្មាធិការប្រតិបត្តិ និងអគ្គលេខាធិការដ្ឋាននៃក្រុមប្រឹក្សាជាតិគាំពារសង្គម</w:delText>
          </w:r>
        </w:del>
      </w:ins>
    </w:p>
    <w:p w14:paraId="7CCD02B6" w14:textId="5AE7A9CB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55" w:author="User" w:date="2022-09-16T08:53:00Z"/>
          <w:del w:id="37956" w:author="Kem Sereiboth" w:date="2022-09-19T10:31:00Z"/>
          <w:rFonts w:ascii="Khmer MEF1" w:hAnsi="Khmer MEF1" w:cs="Khmer MEF1"/>
          <w:lang w:val="ca-ES"/>
          <w:rPrChange w:id="37957" w:author="Sopheak Phorn" w:date="2023-08-25T15:18:00Z">
            <w:rPr>
              <w:ins w:id="37958" w:author="User" w:date="2022-09-16T08:53:00Z"/>
              <w:del w:id="37959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6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61" w:author="User" w:date="2022-09-16T08:53:00Z">
        <w:del w:id="37962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 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5FEDFD2C" w14:textId="67E6E9F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64" w:author="User" w:date="2022-09-16T08:53:00Z"/>
          <w:del w:id="37965" w:author="Kem Sereiboth" w:date="2022-09-19T10:31:00Z"/>
          <w:rFonts w:ascii="Khmer MEF1" w:hAnsi="Khmer MEF1" w:cs="Khmer MEF1"/>
          <w:lang w:val="ca-ES"/>
          <w:rPrChange w:id="37966" w:author="Sopheak Phorn" w:date="2023-08-25T15:18:00Z">
            <w:rPr>
              <w:ins w:id="37967" w:author="User" w:date="2022-09-16T08:53:00Z"/>
              <w:del w:id="37968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6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70" w:author="User" w:date="2022-09-16T08:53:00Z">
        <w:del w:id="37971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81660F8" w14:textId="3B5EBC25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73" w:author="User" w:date="2022-09-16T08:53:00Z"/>
          <w:del w:id="37974" w:author="Kem Sereiboth" w:date="2022-09-19T10:31:00Z"/>
          <w:rFonts w:ascii="Khmer MEF1" w:hAnsi="Khmer MEF1" w:cs="Khmer MEF1"/>
          <w:lang w:val="ca-ES"/>
          <w:rPrChange w:id="37975" w:author="Sopheak Phorn" w:date="2023-08-25T15:18:00Z">
            <w:rPr>
              <w:ins w:id="37976" w:author="User" w:date="2022-09-16T08:53:00Z"/>
              <w:del w:id="3797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7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79" w:author="User" w:date="2022-09-16T08:53:00Z">
        <w:del w:id="37980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២៦៣ </w:delText>
          </w:r>
          <w:r w:rsidRPr="009A453A" w:rsidDel="00747399">
            <w:rPr>
              <w:rFonts w:ascii="Khmer MEF1" w:hAnsi="Khmer MEF1" w:cs="Khmer MEF1"/>
              <w:lang w:val="ca-ES"/>
              <w:rPrChange w:id="3798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9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ចុះថ្ងៃទី០១ ខែវិច្ឆិកា ឆ្នាំ២០២១ លិខិតបង្គាប់ការស្ដីពីការបែងចែកភារកិច្ចរបស់អគ្គលេខាធិការដ្ឋានរងនៃអគ្គលេខាធិការដ្ឋានក្រុមប្រឹក្សាជាតិគាំពារសង្គម</w:delText>
          </w:r>
        </w:del>
      </w:ins>
    </w:p>
    <w:p w14:paraId="1D92D7B9" w14:textId="363D6E1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84" w:author="User" w:date="2022-09-16T08:53:00Z"/>
          <w:del w:id="37985" w:author="Kem Sereiboth" w:date="2022-09-19T10:31:00Z"/>
          <w:rFonts w:ascii="Khmer MEF1" w:hAnsi="Khmer MEF1" w:cs="Khmer MEF1"/>
          <w:lang w:val="ca-ES"/>
          <w:rPrChange w:id="37986" w:author="Sopheak Phorn" w:date="2023-08-25T15:18:00Z">
            <w:rPr>
              <w:ins w:id="37987" w:author="User" w:date="2022-09-16T08:53:00Z"/>
              <w:del w:id="37988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8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90" w:author="User" w:date="2022-09-16T08:53:00Z">
        <w:del w:id="37991" w:author="Kem Sereiboth" w:date="2022-09-19T10:31:00Z">
          <w:r w:rsidRPr="00E33574" w:rsidDel="00747399">
            <w:rPr>
              <w:rFonts w:ascii="Khmer MEF1" w:hAnsi="Khmer MEF1" w:cs="Khmer MEF1"/>
              <w:cs/>
              <w:rPrChange w:id="379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១៦៤ </w:delText>
          </w:r>
          <w:r w:rsidRPr="009A453A" w:rsidDel="00747399">
            <w:rPr>
              <w:rFonts w:ascii="Khmer MEF1" w:hAnsi="Khmer MEF1" w:cs="Khmer MEF1"/>
              <w:lang w:val="ca-ES"/>
              <w:rPrChange w:id="3799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9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ចុះថ្ងៃទី១៧ ខែឧសភា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799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79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្ដីពីបច្ចុប្បន្នភាពក្របខណ្ឌ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56A8E94" w14:textId="0DB3A32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97" w:author="User" w:date="2022-09-16T08:53:00Z"/>
          <w:del w:id="37998" w:author="Kem Sereiboth" w:date="2022-09-19T10:31:00Z"/>
          <w:rFonts w:ascii="Khmer MEF1" w:hAnsi="Khmer MEF1" w:cs="Khmer MEF1"/>
          <w:i/>
          <w:iCs/>
          <w:lang w:val="ca-ES"/>
          <w:rPrChange w:id="37999" w:author="Sopheak Phorn" w:date="2023-08-25T15:18:00Z">
            <w:rPr>
              <w:ins w:id="38000" w:author="User" w:date="2022-09-16T08:53:00Z"/>
              <w:del w:id="38001" w:author="Kem Sereiboth" w:date="2022-09-19T10:31:00Z"/>
              <w:rFonts w:ascii="Khmer MEF1" w:hAnsi="Khmer MEF1" w:cs="Khmer MEF1"/>
              <w:i/>
              <w:iCs/>
              <w:sz w:val="24"/>
              <w:szCs w:val="24"/>
              <w:highlight w:val="cyan"/>
            </w:rPr>
          </w:rPrChange>
        </w:rPr>
        <w:pPrChange w:id="38002" w:author="User" w:date="2022-09-23T02:31:00Z">
          <w:pPr/>
        </w:pPrChange>
      </w:pPr>
      <w:ins w:id="38003" w:author="User" w:date="2022-09-16T08:53:00Z">
        <w:del w:id="38004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ឧបសម្ព័ន្ធអគ្គលេខាធិការដ្ឋានជាតិគាំពារសង្គម ឆ្នាំ២០២២</w:delText>
          </w:r>
        </w:del>
      </w:ins>
    </w:p>
    <w:p w14:paraId="03EC8A5A" w14:textId="2A8AE34E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06" w:author="User" w:date="2022-09-16T08:53:00Z"/>
          <w:del w:id="38007" w:author="Kem Sereiboth" w:date="2022-09-19T10:31:00Z"/>
          <w:rFonts w:ascii="Khmer MEF1" w:hAnsi="Khmer MEF1" w:cs="Khmer MEF1"/>
          <w:lang w:val="ca-ES"/>
          <w:rPrChange w:id="38008" w:author="Sopheak Phorn" w:date="2023-08-25T15:18:00Z">
            <w:rPr>
              <w:ins w:id="38009" w:author="User" w:date="2022-09-16T08:53:00Z"/>
              <w:del w:id="38010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011" w:author="User" w:date="2022-09-23T02:31:00Z">
          <w:pPr>
            <w:spacing w:after="0" w:line="240" w:lineRule="auto"/>
            <w:ind w:firstLine="720"/>
          </w:pPr>
        </w:pPrChange>
      </w:pPr>
      <w:bookmarkStart w:id="38012" w:name="_Hlk114126677"/>
      <w:bookmarkEnd w:id="37942"/>
      <w:ins w:id="38013" w:author="User" w:date="2022-09-16T08:53:00Z">
        <w:del w:id="38014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1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ប្រធានបទទី២៖ប្រភពចំណូល</w:delText>
          </w:r>
        </w:del>
      </w:ins>
    </w:p>
    <w:p w14:paraId="24845638" w14:textId="095CBB9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16" w:author="User" w:date="2022-09-16T08:53:00Z"/>
          <w:del w:id="38017" w:author="Kem Sereiboth" w:date="2022-09-19T10:31:00Z"/>
          <w:rFonts w:ascii="Khmer MEF1" w:hAnsi="Khmer MEF1" w:cs="Khmer MEF1"/>
          <w:lang w:val="ca-ES"/>
          <w:rPrChange w:id="38018" w:author="Sopheak Phorn" w:date="2023-08-25T15:18:00Z">
            <w:rPr>
              <w:ins w:id="38019" w:author="User" w:date="2022-09-16T08:53:00Z"/>
              <w:del w:id="3802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2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22" w:author="User" w:date="2022-09-16T08:53:00Z">
        <w:del w:id="38023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802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0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802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80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03EC6CAD" w14:textId="59E40F2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29" w:author="User" w:date="2022-09-16T08:53:00Z"/>
          <w:del w:id="38030" w:author="Kem Sereiboth" w:date="2022-09-19T10:31:00Z"/>
          <w:rFonts w:ascii="Khmer MEF1" w:hAnsi="Khmer MEF1" w:cs="Khmer MEF1"/>
          <w:lang w:val="ca-ES"/>
          <w:rPrChange w:id="38031" w:author="Sopheak Phorn" w:date="2023-08-25T15:18:00Z">
            <w:rPr>
              <w:ins w:id="38032" w:author="User" w:date="2022-09-16T08:53:00Z"/>
              <w:del w:id="3803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3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35" w:author="User" w:date="2022-09-16T08:53:00Z">
        <w:del w:id="38036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2011E385" w14:textId="1D263A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38" w:author="User" w:date="2022-09-16T08:53:00Z"/>
          <w:del w:id="38039" w:author="Kem Sereiboth" w:date="2022-09-19T10:31:00Z"/>
          <w:rFonts w:ascii="Khmer MEF1" w:hAnsi="Khmer MEF1" w:cs="Khmer MEF1"/>
          <w:lang w:val="ca-ES"/>
          <w:rPrChange w:id="38040" w:author="Sopheak Phorn" w:date="2023-08-25T15:18:00Z">
            <w:rPr>
              <w:ins w:id="38041" w:author="User" w:date="2022-09-16T08:53:00Z"/>
              <w:del w:id="38042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43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69522168" w14:textId="5EB58E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44" w:author="User" w:date="2022-09-16T08:53:00Z"/>
          <w:del w:id="38045" w:author="Kem Sereiboth" w:date="2022-09-19T10:31:00Z"/>
          <w:rFonts w:ascii="Khmer MEF1" w:hAnsi="Khmer MEF1" w:cs="Khmer MEF1"/>
          <w:lang w:val="ca-ES"/>
          <w:rPrChange w:id="38046" w:author="Sopheak Phorn" w:date="2023-08-25T15:18:00Z">
            <w:rPr>
              <w:ins w:id="38047" w:author="User" w:date="2022-09-16T08:53:00Z"/>
              <w:del w:id="38048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049" w:author="User" w:date="2022-09-23T02:31:00Z">
          <w:pPr>
            <w:spacing w:after="0" w:line="240" w:lineRule="auto"/>
            <w:ind w:firstLine="720"/>
          </w:pPr>
        </w:pPrChange>
      </w:pPr>
      <w:bookmarkStart w:id="38050" w:name="_Hlk114126701"/>
      <w:bookmarkEnd w:id="38012"/>
      <w:ins w:id="38051" w:author="User" w:date="2022-09-16T08:53:00Z">
        <w:del w:id="3805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5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ប្រធានបទទី៣៖.ការបង់ភាគទាន ១០</w:delText>
          </w:r>
          <w:r w:rsidRPr="009A453A" w:rsidDel="00747399">
            <w:rPr>
              <w:rFonts w:ascii="Khmer MEF1" w:hAnsi="Khmer MEF1" w:cs="Khmer MEF1"/>
              <w:lang w:val="ca-ES"/>
              <w:rPrChange w:id="38054" w:author="Sopheak Phorn" w:date="2023-08-25T15:18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</w:rPr>
              </w:rPrChange>
            </w:rPr>
            <w:delText>%</w:delText>
          </w:r>
        </w:del>
      </w:ins>
    </w:p>
    <w:p w14:paraId="0ED8868C" w14:textId="57A7E95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55" w:author="User" w:date="2022-09-16T08:53:00Z"/>
          <w:del w:id="38056" w:author="Kem Sereiboth" w:date="2022-09-19T10:31:00Z"/>
          <w:rFonts w:ascii="Khmer MEF1" w:hAnsi="Khmer MEF1" w:cs="Khmer MEF1"/>
          <w:lang w:val="ca-ES"/>
          <w:rPrChange w:id="38057" w:author="Sopheak Phorn" w:date="2023-08-25T15:18:00Z">
            <w:rPr>
              <w:ins w:id="38058" w:author="User" w:date="2022-09-16T08:53:00Z"/>
              <w:del w:id="38059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6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61" w:author="User" w:date="2022-09-16T08:53:00Z">
        <w:del w:id="3806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23AE74B0" w14:textId="0A29F47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64" w:author="User" w:date="2022-09-16T08:53:00Z"/>
          <w:del w:id="38065" w:author="Kem Sereiboth" w:date="2022-09-19T10:31:00Z"/>
          <w:rFonts w:ascii="Khmer MEF1" w:hAnsi="Khmer MEF1" w:cs="Khmer MEF1"/>
          <w:lang w:val="ca-ES"/>
          <w:rPrChange w:id="38066" w:author="Sopheak Phorn" w:date="2023-08-25T15:18:00Z">
            <w:rPr>
              <w:ins w:id="38067" w:author="User" w:date="2022-09-16T08:53:00Z"/>
              <w:del w:id="38068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6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70" w:author="User" w:date="2022-09-16T08:53:00Z">
        <w:del w:id="3807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០២២ អ.ស.ហ.អល ចុះថ្ងៃទី០២​ ខែកុម្ភៈ ឆ្នាំ២០២២ ស្ដីពី សំណើសុំពិនិត្យលទ្ធភាពបង់ភាគទានរបស់និយ័តករក្រោមឱវាទ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76BF56E1" w14:textId="399736A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73" w:author="User" w:date="2022-09-16T08:53:00Z"/>
          <w:del w:id="38074" w:author="Kem Sereiboth" w:date="2022-09-19T10:31:00Z"/>
          <w:rFonts w:ascii="Khmer MEF1" w:hAnsi="Khmer MEF1" w:cs="Khmer MEF1"/>
          <w:lang w:val="ca-ES"/>
          <w:rPrChange w:id="38075" w:author="Sopheak Phorn" w:date="2023-08-25T15:18:00Z">
            <w:rPr>
              <w:ins w:id="38076" w:author="User" w:date="2022-09-16T08:53:00Z"/>
              <w:del w:id="3807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7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79" w:author="User" w:date="2022-09-16T08:53:00Z">
        <w:del w:id="3808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2574F8DD" w14:textId="0788A85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82" w:author="User" w:date="2022-09-16T08:53:00Z"/>
          <w:del w:id="38083" w:author="Kem Sereiboth" w:date="2022-09-19T10:31:00Z"/>
          <w:rFonts w:ascii="Khmer MEF1" w:hAnsi="Khmer MEF1" w:cs="Khmer MEF1"/>
          <w:lang w:val="ca-ES"/>
          <w:rPrChange w:id="38084" w:author="Sopheak Phorn" w:date="2023-08-25T15:18:00Z">
            <w:rPr>
              <w:ins w:id="38085" w:author="User" w:date="2022-09-16T08:53:00Z"/>
              <w:del w:id="3808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8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88" w:author="User" w:date="2022-09-16T08:53:00Z">
        <w:del w:id="38089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809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0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 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137C0B55" w14:textId="63E10EF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93" w:author="User" w:date="2022-09-16T08:53:00Z"/>
          <w:del w:id="38094" w:author="Kem Sereiboth" w:date="2022-09-19T10:31:00Z"/>
          <w:rFonts w:ascii="Khmer MEF1" w:hAnsi="Khmer MEF1" w:cs="Khmer MEF1"/>
          <w:lang w:val="ca-ES"/>
          <w:rPrChange w:id="38095" w:author="Sopheak Phorn" w:date="2023-08-25T15:18:00Z">
            <w:rPr>
              <w:ins w:id="38096" w:author="User" w:date="2022-09-16T08:53:00Z"/>
              <w:del w:id="3809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09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099" w:author="User" w:date="2022-09-16T08:53:00Z">
        <w:del w:id="3810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18CB7594" w14:textId="4C086A9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02" w:author="User" w:date="2022-09-16T08:53:00Z"/>
          <w:del w:id="38103" w:author="Kem Sereiboth" w:date="2022-09-19T10:31:00Z"/>
          <w:rFonts w:ascii="Khmer MEF1" w:hAnsi="Khmer MEF1" w:cs="Khmer MEF1"/>
          <w:lang w:val="ca-ES"/>
          <w:rPrChange w:id="38104" w:author="Sopheak Phorn" w:date="2023-08-25T15:18:00Z">
            <w:rPr>
              <w:ins w:id="38105" w:author="User" w:date="2022-09-16T08:53:00Z"/>
              <w:del w:id="3810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07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506A5CFF" w14:textId="3EBE33E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08" w:author="User" w:date="2022-09-16T08:53:00Z"/>
          <w:del w:id="38109" w:author="Kem Sereiboth" w:date="2022-09-19T10:31:00Z"/>
          <w:rFonts w:ascii="Khmer MEF1" w:hAnsi="Khmer MEF1" w:cs="Khmer MEF1"/>
          <w:lang w:val="ca-ES"/>
          <w:rPrChange w:id="38110" w:author="Sopheak Phorn" w:date="2023-08-25T15:18:00Z">
            <w:rPr>
              <w:ins w:id="38111" w:author="User" w:date="2022-09-16T08:53:00Z"/>
              <w:del w:id="38112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113" w:author="User" w:date="2022-09-23T02:31:00Z">
          <w:pPr>
            <w:spacing w:after="0" w:line="240" w:lineRule="auto"/>
            <w:ind w:firstLine="720"/>
          </w:pPr>
        </w:pPrChange>
      </w:pPr>
      <w:ins w:id="38114" w:author="User" w:date="2022-09-16T08:53:00Z">
        <w:del w:id="38115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1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ប្រធានបទទី៤៖ប្រព័ន្ធលើកទឹកចិត្ត</w:delText>
          </w:r>
        </w:del>
      </w:ins>
    </w:p>
    <w:p w14:paraId="1B7E7F40" w14:textId="6053D24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17" w:author="User" w:date="2022-09-16T08:53:00Z"/>
          <w:del w:id="38118" w:author="Kem Sereiboth" w:date="2022-09-19T10:31:00Z"/>
          <w:rFonts w:ascii="Khmer MEF1" w:hAnsi="Khmer MEF1" w:cs="Khmer MEF1"/>
          <w:lang w:val="ca-ES"/>
          <w:rPrChange w:id="38119" w:author="Sopheak Phorn" w:date="2023-08-25T15:18:00Z">
            <w:rPr>
              <w:ins w:id="38120" w:author="User" w:date="2022-09-16T08:53:00Z"/>
              <w:del w:id="38121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2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23" w:author="User" w:date="2022-09-16T08:53:00Z">
        <w:del w:id="38124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5EE48135" w14:textId="5F9E798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26" w:author="User" w:date="2022-09-16T08:53:00Z"/>
          <w:del w:id="38127" w:author="Kem Sereiboth" w:date="2022-09-19T10:31:00Z"/>
          <w:rFonts w:ascii="Khmer MEF1" w:hAnsi="Khmer MEF1" w:cs="Khmer MEF1"/>
          <w:lang w:val="ca-ES"/>
          <w:rPrChange w:id="38128" w:author="Sopheak Phorn" w:date="2023-08-25T15:18:00Z">
            <w:rPr>
              <w:ins w:id="38129" w:author="User" w:date="2022-09-16T08:53:00Z"/>
              <w:del w:id="3813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3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32" w:author="User" w:date="2022-09-16T08:53:00Z">
        <w:del w:id="38133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ប្រការ៤ ប្រការ៥ ប្រការ៦ ប្រការ៩ និងប្រការ១២ ប្រកាសលេខ ០១០ អ.ស.ហ.ប្រក ចុះថ្ងៃទី០៨ ខែតុលា ឆ្នាំ២០២១ 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7F3DA89D" w14:textId="1F52F77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35" w:author="User" w:date="2022-09-16T08:53:00Z"/>
          <w:del w:id="38136" w:author="Kem Sereiboth" w:date="2022-09-19T10:31:00Z"/>
          <w:rFonts w:ascii="Khmer MEF1" w:hAnsi="Khmer MEF1" w:cs="Khmer MEF1"/>
          <w:lang w:val="ca-ES"/>
          <w:rPrChange w:id="38137" w:author="Sopheak Phorn" w:date="2023-08-25T15:18:00Z">
            <w:rPr>
              <w:ins w:id="38138" w:author="User" w:date="2022-09-16T08:53:00Z"/>
              <w:del w:id="38139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4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41" w:author="User" w:date="2022-09-16T08:53:00Z">
        <w:del w:id="3814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 ៦១៦ សហវប្រក. ចុះថ្ងៃទី០៤ ខែមិថុនា ឆ្នាំ២០១៤ ប្រកាសស្ដីពី 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7B7A917B" w14:textId="01831B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44" w:author="User" w:date="2022-09-16T08:53:00Z"/>
          <w:del w:id="38145" w:author="Kem Sereiboth" w:date="2022-09-19T10:31:00Z"/>
          <w:rFonts w:ascii="Khmer MEF1" w:hAnsi="Khmer MEF1" w:cs="Khmer MEF1"/>
          <w:lang w:val="ca-ES"/>
          <w:rPrChange w:id="38146" w:author="Sopheak Phorn" w:date="2023-08-25T15:18:00Z">
            <w:rPr>
              <w:ins w:id="38147" w:author="User" w:date="2022-09-16T08:53:00Z"/>
              <w:del w:id="38148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4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50" w:author="User" w:date="2022-09-16T08:53:00Z">
        <w:del w:id="3815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០០៣  សហវ ចុះថ្ងៃទី០៥ ខែមីនា ឆ្នាំ២០១៥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 សម្រាប់ឆ្នាំ២០១៥</w:delText>
          </w:r>
        </w:del>
      </w:ins>
    </w:p>
    <w:p w14:paraId="282C2507" w14:textId="6F79493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53" w:author="User" w:date="2022-09-16T08:53:00Z"/>
          <w:del w:id="38154" w:author="Kem Sereiboth" w:date="2022-09-19T10:32:00Z"/>
          <w:rFonts w:ascii="Khmer MEF1" w:hAnsi="Khmer MEF1" w:cs="Khmer MEF1"/>
          <w:lang w:val="ca-ES"/>
          <w:rPrChange w:id="38155" w:author="Sopheak Phorn" w:date="2023-08-25T15:18:00Z">
            <w:rPr>
              <w:ins w:id="38156" w:author="User" w:date="2022-09-16T08:53:00Z"/>
              <w:del w:id="3815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5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59" w:author="User" w:date="2022-09-16T08:53:00Z">
        <w:del w:id="38160" w:author="Kem Sereiboth" w:date="2022-09-19T10:32:00Z">
          <w:r w:rsidRPr="00E33574" w:rsidDel="00747399">
            <w:rPr>
              <w:rFonts w:ascii="Khmer MEF1" w:hAnsi="Khmer MEF1" w:cs="Khmer MEF1"/>
              <w:cs/>
              <w:rPrChange w:id="381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០០៤  សហវ ចុះថ្ងៃទី០២ ខែកុម្ភៈ ឆ្នាំ២០១៧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</w:delText>
          </w:r>
        </w:del>
      </w:ins>
    </w:p>
    <w:p w14:paraId="4095556F" w14:textId="7299404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62" w:author="User" w:date="2022-09-16T08:53:00Z"/>
          <w:del w:id="38163" w:author="Kem Sereiboth" w:date="2022-09-19T10:32:00Z"/>
          <w:rFonts w:ascii="Khmer MEF1" w:hAnsi="Khmer MEF1" w:cs="Khmer MEF1"/>
          <w:lang w:val="ca-ES"/>
          <w:rPrChange w:id="38164" w:author="Sopheak Phorn" w:date="2023-08-25T15:18:00Z">
            <w:rPr>
              <w:ins w:id="38165" w:author="User" w:date="2022-09-16T08:53:00Z"/>
              <w:del w:id="38166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6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68" w:author="User" w:date="2022-09-16T08:53:00Z">
        <w:del w:id="38169" w:author="Kem Sereiboth" w:date="2022-09-19T10:32:00Z">
          <w:r w:rsidRPr="00E33574" w:rsidDel="00747399">
            <w:rPr>
              <w:rFonts w:ascii="Khmer MEF1" w:hAnsi="Khmer MEF1" w:cs="Khmer MEF1"/>
              <w:cs/>
              <w:rPrChange w:id="381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២៣</w:delText>
          </w:r>
          <w:r w:rsidRPr="009A453A" w:rsidDel="00747399">
            <w:rPr>
              <w:rFonts w:ascii="Khmer MEF1" w:hAnsi="Khmer MEF1" w:cs="Khmer MEF1"/>
              <w:lang w:val="ca-ES"/>
              <w:rPrChange w:id="3817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ចុះលេខ០៥​ ខែកុម្ភៈ ឆ្នាំ២០២១ សំណើរសុំផ្ដល់ផែនការក្របខណ្ឌ និងមន្រ្តីជាប់កិច្ចសន្យាប្រចាំឆ្នាំ២០២១ និងសម្រាប់ឆ្នាំ២០២២</w:delText>
          </w:r>
        </w:del>
      </w:ins>
    </w:p>
    <w:p w14:paraId="3BFB5FA3" w14:textId="776A8C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73" w:author="User" w:date="2022-09-16T08:53:00Z"/>
          <w:del w:id="38174" w:author="Kem Sereiboth" w:date="2022-09-19T10:31:00Z"/>
          <w:rFonts w:ascii="Khmer MEF1" w:hAnsi="Khmer MEF1" w:cs="Khmer MEF1"/>
          <w:lang w:val="ca-ES"/>
          <w:rPrChange w:id="38175" w:author="Sopheak Phorn" w:date="2023-08-25T15:18:00Z">
            <w:rPr>
              <w:ins w:id="38176" w:author="User" w:date="2022-09-16T08:53:00Z"/>
              <w:del w:id="3817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7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79" w:author="User" w:date="2022-09-16T08:53:00Z">
        <w:del w:id="38180" w:author="Kem Sereiboth" w:date="2022-09-19T10:32:00Z">
          <w:r w:rsidRPr="00E33574" w:rsidDel="00747399">
            <w:rPr>
              <w:rFonts w:ascii="Khmer MEF1" w:hAnsi="Khmer MEF1" w:cs="Khmer MEF1"/>
              <w:cs/>
              <w:rPrChange w:id="38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១៥៨</w:delText>
          </w:r>
          <w:r w:rsidRPr="009A453A" w:rsidDel="00747399">
            <w:rPr>
              <w:rFonts w:ascii="Khmer MEF1" w:hAnsi="Khmer MEF1" w:cs="Khmer MEF1"/>
              <w:lang w:val="ca-ES"/>
              <w:rPrChange w:id="3818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 និងថ្នាក់ តាមកម្រិតសញ្ញាបត្រ និងគ្រឿងឥស្សរិយយស ជូនមន្រ្តីរាជការនៃអគ្គលេខាធិការដ្ឋានក្រុមប្រឹក្សាជាតិគាំពារសង្គម</w:delText>
          </w:r>
        </w:del>
      </w:ins>
    </w:p>
    <w:p w14:paraId="3590C1AA" w14:textId="51766FC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84" w:author="User" w:date="2022-09-16T08:53:00Z"/>
          <w:del w:id="38185" w:author="Kem Sereiboth" w:date="2022-09-19T10:32:00Z"/>
          <w:rFonts w:ascii="Khmer MEF1" w:hAnsi="Khmer MEF1" w:cs="Khmer MEF1"/>
          <w:lang w:val="ca-ES"/>
          <w:rPrChange w:id="38186" w:author="Sopheak Phorn" w:date="2023-08-25T15:18:00Z">
            <w:rPr>
              <w:ins w:id="38187" w:author="User" w:date="2022-09-16T08:53:00Z"/>
              <w:del w:id="38188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3818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90" w:author="User" w:date="2022-09-16T08:53:00Z">
        <w:del w:id="38191" w:author="Kem Sereiboth" w:date="2022-09-19T10:32:00Z">
          <w:r w:rsidRPr="00E33574" w:rsidDel="00747399">
            <w:rPr>
              <w:rFonts w:ascii="Khmer MEF1" w:hAnsi="Khmer MEF1" w:cs="Khmer MEF1"/>
              <w:cs/>
              <w:rPrChange w:id="381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លិខិត លេខ ៣៣៤</w:delText>
          </w:r>
          <w:r w:rsidRPr="009A453A" w:rsidDel="00747399">
            <w:rPr>
              <w:rFonts w:ascii="Khmer MEF1" w:hAnsi="Khmer MEF1" w:cs="Khmer MEF1"/>
              <w:lang w:val="ca-ES"/>
              <w:rPrChange w:id="3819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អ.ក.គ. ចុះថ្ងៃទី១៧ ខែធ្នូ ឆ្នាំ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0D625B3F" w14:textId="72258B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95" w:author="User" w:date="2022-09-16T08:53:00Z"/>
          <w:del w:id="38196" w:author="Kem Sereiboth" w:date="2022-09-19T10:32:00Z"/>
          <w:rFonts w:ascii="Khmer MEF1" w:hAnsi="Khmer MEF1" w:cs="Khmer MEF1"/>
          <w:lang w:val="ca-ES"/>
          <w:rPrChange w:id="38197" w:author="Sopheak Phorn" w:date="2023-08-25T15:18:00Z">
            <w:rPr>
              <w:ins w:id="38198" w:author="User" w:date="2022-09-16T08:53:00Z"/>
              <w:del w:id="38199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0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01" w:author="User" w:date="2022-09-16T08:53:00Z">
        <w:del w:id="38202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លេខ ១០១</w:delText>
          </w:r>
          <w:r w:rsidRPr="009A453A" w:rsidDel="00747399">
            <w:rPr>
              <w:rFonts w:ascii="Khmer MEF1" w:hAnsi="Khmer MEF1" w:cs="Khmer MEF1"/>
              <w:lang w:val="ca-ES"/>
              <w:rPrChange w:id="3820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2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អ.ក.គ. ចុះថ្ងៃទី០៦ ខែមេសា ឆ្នាំ២០២២ របាយការណ៍សមិទ្ធកម្មនៃការអនុវត្តផែនការសកម្មភាពក្រៅកែទម្រង់ និងរបាយការណ៍សមិទ្ធកម្មមន្រ្តីប្រចាំត្រីមាសទី១ ឆ្នាំ២០២២ របស់អគ្គលេខាធិការដ្ឋានក្រុមប្រឹក្សាជាតិគាំពារសង្គម</w:delText>
          </w:r>
        </w:del>
      </w:ins>
    </w:p>
    <w:p w14:paraId="1153341D" w14:textId="279084F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06" w:author="User" w:date="2022-09-16T08:53:00Z"/>
          <w:del w:id="38207" w:author="Kem Sereiboth" w:date="2022-09-19T10:32:00Z"/>
          <w:rFonts w:ascii="Khmer MEF1" w:hAnsi="Khmer MEF1" w:cs="Khmer MEF1"/>
          <w:lang w:val="ca-ES"/>
          <w:rPrChange w:id="38208" w:author="Sopheak Phorn" w:date="2023-08-25T15:18:00Z">
            <w:rPr>
              <w:ins w:id="38209" w:author="User" w:date="2022-09-16T08:53:00Z"/>
              <w:del w:id="38210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1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12" w:author="User" w:date="2022-09-16T08:53:00Z">
        <w:del w:id="38213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 ប្រចាំត្រីមាសទី១ ឆ្នាំ២០២២</w:delText>
          </w:r>
        </w:del>
      </w:ins>
    </w:p>
    <w:p w14:paraId="4003072A" w14:textId="01F924C9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15" w:author="User" w:date="2022-09-16T08:53:00Z"/>
          <w:del w:id="38216" w:author="Kem Sereiboth" w:date="2022-09-19T10:32:00Z"/>
          <w:rFonts w:ascii="Khmer MEF1" w:hAnsi="Khmer MEF1" w:cs="Khmer MEF1"/>
          <w:lang w:val="ca-ES"/>
          <w:rPrChange w:id="38217" w:author="Sopheak Phorn" w:date="2023-08-25T15:18:00Z">
            <w:rPr>
              <w:ins w:id="38218" w:author="User" w:date="2022-09-16T08:53:00Z"/>
              <w:del w:id="38219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2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21" w:author="User" w:date="2022-09-16T08:53:00Z">
        <w:del w:id="38222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4F36ACCD" w14:textId="2AA4437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24" w:author="User" w:date="2022-09-16T08:53:00Z"/>
          <w:del w:id="38225" w:author="Kem Sereiboth" w:date="2022-09-19T10:32:00Z"/>
          <w:rFonts w:ascii="Khmer MEF1" w:hAnsi="Khmer MEF1" w:cs="Khmer MEF1"/>
          <w:lang w:val="ca-ES"/>
          <w:rPrChange w:id="38226" w:author="Sopheak Phorn" w:date="2023-08-25T15:18:00Z">
            <w:rPr>
              <w:ins w:id="38227" w:author="User" w:date="2022-09-16T08:53:00Z"/>
              <w:del w:id="38228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2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30" w:author="User" w:date="2022-09-16T08:53:00Z">
        <w:del w:id="38231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7F900671" w14:textId="766E88E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33" w:author="User" w:date="2022-09-16T08:53:00Z"/>
          <w:del w:id="38234" w:author="Kem Sereiboth" w:date="2022-09-19T10:32:00Z"/>
          <w:rFonts w:ascii="Khmer MEF1" w:hAnsi="Khmer MEF1" w:cs="Khmer MEF1"/>
          <w:lang w:val="ca-ES"/>
          <w:rPrChange w:id="38235" w:author="Sopheak Phorn" w:date="2023-08-25T15:18:00Z">
            <w:rPr>
              <w:ins w:id="38236" w:author="User" w:date="2022-09-16T08:53:00Z"/>
              <w:del w:id="3823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3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39" w:author="User" w:date="2022-09-16T08:53:00Z">
        <w:del w:id="38240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 ២០២២</w:delText>
          </w:r>
        </w:del>
      </w:ins>
    </w:p>
    <w:p w14:paraId="53541250" w14:textId="679D105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42" w:author="User" w:date="2022-09-16T08:53:00Z"/>
          <w:del w:id="38243" w:author="Kem Sereiboth" w:date="2022-09-19T10:32:00Z"/>
          <w:rFonts w:ascii="Khmer MEF1" w:hAnsi="Khmer MEF1" w:cs="Khmer MEF1"/>
          <w:lang w:val="ca-ES"/>
          <w:rPrChange w:id="38244" w:author="Sopheak Phorn" w:date="2023-08-25T15:18:00Z">
            <w:rPr>
              <w:ins w:id="38245" w:author="User" w:date="2022-09-16T08:53:00Z"/>
              <w:del w:id="38246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4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48" w:author="User" w:date="2022-09-16T08:53:00Z">
        <w:del w:id="38249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747399">
            <w:rPr>
              <w:rFonts w:ascii="Khmer MEF1" w:hAnsi="Khmer MEF1" w:cs="Khmer MEF1"/>
              <w:lang w:val="ca-ES"/>
              <w:rPrChange w:id="3825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2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5B4F6B3E" w14:textId="0F88FD5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53" w:author="User" w:date="2022-09-16T08:53:00Z"/>
          <w:del w:id="38254" w:author="Kem Sereiboth" w:date="2022-09-19T10:32:00Z"/>
          <w:rFonts w:ascii="Khmer MEF1" w:hAnsi="Khmer MEF1" w:cs="Khmer MEF1"/>
          <w:lang w:val="ca-ES"/>
          <w:rPrChange w:id="38255" w:author="Sopheak Phorn" w:date="2023-08-25T15:18:00Z">
            <w:rPr>
              <w:ins w:id="38256" w:author="User" w:date="2022-09-16T08:53:00Z"/>
              <w:del w:id="3825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58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10D1FDBF" w14:textId="4BE6739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59" w:author="User" w:date="2022-09-16T08:53:00Z"/>
          <w:del w:id="38260" w:author="Kem Sereiboth" w:date="2022-09-19T10:32:00Z"/>
          <w:rFonts w:ascii="Khmer MEF1" w:hAnsi="Khmer MEF1" w:cs="Khmer MEF1"/>
          <w:lang w:val="ca-ES"/>
          <w:rPrChange w:id="38261" w:author="Sopheak Phorn" w:date="2023-08-25T15:18:00Z">
            <w:rPr>
              <w:ins w:id="38262" w:author="User" w:date="2022-09-16T08:53:00Z"/>
              <w:del w:id="38263" w:author="Kem Sereiboth" w:date="2022-09-19T10:32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264" w:author="User" w:date="2022-09-23T02:31:00Z">
          <w:pPr>
            <w:spacing w:after="0" w:line="240" w:lineRule="auto"/>
            <w:ind w:firstLine="720"/>
          </w:pPr>
        </w:pPrChange>
      </w:pPr>
      <w:ins w:id="38265" w:author="User" w:date="2022-09-16T08:53:00Z">
        <w:del w:id="38266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6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ប្រធានបទទី៥៖វិធាន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63004228" w14:textId="64E719E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68" w:author="User" w:date="2022-09-16T08:53:00Z"/>
          <w:del w:id="38269" w:author="Kem Sereiboth" w:date="2022-09-19T10:32:00Z"/>
          <w:rFonts w:ascii="Khmer MEF1" w:hAnsi="Khmer MEF1" w:cs="Khmer MEF1"/>
          <w:lang w:val="ca-ES"/>
          <w:rPrChange w:id="38270" w:author="Sopheak Phorn" w:date="2023-08-25T15:18:00Z">
            <w:rPr>
              <w:ins w:id="38271" w:author="User" w:date="2022-09-16T08:53:00Z"/>
              <w:del w:id="38272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7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74" w:author="User" w:date="2022-09-16T08:53:00Z">
        <w:del w:id="38275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747399">
            <w:rPr>
              <w:rFonts w:ascii="Khmer MEF1" w:hAnsi="Khmer MEF1" w:cs="Khmer MEF1"/>
              <w:lang w:val="ca-ES"/>
              <w:rPrChange w:id="3827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82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  <w:r w:rsidRPr="009A453A" w:rsidDel="00747399">
            <w:rPr>
              <w:rFonts w:ascii="Khmer MEF1" w:hAnsi="Khmer MEF1" w:cs="Khmer MEF1"/>
              <w:lang w:val="ca-ES"/>
              <w:rPrChange w:id="3827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1BF6D419" w14:textId="36FCCBA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80" w:author="User" w:date="2022-09-16T08:53:00Z"/>
          <w:del w:id="38281" w:author="Kem Sereiboth" w:date="2022-09-19T10:32:00Z"/>
          <w:rFonts w:ascii="Khmer MEF1" w:hAnsi="Khmer MEF1" w:cs="Khmer MEF1"/>
          <w:lang w:val="ca-ES"/>
          <w:rPrChange w:id="38282" w:author="Sopheak Phorn" w:date="2023-08-25T15:18:00Z">
            <w:rPr>
              <w:ins w:id="38283" w:author="User" w:date="2022-09-16T08:53:00Z"/>
              <w:del w:id="3828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8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86" w:author="User" w:date="2022-09-16T08:53:00Z">
        <w:del w:id="3828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747399">
            <w:rPr>
              <w:rFonts w:ascii="Khmer MEF1" w:hAnsi="Khmer MEF1" w:cs="Khmer MEF1"/>
              <w:lang w:val="ca-ES"/>
              <w:rPrChange w:id="3828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  <w:r w:rsidRPr="00E33574" w:rsidDel="00747399">
            <w:rPr>
              <w:rFonts w:ascii="Khmer MEF1" w:hAnsi="Khmer MEF1" w:cs="Khmer MEF1"/>
              <w:cs/>
              <w:rPrChange w:id="382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២០២៦</w:delText>
          </w:r>
        </w:del>
      </w:ins>
    </w:p>
    <w:p w14:paraId="67337535" w14:textId="5CB636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91" w:author="User" w:date="2022-09-16T08:53:00Z"/>
          <w:del w:id="38292" w:author="Kem Sereiboth" w:date="2022-09-19T10:32:00Z"/>
          <w:rFonts w:ascii="Khmer MEF1" w:hAnsi="Khmer MEF1" w:cs="Khmer MEF1"/>
          <w:lang w:val="ca-ES"/>
          <w:rPrChange w:id="38293" w:author="Sopheak Phorn" w:date="2023-08-25T15:18:00Z">
            <w:rPr>
              <w:ins w:id="38294" w:author="User" w:date="2022-09-16T08:53:00Z"/>
              <w:del w:id="38295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9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97" w:author="User" w:date="2022-09-16T08:53:00Z">
        <w:del w:id="38298" w:author="Kem Sereiboth" w:date="2022-09-19T10:32:00Z">
          <w:r w:rsidRPr="00E33574" w:rsidDel="00747399">
            <w:rPr>
              <w:rFonts w:ascii="Khmer MEF1" w:hAnsi="Khmer MEF1" w:cs="Khmer MEF1"/>
              <w:cs/>
              <w:rPrChange w:id="382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សេចក្តីព្រាងអនុក្រឹត្យស្តីពីគោលការណ៍ណែនាំសម្រាប់ការវិនិយោគមូលនិធីសន្តិសុខសង្គម។</w:delText>
          </w:r>
        </w:del>
      </w:ins>
    </w:p>
    <w:p w14:paraId="3C245FF3" w14:textId="1F8AF1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00" w:author="User" w:date="2022-09-16T08:53:00Z"/>
          <w:del w:id="38301" w:author="Kem Sereiboth" w:date="2022-09-19T10:32:00Z"/>
          <w:rFonts w:ascii="Khmer MEF1" w:hAnsi="Khmer MEF1" w:cs="Khmer MEF1"/>
          <w:lang w:val="ca-ES"/>
          <w:rPrChange w:id="38302" w:author="Sopheak Phorn" w:date="2023-08-25T15:18:00Z">
            <w:rPr>
              <w:ins w:id="38303" w:author="User" w:date="2022-09-16T08:53:00Z"/>
              <w:del w:id="3830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0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06" w:author="User" w:date="2022-09-16T08:53:00Z">
        <w:del w:id="3830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5A81C41E" w14:textId="044D812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09" w:author="User" w:date="2022-09-16T08:53:00Z"/>
          <w:del w:id="38310" w:author="Kem Sereiboth" w:date="2022-09-19T10:32:00Z"/>
          <w:rFonts w:ascii="Khmer MEF1" w:hAnsi="Khmer MEF1" w:cs="Khmer MEF1"/>
          <w:lang w:val="ca-ES"/>
          <w:rPrChange w:id="38311" w:author="Sopheak Phorn" w:date="2023-08-25T15:18:00Z">
            <w:rPr>
              <w:ins w:id="38312" w:author="User" w:date="2022-09-16T08:53:00Z"/>
              <w:del w:id="3831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1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15" w:author="User" w:date="2022-09-16T08:53:00Z">
        <w:del w:id="38316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</w:delText>
          </w:r>
          <w:r w:rsidRPr="009A453A" w:rsidDel="00747399">
            <w:rPr>
              <w:rFonts w:ascii="Khmer MEF1" w:hAnsi="Khmer MEF1" w:cs="Khmer MEF1"/>
              <w:lang w:val="ca-ES"/>
              <w:rPrChange w:id="3831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(16/06/2022)</w:delText>
          </w:r>
          <w:r w:rsidRPr="00E33574" w:rsidDel="00747399">
            <w:rPr>
              <w:rFonts w:ascii="Khmer MEF1" w:hAnsi="Khmer MEF1" w:cs="Khmer MEF1"/>
              <w:cs/>
              <w:rPrChange w:id="383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ប្រកាសស្ដីពីការដោះស្រាយវិវាទក្នុងប្រព័ន្ធសន្តិសុខសង្គម</w:delText>
          </w:r>
        </w:del>
      </w:ins>
    </w:p>
    <w:p w14:paraId="3F4DA0BE" w14:textId="0F18F46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20" w:author="User" w:date="2022-09-16T08:53:00Z"/>
          <w:del w:id="38321" w:author="Kem Sereiboth" w:date="2022-09-19T10:32:00Z"/>
          <w:rFonts w:ascii="Khmer MEF1" w:hAnsi="Khmer MEF1" w:cs="Khmer MEF1"/>
          <w:lang w:val="ca-ES"/>
          <w:rPrChange w:id="38322" w:author="Sopheak Phorn" w:date="2023-08-25T15:18:00Z">
            <w:rPr>
              <w:ins w:id="38323" w:author="User" w:date="2022-09-16T08:53:00Z"/>
              <w:del w:id="3832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2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26" w:author="User" w:date="2022-09-16T08:53:00Z">
        <w:del w:id="3832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</w:p>
    <w:p w14:paraId="201C7DCE" w14:textId="0FF1CF0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29" w:author="User" w:date="2022-09-16T08:53:00Z"/>
          <w:del w:id="38330" w:author="Kem Sereiboth" w:date="2022-09-19T10:32:00Z"/>
          <w:rFonts w:ascii="Khmer MEF1" w:hAnsi="Khmer MEF1" w:cs="Khmer MEF1"/>
          <w:lang w:val="ca-ES"/>
          <w:rPrChange w:id="38331" w:author="Sopheak Phorn" w:date="2023-08-25T15:18:00Z">
            <w:rPr>
              <w:ins w:id="38332" w:author="User" w:date="2022-09-16T08:53:00Z"/>
              <w:del w:id="3833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3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35" w:author="User" w:date="2022-09-16T08:53:00Z">
        <w:del w:id="38336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និងការពង្រឹងសម្ថភាពក្នុងការធ្វើនិយ័តកម្មប្រព័ន្ធសន្តិសុខសង្គម</w:delText>
          </w:r>
          <w:bookmarkEnd w:id="38050"/>
        </w:del>
      </w:ins>
    </w:p>
    <w:p w14:paraId="2AD7389F" w14:textId="14C7BF56" w:rsidR="008A023D" w:rsidRPr="00F55550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338" w:author="Kem Sereiboth" w:date="2022-09-19T10:32:00Z"/>
          <w:rFonts w:ascii="Khmer MEF1" w:hAnsi="Khmer MEF1" w:cs="Khmer MEF1"/>
          <w:spacing w:val="-4"/>
          <w:lang w:val="ca-ES"/>
        </w:rPr>
        <w:pPrChange w:id="38339" w:author="User" w:date="2022-09-23T02:31:00Z">
          <w:pPr>
            <w:spacing w:after="0" w:line="240" w:lineRule="auto"/>
            <w:ind w:firstLine="720"/>
          </w:pPr>
        </w:pPrChange>
      </w:pPr>
      <w:del w:id="38340" w:author="Kem Sereiboth" w:date="2022-09-19T10:32:00Z">
        <w:r w:rsidRPr="00F55550" w:rsidDel="00747399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សវនករទទួលបន្ទុកត្រូវដាក់បញ្ចូលនូវឧបសម្ព័ន្ធពាក់ព័ន្ធនឹងដំណើរការនៃការធ្វើសវនកម្មរបស់ខ្លួន។</w:delText>
        </w:r>
      </w:del>
    </w:p>
    <w:p w14:paraId="1DA3FEA3" w14:textId="4E03F9B8" w:rsidR="008732CC" w:rsidRPr="00E33574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341" w:author="Kem Sereiboth" w:date="2022-09-19T10:32:00Z"/>
          <w:rFonts w:ascii="Khmer MEF1" w:hAnsi="Khmer MEF1" w:cs="Khmer MEF1"/>
          <w:spacing w:val="-2"/>
          <w:lang w:val="ca-ES"/>
          <w:rPrChange w:id="38342" w:author="Kem Sereyboth" w:date="2023-07-19T16:59:00Z">
            <w:rPr>
              <w:del w:id="38343" w:author="Kem Sereiboth" w:date="2022-09-19T10:32:00Z"/>
              <w:rFonts w:ascii="Khmer MEF1" w:hAnsi="Khmer MEF1" w:cs="Khmer MEF1"/>
              <w:spacing w:val="-2"/>
              <w:sz w:val="8"/>
              <w:szCs w:val="8"/>
              <w:lang w:val="ca-ES"/>
            </w:rPr>
          </w:rPrChange>
        </w:rPr>
        <w:pPrChange w:id="38344" w:author="User" w:date="2022-09-23T02:31:00Z">
          <w:pPr>
            <w:spacing w:after="0" w:line="240" w:lineRule="auto"/>
            <w:ind w:firstLine="720"/>
          </w:pPr>
        </w:pPrChange>
      </w:pPr>
    </w:p>
    <w:p w14:paraId="376C62A5" w14:textId="5568EA01" w:rsidR="00C465CC" w:rsidRPr="00E33574" w:rsidDel="009B6885" w:rsidRDefault="0007613E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45" w:author="Voeun Kuyeng" w:date="2022-08-08T15:06:00Z"/>
          <w:del w:id="38346" w:author="Kem Sereiboth" w:date="2022-09-19T11:43:00Z"/>
          <w:rFonts w:ascii="Khmer MEF1" w:hAnsi="Khmer MEF1" w:cs="Khmer MEF1"/>
          <w:lang w:val="ca-ES"/>
          <w:rPrChange w:id="38347" w:author="Kem Sereyboth" w:date="2023-07-19T16:59:00Z">
            <w:rPr>
              <w:ins w:id="38348" w:author="Voeun Kuyeng" w:date="2022-08-08T15:06:00Z"/>
              <w:del w:id="38349" w:author="Kem Sereiboth" w:date="2022-09-19T11:43:00Z"/>
              <w:rFonts w:ascii="Khmer MEF1" w:hAnsi="Khmer MEF1" w:cs="Khmer MEF1"/>
              <w:sz w:val="24"/>
              <w:szCs w:val="24"/>
            </w:rPr>
          </w:rPrChange>
        </w:rPr>
        <w:pPrChange w:id="38350" w:author="User" w:date="2022-09-23T02:31:00Z">
          <w:pPr>
            <w:spacing w:after="0" w:line="240" w:lineRule="auto"/>
            <w:ind w:firstLine="720"/>
          </w:pPr>
        </w:pPrChange>
      </w:pPr>
      <w:del w:id="38351" w:author="Kem Sereiboth" w:date="2022-09-19T11:43:00Z">
        <w:r w:rsidRPr="00E33574" w:rsidDel="009B6885">
          <w:rPr>
            <w:rFonts w:ascii="Khmer MEF1" w:eastAsiaTheme="minorHAnsi" w:hAnsi="Khmer MEF1" w:cs="Khmer MEF1"/>
            <w:cs/>
            <w:rPrChange w:id="38352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ទទួលបាន</w:delText>
        </w:r>
      </w:del>
      <w:ins w:id="38353" w:author="Voeun Kuyeng" w:date="2022-07-07T11:01:00Z">
        <w:del w:id="38354" w:author="Kem Sereiboth" w:date="2022-09-19T11:43:00Z">
          <w:r w:rsidR="005A4A26" w:rsidRPr="00E33574" w:rsidDel="009B6885">
            <w:rPr>
              <w:rFonts w:ascii="Khmer MEF1" w:eastAsiaTheme="minorHAnsi" w:hAnsi="Khmer MEF1" w:cs="Khmer MEF1"/>
              <w:cs/>
              <w:rPrChange w:id="3835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សេចក្តី</w:delText>
          </w:r>
        </w:del>
      </w:ins>
      <w:del w:id="38356" w:author="Kem Sereiboth" w:date="2022-09-19T11:43:00Z">
        <w:r w:rsidR="008732CC" w:rsidRPr="00E33574" w:rsidDel="009B6885">
          <w:rPr>
            <w:rFonts w:ascii="Khmer MEF1" w:eastAsiaTheme="minorHAnsi" w:hAnsi="Khmer MEF1" w:cs="Khmer MEF1"/>
            <w:cs/>
            <w:rPrChange w:id="38357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គោលការណ៍ណែនាំ</w:delText>
        </w:r>
        <w:r w:rsidRPr="00E33574" w:rsidDel="009B6885">
          <w:rPr>
            <w:rFonts w:ascii="Khmer MEF1" w:eastAsiaTheme="minorHAnsi" w:hAnsi="Khmer MEF1" w:cs="Khmer MEF1"/>
            <w:cs/>
            <w:rPrChange w:id="38358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នេះ</w:delText>
        </w:r>
        <w:r w:rsidRPr="00E33574" w:rsidDel="009B6885">
          <w:rPr>
            <w:rFonts w:ascii="Khmer MEF1" w:eastAsiaTheme="minorHAnsi" w:hAnsi="Khmer MEF1" w:cs="Khmer MEF1"/>
            <w:lang w:val="ca-ES"/>
            <w:rPrChange w:id="38359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D556A5" w:rsidRPr="00F55550" w:rsidDel="009B6885">
          <w:rPr>
            <w:rFonts w:ascii="Khmer MEF1" w:hAnsi="Khmer MEF1" w:cs="Khmer MEF1"/>
            <w:cs/>
          </w:rPr>
          <w:delText>ប្រតិភូសវនកម្មនិងសវនករទទួលបន្ទុក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អនុប្រធានអង្គភាពសវនកម្ម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ផ្ទៃក្នុង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អនុប្រធាននាយកដ្ឋាន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និងប្រធានការិយាល័យក្រោមឱវាទរបស់អង្គភាពសវនកម្ម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ផ្ទៃក្នុង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ត្រូវអនុវត្តសេចក្តីណែនាំនេះឱ្យមានប្រសិទ្ធភាពចាប់ពីថ្ងៃចុះហត្ថលេខានេះតទៅ។</w:delText>
        </w:r>
      </w:del>
    </w:p>
    <w:p w14:paraId="5EB43D85" w14:textId="77777777" w:rsidR="00254A74" w:rsidRPr="00F55550" w:rsidDel="00F32C5C" w:rsidRDefault="00254A74">
      <w:pPr>
        <w:spacing w:after="0" w:line="240" w:lineRule="auto"/>
        <w:ind w:firstLine="720"/>
        <w:jc w:val="both"/>
        <w:rPr>
          <w:del w:id="38360" w:author="Sopheak Phorn" w:date="2023-08-03T13:32:00Z"/>
          <w:rFonts w:ascii="Khmer MEF1" w:hAnsi="Khmer MEF1" w:cs="Khmer MEF1"/>
          <w:sz w:val="24"/>
          <w:szCs w:val="24"/>
          <w:lang w:val="ca-ES"/>
        </w:rPr>
        <w:pPrChange w:id="38361" w:author="User" w:date="2022-09-23T02:31:00Z">
          <w:pPr>
            <w:spacing w:after="0" w:line="240" w:lineRule="auto"/>
            <w:ind w:firstLine="720"/>
          </w:pPr>
        </w:pPrChange>
      </w:pPr>
    </w:p>
    <w:p w14:paraId="54112CF5" w14:textId="02BA44A1" w:rsidR="00C465CC" w:rsidRPr="00F55550" w:rsidRDefault="0007613E">
      <w:pPr>
        <w:spacing w:after="0" w:line="240" w:lineRule="auto"/>
        <w:rPr>
          <w:rFonts w:ascii="Khmer MEF1" w:hAnsi="Khmer MEF1" w:cs="Khmer MEF1"/>
          <w:sz w:val="24"/>
          <w:szCs w:val="24"/>
          <w:lang w:val="ca-ES"/>
        </w:rPr>
      </w:pPr>
      <w:del w:id="38362" w:author="LENOVO" w:date="2022-10-02T13:12:00Z">
        <w:r w:rsidRPr="00E33574" w:rsidDel="00617436">
          <w:rPr>
            <w:rFonts w:ascii="Khmer MEF1" w:hAnsi="Khmer MEF1" w:cs="Khmer MEF1"/>
            <w:noProof/>
            <w:sz w:val="24"/>
            <w:szCs w:val="24"/>
            <w:rPrChange w:id="38363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4F9A1B" wp14:editId="52D8EC88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4762</wp:posOffset>
                  </wp:positionV>
                  <wp:extent cx="3909060" cy="2733675"/>
                  <wp:effectExtent l="0" t="0" r="0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09060" cy="27336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DCE5EC" w14:textId="77777777" w:rsidR="00731B72" w:rsidRPr="00A3685D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      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​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ឆ្នាំខាល ចត្វាស័ក ព.ស.២៥៦៦</w:t>
                              </w:r>
                            </w:p>
                            <w:p w14:paraId="186D5731" w14:textId="51E1DC7F" w:rsidR="00731B72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ins w:id="38364" w:author="Un Seakamey" w:date="2022-09-23T08:46:00Z"/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8365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  <w:rPrChange w:id="38366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lang w:val="ca-ES"/>
                                    </w:rPr>
                                  </w:rPrChange>
                                </w:rPr>
                                <w:t xml:space="preserve">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8367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 xml:space="preserve">      ខែ            ឆ្នាំ២០២២</w:t>
                              </w:r>
                            </w:p>
                            <w:p w14:paraId="60D4D551" w14:textId="77777777" w:rsidR="00731B72" w:rsidRPr="004A6C1E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6"/>
                                  <w:szCs w:val="6"/>
                                  <w:rtl/>
                                  <w:cs/>
                                  <w:lang w:val="ca-ES"/>
                                  <w:rPrChange w:id="38368" w:author="Un Seakamey" w:date="2022-09-23T08:47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</w:p>
                            <w:p w14:paraId="35B6BF14" w14:textId="77777777" w:rsidR="00731B72" w:rsidRPr="00385E5C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r w:rsidRPr="00A3685D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8369" w:author="socheata.ol@hotmail.com" w:date="2022-09-04T18:35:00Z">
                                    <w:rPr>
                                      <w:rFonts w:ascii="Khmer MEF2" w:hAnsi="Khmer MEF2" w:cs="Khmer MEF2"/>
                                      <w:color w:val="000000"/>
                                      <w:szCs w:val="22"/>
                                      <w:cs/>
                                    </w:rPr>
                                  </w:rPrChange>
                                </w:rPr>
                                <w:t>អង្គភាពសវនកម្មផ្ទៃក្នុង</w:t>
                              </w:r>
                            </w:p>
                            <w:p w14:paraId="3ECD38A9" w14:textId="77777777" w:rsidR="00731B72" w:rsidRPr="000A1131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r w:rsidRPr="000A1131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t>ប្រធាន</w:t>
                              </w:r>
                            </w:p>
                            <w:p w14:paraId="62036F6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38D6A61A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1DAF16C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  <w:r>
                                <w:rPr>
                                  <w:rFonts w:ascii="Khmer MEF2" w:hAnsi="Khmer MEF2" w:cs="Khmer MEF2" w:hint="cs"/>
                                  <w:color w:val="000000"/>
                                  <w:cs/>
                                </w:rPr>
                                <w:t xml:space="preserve">               </w:t>
                              </w:r>
                            </w:p>
                            <w:p w14:paraId="610A8AC4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6C7A684D" w14:textId="77777777" w:rsidR="00731B72" w:rsidRPr="00956D3A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F004FC7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3A015E3C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188EE93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5D3561E1" w14:textId="77777777" w:rsidR="00731B72" w:rsidRPr="00BD5318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63F8E4D4" w14:textId="77777777" w:rsidR="00731B72" w:rsidRPr="00BD5318" w:rsidRDefault="00731B72" w:rsidP="000A1131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94F9A1B" id="Rectangle 1" o:spid="_x0000_s1033" style="position:absolute;margin-left:183pt;margin-top:.35pt;width:307.8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" filled="f" stroked="f" strokeweight="2pt">
                  <v:textbox>
                    <w:txbxContent>
                      <w:p w14:paraId="3FDCE5EC" w14:textId="77777777" w:rsidR="00731B72" w:rsidRPr="00A3685D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      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​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ឆ្នាំខាល ចត្វាស័ក ព.ស.២៥៦៦</w:t>
                        </w:r>
                      </w:p>
                      <w:p w14:paraId="186D5731" w14:textId="51E1DC7F" w:rsidR="00731B72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ins w:id="38370" w:author="Un Seakamey" w:date="2022-09-23T08:46:00Z"/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371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  <w:rPrChange w:id="38372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lang w:val="ca-ES"/>
                              </w:rPr>
                            </w:rPrChange>
                          </w:rPr>
                          <w:t xml:space="preserve">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373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 xml:space="preserve">      ខែ            ឆ្នាំ២០២២</w:t>
                        </w:r>
                      </w:p>
                      <w:p w14:paraId="60D4D551" w14:textId="77777777" w:rsidR="00731B72" w:rsidRPr="004A6C1E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6"/>
                            <w:szCs w:val="6"/>
                            <w:rtl/>
                            <w:cs/>
                            <w:lang w:val="ca-ES"/>
                            <w:rPrChange w:id="38374" w:author="Un Seakamey" w:date="2022-09-23T08:47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</w:p>
                      <w:p w14:paraId="35B6BF14" w14:textId="77777777" w:rsidR="00731B72" w:rsidRPr="00385E5C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r w:rsidRPr="00A3685D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8375" w:author="socheata.ol@hotmail.com" w:date="2022-09-04T18:35:00Z"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  <w:cs/>
                              </w:rPr>
                            </w:rPrChange>
                          </w:rPr>
                          <w:t>អង្គភាពសវនកម្មផ្ទៃក្នុង</w:t>
                        </w:r>
                      </w:p>
                      <w:p w14:paraId="3ECD38A9" w14:textId="77777777" w:rsidR="00731B72" w:rsidRPr="000A1131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r w:rsidRPr="000A1131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</w:rPr>
                          <w:t>ប្រធាន</w:t>
                        </w:r>
                      </w:p>
                      <w:p w14:paraId="62036F6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38D6A61A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1DAF16C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  <w:r>
                          <w:rPr>
                            <w:rFonts w:ascii="Khmer MEF2" w:hAnsi="Khmer MEF2" w:cs="Khmer MEF2" w:hint="cs"/>
                            <w:color w:val="000000"/>
                            <w:cs/>
                          </w:rPr>
                          <w:t xml:space="preserve">               </w:t>
                        </w:r>
                      </w:p>
                      <w:p w14:paraId="610A8AC4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6C7A684D" w14:textId="77777777" w:rsidR="00731B72" w:rsidRPr="00956D3A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F004FC7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3A015E3C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188EE93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5D3561E1" w14:textId="77777777" w:rsidR="00731B72" w:rsidRPr="00BD5318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63F8E4D4" w14:textId="77777777" w:rsidR="00731B72" w:rsidRPr="00BD5318" w:rsidRDefault="00731B72" w:rsidP="000A1131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</w:del>
    </w:p>
    <w:p w14:paraId="31F684C0" w14:textId="30394DAA" w:rsidR="00556EC6" w:rsidRPr="00F55550" w:rsidRDefault="005C3437">
      <w:pPr>
        <w:spacing w:after="0" w:line="240" w:lineRule="auto"/>
        <w:rPr>
          <w:ins w:id="38376" w:author="User" w:date="2022-10-07T16:15:00Z"/>
          <w:rFonts w:ascii="Khmer MEF1" w:hAnsi="Khmer MEF1" w:cs="Khmer MEF1"/>
          <w:sz w:val="24"/>
          <w:szCs w:val="24"/>
          <w:lang w:val="ca-ES"/>
        </w:rPr>
      </w:pPr>
      <w:ins w:id="38377" w:author="LENOVO" w:date="2022-10-02T13:13:00Z">
        <w:del w:id="38378" w:author="Sopheak Phorn" w:date="2023-08-04T11:46:00Z">
          <w:r w:rsidRPr="00E33574" w:rsidDel="00354BC3">
            <w:rPr>
              <w:rFonts w:ascii="Khmer MEF1" w:hAnsi="Khmer MEF1" w:cs="Khmer MEF1"/>
              <w:noProof/>
              <w:sz w:val="24"/>
              <w:szCs w:val="24"/>
              <w:rPrChange w:id="38379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CB03E" wp14:editId="212F659E">
                    <wp:simplePos x="0" y="0"/>
                    <wp:positionH relativeFrom="page">
                      <wp:align>left</wp:align>
                    </wp:positionH>
                    <wp:positionV relativeFrom="line">
                      <wp:posOffset>285446</wp:posOffset>
                    </wp:positionV>
                    <wp:extent cx="3541395" cy="2702256"/>
                    <wp:effectExtent l="0" t="0" r="0" b="3175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1395" cy="270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6692AA" w14:textId="77777777" w:rsidR="00731B72" w:rsidRPr="00451474" w:rsidRDefault="00731B72" w:rsidP="00617436">
                                <w:pPr>
                                  <w:tabs>
                                    <w:tab w:val="left" w:pos="720"/>
                                    <w:tab w:val="left" w:pos="1440"/>
                                    <w:tab w:val="left" w:pos="1985"/>
                                    <w:tab w:val="left" w:pos="2880"/>
                                  </w:tabs>
                                  <w:spacing w:line="233" w:lineRule="auto"/>
                                  <w:contextualSpacing/>
                                  <w:jc w:val="center"/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  <w:t>បានឃើញ និងឯកភាព</w:t>
                                </w:r>
                              </w:p>
                              <w:p w14:paraId="771543D2" w14:textId="698BE612" w:rsidR="00731B72" w:rsidRPr="00451474" w:rsidRDefault="00731B72" w:rsidP="006174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ខែ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</w:t>
                                </w:r>
                                <w:ins w:id="38380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ថោះ</w:t>
                                  </w:r>
                                </w:ins>
                                <w:del w:id="38381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ខាល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ins w:id="38382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បញ្ជ</w:t>
                                  </w:r>
                                </w:ins>
                                <w:del w:id="38383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ចត្វា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ស័ក </w:t>
                                </w:r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ព.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ស.២៥៦</w:t>
                                </w:r>
                                <w:ins w:id="38384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del w:id="38385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៦</w:delText>
                                  </w:r>
                                </w:del>
                              </w:p>
                              <w:p w14:paraId="05D7B4BF" w14:textId="22D8E104" w:rsidR="00731B72" w:rsidRPr="00312B70" w:rsidRDefault="00731B72" w:rsidP="00617436">
                                <w:pPr>
                                  <w:spacing w:after="0"/>
                                  <w:jc w:val="center"/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រាជធានីភ្នំពេញ ថ្ងៃទី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 xml:space="preserve">    </w:t>
                                </w:r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8386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ខែ</w:t>
                                </w:r>
                                <w:ins w:id="38387" w:author="User" w:date="2022-11-03T23:40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388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</w:t>
                                  </w:r>
                                  <w:del w:id="38389" w:author="Kem Sereyboth" w:date="2023-06-20T14:55:00Z">
                                    <w:r w:rsidRPr="006E6058" w:rsidDel="005C3437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ca-ES"/>
                                        <w:rPrChange w:id="38390" w:author="Sopheak Phorn" w:date="2023-07-28T09:16:00Z">
                                          <w:rPr>
                                            <w:rFonts w:ascii="Khmer MEF1" w:eastAsia="Times New Roman" w:hAnsi="Khmer MEF1" w:cs="Khmer MEF1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391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 </w:t>
                                  </w:r>
                                </w:ins>
                                <w:ins w:id="38392" w:author="User" w:date="2022-11-03T23:41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393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</w:t>
                                  </w:r>
                                </w:ins>
                                <w:del w:id="38394" w:author="User" w:date="2022-11-03T23:40:00Z">
                                  <w:r w:rsidDel="00F347BD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តុលា</w:delText>
                                  </w:r>
                                </w:del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8395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ឆ្នាំ២០២</w:t>
                                </w:r>
                                <w:ins w:id="38396" w:author="Kem Sereyboth" w:date="2023-06-20T14:57:00Z">
                                  <w:r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៣</w:t>
                                  </w:r>
                                </w:ins>
                                <w:del w:id="38397" w:author="Kem Sereyboth" w:date="2023-06-20T14:57:00Z">
                                  <w:r w:rsidDel="005C3437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២</w:delText>
                                  </w:r>
                                </w:del>
                              </w:p>
                              <w:p w14:paraId="6EE634A3" w14:textId="77777777" w:rsidR="00731B72" w:rsidRPr="00385E5C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398" w:author="Kem Sereyboth" w:date="2023-06-20T14:56:00Z"/>
                                    <w:rFonts w:ascii="Khmer MEF2" w:hAnsi="Khmer MEF2" w:cs="Khmer MEF2"/>
                                    <w:color w:val="000000"/>
                                    <w:szCs w:val="22"/>
                                  </w:rPr>
                                </w:pPr>
                                <w:ins w:id="38399" w:author="Kem Sereyboth" w:date="2023-06-20T14:56:00Z">
                                  <w:r w:rsidRPr="003E4DEC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អង្គភាពសវនកម្មផ្ទៃក្នុ</w:t>
                                  </w:r>
                                  <w:del w:id="38400" w:author="Sopheak Phorn" w:date="2023-08-04T11:46:00Z">
                                    <w:r w:rsidRPr="003E4DEC" w:rsidDel="00354BC3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  <w:cs/>
                                      </w:rPr>
                                      <w:delText>ង</w:delText>
                                    </w:r>
                                  </w:del>
                                </w:ins>
                              </w:p>
                              <w:p w14:paraId="107E39BE" w14:textId="77777777" w:rsidR="00731B72" w:rsidRPr="000A1131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401" w:author="Kem Sereyboth" w:date="2023-06-20T14:56:00Z"/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</w:rPr>
                                </w:pPr>
                                <w:ins w:id="38402" w:author="Kem Sereyboth" w:date="2023-06-20T14:56:00Z">
                                  <w:r w:rsidRPr="000A1131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ប្រធាន</w:t>
                                  </w:r>
                                </w:ins>
                              </w:p>
                              <w:p w14:paraId="3F3DB4C4" w14:textId="38AA0DF5" w:rsidR="00731B72" w:rsidRPr="00451474" w:rsidRDefault="00731B72" w:rsidP="005C3437">
                                <w:pPr>
                                  <w:jc w:val="center"/>
                                  <w:rPr>
                                    <w:rFonts w:cs="Khmer OS"/>
                                    <w:sz w:val="24"/>
                                    <w:szCs w:val="24"/>
                                  </w:rPr>
                                </w:pPr>
                                <w:del w:id="38403" w:author="Kem Sereyboth" w:date="2023-06-20T14:56:00Z">
                                  <w:r w:rsidRPr="00451474" w:rsidDel="005C3437">
                                    <w:rPr>
                                      <w:rFonts w:ascii="Khmer MEF2" w:hAnsi="Khmer MEF2" w:cs="Khmer MEF2" w:hint="cs"/>
                                      <w:sz w:val="24"/>
                                      <w:szCs w:val="24"/>
                                      <w:cs/>
                                    </w:rPr>
                                    <w:delText>ប្រធានអង្គភាព</w:delText>
                                  </w:r>
                                </w:del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CB03E" id="Text Box 8" o:spid="_x0000_s1034" type="#_x0000_t202" style="position:absolute;margin-left:0;margin-top:22.5pt;width:278.85pt;height:21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" filled="f" stroked="f">
                    <v:textbox>
                      <w:txbxContent>
                        <w:p w14:paraId="216692AA" w14:textId="77777777" w:rsidR="00731B72" w:rsidRPr="00451474" w:rsidRDefault="00731B72" w:rsidP="00617436">
                          <w:pPr>
                            <w:tabs>
                              <w:tab w:val="left" w:pos="720"/>
                              <w:tab w:val="left" w:pos="1440"/>
                              <w:tab w:val="left" w:pos="1985"/>
                              <w:tab w:val="left" w:pos="2880"/>
                            </w:tabs>
                            <w:spacing w:line="233" w:lineRule="auto"/>
                            <w:contextualSpacing/>
                            <w:jc w:val="center"/>
                            <w:rPr>
                              <w:rFonts w:ascii="Khmer MEF1" w:hAnsi="Khmer MEF1" w:cs="Khmer MEF1"/>
                              <w:sz w:val="24"/>
                              <w:szCs w:val="24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sz w:val="24"/>
                              <w:szCs w:val="24"/>
                              <w:cs/>
                            </w:rPr>
                            <w:t>បានឃើញ និងឯកភាព</w:t>
                          </w:r>
                        </w:p>
                        <w:p w14:paraId="771543D2" w14:textId="698BE612" w:rsidR="00731B72" w:rsidRPr="00451474" w:rsidRDefault="00731B72" w:rsidP="00617436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ខែ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</w:t>
                          </w:r>
                          <w:ins w:id="38404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ថោះ</w:t>
                            </w:r>
                          </w:ins>
                          <w:del w:id="38405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ខាល</w:delText>
                            </w:r>
                          </w:del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ins w:id="38406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បញ្ជ</w:t>
                            </w:r>
                          </w:ins>
                          <w:del w:id="38407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ចត្វា</w:delText>
                            </w:r>
                          </w:del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ស័ក </w:t>
                          </w:r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ព.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ស.២៥៦</w:t>
                          </w:r>
                          <w:ins w:id="38408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del w:id="38409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៦</w:delText>
                            </w:r>
                          </w:del>
                        </w:p>
                        <w:p w14:paraId="05D7B4BF" w14:textId="22D8E104" w:rsidR="00731B72" w:rsidRPr="00312B70" w:rsidRDefault="00731B72" w:rsidP="00617436">
                          <w:pPr>
                            <w:spacing w:after="0"/>
                            <w:jc w:val="center"/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រាជធានីភ្នំពេញ ថ្ងៃទី</w:t>
                          </w:r>
                          <w:r w:rsidRPr="00451474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 xml:space="preserve">    </w:t>
                          </w:r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410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ខែ</w:t>
                          </w:r>
                          <w:ins w:id="38411" w:author="User" w:date="2022-11-03T23:40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412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</w:t>
                            </w:r>
                            <w:del w:id="38413" w:author="Kem Sereyboth" w:date="2023-06-20T14:55:00Z">
                              <w:r w:rsidRPr="006E6058" w:rsidDel="005C3437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8414" w:author="Sopheak Phorn" w:date="2023-07-28T09:16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415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 </w:t>
                            </w:r>
                          </w:ins>
                          <w:ins w:id="38416" w:author="User" w:date="2022-11-03T23:41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417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</w:t>
                            </w:r>
                          </w:ins>
                          <w:del w:id="38418" w:author="User" w:date="2022-11-03T23:40:00Z">
                            <w:r w:rsidDel="00F347BD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តុលា</w:delText>
                            </w:r>
                          </w:del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419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ឆ្នាំ២០២</w:t>
                          </w:r>
                          <w:ins w:id="38420" w:author="Kem Sereyboth" w:date="2023-06-20T14:57:00Z">
                            <w:r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៣</w:t>
                            </w:r>
                          </w:ins>
                          <w:del w:id="38421" w:author="Kem Sereyboth" w:date="2023-06-20T14:57:00Z">
                            <w:r w:rsidDel="005C3437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២</w:delText>
                            </w:r>
                          </w:del>
                        </w:p>
                        <w:p w14:paraId="6EE634A3" w14:textId="77777777" w:rsidR="00731B72" w:rsidRPr="00385E5C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422" w:author="Kem Sereyboth" w:date="2023-06-20T14:56:00Z"/>
                              <w:rFonts w:ascii="Khmer MEF2" w:hAnsi="Khmer MEF2" w:cs="Khmer MEF2"/>
                              <w:color w:val="000000"/>
                              <w:szCs w:val="22"/>
                            </w:rPr>
                          </w:pPr>
                          <w:ins w:id="38423" w:author="Kem Sereyboth" w:date="2023-06-20T14:56:00Z">
                            <w:r w:rsidRPr="003E4DEC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អង្គភាពសវនកម្មផ្ទៃក្នុ</w:t>
                            </w:r>
                            <w:del w:id="38424" w:author="Sopheak Phorn" w:date="2023-08-04T11:46:00Z">
                              <w:r w:rsidRPr="003E4DEC" w:rsidDel="00354BC3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delText>ង</w:delText>
                              </w:r>
                            </w:del>
                          </w:ins>
                        </w:p>
                        <w:p w14:paraId="107E39BE" w14:textId="77777777" w:rsidR="00731B72" w:rsidRPr="000A1131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425" w:author="Kem Sereyboth" w:date="2023-06-20T14:56:00Z"/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</w:rPr>
                          </w:pPr>
                          <w:ins w:id="38426" w:author="Kem Sereyboth" w:date="2023-06-20T14:56:00Z">
                            <w:r w:rsidRPr="000A1131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ប្រធាន</w:t>
                            </w:r>
                          </w:ins>
                        </w:p>
                        <w:p w14:paraId="3F3DB4C4" w14:textId="38AA0DF5" w:rsidR="00731B72" w:rsidRPr="00451474" w:rsidRDefault="00731B72" w:rsidP="005C3437">
                          <w:pPr>
                            <w:jc w:val="center"/>
                            <w:rPr>
                              <w:rFonts w:cs="Khmer OS"/>
                              <w:sz w:val="24"/>
                              <w:szCs w:val="24"/>
                            </w:rPr>
                          </w:pPr>
                          <w:del w:id="38427" w:author="Kem Sereyboth" w:date="2023-06-20T14:56:00Z">
                            <w:r w:rsidRPr="00451474" w:rsidDel="005C3437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delText>ប្រធានអង្គភាព</w:delText>
                            </w:r>
                          </w:del>
                        </w:p>
                      </w:txbxContent>
                    </v:textbox>
                    <w10:wrap anchorx="page" anchory="line"/>
                  </v:shape>
                </w:pict>
              </mc:Fallback>
            </mc:AlternateContent>
          </w:r>
        </w:del>
      </w:ins>
    </w:p>
    <w:p w14:paraId="1106F5B7" w14:textId="208B55A6" w:rsidR="00556EC6" w:rsidRPr="00F55550" w:rsidRDefault="00556EC6">
      <w:pPr>
        <w:rPr>
          <w:ins w:id="38428" w:author="User" w:date="2022-10-07T16:15:00Z"/>
          <w:rFonts w:ascii="Khmer MEF1" w:hAnsi="Khmer MEF1" w:cs="Khmer MEF1"/>
          <w:sz w:val="24"/>
          <w:szCs w:val="24"/>
          <w:lang w:val="ca-ES"/>
        </w:rPr>
        <w:pPrChange w:id="38429" w:author="User" w:date="2022-10-07T16:15:00Z">
          <w:pPr>
            <w:spacing w:after="0" w:line="240" w:lineRule="auto"/>
          </w:pPr>
        </w:pPrChange>
      </w:pPr>
    </w:p>
    <w:p w14:paraId="3C59AA49" w14:textId="7337A6FD" w:rsidR="00556EC6" w:rsidRPr="00F55550" w:rsidRDefault="00556EC6">
      <w:pPr>
        <w:rPr>
          <w:ins w:id="38430" w:author="User" w:date="2022-10-07T16:15:00Z"/>
          <w:rFonts w:ascii="Khmer MEF1" w:hAnsi="Khmer MEF1" w:cs="Khmer MEF1"/>
          <w:sz w:val="24"/>
          <w:szCs w:val="24"/>
          <w:lang w:val="ca-ES"/>
        </w:rPr>
        <w:pPrChange w:id="38431" w:author="User" w:date="2022-10-07T16:15:00Z">
          <w:pPr>
            <w:spacing w:after="0" w:line="240" w:lineRule="auto"/>
          </w:pPr>
        </w:pPrChange>
      </w:pPr>
    </w:p>
    <w:p w14:paraId="642AE809" w14:textId="12DE3BA5" w:rsidR="00556EC6" w:rsidRPr="00F55550" w:rsidDel="00B336FF" w:rsidRDefault="00556EC6">
      <w:pPr>
        <w:pStyle w:val="Heading1"/>
        <w:spacing w:before="160" w:line="240" w:lineRule="auto"/>
        <w:jc w:val="center"/>
        <w:rPr>
          <w:del w:id="38432" w:author="LENOVO" w:date="2022-10-08T11:35:00Z"/>
          <w:rFonts w:ascii="Khmer MEF1" w:hAnsi="Khmer MEF1" w:cs="Khmer MEF1"/>
          <w:color w:val="auto"/>
          <w:sz w:val="24"/>
          <w:szCs w:val="24"/>
          <w:lang w:val="ca-ES"/>
        </w:rPr>
      </w:pPr>
    </w:p>
    <w:p w14:paraId="72A2E5A1" w14:textId="77777777" w:rsidR="00B336FF" w:rsidRPr="00E33574" w:rsidRDefault="00B336FF">
      <w:pPr>
        <w:rPr>
          <w:ins w:id="38433" w:author="User" w:date="2022-11-03T22:57:00Z"/>
          <w:lang w:val="ca-ES"/>
          <w:rPrChange w:id="38434" w:author="Kem Sereyboth" w:date="2023-07-19T16:59:00Z">
            <w:rPr>
              <w:ins w:id="38435" w:author="User" w:date="2022-11-03T22:5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436" w:author="User" w:date="2022-11-03T22:57:00Z">
          <w:pPr>
            <w:spacing w:after="0" w:line="240" w:lineRule="auto"/>
          </w:pPr>
        </w:pPrChange>
      </w:pPr>
    </w:p>
    <w:p w14:paraId="1ADE5747" w14:textId="636A4127" w:rsidR="00556EC6" w:rsidRPr="00F55550" w:rsidDel="00C130E0" w:rsidRDefault="00556EC6" w:rsidP="00556EC6">
      <w:pPr>
        <w:rPr>
          <w:ins w:id="38437" w:author="User" w:date="2022-10-07T16:15:00Z"/>
          <w:del w:id="38438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E524FE7" w14:textId="36D04FD9" w:rsidR="00556EC6" w:rsidRPr="00F55550" w:rsidDel="00C130E0" w:rsidRDefault="00556EC6" w:rsidP="00556EC6">
      <w:pPr>
        <w:rPr>
          <w:ins w:id="38439" w:author="User" w:date="2022-10-07T16:15:00Z"/>
          <w:del w:id="38440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0940648" w14:textId="79C1D8D0" w:rsidR="00556EC6" w:rsidRPr="00F55550" w:rsidDel="00C130E0" w:rsidRDefault="00556EC6" w:rsidP="00556EC6">
      <w:pPr>
        <w:rPr>
          <w:ins w:id="38441" w:author="User" w:date="2022-10-07T16:15:00Z"/>
          <w:del w:id="38442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1CA789B1" w14:textId="625A14F4" w:rsidR="00556EC6" w:rsidRPr="00F55550" w:rsidDel="00AF3103" w:rsidRDefault="00556EC6" w:rsidP="00556EC6">
      <w:pPr>
        <w:rPr>
          <w:ins w:id="38443" w:author="User" w:date="2022-10-07T16:15:00Z"/>
          <w:del w:id="38444" w:author="LENOVO" w:date="2022-10-08T11:33:00Z"/>
          <w:rFonts w:ascii="Khmer MEF1" w:hAnsi="Khmer MEF1" w:cs="Khmer MEF1"/>
          <w:sz w:val="24"/>
          <w:szCs w:val="24"/>
          <w:lang w:val="ca-ES"/>
        </w:rPr>
      </w:pPr>
    </w:p>
    <w:p w14:paraId="35500586" w14:textId="4608B6BF" w:rsidR="00AF3103" w:rsidRPr="00F55550" w:rsidDel="00745E34" w:rsidRDefault="00AF3103">
      <w:pPr>
        <w:pStyle w:val="Heading1"/>
        <w:spacing w:before="160" w:line="240" w:lineRule="auto"/>
        <w:jc w:val="center"/>
        <w:rPr>
          <w:ins w:id="38445" w:author="LENOVO" w:date="2022-10-08T11:32:00Z"/>
          <w:del w:id="38446" w:author="User" w:date="2022-11-03T23:36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3EDF96D3" w14:textId="6E5056A2" w:rsidR="00AF3103" w:rsidRPr="00F55550" w:rsidDel="00B336FF" w:rsidRDefault="00AF3103" w:rsidP="00F41F87">
      <w:pPr>
        <w:rPr>
          <w:del w:id="38447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1EF14E52" w14:textId="0A4EEE4D" w:rsidR="00AF3103" w:rsidRPr="00F55550" w:rsidDel="00844C85" w:rsidRDefault="00AF3103" w:rsidP="00F41F87">
      <w:pPr>
        <w:rPr>
          <w:del w:id="38448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033608AD" w14:textId="77777777" w:rsidR="00AF3103" w:rsidRPr="00F55550" w:rsidDel="00F41F87" w:rsidRDefault="00AF3103">
      <w:pPr>
        <w:pStyle w:val="Heading1"/>
        <w:spacing w:before="160" w:line="240" w:lineRule="auto"/>
        <w:rPr>
          <w:ins w:id="38449" w:author="LENOVO" w:date="2022-10-08T11:32:00Z"/>
          <w:del w:id="38450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451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77641633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452" w:author="LENOVO" w:date="2022-10-08T11:32:00Z"/>
          <w:del w:id="38453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0662F019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454" w:author="LENOVO" w:date="2022-10-08T11:32:00Z"/>
          <w:del w:id="38455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66347D1F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456" w:author="LENOVO" w:date="2022-10-08T11:34:00Z"/>
          <w:del w:id="38457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B352E08" w14:textId="77777777" w:rsidR="00AF3103" w:rsidRPr="00F55550" w:rsidDel="00F41F87" w:rsidRDefault="00AF3103">
      <w:pPr>
        <w:pStyle w:val="Heading1"/>
        <w:spacing w:before="160" w:line="240" w:lineRule="auto"/>
        <w:rPr>
          <w:ins w:id="38458" w:author="LENOVO" w:date="2022-10-08T11:35:00Z"/>
          <w:del w:id="38459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460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50146E02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461" w:author="LENOVO" w:date="2022-10-08T11:36:00Z"/>
          <w:del w:id="38462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AD118E9" w14:textId="77777777" w:rsidR="00AF3103" w:rsidRPr="00F55550" w:rsidDel="00F41F87" w:rsidRDefault="00AF3103" w:rsidP="00AF3103">
      <w:pPr>
        <w:rPr>
          <w:ins w:id="38463" w:author="LENOVO" w:date="2022-10-08T11:36:00Z"/>
          <w:del w:id="38464" w:author="User" w:date="2022-10-09T08:00:00Z"/>
          <w:rFonts w:ascii="Khmer MEF2" w:hAnsi="Khmer MEF2" w:cs="Khmer MEF2"/>
          <w:sz w:val="24"/>
          <w:szCs w:val="24"/>
          <w:lang w:val="ca-ES"/>
        </w:rPr>
      </w:pPr>
    </w:p>
    <w:p w14:paraId="553F9B94" w14:textId="77777777" w:rsidR="00AF3103" w:rsidRPr="00F55550" w:rsidDel="00F41F87" w:rsidRDefault="00AF3103" w:rsidP="00AF3103">
      <w:pPr>
        <w:rPr>
          <w:ins w:id="38465" w:author="LENOVO" w:date="2022-10-08T11:36:00Z"/>
          <w:del w:id="38466" w:author="User" w:date="2022-10-09T08:01:00Z"/>
          <w:rFonts w:ascii="Khmer MEF2" w:hAnsi="Khmer MEF2" w:cs="Khmer MEF2"/>
          <w:sz w:val="24"/>
          <w:szCs w:val="24"/>
          <w:lang w:val="ca-ES"/>
        </w:rPr>
      </w:pPr>
    </w:p>
    <w:p w14:paraId="2E76A875" w14:textId="4D3778B8" w:rsidR="00C130E0" w:rsidRPr="00F16595" w:rsidDel="00F41F87" w:rsidRDefault="00C130E0">
      <w:pPr>
        <w:pStyle w:val="Heading1"/>
        <w:rPr>
          <w:del w:id="38467" w:author="User" w:date="2022-10-09T08:01:00Z"/>
          <w:color w:val="auto"/>
          <w:lang w:val="ca-ES"/>
        </w:rPr>
        <w:pPrChange w:id="38468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109E464B" w14:textId="77777777" w:rsidR="00AF3103" w:rsidRPr="00E33574" w:rsidDel="00B868E1" w:rsidRDefault="00AF3103">
      <w:pPr>
        <w:pStyle w:val="Heading1"/>
        <w:rPr>
          <w:ins w:id="38469" w:author="LENOVO" w:date="2022-10-08T11:36:00Z"/>
          <w:del w:id="38470" w:author="User" w:date="2022-10-10T00:31:00Z"/>
          <w:rFonts w:asciiTheme="minorHAnsi" w:eastAsiaTheme="minorHAnsi" w:hAnsiTheme="minorHAnsi" w:cstheme="minorBidi"/>
          <w:color w:val="auto"/>
          <w:sz w:val="22"/>
          <w:szCs w:val="36"/>
          <w:lang w:val="ca-ES"/>
          <w:rPrChange w:id="38471" w:author="Kem Sereyboth" w:date="2023-07-19T16:59:00Z">
            <w:rPr>
              <w:ins w:id="38472" w:author="LENOVO" w:date="2022-10-08T11:36:00Z"/>
              <w:del w:id="38473" w:author="User" w:date="2022-10-10T00:31:00Z"/>
              <w:rFonts w:ascii="Khmer MEF2" w:hAnsi="Khmer MEF2" w:cs="Khmer MEF2"/>
              <w:b w:val="0"/>
              <w:bCs w:val="0"/>
              <w:color w:val="auto"/>
              <w:sz w:val="24"/>
              <w:szCs w:val="24"/>
              <w:lang w:val="ca-ES"/>
            </w:rPr>
          </w:rPrChange>
        </w:rPr>
        <w:pPrChange w:id="38474" w:author="User" w:date="2022-10-09T08:00:00Z">
          <w:pPr>
            <w:pStyle w:val="Heading1"/>
            <w:spacing w:before="160" w:line="240" w:lineRule="auto"/>
            <w:ind w:firstLine="720"/>
          </w:pPr>
        </w:pPrChange>
      </w:pPr>
    </w:p>
    <w:p w14:paraId="37A44298" w14:textId="521B053D" w:rsidR="00F41F87" w:rsidRPr="00E33574" w:rsidDel="006771DF" w:rsidRDefault="00F41F87">
      <w:pPr>
        <w:pStyle w:val="Heading1"/>
        <w:spacing w:before="160" w:line="240" w:lineRule="auto"/>
        <w:ind w:left="720"/>
        <w:jc w:val="center"/>
        <w:rPr>
          <w:ins w:id="38475" w:author="LENOVO" w:date="2022-10-08T11:33:00Z"/>
          <w:del w:id="38476" w:author="User" w:date="2022-11-03T23:38:00Z"/>
          <w:rFonts w:ascii="Khmer MEF2" w:hAnsi="Khmer MEF2" w:cs="Khmer MEF2"/>
          <w:lang w:val="ca-ES"/>
          <w:rPrChange w:id="38477" w:author="Kem Sereyboth" w:date="2023-07-19T16:59:00Z">
            <w:rPr>
              <w:ins w:id="38478" w:author="LENOVO" w:date="2022-10-08T11:33:00Z"/>
              <w:del w:id="38479" w:author="User" w:date="2022-11-03T23:38:00Z"/>
              <w:lang w:val="ca-ES"/>
            </w:rPr>
          </w:rPrChange>
        </w:rPr>
        <w:pPrChange w:id="38480" w:author="User" w:date="2022-10-09T08:01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23CF84B9" w14:textId="77777777" w:rsidR="006771DF" w:rsidRPr="00F55550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481" w:author="User" w:date="2022-11-03T23:38:00Z"/>
          <w:rFonts w:ascii="Khmer MEF1" w:hAnsi="Khmer MEF1" w:cs="Khmer MEF1"/>
          <w:b/>
          <w:bCs/>
          <w:lang w:val="ca-ES"/>
        </w:rPr>
      </w:pPr>
    </w:p>
    <w:p w14:paraId="7F46DF7B" w14:textId="5F0ADF86" w:rsidR="006771DF" w:rsidRPr="009A453A" w:rsidDel="00A87616" w:rsidRDefault="009A453A">
      <w:pPr>
        <w:rPr>
          <w:del w:id="38482" w:author="Un Seakamey" w:date="2022-11-04T13:22:00Z"/>
          <w:rFonts w:ascii="Khmer MEF1" w:hAnsi="Khmer MEF1" w:cs="Khmer MEF1"/>
          <w:b/>
          <w:bCs/>
          <w:lang w:val="ca-ES"/>
        </w:rPr>
        <w:pPrChange w:id="38483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484" w:author="Sopheak Phorn" w:date="2023-08-25T15:23:00Z">
        <w:r>
          <w:rPr>
            <w:rFonts w:ascii="Khmer MEF1" w:hAnsi="Khmer MEF1" w:cs="Khmer MEF1"/>
            <w:b/>
            <w:bCs/>
            <w:lang w:val="ca-ES"/>
          </w:rPr>
          <w:br/>
        </w:r>
      </w:ins>
    </w:p>
    <w:p w14:paraId="199B0825" w14:textId="18E9CBB5" w:rsidR="00A87616" w:rsidRPr="00F55550" w:rsidRDefault="00A87616">
      <w:pPr>
        <w:rPr>
          <w:ins w:id="38485" w:author="Un Seakamey" w:date="2022-11-14T11:55:00Z"/>
          <w:rFonts w:ascii="Khmer MEF1" w:hAnsi="Khmer MEF1" w:cs="Khmer MEF1"/>
          <w:b/>
          <w:bCs/>
          <w:lang w:val="ca-ES"/>
        </w:rPr>
        <w:pPrChange w:id="38486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C38AA5B" w14:textId="545BFD07" w:rsidR="00ED148B" w:rsidRDefault="00ED148B">
      <w:pPr>
        <w:pStyle w:val="Heading1"/>
        <w:spacing w:before="0" w:line="240" w:lineRule="auto"/>
        <w:jc w:val="center"/>
        <w:rPr>
          <w:ins w:id="38487" w:author="Sopheak Phorn" w:date="2023-08-25T16:22:00Z"/>
          <w:rFonts w:ascii="Khmer MEF1" w:hAnsi="Khmer MEF1" w:cs="Khmer MEF1"/>
          <w:b w:val="0"/>
          <w:bCs w:val="0"/>
          <w:cs/>
          <w:lang w:val="ca-ES"/>
        </w:rPr>
      </w:pPr>
      <w:ins w:id="38488" w:author="Sopheak Phorn" w:date="2023-08-25T16:22:00Z">
        <w:r>
          <w:rPr>
            <w:rFonts w:ascii="Khmer MEF1" w:hAnsi="Khmer MEF1" w:cs="Khmer MEF1"/>
            <w:b w:val="0"/>
            <w:bCs w:val="0"/>
            <w:cs/>
            <w:lang w:val="ca-ES"/>
          </w:rPr>
          <w:br/>
        </w:r>
      </w:ins>
    </w:p>
    <w:p w14:paraId="6806DF7D" w14:textId="77777777" w:rsidR="00ED148B" w:rsidRDefault="00ED148B">
      <w:pPr>
        <w:rPr>
          <w:ins w:id="38489" w:author="Sopheak Phorn" w:date="2023-08-25T16:22:00Z"/>
          <w:rFonts w:ascii="Khmer MEF1" w:eastAsiaTheme="majorEastAsia" w:hAnsi="Khmer MEF1" w:cs="Khmer MEF1"/>
          <w:color w:val="2E74B5" w:themeColor="accent1" w:themeShade="BF"/>
          <w:sz w:val="28"/>
          <w:szCs w:val="45"/>
          <w:cs/>
          <w:lang w:val="ca-ES"/>
        </w:rPr>
      </w:pPr>
      <w:ins w:id="38490" w:author="Sopheak Phorn" w:date="2023-08-25T16:22:00Z">
        <w:r>
          <w:rPr>
            <w:rFonts w:ascii="Khmer MEF1" w:hAnsi="Khmer MEF1" w:cs="Khmer MEF1"/>
            <w:b/>
            <w:bCs/>
            <w:cs/>
            <w:lang w:val="ca-ES"/>
          </w:rPr>
          <w:br w:type="page"/>
        </w:r>
      </w:ins>
    </w:p>
    <w:p w14:paraId="28620B65" w14:textId="77777777" w:rsidR="00A87616" w:rsidRPr="00F55550" w:rsidDel="001F7992" w:rsidRDefault="00A87616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491" w:author="Un Seakamey" w:date="2022-11-14T11:55:00Z"/>
          <w:del w:id="38492" w:author="Kem Sereyboth" w:date="2023-07-13T15:15:00Z"/>
          <w:rFonts w:ascii="Khmer MEF1" w:hAnsi="Khmer MEF1" w:cs="Khmer MEF1"/>
          <w:b/>
          <w:bCs/>
          <w:lang w:val="ca-ES"/>
        </w:rPr>
      </w:pPr>
    </w:p>
    <w:p w14:paraId="2F705945" w14:textId="408A7DA4" w:rsidR="006771DF" w:rsidRPr="00F55550" w:rsidDel="0032288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del w:id="38493" w:author="Un Seakamey" w:date="2022-11-04T13:22:00Z"/>
          <w:rFonts w:ascii="Khmer MEF1" w:hAnsi="Khmer MEF1" w:cs="Khmer MEF1"/>
          <w:b/>
          <w:bCs/>
          <w:lang w:val="ca-ES"/>
        </w:rPr>
      </w:pPr>
    </w:p>
    <w:p w14:paraId="1C02DE4A" w14:textId="3CB24F43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494" w:author="Un Seakamey" w:date="2022-11-14T14:26:00Z"/>
          <w:del w:id="38495" w:author="Kem Sereyboth" w:date="2023-07-13T15:15:00Z"/>
          <w:rFonts w:ascii="Khmer MEF1" w:hAnsi="Khmer MEF1" w:cs="Khmer MEF1"/>
          <w:b/>
          <w:bCs/>
          <w:lang w:val="ca-ES"/>
        </w:rPr>
      </w:pPr>
    </w:p>
    <w:p w14:paraId="1F9792C3" w14:textId="7E44456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496" w:author="Un Seakamey" w:date="2022-11-14T14:26:00Z"/>
          <w:del w:id="38497" w:author="Kem Sereyboth" w:date="2023-07-13T15:15:00Z"/>
          <w:rFonts w:ascii="Khmer MEF1" w:hAnsi="Khmer MEF1" w:cs="Khmer MEF1"/>
          <w:b/>
          <w:bCs/>
          <w:lang w:val="ca-ES"/>
        </w:rPr>
      </w:pPr>
    </w:p>
    <w:p w14:paraId="1C2850D9" w14:textId="5FDC02CB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498" w:author="Un Seakamey" w:date="2022-11-14T14:26:00Z"/>
          <w:del w:id="38499" w:author="Kem Sereyboth" w:date="2023-07-13T15:15:00Z"/>
          <w:rFonts w:ascii="Khmer MEF1" w:hAnsi="Khmer MEF1" w:cs="Khmer MEF1"/>
          <w:b/>
          <w:bCs/>
          <w:lang w:val="ca-ES"/>
        </w:rPr>
      </w:pPr>
    </w:p>
    <w:p w14:paraId="16640AAD" w14:textId="7FD43E26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00" w:author="Un Seakamey" w:date="2022-11-14T14:26:00Z"/>
          <w:del w:id="38501" w:author="Kem Sereyboth" w:date="2023-07-13T15:15:00Z"/>
          <w:rFonts w:ascii="Khmer MEF1" w:hAnsi="Khmer MEF1" w:cs="Khmer MEF1"/>
          <w:b/>
          <w:bCs/>
          <w:lang w:val="ca-ES"/>
        </w:rPr>
      </w:pPr>
    </w:p>
    <w:p w14:paraId="0C613E4E" w14:textId="46A2AD3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02" w:author="Un Seakamey" w:date="2022-11-14T14:26:00Z"/>
          <w:del w:id="38503" w:author="Kem Sereyboth" w:date="2023-07-13T15:15:00Z"/>
          <w:rFonts w:ascii="Khmer MEF1" w:hAnsi="Khmer MEF1" w:cs="Khmer MEF1"/>
          <w:b/>
          <w:bCs/>
          <w:lang w:val="ca-ES"/>
        </w:rPr>
      </w:pPr>
    </w:p>
    <w:p w14:paraId="69DCE72E" w14:textId="13583818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04" w:author="Un Seakamey" w:date="2022-11-14T14:26:00Z"/>
          <w:del w:id="38505" w:author="Kem Sereyboth" w:date="2023-07-13T15:15:00Z"/>
          <w:rFonts w:ascii="Khmer MEF1" w:hAnsi="Khmer MEF1" w:cs="Khmer MEF1"/>
          <w:b/>
          <w:bCs/>
          <w:lang w:val="ca-ES"/>
        </w:rPr>
      </w:pPr>
    </w:p>
    <w:p w14:paraId="3A6CAA1D" w14:textId="6D50CF62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06" w:author="Un Seakamey" w:date="2022-11-14T14:26:00Z"/>
          <w:del w:id="38507" w:author="Kem Sereyboth" w:date="2023-07-13T15:15:00Z"/>
          <w:rFonts w:ascii="Khmer MEF1" w:hAnsi="Khmer MEF1" w:cs="Khmer MEF1"/>
          <w:b/>
          <w:bCs/>
          <w:lang w:val="ca-ES"/>
        </w:rPr>
      </w:pPr>
    </w:p>
    <w:p w14:paraId="5030E773" w14:textId="6B23110D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508" w:author="Un Seakamey" w:date="2022-11-14T14:26:00Z"/>
          <w:del w:id="38509" w:author="Sopheak Phorn" w:date="2023-08-25T15:14:00Z"/>
          <w:rFonts w:ascii="Khmer MEF1" w:hAnsi="Khmer MEF1" w:cs="Khmer MEF1"/>
          <w:b/>
          <w:bCs/>
          <w:lang w:val="ca-ES"/>
        </w:rPr>
        <w:pPrChange w:id="38510" w:author="Kem Sereyboth" w:date="2023-07-13T15:15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3B520A7F" w14:textId="03E3B1B7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511" w:author="Un Seakamey" w:date="2022-11-14T14:26:00Z"/>
          <w:del w:id="38512" w:author="Sopheak Phorn" w:date="2023-08-25T15:14:00Z"/>
          <w:rFonts w:ascii="Khmer MEF1" w:hAnsi="Khmer MEF1" w:cs="Khmer MEF1"/>
          <w:b/>
          <w:bCs/>
          <w:lang w:val="ca-ES"/>
        </w:rPr>
        <w:pPrChange w:id="38513" w:author="Sopheak Phorn" w:date="2023-08-25T15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125684F" w14:textId="6391B423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14" w:author="Un Seakamey" w:date="2022-11-14T14:26:00Z"/>
          <w:del w:id="38515" w:author="Uon Rithy" w:date="2022-11-15T09:37:00Z"/>
          <w:rFonts w:ascii="Khmer MEF1" w:hAnsi="Khmer MEF1" w:cs="Khmer MEF1"/>
          <w:b/>
          <w:bCs/>
          <w:lang w:val="ca-ES"/>
        </w:rPr>
      </w:pPr>
    </w:p>
    <w:p w14:paraId="67B891D5" w14:textId="3F0F139A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16" w:author="Un Seakamey" w:date="2022-11-14T14:26:00Z"/>
          <w:del w:id="38517" w:author="Uon Rithy" w:date="2022-11-15T09:37:00Z"/>
          <w:rFonts w:ascii="Khmer MEF1" w:hAnsi="Khmer MEF1" w:cs="Khmer MEF1"/>
          <w:b/>
          <w:bCs/>
          <w:lang w:val="ca-ES"/>
        </w:rPr>
      </w:pPr>
    </w:p>
    <w:p w14:paraId="406FC187" w14:textId="77777777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518" w:author="Un Seakamey" w:date="2022-11-14T14:26:00Z"/>
          <w:del w:id="38519" w:author="Uon Rithy" w:date="2022-11-15T09:37:00Z"/>
          <w:rFonts w:ascii="Khmer MEF1" w:hAnsi="Khmer MEF1" w:cs="Khmer MEF1"/>
          <w:b/>
          <w:bCs/>
          <w:lang w:val="ca-ES"/>
        </w:rPr>
        <w:pPrChange w:id="38520" w:author="Uon Rithy" w:date="2022-11-15T09:37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77B31479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21" w:author="User" w:date="2022-11-03T23:38:00Z"/>
          <w:del w:id="38522" w:author="Un Seakamey" w:date="2022-11-04T13:14:00Z"/>
          <w:rFonts w:ascii="Khmer MEF1" w:hAnsi="Khmer MEF1" w:cs="Khmer MEF1"/>
          <w:b/>
          <w:bCs/>
          <w:lang w:val="ca-ES"/>
        </w:rPr>
      </w:pPr>
    </w:p>
    <w:p w14:paraId="30A7D1D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23" w:author="User" w:date="2022-11-03T23:38:00Z"/>
          <w:del w:id="38524" w:author="Un Seakamey" w:date="2022-11-04T13:14:00Z"/>
          <w:rFonts w:ascii="Khmer MEF1" w:hAnsi="Khmer MEF1" w:cs="Khmer MEF1"/>
          <w:b/>
          <w:bCs/>
          <w:lang w:val="ca-ES"/>
        </w:rPr>
      </w:pPr>
    </w:p>
    <w:p w14:paraId="2861B79C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25" w:author="User" w:date="2022-11-03T23:38:00Z"/>
          <w:del w:id="38526" w:author="Un Seakamey" w:date="2022-11-04T13:14:00Z"/>
          <w:rFonts w:ascii="Khmer MEF1" w:hAnsi="Khmer MEF1" w:cs="Khmer MEF1"/>
          <w:b/>
          <w:bCs/>
          <w:lang w:val="ca-ES"/>
        </w:rPr>
      </w:pPr>
    </w:p>
    <w:p w14:paraId="39C1D3E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27" w:author="User" w:date="2022-11-03T23:38:00Z"/>
          <w:del w:id="38528" w:author="Un Seakamey" w:date="2022-11-04T13:14:00Z"/>
          <w:rFonts w:ascii="Khmer MEF1" w:hAnsi="Khmer MEF1" w:cs="Khmer MEF1"/>
          <w:b/>
          <w:bCs/>
          <w:lang w:val="ca-ES"/>
        </w:rPr>
      </w:pPr>
    </w:p>
    <w:p w14:paraId="3BDE0FC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29" w:author="User" w:date="2022-11-03T23:38:00Z"/>
          <w:del w:id="38530" w:author="Un Seakamey" w:date="2022-11-04T13:14:00Z"/>
          <w:rFonts w:ascii="Khmer MEF1" w:hAnsi="Khmer MEF1" w:cs="Khmer MEF1"/>
          <w:b/>
          <w:bCs/>
          <w:lang w:val="ca-ES"/>
        </w:rPr>
      </w:pPr>
    </w:p>
    <w:p w14:paraId="6355FC0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31" w:author="User" w:date="2022-11-03T23:38:00Z"/>
          <w:del w:id="38532" w:author="Un Seakamey" w:date="2022-11-04T13:14:00Z"/>
          <w:rFonts w:ascii="Khmer MEF1" w:hAnsi="Khmer MEF1" w:cs="Khmer MEF1"/>
          <w:b/>
          <w:bCs/>
          <w:lang w:val="ca-ES"/>
        </w:rPr>
      </w:pPr>
    </w:p>
    <w:p w14:paraId="568284EC" w14:textId="0BA4A6AE" w:rsidR="006771DF" w:rsidRPr="00F55550" w:rsidDel="00DC102F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533" w:author="User" w:date="2022-11-03T23:38:00Z"/>
          <w:del w:id="38534" w:author="Sopheak Phorn" w:date="2023-08-25T15:14:00Z"/>
          <w:rFonts w:ascii="Khmer MEF1" w:hAnsi="Khmer MEF1" w:cs="Khmer MEF1"/>
          <w:b/>
          <w:bCs/>
          <w:lang w:val="ca-ES"/>
        </w:rPr>
        <w:pPrChange w:id="38535" w:author="Un Seakamey" w:date="2022-11-04T13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66CD02EF" w14:textId="1111B899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36" w:author="User" w:date="2022-11-03T23:38:00Z"/>
          <w:del w:id="38537" w:author="Un Seakamey" w:date="2022-11-04T08:51:00Z"/>
          <w:rFonts w:ascii="Khmer MEF1" w:hAnsi="Khmer MEF1" w:cs="Khmer MEF1"/>
          <w:b/>
          <w:bCs/>
          <w:lang w:val="ca-ES"/>
        </w:rPr>
      </w:pPr>
    </w:p>
    <w:p w14:paraId="4A519C70" w14:textId="2E4D653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38" w:author="User" w:date="2022-11-03T23:38:00Z"/>
          <w:del w:id="38539" w:author="Un Seakamey" w:date="2022-11-04T08:51:00Z"/>
          <w:rFonts w:ascii="Khmer MEF1" w:hAnsi="Khmer MEF1" w:cs="Khmer MEF1"/>
          <w:b/>
          <w:bCs/>
          <w:lang w:val="ca-ES"/>
        </w:rPr>
      </w:pPr>
    </w:p>
    <w:p w14:paraId="5B2A4BF4" w14:textId="0A3A2FE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40" w:author="User" w:date="2022-11-03T23:38:00Z"/>
          <w:del w:id="38541" w:author="Un Seakamey" w:date="2022-11-04T08:51:00Z"/>
          <w:rFonts w:ascii="Khmer MEF1" w:hAnsi="Khmer MEF1" w:cs="Khmer MEF1"/>
          <w:b/>
          <w:bCs/>
          <w:lang w:val="ca-ES"/>
        </w:rPr>
      </w:pPr>
    </w:p>
    <w:p w14:paraId="14DB5FED" w14:textId="7DE21B7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42" w:author="User" w:date="2022-11-03T23:38:00Z"/>
          <w:del w:id="38543" w:author="Un Seakamey" w:date="2022-11-04T08:51:00Z"/>
          <w:rFonts w:ascii="Khmer MEF1" w:hAnsi="Khmer MEF1" w:cs="Khmer MEF1"/>
          <w:b/>
          <w:bCs/>
          <w:lang w:val="ca-ES"/>
        </w:rPr>
      </w:pPr>
    </w:p>
    <w:p w14:paraId="5CEED705" w14:textId="1C85A55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44" w:author="User" w:date="2022-11-03T23:38:00Z"/>
          <w:del w:id="38545" w:author="Un Seakamey" w:date="2022-11-04T08:51:00Z"/>
          <w:rFonts w:ascii="Khmer MEF1" w:hAnsi="Khmer MEF1" w:cs="Khmer MEF1"/>
          <w:b/>
          <w:bCs/>
          <w:lang w:val="ca-ES"/>
        </w:rPr>
      </w:pPr>
    </w:p>
    <w:p w14:paraId="29F7383B" w14:textId="1FF74DDE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46" w:author="User" w:date="2022-11-03T23:38:00Z"/>
          <w:del w:id="38547" w:author="Un Seakamey" w:date="2022-11-04T08:51:00Z"/>
          <w:rFonts w:ascii="Khmer MEF1" w:hAnsi="Khmer MEF1" w:cs="Khmer MEF1"/>
          <w:b/>
          <w:bCs/>
          <w:lang w:val="ca-ES"/>
        </w:rPr>
      </w:pPr>
    </w:p>
    <w:p w14:paraId="6598634E" w14:textId="020E6E0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48" w:author="User" w:date="2022-11-03T23:38:00Z"/>
          <w:del w:id="38549" w:author="Un Seakamey" w:date="2022-11-04T08:51:00Z"/>
          <w:rFonts w:ascii="Khmer MEF1" w:hAnsi="Khmer MEF1" w:cs="Khmer MEF1"/>
          <w:b/>
          <w:bCs/>
          <w:lang w:val="ca-ES"/>
        </w:rPr>
      </w:pPr>
    </w:p>
    <w:p w14:paraId="3B58BFF5" w14:textId="0A0CAFCA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550" w:author="User" w:date="2022-11-03T23:38:00Z"/>
          <w:del w:id="38551" w:author="Un Seakamey" w:date="2022-11-04T08:51:00Z"/>
          <w:rFonts w:ascii="Khmer MEF1" w:hAnsi="Khmer MEF1" w:cs="Khmer MEF1"/>
          <w:b/>
          <w:bCs/>
          <w:lang w:val="ca-ES"/>
        </w:rPr>
      </w:pPr>
    </w:p>
    <w:p w14:paraId="5D8BA34E" w14:textId="62AF0777" w:rsidR="006771DF" w:rsidRPr="00E33574" w:rsidRDefault="006771DF">
      <w:pPr>
        <w:pStyle w:val="Heading1"/>
        <w:spacing w:before="0" w:line="240" w:lineRule="auto"/>
        <w:jc w:val="center"/>
        <w:rPr>
          <w:ins w:id="38552" w:author="User" w:date="2022-11-03T23:39:00Z"/>
          <w:rFonts w:ascii="Khmer MEF2" w:hAnsi="Khmer MEF2" w:cs="Khmer MEF2"/>
          <w:b w:val="0"/>
          <w:bCs w:val="0"/>
          <w:lang w:val="ca-ES"/>
          <w:rPrChange w:id="38553" w:author="Kem Sereyboth" w:date="2023-07-19T16:59:00Z">
            <w:rPr>
              <w:ins w:id="38554" w:author="User" w:date="2022-11-03T23:39:00Z"/>
              <w:rFonts w:ascii="Khmer MEF1" w:hAnsi="Khmer MEF1" w:cs="Khmer MEF1"/>
              <w:b/>
              <w:bCs/>
              <w:lang w:val="ca-ES"/>
            </w:rPr>
          </w:rPrChange>
        </w:rPr>
        <w:pPrChange w:id="38555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  <w:bookmarkStart w:id="38556" w:name="_Toc143872993"/>
      <w:ins w:id="38557" w:author="User" w:date="2022-11-03T23:3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8558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ឧបសម្ព័ន្ធ</w:t>
        </w:r>
        <w:bookmarkEnd w:id="38556"/>
      </w:ins>
    </w:p>
    <w:p w14:paraId="5613396F" w14:textId="71A4E254" w:rsidR="00556EC6" w:rsidDel="007418A0" w:rsidRDefault="00556EC6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559" w:author="Kem Sereyboth" w:date="2023-07-26T14:36:00Z"/>
          <w:rFonts w:ascii="Khmer MEF1" w:hAnsi="Khmer MEF1" w:cs="Khmer MEF1"/>
          <w:b/>
          <w:bCs/>
          <w:lang w:val="ca-ES"/>
        </w:rPr>
        <w:pPrChange w:id="38560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561" w:author="User" w:date="2022-10-07T16:15:00Z">
        <w:r w:rsidRPr="00F55550">
          <w:rPr>
            <w:rFonts w:ascii="Khmer MEF1" w:hAnsi="Khmer MEF1" w:cs="Khmer MEF1"/>
            <w:b/>
            <w:bCs/>
            <w:cs/>
            <w:lang w:val="ca-ES"/>
          </w:rPr>
          <w:t>ក.លក្ខណៈវិនិច្ឆ័យ</w:t>
        </w:r>
      </w:ins>
    </w:p>
    <w:p w14:paraId="4E1D3390" w14:textId="77777777" w:rsidR="00D5572D" w:rsidRPr="006E6058" w:rsidDel="005854C6" w:rsidRDefault="00D5572D">
      <w:pPr>
        <w:pStyle w:val="NormalWeb"/>
        <w:spacing w:before="0" w:beforeAutospacing="0" w:after="0" w:afterAutospacing="0"/>
        <w:jc w:val="both"/>
        <w:rPr>
          <w:ins w:id="38562" w:author="Kem Sereyboth" w:date="2023-07-26T14:55:00Z"/>
          <w:del w:id="38563" w:author="Sopheak" w:date="2023-07-29T06:44:00Z"/>
          <w:rFonts w:ascii="Khmer MEF1" w:hAnsi="Khmer MEF1" w:cs="Khmer MEF1"/>
          <w:spacing w:val="-4"/>
          <w:lang w:val="ca-ES"/>
          <w:rPrChange w:id="38564" w:author="Sopheak Phorn" w:date="2023-07-28T09:16:00Z">
            <w:rPr>
              <w:ins w:id="38565" w:author="Kem Sereyboth" w:date="2023-07-26T14:55:00Z"/>
              <w:del w:id="38566" w:author="Sopheak" w:date="2023-07-29T06:44:00Z"/>
              <w:rFonts w:ascii="Khmer MEF1" w:hAnsi="Khmer MEF1" w:cs="Khmer MEF1"/>
              <w:spacing w:val="-4"/>
            </w:rPr>
          </w:rPrChange>
        </w:rPr>
        <w:pPrChange w:id="38567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</w:p>
    <w:p w14:paraId="3A8F28FF" w14:textId="4DDF6278" w:rsidR="00556EC6" w:rsidRPr="006E6058" w:rsidDel="007418A0" w:rsidRDefault="003C74A7">
      <w:pPr>
        <w:pStyle w:val="ListParagraph"/>
        <w:spacing w:after="0" w:line="240" w:lineRule="auto"/>
        <w:ind w:left="0"/>
        <w:rPr>
          <w:del w:id="38568" w:author="Kem Sereyboth" w:date="2023-07-26T14:41:00Z"/>
          <w:rFonts w:ascii="Khmer MEF1" w:hAnsi="Khmer MEF1" w:cs="Khmer MEF1"/>
          <w:spacing w:val="-4"/>
          <w:lang w:val="ca-ES"/>
          <w:rPrChange w:id="38569" w:author="Sopheak Phorn" w:date="2023-07-28T09:16:00Z">
            <w:rPr>
              <w:del w:id="38570" w:author="Kem Sereyboth" w:date="2023-07-26T14:41:00Z"/>
              <w:rFonts w:ascii="Khmer MEF1" w:hAnsi="Khmer MEF1" w:cs="Khmer MEF1"/>
              <w:spacing w:val="-4"/>
            </w:rPr>
          </w:rPrChange>
        </w:rPr>
        <w:pPrChange w:id="38571" w:author="Sopheak Phorn" w:date="2023-08-03T16:18:00Z">
          <w:pPr>
            <w:pStyle w:val="NormalWeb"/>
            <w:spacing w:before="0" w:beforeAutospacing="0" w:after="0" w:afterAutospacing="0" w:line="233" w:lineRule="auto"/>
            <w:ind w:firstLine="720"/>
            <w:jc w:val="both"/>
          </w:pPr>
        </w:pPrChange>
      </w:pPr>
      <w:ins w:id="38572" w:author="Un Seakamey" w:date="2022-11-04T12:43:00Z">
        <w:del w:id="38573" w:author="Kem Sereyboth" w:date="2023-07-26T14:54:00Z">
          <w:r w:rsidRPr="007418A0" w:rsidDel="00D5572D">
            <w:rPr>
              <w:rFonts w:ascii="Khmer MEF1" w:hAnsi="Khmer MEF1" w:cs="Khmer MEF1"/>
              <w:spacing w:val="-4"/>
              <w:cs/>
              <w:rPrChange w:id="38574" w:author="Kem Sereyboth" w:date="2023-07-26T14:37:00Z">
                <w:rPr>
                  <w:rFonts w:cs="MoolBoran"/>
                  <w:cs/>
                </w:rPr>
              </w:rPrChange>
            </w:rPr>
            <w:delText>១.</w:delText>
          </w:r>
        </w:del>
      </w:ins>
      <w:ins w:id="38575" w:author="User" w:date="2022-10-07T16:15:00Z">
        <w:del w:id="38576" w:author="Sopheak" w:date="2023-07-29T06:44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577" w:author="Kem Sereyboth" w:date="2023-07-26T14:37:00Z">
                <w:rPr>
                  <w:rFonts w:cs="MoolBoran"/>
                  <w:cs/>
                </w:rPr>
              </w:rPrChange>
            </w:rPr>
            <w:delText>ច្បា</w:delText>
          </w:r>
        </w:del>
        <w:del w:id="38578" w:author="Sopheak" w:date="2023-07-29T06:43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579" w:author="Kem Sereyboth" w:date="2023-07-26T14:37:00Z">
                <w:rPr>
                  <w:rFonts w:cs="MoolBoran"/>
                  <w:cs/>
                </w:rPr>
              </w:rPrChange>
            </w:rPr>
            <w:delText>ប់លេខ នស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580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581" w:author="Kem Sereyboth" w:date="2023-07-26T14:37:00Z">
                <w:rPr>
                  <w:rFonts w:cs="MoolBoran"/>
                  <w:cs/>
                </w:rPr>
              </w:rPrChange>
            </w:rPr>
            <w:delText>១១១៩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582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583" w:author="Kem Sereyboth" w:date="2023-07-26T14:37:00Z">
                <w:rPr>
                  <w:rFonts w:cs="MoolBoran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  <w:ins w:id="38584" w:author="Kem Sereyboth" w:date="2023-07-26T14:41:00Z">
        <w:del w:id="38585" w:author="Sopheak" w:date="2023-07-29T06:43:00Z">
          <w:r w:rsidR="007418A0" w:rsidDel="005854C6">
            <w:rPr>
              <w:rFonts w:ascii="Khmer MEF1" w:hAnsi="Khmer MEF1" w:cs="Khmer MEF1"/>
              <w:spacing w:val="-4"/>
              <w:cs/>
            </w:rPr>
            <w:tab/>
          </w:r>
        </w:del>
      </w:ins>
    </w:p>
    <w:p w14:paraId="16D5F27E" w14:textId="77777777" w:rsidR="007418A0" w:rsidRPr="006E6058" w:rsidRDefault="007418A0">
      <w:pPr>
        <w:pStyle w:val="NormalWeb"/>
        <w:spacing w:before="0" w:beforeAutospacing="0" w:after="0" w:afterAutospacing="0"/>
        <w:jc w:val="both"/>
        <w:rPr>
          <w:ins w:id="38586" w:author="Kem Sereyboth" w:date="2023-07-26T14:42:00Z"/>
          <w:rFonts w:ascii="Khmer MEF1" w:hAnsi="Khmer MEF1" w:cs="Khmer MEF1"/>
          <w:spacing w:val="-4"/>
          <w:lang w:val="ca-ES"/>
          <w:rPrChange w:id="38587" w:author="Sopheak Phorn" w:date="2023-07-28T09:16:00Z">
            <w:rPr>
              <w:ins w:id="38588" w:author="Kem Sereyboth" w:date="2023-07-26T14:42:00Z"/>
            </w:rPr>
          </w:rPrChange>
        </w:rPr>
        <w:pPrChange w:id="3858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F8EA15E" w14:textId="3DCA6AEF" w:rsidR="005854C6" w:rsidRPr="00FC74B4" w:rsidRDefault="003C74A7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590" w:author="Sopheak" w:date="2023-07-29T06:46:00Z"/>
          <w:rFonts w:ascii="Khmer MEF1" w:eastAsia="Calibri" w:hAnsi="Khmer MEF1" w:cs="Khmer MEF1"/>
          <w:color w:val="000000"/>
          <w:spacing w:val="2"/>
          <w:sz w:val="24"/>
          <w:szCs w:val="24"/>
          <w:rPrChange w:id="38591" w:author="Sopheak Phorn" w:date="2023-08-25T13:13:00Z">
            <w:rPr>
              <w:ins w:id="38592" w:author="Sopheak" w:date="2023-07-29T06:46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593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594" w:author="Un Seakamey" w:date="2022-11-04T12:43:00Z">
        <w:del w:id="38595" w:author="Kem Sereyboth" w:date="2023-07-26T14:57:00Z">
          <w:r w:rsidRPr="005854C6" w:rsidDel="00D67C4D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rPrChange w:id="38596" w:author="Sopheak" w:date="2023-07-29T06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8597" w:author="Sopheak" w:date="2023-07-29T06:46:00Z">
        <w:r w:rsidR="005854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598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អនុក្រឹត្យលេខ ១១៣អនក្រ.បក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21249807" w14:textId="39A99F8B" w:rsidR="00556EC6" w:rsidRPr="00FC74B4" w:rsidDel="005854C6" w:rsidRDefault="00556E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599" w:author="User" w:date="2022-10-07T16:15:00Z"/>
          <w:del w:id="38600" w:author="Sopheak" w:date="2023-07-29T06:44:00Z"/>
          <w:rFonts w:ascii="Khmer MEF1" w:eastAsia="Calibri" w:hAnsi="Khmer MEF1" w:cs="Khmer MEF1"/>
          <w:color w:val="000000"/>
          <w:spacing w:val="2"/>
          <w:sz w:val="24"/>
          <w:szCs w:val="24"/>
          <w:rPrChange w:id="38601" w:author="Sopheak Phorn" w:date="2023-08-25T13:13:00Z">
            <w:rPr>
              <w:ins w:id="38602" w:author="User" w:date="2022-10-07T16:15:00Z"/>
              <w:del w:id="38603" w:author="Sopheak" w:date="2023-07-29T06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604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605" w:author="User" w:date="2022-10-07T16:15:00Z">
        <w:del w:id="38606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0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អនុក្រឹត្យលេខ ១១៣ អនក្រ.បក ចុះថ្ងៃទី១៤ ខែកក្កដា ឆ្នាំ២០២១ ស្ដីពីកា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0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0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1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​​​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1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1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</w:delText>
          </w:r>
        </w:del>
      </w:ins>
      <w:ins w:id="38613" w:author="Kem Sereyboth" w:date="2023-07-26T14:24:00Z">
        <w:del w:id="38614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15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616" w:author="User" w:date="2022-10-07T16:15:00Z">
        <w:del w:id="38617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1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ព្រឹ</w:delText>
          </w:r>
        </w:del>
      </w:ins>
      <w:ins w:id="38619" w:author="Kem Sereyboth" w:date="2023-07-26T14:24:00Z">
        <w:del w:id="38620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21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622" w:author="User" w:date="2022-10-07T16:15:00Z">
        <w:del w:id="38623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2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ត្តទៅរបស់អង្គភាពក្រោមឱវាទរបស់អាជ្ញាធរសេវាហិរញ្ញវត្ថុមិនមែនធ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2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2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2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2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គារ</w:delText>
          </w:r>
        </w:del>
      </w:ins>
      <w:ins w:id="38629" w:author="Un Seakamey" w:date="2022-11-04T12:56:00Z">
        <w:del w:id="38630" w:author="Sopheak" w:date="2023-07-29T06:44:00Z">
          <w:r w:rsidR="006C5795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3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455842F7" w14:textId="77777777" w:rsidR="006C5795" w:rsidRPr="00FC74B4" w:rsidDel="007418A0" w:rsidRDefault="006C5795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32" w:author="Kem Sereyboth" w:date="2023-07-26T14:37:00Z"/>
          <w:rFonts w:ascii="Khmer MEF1" w:eastAsia="Calibri" w:hAnsi="Khmer MEF1" w:cs="Khmer MEF1"/>
          <w:color w:val="000000"/>
          <w:spacing w:val="2"/>
          <w:sz w:val="24"/>
          <w:szCs w:val="24"/>
          <w:rPrChange w:id="38633" w:author="Sopheak Phorn" w:date="2023-08-25T13:13:00Z">
            <w:rPr>
              <w:del w:id="38634" w:author="Kem Sereyboth" w:date="2023-07-26T14:37:00Z"/>
              <w:rFonts w:ascii="Khmer MEF1" w:hAnsi="Khmer MEF1" w:cs="Khmer MEF1"/>
              <w:sz w:val="24"/>
              <w:szCs w:val="24"/>
            </w:rPr>
          </w:rPrChange>
        </w:rPr>
        <w:pPrChange w:id="38635" w:author="Sopheak Phorn" w:date="2023-08-25T13:13:00Z">
          <w:pPr/>
        </w:pPrChange>
      </w:pPr>
    </w:p>
    <w:p w14:paraId="13E912C5" w14:textId="0DE054C6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36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637" w:author="Sopheak Phorn" w:date="2023-08-25T13:13:00Z">
            <w:rPr>
              <w:del w:id="38638" w:author="Kem Sereyboth" w:date="2023-07-13T15:15:00Z"/>
            </w:rPr>
          </w:rPrChange>
        </w:rPr>
        <w:pPrChange w:id="38639" w:author="Sopheak Phorn" w:date="2023-08-25T13:13:00Z">
          <w:pPr>
            <w:spacing w:after="0"/>
          </w:pPr>
        </w:pPrChange>
      </w:pPr>
      <w:ins w:id="38640" w:author="Un Seakamey" w:date="2022-11-04T12:44:00Z">
        <w:del w:id="38641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4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8643" w:author="User" w:date="2022-10-07T16:15:00Z">
        <w:del w:id="38644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4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១៤៣ អនក្រ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4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.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4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4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4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ការ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5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5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កែ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5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5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ស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5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5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ម្រួ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5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5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5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5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6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6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6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66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ធិការប្រតិ​បត្តិ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6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និ​ងអគ្គលេខាធិការដ្ឋាននៃក្រុមប្រឹក្សាជាតិគាំពារសង្គម </w:delText>
          </w:r>
        </w:del>
      </w:ins>
    </w:p>
    <w:p w14:paraId="4D258E79" w14:textId="61C328C2" w:rsidR="000C02AC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70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671" w:author="Sopheak Phorn" w:date="2023-08-25T13:13:00Z">
            <w:rPr>
              <w:del w:id="38672" w:author="Kem Sereyboth" w:date="2023-07-13T15:15:00Z"/>
              <w:rFonts w:ascii="Khmer MEF1" w:hAnsi="Khmer MEF1" w:cs="Khmer MEF1"/>
              <w:sz w:val="24"/>
              <w:szCs w:val="24"/>
            </w:rPr>
          </w:rPrChange>
        </w:rPr>
        <w:pPrChange w:id="38673" w:author="Sopheak Phorn" w:date="2023-08-25T13:13:00Z">
          <w:pPr>
            <w:spacing w:after="0"/>
          </w:pPr>
        </w:pPrChange>
      </w:pPr>
    </w:p>
    <w:p w14:paraId="6F81DB51" w14:textId="730B8FCD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74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675" w:author="Sopheak Phorn" w:date="2023-08-25T13:13:00Z">
            <w:rPr>
              <w:del w:id="38676" w:author="Kem Sereyboth" w:date="2023-07-13T15:15:00Z"/>
            </w:rPr>
          </w:rPrChange>
        </w:rPr>
        <w:pPrChange w:id="38677" w:author="Sopheak Phorn" w:date="2023-08-25T13:13:00Z">
          <w:pPr>
            <w:spacing w:after="0"/>
          </w:pPr>
        </w:pPrChange>
      </w:pPr>
      <w:ins w:id="38678" w:author="Un Seakamey" w:date="2022-11-04T12:44:00Z">
        <w:del w:id="38679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8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8681" w:author="User" w:date="2022-10-07T16:15:00Z">
        <w:del w:id="38682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8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ស្ដីពីការកំណត់ប្រាក់ឧប​ត្ថ​ម្ភ​ជីវភាពសម្រាប់ថ្នាក់ដឹកនាំ មន្ត្រី និងបុគ្គលិករបស់អាជ្ញាធរសេវាហិរញ្ញវត្ថុមិនមែន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8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</w:p>
    <w:p w14:paraId="54C797AF" w14:textId="597D2254" w:rsidR="000C02AC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85" w:author="Kem Sereyboth" w:date="2023-07-13T15:15:00Z"/>
          <w:rFonts w:ascii="Khmer MEF1" w:eastAsia="Calibri" w:hAnsi="Khmer MEF1" w:cs="Khmer MEF1"/>
          <w:color w:val="000000"/>
          <w:spacing w:val="2"/>
          <w:rPrChange w:id="38686" w:author="Sopheak Phorn" w:date="2023-08-25T13:13:00Z">
            <w:rPr>
              <w:del w:id="38687" w:author="Kem Sereyboth" w:date="2023-07-13T15:15:00Z"/>
              <w:rFonts w:ascii="Khmer MEF1" w:hAnsi="Khmer MEF1" w:cs="Khmer MEF1"/>
              <w:spacing w:val="-4"/>
            </w:rPr>
          </w:rPrChange>
        </w:rPr>
        <w:pPrChange w:id="38688" w:author="Sopheak Phorn" w:date="2023-08-25T13:13:00Z">
          <w:pPr>
            <w:pStyle w:val="NormalWeb"/>
          </w:pPr>
        </w:pPrChange>
      </w:pPr>
    </w:p>
    <w:p w14:paraId="63C7A4C4" w14:textId="741FF2E5" w:rsidR="00556EC6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689" w:author="Kem Sereyboth" w:date="2023-07-13T15:15:00Z"/>
          <w:rFonts w:ascii="Khmer MEF1" w:eastAsia="Calibri" w:hAnsi="Khmer MEF1" w:cs="Khmer MEF1"/>
          <w:color w:val="000000"/>
          <w:spacing w:val="2"/>
          <w:rPrChange w:id="38690" w:author="Sopheak Phorn" w:date="2023-08-25T13:13:00Z">
            <w:rPr>
              <w:del w:id="38691" w:author="Kem Sereyboth" w:date="2023-07-13T15:15:00Z"/>
              <w:rFonts w:ascii="Khmer MEF1" w:hAnsi="Khmer MEF1" w:cs="Khmer MEF1"/>
              <w:spacing w:val="-4"/>
            </w:rPr>
          </w:rPrChange>
        </w:rPr>
        <w:pPrChange w:id="38692" w:author="Sopheak Phorn" w:date="2023-08-25T13:13:00Z">
          <w:pPr>
            <w:pStyle w:val="NormalWeb"/>
          </w:pPr>
        </w:pPrChange>
      </w:pPr>
      <w:ins w:id="38693" w:author="Un Seakamey" w:date="2022-11-04T12:45:00Z">
        <w:del w:id="38694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9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៥.</w:delText>
          </w:r>
        </w:del>
      </w:ins>
      <w:ins w:id="38696" w:author="User" w:date="2022-10-07T16:15:00Z">
        <w:del w:id="38697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69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ប្រកាសលេខ ០១៥ អ.ស.ហ.ប្រក ចុះថ្ងៃទី១២ ខែវិច្ឆិកា ឆ្នាំ២០២២ ស្តីពីការកំណត់ប្រភព</w:delText>
          </w:r>
        </w:del>
      </w:ins>
      <w:ins w:id="38699" w:author="Un Seakamey" w:date="2022-11-04T13:23:00Z">
        <w:del w:id="38700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70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702" w:author="User" w:date="2022-10-07T16:15:00Z">
        <w:del w:id="38703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0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ធ​ន​ធា​​ន និងការប្រើប្រាស់ធនធានរបស់អគ្គលេខាធិការដ្ឋានអាជ្ញាធរសេវាហិរញ្ញវត្ថុមិនមែន</w:delText>
          </w:r>
        </w:del>
      </w:ins>
      <w:ins w:id="38705" w:author="Un Seakamey" w:date="2022-11-04T13:23:00Z">
        <w:del w:id="38706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70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708" w:author="User" w:date="2022-10-07T16:15:00Z">
        <w:del w:id="38709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1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ធនា​គារ</w:delText>
          </w:r>
        </w:del>
      </w:ins>
    </w:p>
    <w:p w14:paraId="0140D9DF" w14:textId="7F581ACD" w:rsidR="00D67C4D" w:rsidRPr="00FC74B4" w:rsidDel="005854C6" w:rsidRDefault="00D67C4D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11" w:author="Kem Sereyboth" w:date="2023-07-26T15:00:00Z"/>
          <w:del w:id="38712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713" w:author="Sopheak Phorn" w:date="2023-08-25T13:13:00Z">
            <w:rPr>
              <w:ins w:id="38714" w:author="Kem Sereyboth" w:date="2023-07-26T15:00:00Z"/>
              <w:del w:id="38715" w:author="Sopheak" w:date="2023-07-29T06:4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716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A4E023B" w14:textId="08B640A4" w:rsidR="000C02AC" w:rsidRPr="00FC74B4" w:rsidDel="001F7992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17" w:author="Un Seakamey" w:date="2022-11-04T12:45:00Z"/>
          <w:del w:id="38718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719" w:author="Sopheak Phorn" w:date="2023-08-25T13:13:00Z">
            <w:rPr>
              <w:ins w:id="38720" w:author="Un Seakamey" w:date="2022-11-04T12:45:00Z"/>
              <w:del w:id="38721" w:author="Kem Sereyboth" w:date="2023-07-13T15:15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38722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D08D43B" w14:textId="3BEB14E8" w:rsidR="00556EC6" w:rsidRPr="00FC74B4" w:rsidDel="000C02AC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23" w:author="User" w:date="2022-10-07T16:15:00Z"/>
          <w:del w:id="38724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725" w:author="Sopheak Phorn" w:date="2023-08-25T13:13:00Z">
            <w:rPr>
              <w:ins w:id="38726" w:author="User" w:date="2022-10-07T16:15:00Z"/>
              <w:del w:id="38727" w:author="Un Seakamey" w:date="2022-11-04T12:45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728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729" w:author="Un Seakamey" w:date="2022-11-04T12:45:00Z">
        <w:del w:id="38730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3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៦</w:delText>
          </w:r>
        </w:del>
        <w:del w:id="38732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3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8734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35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ប្រកាសលេខ ០១០ អ.ស.ហ.ប្រក ចុះថ្ងៃទី០៨ ខែតុលា ឆ្នាំ២០២១ ស្ដីពីលក្ខន្តិកៈនៃមន្ត្រីល</w:t>
        </w:r>
      </w:ins>
      <w:ins w:id="38736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37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738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39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ក្ខ</w:t>
        </w:r>
      </w:ins>
      <w:ins w:id="38740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41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742" w:author="Kem Sereyboth" w:date="2023-07-13T15:23:00Z">
        <w:r w:rsidR="00520C34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43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744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745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ន្តិកៈ</w:t>
        </w:r>
      </w:ins>
      <w:ins w:id="38746" w:author="Sopheak Phorn" w:date="2023-08-25T13:13:00Z">
        <w:r w:rsidR="007B2102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</w:t>
        </w:r>
      </w:ins>
      <w:ins w:id="38747" w:author="User" w:date="2022-10-07T16:15:00Z">
        <w:r w:rsidR="00556E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48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របស់អាជ្ញាធរសេវាហិរញ្ញវត្ថុមិនមែនធនាគារ</w:t>
        </w:r>
      </w:ins>
    </w:p>
    <w:p w14:paraId="01C66CE4" w14:textId="77777777" w:rsidR="000C02AC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49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750" w:author="Sopheak Phorn" w:date="2023-08-25T13:13:00Z">
            <w:rPr>
              <w:ins w:id="38751" w:author="Un Seakamey" w:date="2022-11-04T12:45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8752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1DC2AA9" w14:textId="13CEF3FF" w:rsidR="001F7992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53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754" w:author="Sopheak Phorn" w:date="2023-08-25T13:13:00Z">
            <w:rPr>
              <w:ins w:id="38755" w:author="Sopheak" w:date="2023-07-29T06:47:00Z"/>
              <w:rFonts w:ascii="Khmer MEF1" w:hAnsi="Khmer MEF1" w:cs="Khmer MEF1"/>
              <w:spacing w:val="-4"/>
            </w:rPr>
          </w:rPrChange>
        </w:rPr>
        <w:pPrChange w:id="38756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8757" w:author="Un Seakamey" w:date="2022-11-04T12:45:00Z">
        <w:del w:id="38758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5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៧</w:delText>
          </w:r>
        </w:del>
        <w:del w:id="38760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76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.</w:delText>
          </w:r>
        </w:del>
      </w:ins>
      <w:ins w:id="38762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763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ប្រកាស</w:t>
        </w:r>
      </w:ins>
      <w:ins w:id="38764" w:author="Kem Sereyboth" w:date="2023-07-13T15:35:00Z">
        <w:r w:rsidR="00B64B2E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765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លេខ ០៤៧ អ.ស.ហ.ប្រ.ក ចុះថ្ងៃទី១៤ ខែតុលា ឆ្នាំ២០២២ </w:t>
        </w:r>
      </w:ins>
      <w:ins w:id="38766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767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ស្ដីពីការដាក់ឱ្យអនុវត្តបទបញ្ជា</w:t>
        </w:r>
        <w:r w:rsidR="001F7992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68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ផ្ទៃក្នុ​ងសម្រាប់​គ្រប់​គ្រង​មន្រ្តី​រប​ស់​អាជ្ញា​​ធរ​សេ​​​វាហិ​រញ្ញ​វ​ត្ថុមិនមែនធនាគារ</w:t>
        </w:r>
      </w:ins>
    </w:p>
    <w:p w14:paraId="0576FBD5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69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770" w:author="Sopheak Phorn" w:date="2023-08-25T13:13:00Z">
            <w:rPr>
              <w:ins w:id="38771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772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773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74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ប្រកាសលេខ ០០៧ អ.ស.ហ.ប្រក ចុះថ្ងៃទី១ ខែតុលា ឆ្នាំ ២០២១ ស្ដីពីការរៀបចំនិងប្រព្រឹត្តទៅនៃនាយកដ្ឋាន និងអង្គភាពក្រោមឱវាទរបស់និយ័តករគណនេយ្យនិងសវនកម្ម</w:t>
        </w:r>
      </w:ins>
    </w:p>
    <w:p w14:paraId="277D3105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75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776" w:author="Sopheak Phorn" w:date="2023-08-25T13:13:00Z">
            <w:rPr>
              <w:ins w:id="38777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778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779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80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 ន.គ.ស.</w:t>
        </w:r>
      </w:ins>
    </w:p>
    <w:p w14:paraId="6EF4EB52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81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8782" w:author="Sopheak Phorn" w:date="2023-08-25T13:13:00Z">
            <w:rPr>
              <w:ins w:id="38783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784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785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86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3234302A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87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8788" w:author="Sopheak Phorn" w:date="2023-08-25T13:13:00Z">
            <w:rPr>
              <w:ins w:id="38789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790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791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92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របស់នាយកដ្ឋានគ្រប់គ្រងវិជ្ជាជីវៈគណនេយ្យនិងសវនកម្ម</w:t>
        </w:r>
      </w:ins>
    </w:p>
    <w:p w14:paraId="057349D8" w14:textId="16AE40BF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793" w:author="Kem Sereyboth" w:date="2023-07-13T15:18:00Z"/>
          <w:rFonts w:ascii="Khmer MEF1" w:eastAsia="Calibri" w:hAnsi="Khmer MEF1" w:cs="Khmer MEF1"/>
          <w:color w:val="000000"/>
          <w:spacing w:val="2"/>
          <w:sz w:val="24"/>
          <w:szCs w:val="24"/>
          <w:rPrChange w:id="38794" w:author="Sopheak Phorn" w:date="2023-08-25T13:13:00Z">
            <w:rPr>
              <w:ins w:id="38795" w:author="Kem Sereyboth" w:date="2023-07-13T15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38796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8797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798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137C8A9A" w14:textId="761F96BE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8799" w:author="Kem Sereyboth" w:date="2023-07-13T15:19:00Z"/>
          <w:del w:id="38800" w:author="Sopheak" w:date="2023-07-29T06:48:00Z"/>
          <w:rFonts w:ascii="Khmer MEF1" w:hAnsi="Khmer MEF1" w:cs="Khmer MEF1"/>
          <w:sz w:val="24"/>
          <w:szCs w:val="24"/>
          <w:rPrChange w:id="38801" w:author="Kem Sereyboth" w:date="2023-07-26T14:56:00Z">
            <w:rPr>
              <w:ins w:id="38802" w:author="Kem Sereyboth" w:date="2023-07-13T15:19:00Z"/>
              <w:del w:id="38803" w:author="Sopheak" w:date="2023-07-29T06:48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8804" w:author="Sopheak Phorn" w:date="2023-08-03T16:18:00Z">
          <w:pPr>
            <w:spacing w:after="0" w:line="240" w:lineRule="auto"/>
            <w:ind w:left="993"/>
            <w:jc w:val="both"/>
          </w:pPr>
        </w:pPrChange>
      </w:pPr>
      <w:ins w:id="38805" w:author="Kem Sereyboth" w:date="2023-07-13T15:18:00Z">
        <w:del w:id="38806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807" w:author="Kem Sereyboth" w:date="2023-07-26T14:56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ផែនការអភិវឌ្ឍន៍ស្ថាប័នរបស់និយ័តករសន្តិសុខសង្គម</w:delText>
          </w:r>
          <w:r w:rsidRPr="00D67C4D" w:rsidDel="005854C6">
            <w:rPr>
              <w:rFonts w:ascii="Khmer MEF1" w:hAnsi="Khmer MEF1" w:cs="Khmer MEF1"/>
              <w:b/>
              <w:bCs/>
              <w:sz w:val="24"/>
              <w:szCs w:val="24"/>
              <w:cs/>
              <w:rPrChange w:id="38808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809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D67C4D" w:rsidDel="005854C6">
            <w:rPr>
              <w:rFonts w:ascii="Khmer MEF1" w:hAnsi="Khmer MEF1" w:cs="Khmer MEF1"/>
              <w:sz w:val="24"/>
              <w:szCs w:val="24"/>
              <w:rPrChange w:id="38810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</w:rPr>
              </w:rPrChange>
            </w:rPr>
            <w:delText>-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811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6E04530E" w14:textId="476D4BCA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8812" w:author="Kem Sereyboth" w:date="2023-07-13T15:17:00Z"/>
          <w:del w:id="38813" w:author="Sopheak" w:date="2023-07-29T06:48:00Z"/>
          <w:rFonts w:ascii="Khmer MEF1" w:hAnsi="Khmer MEF1" w:cs="Khmer MEF1"/>
          <w:sz w:val="24"/>
          <w:szCs w:val="24"/>
          <w:rPrChange w:id="38814" w:author="Kem Sereyboth" w:date="2023-07-26T14:56:00Z">
            <w:rPr>
              <w:ins w:id="38815" w:author="Kem Sereyboth" w:date="2023-07-13T15:17:00Z"/>
              <w:del w:id="38816" w:author="Sopheak" w:date="2023-07-29T06:48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38817" w:author="Sopheak Phorn" w:date="2023-08-03T16:1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8818" w:author="Kem Sereyboth" w:date="2023-07-13T15:19:00Z">
        <w:del w:id="38819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820" w:author="Kem Sereyboth" w:date="2023-07-26T14:56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ផែនការសកម្មភាពឆ្នាំ២០២៣ របស់នាយកដ្ឋានត្រួតពិនិត្យ</w:delText>
          </w:r>
        </w:del>
      </w:ins>
      <w:ins w:id="38821" w:author="Kem Sereyboth" w:date="2023-07-13T15:21:00Z">
        <w:del w:id="38822" w:author="Sopheak" w:date="2023-07-29T06:48:00Z">
          <w:r w:rsidR="00517A60" w:rsidRPr="00D67C4D" w:rsidDel="005854C6">
            <w:rPr>
              <w:rFonts w:ascii="Khmer MEF1" w:hAnsi="Khmer MEF1" w:cs="Khmer MEF1"/>
              <w:sz w:val="24"/>
              <w:szCs w:val="24"/>
              <w:cs/>
              <w:rPrChange w:id="38823" w:author="Kem Sereyboth" w:date="2023-07-26T14:5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56C2E440" w14:textId="0BEFD51A" w:rsidR="00556EC6" w:rsidRPr="00E33574" w:rsidDel="001F7992" w:rsidRDefault="00556EC6">
      <w:pPr>
        <w:spacing w:after="0" w:line="240" w:lineRule="auto"/>
        <w:jc w:val="both"/>
        <w:rPr>
          <w:ins w:id="38824" w:author="User" w:date="2022-10-07T16:15:00Z"/>
          <w:del w:id="38825" w:author="Kem Sereyboth" w:date="2023-07-13T15:17:00Z"/>
          <w:rFonts w:ascii="Khmer MEF1" w:hAnsi="Khmer MEF1" w:cs="Khmer MEF1"/>
          <w:spacing w:val="6"/>
          <w:sz w:val="24"/>
          <w:szCs w:val="24"/>
          <w:rPrChange w:id="38826" w:author="Kem Sereyboth" w:date="2023-07-19T16:59:00Z">
            <w:rPr>
              <w:ins w:id="38827" w:author="User" w:date="2022-10-07T16:15:00Z"/>
              <w:del w:id="38828" w:author="Kem Sereyboth" w:date="2023-07-13T15:1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82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830" w:author="User" w:date="2022-10-07T16:15:00Z">
        <w:del w:id="38831" w:author="Kem Sereyboth" w:date="2023-07-13T15:17:00Z">
          <w:r w:rsidRPr="00E33574" w:rsidDel="001F7992">
            <w:rPr>
              <w:rFonts w:ascii="Khmer MEF1" w:hAnsi="Khmer MEF1" w:cs="Khmer MEF1"/>
              <w:sz w:val="24"/>
              <w:szCs w:val="24"/>
              <w:cs/>
              <w:rPrChange w:id="388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ចុះថ្ងៃទី៤ ខែមិថុនា ឆ្នាំ២០១៤ ស្ដីពីការកំណត់គោលការណ៍</w:delText>
          </w:r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88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1F7992">
            <w:rPr>
              <w:rFonts w:ascii="Khmer MEF1" w:hAnsi="Khmer MEF1" w:cs="Khmer MEF1"/>
              <w:spacing w:val="-8"/>
              <w:sz w:val="24"/>
              <w:szCs w:val="24"/>
              <w:cs/>
              <w:rPrChange w:id="388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និងការត្រួតពិនិត្យសម្រាប់ការផ្ដល់ការលើកទឹកចិត្តដោយប្រើប្រាស់ប្រាក់រង្វា​ន់</w:delText>
          </w:r>
        </w:del>
      </w:ins>
      <w:ins w:id="38835" w:author="Un Seakamey" w:date="2022-11-04T13:26:00Z">
        <w:del w:id="38836" w:author="Kem Sereyboth" w:date="2023-07-13T15:17:00Z">
          <w:r w:rsidR="00DA6A7D" w:rsidRPr="00E33574" w:rsidDel="001F7992">
            <w:rPr>
              <w:rFonts w:ascii="Khmer MEF1" w:hAnsi="Khmer MEF1" w:cs="Khmer MEF1"/>
              <w:spacing w:val="6"/>
              <w:sz w:val="24"/>
              <w:szCs w:val="24"/>
              <w:rPrChange w:id="388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8838" w:author="User" w:date="2022-10-07T16:15:00Z">
        <w:del w:id="38839" w:author="Kem Sereyboth" w:date="2023-07-13T15:17:00Z"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88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របស់អង្គភាពក្រោមឱវាទក្រសួងសេដ្ឋកិច្ចនិងហិរញ្ញវត្ថុ។</w:delText>
          </w:r>
        </w:del>
      </w:ins>
    </w:p>
    <w:p w14:paraId="0DBB5F2B" w14:textId="77777777" w:rsidR="00556EC6" w:rsidRPr="00F55550" w:rsidRDefault="00556EC6">
      <w:pPr>
        <w:spacing w:after="0" w:line="240" w:lineRule="auto"/>
        <w:rPr>
          <w:ins w:id="38841" w:author="User" w:date="2022-10-07T16:15:00Z"/>
          <w:rFonts w:ascii="Khmer MEF1" w:hAnsi="Khmer MEF1" w:cs="Khmer MEF1"/>
          <w:b/>
          <w:bCs/>
          <w:spacing w:val="-4"/>
          <w:sz w:val="24"/>
          <w:szCs w:val="24"/>
          <w:lang w:val="ca-ES"/>
        </w:rPr>
        <w:pPrChange w:id="38842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8843" w:author="User" w:date="2022-10-07T16:15:00Z"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ខ.ឯកសារភស្តុតាង</w:t>
        </w:r>
      </w:ins>
    </w:p>
    <w:p w14:paraId="63B1FDD7" w14:textId="192F1708" w:rsidR="00B64B2E" w:rsidRDefault="00556EC6">
      <w:pPr>
        <w:spacing w:after="0" w:line="240" w:lineRule="auto"/>
        <w:rPr>
          <w:ins w:id="38844" w:author="Sopheak" w:date="2023-07-29T07:03:00Z"/>
          <w:rFonts w:ascii="Khmer MEF1" w:hAnsi="Khmer MEF1" w:cs="Khmer MEF1"/>
          <w:b/>
          <w:bCs/>
          <w:spacing w:val="-8"/>
          <w:sz w:val="24"/>
          <w:szCs w:val="24"/>
          <w:lang w:val="ca-ES"/>
        </w:rPr>
        <w:pPrChange w:id="38845" w:author="Sopheak Phorn" w:date="2023-08-03T16:18:00Z">
          <w:pPr>
            <w:spacing w:after="0"/>
            <w:ind w:left="2127" w:hanging="1276"/>
          </w:pPr>
        </w:pPrChange>
      </w:pPr>
      <w:ins w:id="38846" w:author="User" w:date="2022-10-07T16:15:00Z">
        <w:r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8847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>ប្រធានបទទី១៖</w:t>
        </w:r>
      </w:ins>
      <w:ins w:id="38848" w:author="Kem Sereyboth" w:date="2023-07-13T15:37:00Z"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8849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8850" w:author="Sopheak" w:date="2023-07-29T06:52:00Z">
        <w:r w:rsidR="00BA2796" w:rsidRPr="00BA279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ការអនុវត្តបទបញ្ជាផ្ទៃក្នុងសម្រាប់គ្រប់គ្រងមន្ត្រីរបស់អាជ្ញាធរសេវាហិរញ្ញវត្ថុមិនមែនធនាគារ</w:t>
        </w:r>
      </w:ins>
      <w:ins w:id="38851" w:author="Kem Sereyboth" w:date="2023-07-13T15:37:00Z">
        <w:del w:id="38852" w:author="Sopheak" w:date="2023-07-29T06:51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53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54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55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  <w:rPrChange w:id="38856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57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58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  <w:del w:id="38859" w:author="Sopheak" w:date="2023-07-29T06:52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860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8861" w:author="Kem Sereyboth" w:date="2023-07-26T14:46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74A4B6E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62" w:author="Sopheak" w:date="2023-07-29T07:04:00Z"/>
          <w:rFonts w:ascii="Khmer MEF1" w:eastAsia="Calibri" w:hAnsi="Khmer MEF1" w:cs="Khmer MEF1"/>
          <w:color w:val="000000"/>
          <w:spacing w:val="2"/>
          <w:sz w:val="24"/>
          <w:szCs w:val="24"/>
          <w:lang w:val="ca-ES"/>
          <w:rPrChange w:id="38863" w:author="Sopheak" w:date="2023-07-29T07:04:00Z">
            <w:rPr>
              <w:ins w:id="38864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8865" w:author="Sopheak" w:date="2023-07-29T07:04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866" w:author="Sopheak" w:date="2023-07-29T07:04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ទម្រង់សំណើសុំច្បាប់ និងការអនុញ្ញាតច្បាប់ (សម្រាប់មន្ត្រីរាជការ និងមន្ត្រីលក្ខន្ដិកៈប្រើប្រាស់រួម)</w:t>
        </w:r>
      </w:ins>
    </w:p>
    <w:p w14:paraId="6E0A2910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67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868" w:author="Sopheak" w:date="2023-07-29T07:04:00Z"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869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870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លក្ខន្ដិកៈ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871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ខែឆ្នូ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872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ឆ្នាំ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២០២២</w:t>
        </w:r>
      </w:ins>
    </w:p>
    <w:p w14:paraId="16D646F9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73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874" w:author="Sopheak" w:date="2023-07-29T07:04:00Z"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8875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និងមន្ត្រីលក្ខន្ដិកៈខែមករា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ឆ្នាំ​២​០២៣</w:t>
        </w:r>
      </w:ins>
    </w:p>
    <w:p w14:paraId="356D712F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76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877" w:author="Sopheak" w:date="2023-07-29T07:04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និងមន្ត្រីលក្ខន្ដិកៈខែកុម្ភៈ ឆ្នាំ</w:t>
        </w:r>
        <w:r w:rsidRPr="00E9687F">
          <w:rPr>
            <w:rFonts w:ascii="Khmer MEF1" w:eastAsia="Calibri" w:hAnsi="Khmer MEF1" w:cs="Khmer MEF1" w:hint="cs"/>
            <w:color w:val="000000"/>
            <w:spacing w:val="6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​០​​២៣</w:t>
        </w:r>
      </w:ins>
    </w:p>
    <w:p w14:paraId="429BF0C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78" w:author="Sopheak" w:date="2023-07-29T07:04:00Z"/>
          <w:rFonts w:ascii="Khmer MEF1" w:eastAsia="Calibri" w:hAnsi="Khmer MEF1" w:cs="Khmer MEF1"/>
          <w:color w:val="000000"/>
          <w:spacing w:val="-12"/>
          <w:sz w:val="24"/>
          <w:szCs w:val="24"/>
          <w:lang w:val="ca-ES"/>
        </w:rPr>
      </w:pPr>
      <w:ins w:id="38879" w:author="Sopheak" w:date="2023-07-29T07:04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8880" w:author="Sopheak" w:date="2023-07-29T07:05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និងមន្ត្រីលក្ខន្ដិកៈខែមីនា ឆ្នាំ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​២៣</w:t>
        </w:r>
      </w:ins>
    </w:p>
    <w:p w14:paraId="7371519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81" w:author="Sopheak" w:date="2023-07-29T07:04:00Z"/>
          <w:rFonts w:ascii="Khmer MEF1" w:eastAsia="Calibri" w:hAnsi="Khmer MEF1" w:cs="Khmer MEF1"/>
          <w:color w:val="000000"/>
          <w:spacing w:val="-8"/>
          <w:sz w:val="24"/>
          <w:szCs w:val="24"/>
          <w:lang w:val="ca-ES"/>
          <w:rPrChange w:id="38882" w:author="Sopheak" w:date="2023-07-29T07:06:00Z">
            <w:rPr>
              <w:ins w:id="38883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8884" w:author="Sopheak" w:date="2023-07-29T07:04:00Z"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885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លិខិតសុំច្បាប់របស់ថ្នាក់ដឹកនាំ មន្ត្រីរាជការ មន្ត្រីជាប់កិច្ចសន្យា និងមន្ត្រីលក្ខន្ដិកៈខែមីនា ឆ្នាំ២០២៣</w:t>
        </w:r>
      </w:ins>
    </w:p>
    <w:p w14:paraId="5D550B3D" w14:textId="7AF08AE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86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887" w:author="Sopheak" w:date="2023-07-29T07:04:00Z">
        <w:r w:rsidRPr="00E9687F">
          <w:rPr>
            <w:rFonts w:ascii="Khmer MEF1" w:eastAsia="Calibri" w:hAnsi="Khmer MEF1" w:cs="Khmer MEF1"/>
            <w:b/>
            <w:bCs/>
            <w:color w:val="000000"/>
            <w:spacing w:val="-8"/>
            <w:sz w:val="24"/>
            <w:szCs w:val="24"/>
            <w:cs/>
            <w:rPrChange w:id="38888" w:author="Sopheak" w:date="2023-07-29T07:06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889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បានធ្វើបច្ចុប្បន្នភាពមន្ត្រីចុងក្រោយថ្ងៃទី២៤ ខែមីនា ឆ្នាំ២០២៣ មន្ត្រីរាជការ មន្ត្រីលក្ខន្តិកៈ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890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និ​ងមន្ត្រីជាប់កិច្ចសន្យា សរុប ៨៣រូប រួមមាន៖ មន្ត្រីរាជការ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8891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៣១</w:t>
        </w:r>
      </w:ins>
      <w:ins w:id="38892" w:author="Sopheak Phorn" w:date="2023-08-03T11:36:00Z">
        <w:r w:rsidR="008E7E76" w:rsidRPr="009D2554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lang w:val="ca-ES"/>
            <w:rPrChange w:id="38893" w:author="Sopheak Phorn" w:date="2023-08-04T09:49:00Z">
              <w:rPr>
                <w:rFonts w:ascii="Khmer MEF1" w:eastAsia="Calibri" w:hAnsi="Khmer MEF1" w:cs="Khmer MEF1"/>
                <w:b/>
                <w:bCs/>
                <w:color w:val="000000"/>
                <w:spacing w:val="-14"/>
                <w:sz w:val="24"/>
                <w:szCs w:val="24"/>
              </w:rPr>
            </w:rPrChange>
          </w:rPr>
          <w:t xml:space="preserve">​ </w:t>
        </w:r>
      </w:ins>
      <w:ins w:id="38894" w:author="Sopheak" w:date="2023-07-29T07:04:00Z"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895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 (ស្រីចំនួន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8896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១២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897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នាក់)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lang w:val="ca-ES"/>
            <w:rPrChange w:id="38898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lang w:val="ca-ES"/>
              </w:rPr>
            </w:rPrChange>
          </w:rPr>
          <w:t xml:space="preserve">,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899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មន្ត្រី​លក្ខ​ន្តិ​កៈ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900" w:author="Sopheak Phorn" w:date="2023-08-03T11:3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៤៨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២៣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,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និងមន្ត្រីជាប់កិច្ចសន្យា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។</w:t>
        </w:r>
      </w:ins>
    </w:p>
    <w:p w14:paraId="3E9359E3" w14:textId="77777777" w:rsidR="00E9687F" w:rsidRPr="00E9687F" w:rsidRDefault="00E9687F">
      <w:pPr>
        <w:spacing w:after="0" w:line="240" w:lineRule="auto"/>
        <w:rPr>
          <w:ins w:id="38901" w:author="Kem Sereyboth" w:date="2023-07-14T09:19:00Z"/>
          <w:rFonts w:ascii="Khmer MEF1" w:hAnsi="Khmer MEF1" w:cs="Khmer MEF1"/>
          <w:b/>
          <w:bCs/>
          <w:spacing w:val="-8"/>
          <w:sz w:val="10"/>
          <w:szCs w:val="10"/>
          <w:lang w:val="ca-ES"/>
          <w:rPrChange w:id="38902" w:author="Sopheak" w:date="2023-07-29T07:06:00Z">
            <w:rPr>
              <w:ins w:id="38903" w:author="Kem Sereyboth" w:date="2023-07-14T09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904" w:author="Sopheak Phorn" w:date="2023-08-03T16:18:00Z">
          <w:pPr>
            <w:spacing w:after="0"/>
            <w:ind w:left="2127" w:hanging="1276"/>
          </w:pPr>
        </w:pPrChange>
      </w:pPr>
    </w:p>
    <w:p w14:paraId="6E85024A" w14:textId="6C65792F" w:rsidR="00D67C4D" w:rsidDel="00E9687F" w:rsidRDefault="00022B07">
      <w:pPr>
        <w:pStyle w:val="ListParagraph"/>
        <w:numPr>
          <w:ilvl w:val="0"/>
          <w:numId w:val="84"/>
        </w:numPr>
        <w:spacing w:after="0" w:line="240" w:lineRule="auto"/>
        <w:rPr>
          <w:ins w:id="38905" w:author="Kem Sereyboth" w:date="2023-07-26T15:01:00Z"/>
          <w:del w:id="38906" w:author="Sopheak" w:date="2023-07-29T07:03:00Z"/>
          <w:rFonts w:ascii="Khmer MEF1" w:hAnsi="Khmer MEF1" w:cs="Khmer MEF1"/>
          <w:sz w:val="24"/>
          <w:szCs w:val="24"/>
          <w:lang w:val="ca-ES"/>
        </w:rPr>
        <w:pPrChange w:id="38907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908" w:author="Kem Sereyboth" w:date="2023-07-14T09:22:00Z">
        <w:del w:id="38909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10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អនុក្រឹត្យលេខ២១៧.អនក្រ.បក </w:delText>
          </w:r>
        </w:del>
      </w:ins>
      <w:ins w:id="38911" w:author="Kem Sereyboth" w:date="2023-07-14T09:23:00Z">
        <w:del w:id="3891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13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ចុះថ្ងៃទី២ ខែឧសភា ឆ្នាំ២០១៣ ស្តីពីរបបស្តី</w:delText>
          </w:r>
        </w:del>
      </w:ins>
      <w:ins w:id="38914" w:author="Kem Sereyboth" w:date="2023-07-14T09:24:00Z">
        <w:del w:id="3891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16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ពីការសុំច្បាប់និងការអនុញ្ញាតច្បាប់ឈប់គ្រប់ប្រភេទ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17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របស់មន្រ្តីរាជការស៊ីវិលនៃព្រះរាជ</w:delText>
          </w:r>
        </w:del>
      </w:ins>
      <w:ins w:id="38918" w:author="Kem Sereyboth" w:date="2023-07-14T09:25:00Z">
        <w:del w:id="38919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20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ាណាចក្រកម្ពុជា</w:delText>
          </w:r>
        </w:del>
      </w:ins>
    </w:p>
    <w:p w14:paraId="62ECDBB0" w14:textId="0CA2D556" w:rsidR="00105296" w:rsidRP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8921" w:author="Kem Sereyboth" w:date="2023-07-14T09:39:00Z"/>
          <w:del w:id="38922" w:author="Sopheak" w:date="2023-07-29T07:03:00Z"/>
          <w:rFonts w:ascii="Khmer MEF1" w:hAnsi="Khmer MEF1" w:cs="Khmer MEF1"/>
          <w:sz w:val="24"/>
          <w:szCs w:val="24"/>
          <w:lang w:val="ca-ES"/>
          <w:rPrChange w:id="38923" w:author="Kem Sereyboth" w:date="2023-07-26T15:01:00Z">
            <w:rPr>
              <w:ins w:id="38924" w:author="Kem Sereyboth" w:date="2023-07-14T09:39:00Z"/>
              <w:del w:id="38925" w:author="Sopheak" w:date="2023-07-29T07:03:00Z"/>
              <w:lang w:val="ca-ES"/>
            </w:rPr>
          </w:rPrChange>
        </w:rPr>
        <w:pPrChange w:id="38926" w:author="Sopheak Phorn" w:date="2023-08-03T16:18:00Z">
          <w:pPr>
            <w:spacing w:after="0"/>
            <w:ind w:left="1134" w:hanging="283"/>
          </w:pPr>
        </w:pPrChange>
      </w:pPr>
      <w:ins w:id="38927" w:author="Kem Sereyboth" w:date="2023-07-14T09:27:00Z">
        <w:del w:id="38928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29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សេចក្តីណែនាំលេខ១២៧/អ.ក.គ. ស្តីពីច្បាប់ឈប់សម្រា</w:delText>
          </w:r>
        </w:del>
      </w:ins>
      <w:ins w:id="38930" w:author="Kem Sereyboth" w:date="2023-07-14T09:28:00Z">
        <w:del w:id="38931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32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ករបស់មន្រ្តីកិច្ចសន្យាគម្រោងកសាងសមត្ថភាពនៃអគ្គលេខាធិការដ្ឋានក្រុមប្រឹក្សាជាតិគាំពារសង្គម</w:delText>
          </w:r>
        </w:del>
      </w:ins>
    </w:p>
    <w:p w14:paraId="60124BBA" w14:textId="388C62E8" w:rsid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8933" w:author="Kem Sereyboth" w:date="2023-07-26T15:02:00Z"/>
          <w:del w:id="38934" w:author="Sopheak" w:date="2023-07-29T07:03:00Z"/>
          <w:rFonts w:ascii="Khmer MEF1" w:hAnsi="Khmer MEF1" w:cs="Khmer MEF1"/>
          <w:sz w:val="24"/>
          <w:szCs w:val="24"/>
          <w:lang w:val="ca-ES"/>
        </w:rPr>
        <w:pPrChange w:id="38935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936" w:author="Kem Sereyboth" w:date="2023-07-14T09:30:00Z">
        <w:del w:id="38937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កំណត់បង្ហាញលេខ១០៤</w:delText>
          </w:r>
        </w:del>
      </w:ins>
      <w:ins w:id="38938" w:author="Kem Sereyboth" w:date="2023-07-14T09:31:00Z">
        <w:del w:id="38939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/អ.ក.គ.ន.ជ.ស. ចុះថ្ងៃទី២២ ខែវិច្ឆិកា ឆ្នាំ២០២២ ស្តីពីសំណើសុំឈប់</w:delText>
          </w:r>
        </w:del>
      </w:ins>
      <w:ins w:id="38940" w:author="Kem Sereyboth" w:date="2023-07-14T09:32:00Z">
        <w:del w:id="38941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សម្រាកពីការងាររយៈពេល ២ឆ្នាំ ដើម្បីទៅបន្តការសិក្សា</w:delText>
          </w:r>
        </w:del>
      </w:ins>
      <w:ins w:id="38942" w:author="Kem Sereyboth" w:date="2023-07-14T09:33:00Z">
        <w:del w:id="38943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ថ្</w:delText>
          </w:r>
        </w:del>
      </w:ins>
      <w:ins w:id="38944" w:author="Kem Sereyboth" w:date="2023-07-14T09:34:00Z">
        <w:del w:id="38945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នាក់អនុបណ្ឌិតផ្នែកគោលន</w:delText>
          </w:r>
        </w:del>
      </w:ins>
      <w:ins w:id="38946" w:author="Kem Sereyboth" w:date="2023-07-26T14:35:00Z">
        <w:del w:id="38947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8948" w:author="Kem Sereyboth" w:date="2023-07-14T09:34:00Z">
        <w:del w:id="38949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យោ</w:delText>
          </w:r>
        </w:del>
      </w:ins>
      <w:ins w:id="38950" w:author="Kem Sereyboth" w:date="2023-07-26T14:35:00Z">
        <w:del w:id="38951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8952" w:author="Kem Sereyboth" w:date="2023-07-14T09:34:00Z">
        <w:del w:id="38953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បាយសាធារណ</w:delText>
          </w:r>
        </w:del>
      </w:ins>
      <w:ins w:id="38954" w:author="Kem Sereyboth" w:date="2023-07-14T09:35:00Z">
        <w:del w:id="38955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ៈ (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956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Master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57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958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of Pub</w:delText>
          </w:r>
        </w:del>
      </w:ins>
      <w:ins w:id="38959" w:author="Kem Sereyboth" w:date="2023-07-14T09:36:00Z">
        <w:del w:id="38960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961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lic Policy)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62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8963" w:author="Kem Sereyboth" w:date="2023-07-14T09:37:00Z">
        <w:del w:id="38964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65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ប្រទេស</w:delText>
          </w:r>
        </w:del>
      </w:ins>
      <w:ins w:id="38966" w:author="Kem Sereyboth" w:date="2023-07-14T09:36:00Z">
        <w:del w:id="38967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68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អូ</w:delText>
          </w:r>
        </w:del>
      </w:ins>
      <w:ins w:id="38969" w:author="Kem Sereyboth" w:date="2023-07-14T09:37:00Z">
        <w:del w:id="38970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71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ស្រ្តាលី របស់</w:delText>
          </w:r>
        </w:del>
      </w:ins>
      <w:ins w:id="38972" w:author="Kem Sereyboth" w:date="2023-07-14T09:38:00Z">
        <w:del w:id="38973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974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ទិត្យ អានច័ន្ទគ្រឹះស្នា</w:delText>
          </w:r>
        </w:del>
      </w:ins>
    </w:p>
    <w:p w14:paraId="00C195F1" w14:textId="3D6758D7" w:rsidR="00D67C4D" w:rsidRPr="00D67C4D" w:rsidDel="00E9687F" w:rsidRDefault="00105296">
      <w:pPr>
        <w:pStyle w:val="ListParagraph"/>
        <w:numPr>
          <w:ilvl w:val="0"/>
          <w:numId w:val="84"/>
        </w:numPr>
        <w:spacing w:after="0" w:line="240" w:lineRule="auto"/>
        <w:rPr>
          <w:ins w:id="38975" w:author="Kem Sereyboth" w:date="2023-07-26T15:02:00Z"/>
          <w:del w:id="38976" w:author="Sopheak" w:date="2023-07-29T07:03:00Z"/>
          <w:rFonts w:ascii="Khmer MEF1" w:hAnsi="Khmer MEF1" w:cs="Khmer MEF1"/>
          <w:sz w:val="24"/>
          <w:szCs w:val="24"/>
          <w:lang w:val="ca-ES"/>
          <w:rPrChange w:id="38977" w:author="Kem Sereyboth" w:date="2023-07-26T15:02:00Z">
            <w:rPr>
              <w:ins w:id="38978" w:author="Kem Sereyboth" w:date="2023-07-26T15:02:00Z"/>
              <w:del w:id="38979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8980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981" w:author="Kem Sereyboth" w:date="2023-07-14T09:42:00Z">
        <w:del w:id="3898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83" w:author="Kem Sereyboth" w:date="2023-07-26T15:02:00Z">
                <w:rPr>
                  <w:rFonts w:cs="MoolBoran"/>
                  <w:cs/>
                </w:rPr>
              </w:rPrChange>
            </w:rPr>
            <w:delText>សំណើ</w:delText>
          </w:r>
        </w:del>
      </w:ins>
      <w:ins w:id="38984" w:author="Kem Sereyboth" w:date="2023-07-14T09:43:00Z">
        <w:del w:id="3898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86" w:author="Kem Sereyboth" w:date="2023-07-26T15:02:00Z">
                <w:rPr>
                  <w:rFonts w:cs="MoolBoran"/>
                  <w:cs/>
                </w:rPr>
              </w:rPrChange>
            </w:rPr>
            <w:delText>សុំអនុញ្ញាតស្ថិតក្នុងភាពទំនេរគ្មានប្រាក់បៀវត្សរយៈពេល​</w:delText>
          </w:r>
        </w:del>
      </w:ins>
      <w:ins w:id="38987" w:author="Kem Sereyboth" w:date="2023-07-14T09:44:00Z">
        <w:del w:id="38988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89" w:author="Kem Sereyboth" w:date="2023-07-26T15:02:00Z">
                <w:rPr>
                  <w:rFonts w:cs="MoolBoran"/>
                  <w:cs/>
                </w:rPr>
              </w:rPrChange>
            </w:rPr>
            <w:delText xml:space="preserve"> ២ឆ្នាំ ចាប់ពីថ្ងៃទី១ ខែធ្នូ ឆ្នាំ២០២២ ដល់ថ្ងៃទី១ ខែធ្នូ ឆ្នាំ២០២៤​ របស់</w:delText>
          </w:r>
        </w:del>
      </w:ins>
      <w:ins w:id="38990" w:author="Kem Sereyboth" w:date="2023-07-14T09:45:00Z">
        <w:del w:id="38991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992" w:author="Kem Sereyboth" w:date="2023-07-26T15:02:00Z">
                <w:rPr>
                  <w:rFonts w:cs="MoolBoran"/>
                  <w:cs/>
                </w:rPr>
              </w:rPrChange>
            </w:rPr>
            <w:delText>លោកអ៊ឹង មុន្នីរង្សី</w:delText>
          </w:r>
        </w:del>
      </w:ins>
    </w:p>
    <w:p w14:paraId="0E7D7D51" w14:textId="402FFAE0" w:rsidR="00D67C4D" w:rsidRPr="00D67C4D" w:rsidDel="00E9687F" w:rsidRDefault="00C234A9">
      <w:pPr>
        <w:pStyle w:val="ListParagraph"/>
        <w:numPr>
          <w:ilvl w:val="0"/>
          <w:numId w:val="84"/>
        </w:numPr>
        <w:spacing w:after="0" w:line="240" w:lineRule="auto"/>
        <w:rPr>
          <w:ins w:id="38993" w:author="Kem Sereyboth" w:date="2023-07-26T15:02:00Z"/>
          <w:del w:id="38994" w:author="Sopheak" w:date="2023-07-29T07:03:00Z"/>
          <w:rFonts w:ascii="Khmer MEF1" w:hAnsi="Khmer MEF1" w:cs="Khmer MEF1"/>
          <w:sz w:val="24"/>
          <w:szCs w:val="24"/>
          <w:lang w:val="ca-ES"/>
          <w:rPrChange w:id="38995" w:author="Kem Sereyboth" w:date="2023-07-26T15:02:00Z">
            <w:rPr>
              <w:ins w:id="38996" w:author="Kem Sereyboth" w:date="2023-07-26T15:02:00Z"/>
              <w:del w:id="38997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8998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999" w:author="Kem Sereyboth" w:date="2023-07-14T10:00:00Z">
        <w:del w:id="39000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001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បញ្ជីសម្រង់វត្តមានប្រចាំសប្តាហ៍របស់មន្រ្តីលក្ខន្តិកៈ ក្នុងនិយ័តករ</w:delText>
          </w:r>
        </w:del>
      </w:ins>
      <w:ins w:id="39002" w:author="Kem Sereyboth" w:date="2023-07-14T10:01:00Z">
        <w:del w:id="39003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004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 ខែកុម្ភៈ ខែមីនា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005" w:author="Kem Sereyboth" w:date="2023-07-26T15:02:00Z">
                <w:rPr>
                  <w:rFonts w:cs="MoolBoran"/>
                  <w:cs/>
                </w:rPr>
              </w:rPrChange>
            </w:rPr>
            <w:delText xml:space="preserve"> និងខែមេសា ឆ្នាំ២០២៣</w:delText>
          </w:r>
        </w:del>
      </w:ins>
    </w:p>
    <w:p w14:paraId="58197BD4" w14:textId="71D83441" w:rsidR="00696C45" w:rsidRPr="00D67C4D" w:rsidDel="00E9687F" w:rsidRDefault="00696C45">
      <w:pPr>
        <w:pStyle w:val="ListParagraph"/>
        <w:numPr>
          <w:ilvl w:val="0"/>
          <w:numId w:val="84"/>
        </w:numPr>
        <w:spacing w:after="0" w:line="240" w:lineRule="auto"/>
        <w:rPr>
          <w:ins w:id="39006" w:author="Kem Sereyboth" w:date="2023-07-13T15:37:00Z"/>
          <w:del w:id="39007" w:author="Sopheak" w:date="2023-07-29T07:03:00Z"/>
          <w:rFonts w:ascii="Khmer MEF1" w:hAnsi="Khmer MEF1" w:cs="Khmer MEF1"/>
          <w:sz w:val="24"/>
          <w:szCs w:val="24"/>
          <w:lang w:val="ca-ES"/>
          <w:rPrChange w:id="39008" w:author="Kem Sereyboth" w:date="2023-07-26T15:02:00Z">
            <w:rPr>
              <w:ins w:id="39009" w:author="Kem Sereyboth" w:date="2023-07-13T15:37:00Z"/>
              <w:del w:id="39010" w:author="Sopheak" w:date="2023-07-29T07:0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011" w:author="Sopheak Phorn" w:date="2023-08-03T16:18:00Z">
          <w:pPr>
            <w:spacing w:after="0"/>
            <w:ind w:left="2127" w:hanging="1276"/>
          </w:pPr>
        </w:pPrChange>
      </w:pPr>
      <w:ins w:id="39012" w:author="Kem Sereyboth" w:date="2023-07-14T09:48:00Z">
        <w:del w:id="39013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014" w:author="Kem Sereyboth" w:date="2023-07-26T15:02:00Z">
                <w:rPr>
                  <w:rFonts w:cs="MoolBoran"/>
                  <w:cs/>
                </w:rPr>
              </w:rPrChange>
            </w:rPr>
            <w:delText>គំរូសំណើសុំច្បា</w:delText>
          </w:r>
        </w:del>
      </w:ins>
      <w:ins w:id="39015" w:author="Kem Sereyboth" w:date="2023-07-14T09:49:00Z">
        <w:del w:id="39016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017" w:author="Kem Sereyboth" w:date="2023-07-26T15:02:00Z">
                <w:rPr>
                  <w:rFonts w:cs="MoolBoran"/>
                  <w:cs/>
                </w:rPr>
              </w:rPrChange>
            </w:rPr>
            <w:delText>ប់និងការអនុញ្ញាតច្បាប់</w:delText>
          </w:r>
        </w:del>
      </w:ins>
      <w:ins w:id="39018" w:author="Kem Sereyboth" w:date="2023-07-14T10:02:00Z">
        <w:del w:id="39019" w:author="Sopheak" w:date="2023-07-29T07:03:00Z">
          <w:r w:rsidR="00C234A9" w:rsidRPr="00D67C4D" w:rsidDel="00E9687F">
            <w:rPr>
              <w:rFonts w:ascii="Khmer MEF1" w:hAnsi="Khmer MEF1" w:cs="Khmer MEF1"/>
              <w:sz w:val="24"/>
              <w:szCs w:val="24"/>
              <w:cs/>
              <w:rPrChange w:id="39020" w:author="Kem Sereyboth" w:date="2023-07-26T15:02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7DDFD1E7" w14:textId="77777777" w:rsidR="00E9687F" w:rsidRPr="008922FA" w:rsidRDefault="00B64B2E">
      <w:pPr>
        <w:spacing w:after="0" w:line="240" w:lineRule="auto"/>
        <w:rPr>
          <w:ins w:id="39021" w:author="Sopheak" w:date="2023-07-29T07:07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39022" w:author="Sopheak Phorn" w:date="2023-08-03T08:38:00Z">
            <w:rPr>
              <w:ins w:id="39023" w:author="Sopheak" w:date="2023-07-29T07:07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024" w:author="Sopheak Phorn" w:date="2023-08-03T16:18:00Z">
          <w:pPr>
            <w:spacing w:after="0"/>
            <w:ind w:left="2127" w:hanging="1276"/>
          </w:pPr>
        </w:pPrChange>
      </w:pPr>
      <w:ins w:id="39025" w:author="Kem Sereyboth" w:date="2023-07-13T15:37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9026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ប្រធានបទទី២៖</w:t>
        </w:r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9027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9028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9029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C0E11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30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31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អនុក្រឹត្យលេខ ៣៥១អនក្រ.តត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ចុះថ្ងៃទី២៣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ស្ដីពីការកែសម្រួល​និងតែងតែង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​មន្ត្រី​រាជការ​នៃ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</w:ins>
    </w:p>
    <w:p w14:paraId="42B70D39" w14:textId="23739CC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32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33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034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ប្រកាសលេខ ០១៨ អ.ស.ហ.ប្រក ចុះថ្ងៃទី៣០ ខែវិច្ឆិកា ឆ្នាំ២០២១</w:t>
        </w:r>
      </w:ins>
      <w:ins w:id="39035" w:author="Sopheak" w:date="2023-07-29T07:08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036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9037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038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ស្ដីពីការបញ្ចូលមន្ត្រី និង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បុគ្គលិក​ជាប់កិច្ច​សន្យាជាមន្រ្តីលក្ខន្តិកៈនៃ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3831E00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3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40" w:author="Sopheak" w:date="2023-07-29T07:07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41" w:author="Sopheak" w:date="2023-07-29T07:10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ប្រកាសលេខ ០០៦ អ.ស.ហ.ប្រក ចុះថ្ងៃទី៤ ខែកុម្ភៈ ឆ្នាំ២០២២ ស្ដីពីការកែសម្រួលនិង​តែងតាំង​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ម​ន្ត្រី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​​រាជការនៃ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  <w:rPrChange w:id="39042" w:author="Sopheak" w:date="2023-07-29T07:09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តែងតាំងតាមនាយកដ្ឋាន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និងការិយាល័យ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82294C1" w14:textId="5E1439E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4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44" w:author="Sopheak" w:date="2023-07-29T07:07:00Z"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045" w:author="Sopheak" w:date="2023-07-29T07:10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ប្រកាសលេខ ០២៩ អ.ស.ហ.ប្រក. ចុះថ្ងៃទី៧ ខែកក្កដា ឆ្នាំ២០២២ ស្ដីពីការទទួលស្គាល់មន្ត្រី​ល​ក្ខន្តិ​កៈ​​​​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46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របស់ 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  <w:rPrChange w:id="39047" w:author="Sopheak" w:date="2023-07-29T07:10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អ.ស.ហ.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48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ឱ្យចូលបម្រើការងារនៅ 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  <w:rPrChange w:id="39049" w:author="Sopheak" w:date="2023-07-29T07:10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50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del w:id="39051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6"/>
              <w:sz w:val="24"/>
              <w:szCs w:val="24"/>
              <w:cs/>
              <w:rPrChange w:id="39052" w:author="Sopheak" w:date="2023-07-29T07:10:00Z">
                <w:rPr>
                  <w:rFonts w:ascii="Khmer MEF1" w:eastAsia="Calibri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(ប្រការ១ និងប្រការ២ ទទួលស្គាល់​មន្ត្រី​លក្ខន្ដិកៈ​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ប្រភេទក្រមការ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បន្ទាប់ពីរយៈពេលសាកល្បង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រយៈពេល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៣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(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បី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)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ខែ)</w:delText>
          </w:r>
        </w:del>
      </w:ins>
    </w:p>
    <w:p w14:paraId="41B19724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5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54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ប្រកាសលេខ០៣៧អ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ចុះថ្ងៃទី១៥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ស្ដីពីការតែងតាំងមន្រ្តីរាជការ​បម្រើ​​ការនៅ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500108D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55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56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ប្រកាសលេខ៣៤៨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ខែមេសា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7E87CE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57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5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3AFEB10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5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60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៥៧៦អ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ស្ដីពីការអនុញ្ញាតឱ្យមន្ត្រីរា​ជ​ការ​​​ស្ថិតនៅក្រៅក្របខណ្ឌដើម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ស្រុន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រដ្ឋា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7DB2BD8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61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6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ស្ដីពីការទទួលស្គាល់ក្របខណ្ឌ​មន្ត្រី​រាជការឱ្យចូលបម្រើការងារនិងកម្មសិក្សានៅ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នៃកសហវ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(លោកស្រី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វណ្ណា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ពៅដានូ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)</w:t>
        </w:r>
      </w:ins>
    </w:p>
    <w:p w14:paraId="0E2DDB6F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6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64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 ០១១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ចុះថ្ងៃទី១៧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ខែមីនា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ស្ដីពីបទប្បញ្ញត្តិសម្រាប់បេក្ខជនចូលរួម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​ប្រឡង​​ប្រជែងជ្រើសរើសមន្ត្រីលក្ខន្តិកៈចូលបម្រើការងារនៅ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047DC43" w14:textId="293F296B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65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66" w:author="Sopheak" w:date="2023-07-29T07:07:00Z"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067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បញ្ជីឈ្មោះបេក្ខជនដែលបានសម្រេចជ្រើសរើស (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rPrChange w:id="39068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</w:rPr>
            </w:rPrChange>
          </w:rPr>
          <w:t>shortlist)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069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ឱ្យចូលប្រឡងប្រជែងលើវិញ្ញាសារ</w:t>
        </w:r>
      </w:ins>
      <w:ins w:id="39070" w:author="Sopheak" w:date="2023-07-29T07:11:00Z">
        <w:r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</w:t>
        </w:r>
      </w:ins>
      <w:ins w:id="39071" w:author="Sopheak" w:date="2023-07-29T07:07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</w:t>
        </w:r>
      </w:ins>
      <w:ins w:id="39072" w:author="Sopheak" w:date="2023-07-29T07:11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សេរ</w:t>
        </w:r>
      </w:ins>
      <w:ins w:id="39073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​ចូល​បម្រើការងារជាមន្ត្រីលក្ខន្តិកៈនៅ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និងបទប្បញ្ញត្តិសម្រាប់ចូលប្រឡង</w:t>
        </w:r>
      </w:ins>
    </w:p>
    <w:p w14:paraId="2FD9ACE4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74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075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9076" w:author="Sopheak" w:date="2023-07-29T07:12:00Z">
              <w:rPr>
                <w:rFonts w:ascii="Khmer MEF1" w:eastAsia="Calibri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សេចក្ដីសម្រេចលេខ ០០៤ អ.ស.ហ.សសរ ចុះថ្ងៃទី១ ខែមិថុនា ឆ្នាំ២០២២ ស្ដីពីការបង្កើត​គណៈ​​​​ក​ម្ម​កា​រ</w:t>
        </w:r>
        <w:r w:rsidRPr="00E9687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​​​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វាយតម្លៃសមិទ្ធកម្មរបស់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4CCA634B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77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</w:pPr>
      <w:ins w:id="3907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របាយការណ៍ស្ដីពីកិច្ចប្រជុំគណៈកម្មការបូកសរុបវាយតម្លៃរបាយការណ៍សមិទ្ធកម្មប្រចាំត្រីមាសទី១ និង​​​​ត្រីមាសទី២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B50247E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79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080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081" w:author="Sopheak" w:date="2023-07-29T07:07:00Z">
        <w:r w:rsidRPr="007E1361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082" w:author="Sopheak" w:date="2023-07-29T07:12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lastRenderedPageBreak/>
          <w:t>របាយការណ៍ស្ដីពីកិច្ចប្រជុំគណៈកម្មការបូកសរុបវាយតម្លៃរបាយការណ៍សមិទ្ធកម្មប្រចាំត្រីមាសទី៣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ឆ្នាំ​​​២០២២ 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C94AD00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83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084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085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របាយការណ៍ស្ដីពីកិច្ចប្រជុំគណៈកម្មការបូកសរុបវាយតម្លៃរបាយការណ៍សមិទ្ធកម្មប្រចាំត្រីមាសទី៤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ឆ្នាំ​២០២២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EBD8775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86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087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08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៥៥១ន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ស្ដីពីសំណើសុំគោលការណ៍ជ្រើសរើស​មន្រ្តី​លក្ខន្ដិកៈចំនួន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១៥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8025EA9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89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090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091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39092" w:author="Sopheak" w:date="2023-07-29T07:12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លិខិតលេខ ០០១៦ ន.គ.ស. ចុះថ្ងៃទី២៧ ខែកមរា ឆ្នាំ២០២២ ស្ដីពីសំណើសុំចុះហត្ថលេខាលើ​ប្រ​កា​ស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9093" w:author="Sopheak" w:date="2023-07-29T07:1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 xml:space="preserve">ស្ដីពី​ការបង្កើត​គណៈកម្មការរៀបចំការប្រឡងប្រជែងជ្រើសរើសបេក្ខជនជាមន្រ្តីលក្ខន្តិកៈរបស់ </w:t>
        </w:r>
        <w:r w:rsidRPr="007E1361">
          <w:rPr>
            <w:rFonts w:ascii="Khmer MEF1" w:eastAsia="Calibri" w:hAnsi="Khmer MEF1" w:cs="Khmer MEF1"/>
            <w:b/>
            <w:bCs/>
            <w:color w:val="000000"/>
            <w:spacing w:val="-14"/>
            <w:sz w:val="24"/>
            <w:szCs w:val="24"/>
            <w:cs/>
            <w:rPrChange w:id="39094" w:author="Sopheak" w:date="2023-07-29T07:13:00Z">
              <w:rPr>
                <w:rFonts w:ascii="Khmer MEF1" w:eastAsia="Calibri" w:hAnsi="Khmer MEF1" w:cs="Khmer MEF1"/>
                <w:b/>
                <w:bCs/>
                <w:color w:val="000000"/>
                <w:spacing w:val="-6"/>
                <w:sz w:val="24"/>
                <w:szCs w:val="24"/>
                <w:cs/>
              </w:rPr>
            </w:rPrChange>
          </w:rPr>
          <w:t>អ.​ស​.ហ​.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2DF633FD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95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096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097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ប្រកាសស្ដីពីការបង្កើតគណៈកម្មការរៀបចំការប្រឡងប្រជែងជ្រើសរើសបេក្ខជនជាមន្រ្តីលក្ខន្តិកៈរបស់​​​​​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59354C65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098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099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100" w:author="Sopheak" w:date="2023-07-29T07:07:00Z">
        <w:r w:rsidRPr="007E1361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101" w:author="Sopheak" w:date="2023-07-29T07:13:00Z">
              <w:rPr>
                <w:rFonts w:ascii="Khmer MEF1" w:eastAsia="Calibri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>លិខិតលេខ ៦៣៣ ន.គ.ស.ចុះថ្ងៃទី៦ ខែមករា ឆ្នាំ២០២២ ស្ដីពីសំណើសុំចាត់តាំង​តំណាង​របស់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​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102" w:author="Sopheak" w:date="2023-07-29T07:13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អគ្គ​លេ​ខាធិការដ្ឋាន ដើម្បីចូលរួមនៅក្នុងសមាភាពគណៈកម្មការ និងអនុគណៈកម្មការរៀបចំ​ការ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​ប្រឡ​ង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6CC0B693" w14:textId="55DD5D60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103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104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105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០០៤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 xml:space="preserve"> ចុះថ្ងៃទី១២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ខែមករា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ស្ដីពីករណីសំណើសុំចាត់តាំង​តំណាង​រប​ស់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អគ្គលេខាធិការដ្ឋាន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ដើម្បីចូលរួមនៅក្នុងសមាភាពគណៈកម្មការ និងអនុគណៈកម្មការ​រៀបចំ​កា​រប្រ​ឡ​ង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 xml:space="preserve"> 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DF2CA3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  <w:rPrChange w:id="39106" w:author="Sopheak Phorn" w:date="2023-08-04T12:02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del w:id="39107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(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ឯកឧត្ដម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គុយ សាវុធ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និង​លោ​ក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​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ម៉ី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សំអាត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)</w:delText>
          </w:r>
        </w:del>
      </w:ins>
    </w:p>
    <w:p w14:paraId="38291738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108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109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110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៥៤៧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ចុះថ្ងៃទី២៤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ខែវិច្ឆិកា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ស្ដីពីសំណើសុំគោលការណ៍​ជ្រើស​រើស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​ម​ន្ត្រីលក្ខន្ដិកៈចំនួន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៧០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និង២០២២</w:t>
        </w:r>
      </w:ins>
    </w:p>
    <w:p w14:paraId="1B6C95E3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111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112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113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៥០៤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ចុះថ្ងៃទី៣១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ស្ដីពីសំណើសុំតំឡើងឋានន្តរស័ក្តិ ថ្នាក់​​​​តា​​ម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​​​​វេនជូនមន្ត្រីរាជការ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សម្រាប់ឆ្នាំ២០២៣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2FBEF770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114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115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116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ព្រឹត្តិបត្រពិន្ទុសម្រាប់ដំឡើងថ្នាក់</w:t>
        </w:r>
      </w:ins>
    </w:p>
    <w:p w14:paraId="3E63FEB1" w14:textId="1D72A6E0" w:rsidR="00B64B2E" w:rsidRPr="00F55550" w:rsidDel="007E1361" w:rsidRDefault="00B64B2E">
      <w:pPr>
        <w:spacing w:after="0" w:line="226" w:lineRule="auto"/>
        <w:rPr>
          <w:ins w:id="39117" w:author="Kem Sereyboth" w:date="2023-07-14T10:03:00Z"/>
          <w:del w:id="39118" w:author="Sopheak" w:date="2023-07-29T07:13:00Z"/>
          <w:rFonts w:ascii="Khmer MEF1" w:hAnsi="Khmer MEF1" w:cs="Khmer MEF1"/>
          <w:b/>
          <w:bCs/>
          <w:spacing w:val="-6"/>
          <w:sz w:val="24"/>
          <w:szCs w:val="24"/>
        </w:rPr>
        <w:pPrChange w:id="39119" w:author="Sopheak Phorn" w:date="2023-08-25T16:25:00Z">
          <w:pPr>
            <w:spacing w:after="0"/>
            <w:ind w:left="2127" w:hanging="1276"/>
          </w:pPr>
        </w:pPrChange>
      </w:pPr>
      <w:ins w:id="39120" w:author="Kem Sereyboth" w:date="2023-07-13T15:37:00Z">
        <w:del w:id="39121" w:author="Sopheak" w:date="2023-07-29T06:53:00Z"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122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12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124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12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747712A1" w14:textId="69FA66B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126" w:author="Kem Sereyboth" w:date="2023-07-14T10:07:00Z"/>
          <w:del w:id="39127" w:author="Sopheak" w:date="2023-07-29T07:07:00Z"/>
          <w:rFonts w:ascii="Khmer MEF1" w:hAnsi="Khmer MEF1" w:cs="Khmer MEF1"/>
          <w:spacing w:val="-8"/>
          <w:sz w:val="24"/>
          <w:szCs w:val="24"/>
          <w:rPrChange w:id="39128" w:author="Kem Sereyboth" w:date="2023-07-26T15:02:00Z">
            <w:rPr>
              <w:ins w:id="39129" w:author="Kem Sereyboth" w:date="2023-07-14T10:07:00Z"/>
              <w:del w:id="39130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131" w:author="Sopheak Phorn" w:date="2023-08-25T16:25:00Z">
          <w:pPr>
            <w:spacing w:after="0"/>
            <w:ind w:left="2127" w:hanging="1276"/>
          </w:pPr>
        </w:pPrChange>
      </w:pPr>
      <w:ins w:id="39132" w:author="Kem Sereyboth" w:date="2023-07-14T10:05:00Z">
        <w:del w:id="3913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34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អនុក្រឹត្យលេខ៦៧២ អន</w:delText>
          </w:r>
        </w:del>
      </w:ins>
      <w:ins w:id="39135" w:author="Kem Sereyboth" w:date="2023-07-14T10:06:00Z">
        <w:del w:id="3913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37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ក្រ.តត ចុះថ្ងៃទី១២ ខែមិថុនា ឆ្នាំ២០២៣ ស្តីពីការតែងតាំងមន្រ្តីរាជកា</w:delText>
          </w:r>
        </w:del>
      </w:ins>
      <w:ins w:id="39138" w:author="Kem Sereyboth" w:date="2023-07-14T10:12:00Z">
        <w:del w:id="39139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40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9141" w:author="Kem Sereyboth" w:date="2023-07-14T10:06:00Z">
        <w:del w:id="3914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43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</w:p>
    <w:p w14:paraId="47420F9F" w14:textId="333DDD59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144" w:author="Kem Sereyboth" w:date="2023-07-14T10:08:00Z"/>
          <w:del w:id="39145" w:author="Sopheak" w:date="2023-07-29T07:07:00Z"/>
          <w:rFonts w:ascii="Khmer MEF1" w:hAnsi="Khmer MEF1" w:cs="Khmer MEF1"/>
          <w:spacing w:val="-8"/>
          <w:sz w:val="24"/>
          <w:szCs w:val="24"/>
          <w:rPrChange w:id="39146" w:author="Kem Sereyboth" w:date="2023-07-26T15:03:00Z">
            <w:rPr>
              <w:ins w:id="39147" w:author="Kem Sereyboth" w:date="2023-07-14T10:08:00Z"/>
              <w:del w:id="39148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149" w:author="Sopheak Phorn" w:date="2023-08-25T16:25:00Z">
          <w:pPr>
            <w:spacing w:after="0"/>
            <w:ind w:left="2127" w:hanging="1276"/>
          </w:pPr>
        </w:pPrChange>
      </w:pPr>
      <w:ins w:id="39150" w:author="Kem Sereyboth" w:date="2023-07-14T10:07:00Z">
        <w:del w:id="39151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52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ប្រកាសលេខ២០៣ សហវ.ប្រក.អកគ ចុះថ្ងៃទី</w:delText>
          </w:r>
        </w:del>
      </w:ins>
      <w:ins w:id="39153" w:author="Kem Sereyboth" w:date="2023-07-14T10:08:00Z">
        <w:del w:id="3915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55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 ខែមេសា ឆ្នាំ២០២៣ ស្តីពីការតែងតាំង និ</w:delText>
          </w:r>
        </w:del>
      </w:ins>
      <w:ins w:id="39156" w:author="Kem Sereyboth" w:date="2023-07-14T10:12:00Z">
        <w:del w:id="39157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58" w:author="Kem Sereyboth" w:date="2023-07-26T15:03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9159" w:author="Kem Sereyboth" w:date="2023-07-14T10:08:00Z">
        <w:del w:id="3916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61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ងសម្រួលភារកិច្ចមន្រ្តីរាជការ</w:delText>
          </w:r>
        </w:del>
      </w:ins>
    </w:p>
    <w:p w14:paraId="59CDA739" w14:textId="19B8243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162" w:author="Kem Sereyboth" w:date="2023-07-14T10:13:00Z"/>
          <w:del w:id="39163" w:author="Sopheak" w:date="2023-07-29T07:07:00Z"/>
          <w:rFonts w:ascii="Khmer MEF1" w:hAnsi="Khmer MEF1" w:cs="Khmer MEF1"/>
          <w:spacing w:val="-8"/>
          <w:sz w:val="24"/>
          <w:szCs w:val="24"/>
          <w:rPrChange w:id="39164" w:author="Kem Sereyboth" w:date="2023-07-26T15:03:00Z">
            <w:rPr>
              <w:ins w:id="39165" w:author="Kem Sereyboth" w:date="2023-07-14T10:13:00Z"/>
              <w:del w:id="39166" w:author="Sopheak" w:date="2023-07-29T07:07:00Z"/>
            </w:rPr>
          </w:rPrChange>
        </w:rPr>
        <w:pPrChange w:id="39167" w:author="Sopheak Phorn" w:date="2023-08-25T16:25:00Z">
          <w:pPr>
            <w:spacing w:after="0"/>
            <w:ind w:left="1134" w:hanging="283"/>
          </w:pPr>
        </w:pPrChange>
      </w:pPr>
      <w:ins w:id="39168" w:author="Kem Sereyboth" w:date="2023-07-14T10:10:00Z">
        <w:del w:id="3916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70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ប្រកាសលេខ០៣៣ អ.ស.ហ.ប្រ</w:delText>
          </w:r>
        </w:del>
      </w:ins>
      <w:ins w:id="39171" w:author="Kem Sereyboth" w:date="2023-07-14T10:11:00Z">
        <w:del w:id="3917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73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.ក ចុះថ្ងៃទី</w:delText>
          </w:r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74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៣ ខែសីហា​ ឆ្នាំ២០២២ ស្តីពីការទទួលស្គាល់មន្រ្តីលក្ខន្តិកៈរបស់អា</w:delText>
          </w:r>
        </w:del>
      </w:ins>
      <w:ins w:id="39175" w:author="Kem Sereyboth" w:date="2023-07-14T10:12:00Z">
        <w:del w:id="39176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77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</w:delText>
          </w:r>
        </w:del>
      </w:ins>
    </w:p>
    <w:p w14:paraId="355DF4F0" w14:textId="2CDB6988" w:rsidR="00202873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178" w:author="Kem Sereyboth" w:date="2023-07-14T10:14:00Z"/>
          <w:del w:id="39179" w:author="Sopheak" w:date="2023-07-29T07:07:00Z"/>
          <w:rFonts w:ascii="Khmer MEF1" w:hAnsi="Khmer MEF1" w:cs="Khmer MEF1"/>
          <w:spacing w:val="-8"/>
          <w:sz w:val="24"/>
          <w:szCs w:val="24"/>
          <w:rPrChange w:id="39180" w:author="Kem Sereyboth" w:date="2023-07-26T15:03:00Z">
            <w:rPr>
              <w:ins w:id="39181" w:author="Kem Sereyboth" w:date="2023-07-14T10:14:00Z"/>
              <w:del w:id="39182" w:author="Sopheak" w:date="2023-07-29T07:07:00Z"/>
            </w:rPr>
          </w:rPrChange>
        </w:rPr>
        <w:pPrChange w:id="39183" w:author="Sopheak Phorn" w:date="2023-08-25T16:25:00Z">
          <w:pPr>
            <w:spacing w:after="0"/>
            <w:ind w:left="1134" w:hanging="283"/>
          </w:pPr>
        </w:pPrChange>
      </w:pPr>
      <w:ins w:id="39184" w:author="Kem Sereyboth" w:date="2023-07-14T10:13:00Z">
        <w:del w:id="3918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86" w:author="Kem Sereyboth" w:date="2023-07-26T15:03:00Z">
                <w:rPr>
                  <w:rFonts w:cs="MoolBoran"/>
                  <w:cs/>
                </w:rPr>
              </w:rPrChange>
            </w:rPr>
            <w:delText>ប្រកាសលេខ០១៨ អ.ស.ហ.ប្រ.ក ចុះថ្ងៃទី</w:delText>
          </w:r>
        </w:del>
      </w:ins>
      <w:ins w:id="39187" w:author="Kem Sereyboth" w:date="2023-07-14T10:14:00Z">
        <w:del w:id="3918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89" w:author="Kem Sereyboth" w:date="2023-07-26T15:03:00Z">
                <w:rPr>
                  <w:rFonts w:cs="MoolBoran"/>
                  <w:cs/>
                </w:rPr>
              </w:rPrChange>
            </w:rPr>
            <w:delText>១១</w:delText>
          </w:r>
        </w:del>
      </w:ins>
      <w:ins w:id="39190" w:author="Kem Sereyboth" w:date="2023-07-14T10:13:00Z">
        <w:del w:id="39191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92" w:author="Kem Sereyboth" w:date="2023-07-26T15:03:00Z">
                <w:rPr>
                  <w:rFonts w:cs="MoolBoran"/>
                  <w:cs/>
                </w:rPr>
              </w:rPrChange>
            </w:rPr>
            <w:delText xml:space="preserve"> ខែ</w:delText>
          </w:r>
        </w:del>
      </w:ins>
      <w:ins w:id="39193" w:author="Kem Sereyboth" w:date="2023-07-14T10:14:00Z">
        <w:del w:id="3919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95" w:author="Kem Sereyboth" w:date="2023-07-26T15:03:00Z">
                <w:rPr>
                  <w:rFonts w:cs="MoolBoran"/>
                  <w:cs/>
                </w:rPr>
              </w:rPrChange>
            </w:rPr>
            <w:delText>មេសា</w:delText>
          </w:r>
        </w:del>
      </w:ins>
      <w:ins w:id="39196" w:author="Kem Sereyboth" w:date="2023-07-14T10:13:00Z">
        <w:del w:id="39197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198" w:author="Kem Sereyboth" w:date="2023-07-26T15:03:00Z">
                <w:rPr>
                  <w:rFonts w:cs="MoolBoran"/>
                  <w:cs/>
                </w:rPr>
              </w:rPrChange>
            </w:rPr>
            <w:delText>​ ឆ្នាំ២០២</w:delText>
          </w:r>
        </w:del>
      </w:ins>
      <w:ins w:id="39199" w:author="Kem Sereyboth" w:date="2023-07-14T10:14:00Z">
        <w:del w:id="3920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01" w:author="Kem Sereyboth" w:date="2023-07-26T15:03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9202" w:author="Kem Sereyboth" w:date="2023-07-14T10:13:00Z">
        <w:del w:id="3920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04" w:author="Kem Sereyboth" w:date="2023-07-26T15:03:00Z">
                <w:rPr>
                  <w:rFonts w:cs="MoolBoran"/>
                  <w:cs/>
                </w:rPr>
              </w:rPrChange>
            </w:rPr>
            <w:delText xml:space="preserve"> ស្តីពី</w:delText>
          </w:r>
        </w:del>
      </w:ins>
      <w:ins w:id="39205" w:author="Kem Sereyboth" w:date="2023-07-14T10:14:00Z">
        <w:del w:id="3920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07" w:author="Kem Sereyboth" w:date="2023-07-26T15:03:00Z">
                <w:rPr>
                  <w:rFonts w:cs="MoolBoran"/>
                  <w:cs/>
                </w:rPr>
              </w:rPrChange>
            </w:rPr>
            <w:delText>ការតែងតាំង និង</w:delText>
          </w:r>
        </w:del>
      </w:ins>
      <w:ins w:id="39208" w:author="Kem Sereyboth" w:date="2023-07-14T10:13:00Z">
        <w:del w:id="3920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10" w:author="Kem Sereyboth" w:date="2023-07-26T15:03:00Z">
                <w:rPr>
                  <w:rFonts w:cs="MoolBoran"/>
                  <w:cs/>
                </w:rPr>
              </w:rPrChange>
            </w:rPr>
            <w:delText>ទទួលស្គាល់មន្រ្តីលក្ខន្តិកៈរបស់អាជ្ញាធរសេវាហិរញ្ញវត្ថុមិនមែនធនាគារ</w:delText>
          </w:r>
        </w:del>
      </w:ins>
    </w:p>
    <w:p w14:paraId="02F2EE5C" w14:textId="6802B9D6" w:rsid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211" w:author="Kem Sereyboth" w:date="2023-07-26T15:03:00Z"/>
          <w:del w:id="39212" w:author="Sopheak" w:date="2023-07-29T07:07:00Z"/>
          <w:rFonts w:ascii="Khmer MEF1" w:hAnsi="Khmer MEF1" w:cs="Khmer MEF1"/>
          <w:spacing w:val="-8"/>
          <w:sz w:val="24"/>
          <w:szCs w:val="24"/>
        </w:rPr>
        <w:pPrChange w:id="39213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214" w:author="Kem Sereyboth" w:date="2023-07-14T10:15:00Z">
        <w:del w:id="3921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16" w:author="Kem Sereyboth" w:date="2023-07-26T15:03:00Z">
                <w:rPr>
                  <w:rFonts w:cs="MoolBoran"/>
                  <w:cs/>
                </w:rPr>
              </w:rPrChange>
            </w:rPr>
            <w:delText>តារាងបច្ចុប្បន្នភាពថ្នាក់ដឹកនាំ មន្រ្តីរាជការ មន្រ្តីលក្ខន្តិកៈ និងមន្រ្តីកិច្ចសន្យា របស់</w:delText>
          </w:r>
        </w:del>
      </w:ins>
      <w:ins w:id="39217" w:author="Kem Sereyboth" w:date="2023-07-14T10:16:00Z">
        <w:del w:id="3921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19" w:author="Kem Sereyboth" w:date="2023-07-26T15:03:00Z">
                <w:rPr>
                  <w:rFonts w:cs="MoolBoran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4C32F27F" w14:textId="382361A7" w:rsidR="00D67C4D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220" w:author="Kem Sereyboth" w:date="2023-07-26T15:03:00Z"/>
          <w:del w:id="39221" w:author="Sopheak" w:date="2023-07-29T07:07:00Z"/>
          <w:rFonts w:ascii="Khmer MEF1" w:hAnsi="Khmer MEF1" w:cs="Khmer MEF1"/>
          <w:spacing w:val="-8"/>
          <w:sz w:val="24"/>
          <w:szCs w:val="24"/>
          <w:rPrChange w:id="39222" w:author="Kem Sereyboth" w:date="2023-07-26T15:03:00Z">
            <w:rPr>
              <w:ins w:id="39223" w:author="Kem Sereyboth" w:date="2023-07-26T15:03:00Z"/>
              <w:del w:id="39224" w:author="Sopheak" w:date="2023-07-29T07:07:00Z"/>
              <w:rFonts w:ascii="Khmer MEF1" w:hAnsi="Khmer MEF1" w:cs="Khmer MEF1"/>
              <w:sz w:val="24"/>
              <w:szCs w:val="24"/>
            </w:rPr>
          </w:rPrChange>
        </w:rPr>
        <w:pPrChange w:id="39225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226" w:author="Kem Sereyboth" w:date="2023-07-14T10:18:00Z">
        <w:del w:id="39227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28" w:author="Kem Sereyboth" w:date="2023-07-26T15:03:00Z">
                <w:rPr>
                  <w:rFonts w:cs="MoolBoran"/>
                  <w:cs/>
                </w:rPr>
              </w:rPrChange>
            </w:rPr>
            <w:delText>គំរូតារាងវាយតម្លៃ</w:delText>
          </w:r>
        </w:del>
      </w:ins>
      <w:ins w:id="39229" w:author="Kem Sereyboth" w:date="2023-07-14T10:20:00Z">
        <w:del w:id="39230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31" w:author="Kem Sereyboth" w:date="2023-07-26T15:03:00Z">
                <w:rPr>
                  <w:rFonts w:cs="MoolBoran"/>
                  <w:cs/>
                </w:rPr>
              </w:rPrChange>
            </w:rPr>
            <w:delText>របស់នាយកដ្ឋានកិច្ចការទូទៅ</w:delText>
          </w:r>
        </w:del>
      </w:ins>
    </w:p>
    <w:p w14:paraId="0E949E7B" w14:textId="50108639" w:rsidR="00202873" w:rsidRPr="00D67C4D" w:rsidDel="007E1361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232" w:author="Kem Sereyboth" w:date="2023-07-13T15:37:00Z"/>
          <w:del w:id="39233" w:author="Sopheak" w:date="2023-07-29T07:13:00Z"/>
          <w:rFonts w:ascii="Khmer MEF1" w:hAnsi="Khmer MEF1" w:cs="Khmer MEF1"/>
          <w:spacing w:val="-8"/>
          <w:sz w:val="24"/>
          <w:szCs w:val="24"/>
          <w:rPrChange w:id="39234" w:author="Kem Sereyboth" w:date="2023-07-26T15:03:00Z">
            <w:rPr>
              <w:ins w:id="39235" w:author="Kem Sereyboth" w:date="2023-07-13T15:37:00Z"/>
              <w:del w:id="39236" w:author="Sopheak" w:date="2023-07-29T07:1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237" w:author="Sopheak Phorn" w:date="2023-08-25T16:25:00Z">
          <w:pPr>
            <w:spacing w:after="0"/>
            <w:ind w:left="2127" w:hanging="1276"/>
          </w:pPr>
        </w:pPrChange>
      </w:pPr>
      <w:ins w:id="39238" w:author="Kem Sereyboth" w:date="2023-07-14T10:21:00Z">
        <w:del w:id="39239" w:author="Sopheak" w:date="2023-07-29T07:13:00Z">
          <w:r w:rsidRPr="00D67C4D" w:rsidDel="007E1361">
            <w:rPr>
              <w:rFonts w:ascii="Khmer MEF1" w:hAnsi="Khmer MEF1" w:cs="Khmer MEF1"/>
              <w:sz w:val="24"/>
              <w:szCs w:val="24"/>
              <w:cs/>
              <w:rPrChange w:id="39240" w:author="Kem Sereyboth" w:date="2023-07-26T15:03:00Z">
                <w:rPr>
                  <w:rFonts w:cs="MoolBoran"/>
                  <w:cs/>
                </w:rPr>
              </w:rPrChange>
            </w:rPr>
            <w:delText>លក្ខយោងការងាររបស់មន្រ្តី</w:delText>
          </w:r>
          <w:r w:rsidR="00710987" w:rsidRPr="00D67C4D" w:rsidDel="007E1361">
            <w:rPr>
              <w:rFonts w:ascii="Khmer MEF1" w:hAnsi="Khmer MEF1" w:cs="Khmer MEF1"/>
              <w:sz w:val="24"/>
              <w:szCs w:val="24"/>
              <w:cs/>
              <w:rPrChange w:id="39241" w:author="Kem Sereyboth" w:date="2023-07-26T15:03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1D2EA11F" w14:textId="74D853B6" w:rsidR="00B64B2E" w:rsidRPr="00BA2796" w:rsidRDefault="00B64B2E">
      <w:pPr>
        <w:spacing w:after="0" w:line="226" w:lineRule="auto"/>
        <w:rPr>
          <w:ins w:id="39242" w:author="Kem Sereyboth" w:date="2023-07-14T10:22:00Z"/>
          <w:rFonts w:ascii="Khmer MEF1" w:hAnsi="Khmer MEF1" w:cs="Khmer MEF1"/>
          <w:b/>
          <w:bCs/>
          <w:sz w:val="24"/>
          <w:szCs w:val="24"/>
        </w:rPr>
        <w:pPrChange w:id="39243" w:author="Sopheak Phorn" w:date="2023-08-25T16:25:00Z">
          <w:pPr>
            <w:spacing w:after="0"/>
            <w:ind w:left="1276" w:hanging="425"/>
          </w:pPr>
        </w:pPrChange>
      </w:pPr>
      <w:ins w:id="39244" w:author="Kem Sereyboth" w:date="2023-07-13T15:38:00Z">
        <w:r w:rsidRPr="0097541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9245" w:author="Kem Sereyboth" w:date="2023-07-26T15:18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</w:t>
        </w:r>
      </w:ins>
      <w:ins w:id="39246" w:author="Kem Sereyboth" w:date="2023-07-13T15:37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9247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39248" w:author="Kem Sereyboth" w:date="2023-07-13T15:39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9249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9250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9251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  <w:ins w:id="39252" w:author="Kem Sereyboth" w:date="2023-07-13T15:37:00Z">
        <w:del w:id="39253" w:author="Sopheak" w:date="2023-07-29T06:53:00Z">
          <w:r w:rsidRPr="00BA2796" w:rsidDel="00BA279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9254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255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ឯករា​ជ្យ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256" w:author="Sopheak" w:date="2023-07-29T06:5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311F272D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257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9258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259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1: QA for Audit Manual</w:t>
        </w:r>
      </w:ins>
    </w:p>
    <w:p w14:paraId="132EC177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260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9261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262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2: Working Papers</w:t>
        </w:r>
      </w:ins>
    </w:p>
    <w:p w14:paraId="7C8B51E0" w14:textId="5569C386" w:rsidR="004E649F" w:rsidRPr="004E649F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263" w:author="Sopheak" w:date="2023-07-29T07:18:00Z"/>
          <w:rFonts w:ascii="Khmer MEF1" w:eastAsia="Calibri" w:hAnsi="Khmer MEF1" w:cs="Khmer MEF1"/>
          <w:color w:val="000000"/>
          <w:sz w:val="24"/>
          <w:szCs w:val="24"/>
        </w:rPr>
        <w:pPrChange w:id="39264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265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3: Report Templates</w:t>
        </w:r>
      </w:ins>
    </w:p>
    <w:p w14:paraId="2C454543" w14:textId="38731F5D" w:rsidR="004B3928" w:rsidRPr="007E1361" w:rsidDel="007E1361" w:rsidRDefault="00152BDA">
      <w:pPr>
        <w:spacing w:after="0" w:line="226" w:lineRule="auto"/>
        <w:rPr>
          <w:ins w:id="39266" w:author="Kem Sereyboth" w:date="2023-07-14T10:37:00Z"/>
          <w:del w:id="39267" w:author="Sopheak" w:date="2023-07-29T07:14:00Z"/>
          <w:rFonts w:ascii="Khmer MEF1" w:hAnsi="Khmer MEF1" w:cs="Khmer MEF1"/>
          <w:sz w:val="24"/>
          <w:szCs w:val="24"/>
          <w:rPrChange w:id="39268" w:author="Sopheak" w:date="2023-07-29T07:14:00Z">
            <w:rPr>
              <w:ins w:id="39269" w:author="Kem Sereyboth" w:date="2023-07-14T10:37:00Z"/>
              <w:del w:id="39270" w:author="Sopheak" w:date="2023-07-29T07:14:00Z"/>
            </w:rPr>
          </w:rPrChange>
        </w:rPr>
        <w:pPrChange w:id="39271" w:author="Sopheak Phorn" w:date="2023-08-25T16:25:00Z">
          <w:pPr>
            <w:spacing w:after="0"/>
            <w:ind w:left="1276" w:hanging="425"/>
          </w:pPr>
        </w:pPrChange>
      </w:pPr>
      <w:ins w:id="39272" w:author="Kem Sereyboth" w:date="2023-07-14T10:32:00Z">
        <w:del w:id="39273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74" w:author="Sopheak" w:date="2023-07-29T07:14:00Z">
                <w:rPr>
                  <w:rFonts w:cs="MoolBoran"/>
                  <w:cs/>
                </w:rPr>
              </w:rPrChange>
            </w:rPr>
            <w:delText>លិខិតលេខ០១៦ អ.ស.ហ. ចុះថ្ងៃទី២០ ខែ</w:delText>
          </w:r>
        </w:del>
      </w:ins>
      <w:ins w:id="39275" w:author="Kem Sereyboth" w:date="2023-07-14T10:33:00Z">
        <w:del w:id="39276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77" w:author="Sopheak" w:date="2023-07-29T07:14:00Z">
                <w:rPr>
                  <w:rFonts w:cs="MoolBoran"/>
                  <w:cs/>
                </w:rPr>
              </w:rPrChange>
            </w:rPr>
            <w:delText xml:space="preserve">មីនា ឆ្នាំ២០២៣ ស្តីពីសំណើសុំការសម្រេចដ៍ខ្ពង់ខ្ពស់ </w:delText>
          </w:r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9278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ឧបនាយករដ្ឋមន្រ្តី </w:delText>
          </w:r>
        </w:del>
      </w:ins>
      <w:ins w:id="39279" w:author="Kem Sereyboth" w:date="2023-07-14T10:34:00Z">
        <w:del w:id="39280" w:author="Sopheak" w:date="2023-07-29T07:14:00Z"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9281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រដ្ឋមន្រ្តីក្រសួងសេដ្ឋកិច្ចនិងហិរញ្ញវត្ថុ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82" w:author="Sopheak" w:date="2023-07-29T07:14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283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និងជាប្រធានក្រុមប្រឹក្សា អ.ស.</w:delText>
          </w:r>
        </w:del>
      </w:ins>
      <w:ins w:id="39284" w:author="Kem Sereyboth" w:date="2023-07-14T10:35:00Z">
        <w:del w:id="39285" w:author="Sopheak" w:date="2023-07-29T07:14:00Z"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286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ហ.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287" w:author="Sopheak" w:date="2023-07-29T07:14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88" w:author="Sopheak" w:date="2023-07-29T07:14:00Z">
                <w:rPr>
                  <w:rFonts w:cs="MoolBoran"/>
                  <w:cs/>
                </w:rPr>
              </w:rPrChange>
            </w:rPr>
            <w:delText>លើការកំណត់រយៈពេលនៃការដាក់របា</w:delText>
          </w:r>
        </w:del>
      </w:ins>
      <w:ins w:id="39289" w:author="Kem Sereyboth" w:date="2023-07-14T10:36:00Z">
        <w:del w:id="39290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91" w:author="Sopheak" w:date="2023-07-29T07:14:00Z">
                <w:rPr>
                  <w:rFonts w:cs="MoolBoran"/>
                  <w:cs/>
                </w:rPr>
              </w:rPrChange>
            </w:rPr>
            <w:delText>យការណ៍ហិរញ្ញវត្ថុរបស់បេឡាជាតិសន្តិសុខសង្គមឱ្យរងសវនកម្មឯករាជ្យប្រចាំឆ្នាំ មកជារៀងរាល់ ២ឆ្នាំម្តង សម្រាប់</w:delText>
          </w:r>
        </w:del>
      </w:ins>
      <w:ins w:id="39292" w:author="Kem Sereyboth" w:date="2023-07-14T10:37:00Z">
        <w:del w:id="39293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294" w:author="Sopheak" w:date="2023-07-29T07:14:00Z">
                <w:rPr>
                  <w:rFonts w:cs="MoolBoran"/>
                  <w:cs/>
                </w:rPr>
              </w:rPrChange>
            </w:rPr>
            <w:delText>រយៈពេល ៥ឆ្នាំដំបូង</w:delText>
          </w:r>
        </w:del>
      </w:ins>
    </w:p>
    <w:p w14:paraId="5F43B26C" w14:textId="326B7B51" w:rsidR="00D67C4D" w:rsidDel="007E1361" w:rsidRDefault="00152BDA">
      <w:pPr>
        <w:spacing w:after="0" w:line="226" w:lineRule="auto"/>
        <w:rPr>
          <w:ins w:id="39295" w:author="Kem Sereyboth" w:date="2023-07-26T15:04:00Z"/>
          <w:del w:id="39296" w:author="Sopheak" w:date="2023-07-29T07:14:00Z"/>
        </w:rPr>
        <w:pPrChange w:id="39297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9298" w:author="Kem Sereyboth" w:date="2023-07-14T10:37:00Z">
        <w:del w:id="39299" w:author="Sopheak" w:date="2023-07-29T07:14:00Z">
          <w:r w:rsidRPr="00D67C4D" w:rsidDel="007E1361">
            <w:rPr>
              <w:cs/>
              <w:rPrChange w:id="39300" w:author="Kem Sereyboth" w:date="2023-07-26T15:03:00Z">
                <w:rPr>
                  <w:rFonts w:cs="MoolBoran"/>
                  <w:cs/>
                </w:rPr>
              </w:rPrChange>
            </w:rPr>
            <w:delText>លិខិតលេខ០៣៥ /ន.ស.ស. ចុះថ្ងៃទី</w:delText>
          </w:r>
        </w:del>
      </w:ins>
      <w:ins w:id="39301" w:author="Kem Sereyboth" w:date="2023-07-14T10:38:00Z">
        <w:del w:id="39302" w:author="Sopheak" w:date="2023-07-29T07:14:00Z">
          <w:r w:rsidRPr="00D67C4D" w:rsidDel="007E1361">
            <w:rPr>
              <w:cs/>
              <w:rPrChange w:id="39303" w:author="Kem Sereyboth" w:date="2023-07-26T15:03:00Z">
                <w:rPr>
                  <w:rFonts w:cs="MoolBoran"/>
                  <w:cs/>
                </w:rPr>
              </w:rPrChange>
            </w:rPr>
            <w:delText>១៥ ខែមីនា ឆ្នាំ២០២៣ ស្តីពីសំណើសុំហត្ថលេខាដ៏ខ្ពង់ខ្ពស់ លើលិខិត</w:delText>
          </w:r>
        </w:del>
      </w:ins>
      <w:ins w:id="39304" w:author="Kem Sereyboth" w:date="2023-07-14T10:39:00Z">
        <w:del w:id="39305" w:author="Sopheak" w:date="2023-07-29T07:14:00Z">
          <w:r w:rsidRPr="00D67C4D" w:rsidDel="007E1361">
            <w:rPr>
              <w:cs/>
              <w:rPrChange w:id="39306" w:author="Kem Sereyboth" w:date="2023-07-26T15:03:00Z">
                <w:rPr>
                  <w:rFonts w:cs="MoolBoran"/>
                  <w:cs/>
                </w:rPr>
              </w:rPrChange>
            </w:rPr>
            <w:delText xml:space="preserve">គោរពជូន </w:delText>
          </w:r>
          <w:r w:rsidRPr="00D67C4D" w:rsidDel="007E1361">
            <w:rPr>
              <w:rFonts w:ascii="Khmer MEF2" w:hAnsi="Khmer MEF2" w:cs="Khmer MEF2"/>
              <w:cs/>
              <w:rPrChange w:id="39307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សម្រេចអគ្គមហាសេនាប</w:delText>
          </w:r>
        </w:del>
      </w:ins>
      <w:ins w:id="39308" w:author="Kem Sereyboth" w:date="2023-07-14T10:40:00Z">
        <w:del w:id="39309" w:author="Sopheak" w:date="2023-07-29T07:14:00Z">
          <w:r w:rsidRPr="00D67C4D" w:rsidDel="007E1361">
            <w:rPr>
              <w:rFonts w:ascii="Khmer MEF2" w:hAnsi="Khmer MEF2" w:cs="Khmer MEF2"/>
              <w:cs/>
              <w:rPrChange w:id="39310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តីតេជោ ហ៊ុន សែន នាយករដ្ឋមន្រ្តីនៃព្រះរាជាណាចក្រកម្ពុជា </w:delText>
          </w:r>
          <w:r w:rsidRPr="00D67C4D" w:rsidDel="007E1361">
            <w:rPr>
              <w:cs/>
              <w:rPrChange w:id="39311" w:author="Kem Sereyboth" w:date="2023-07-26T15:03:00Z">
                <w:rPr>
                  <w:rFonts w:cs="MoolBoran"/>
                  <w:cs/>
                </w:rPr>
              </w:rPrChange>
            </w:rPr>
            <w:delText>ដើម្បីផ្តល់ភាពទន់ភ្លន់ក្នុងការដាក់</w:delText>
          </w:r>
        </w:del>
      </w:ins>
      <w:ins w:id="39312" w:author="Kem Sereyboth" w:date="2023-07-14T10:41:00Z">
        <w:del w:id="39313" w:author="Sopheak" w:date="2023-07-29T07:14:00Z">
          <w:r w:rsidRPr="00D67C4D" w:rsidDel="007E1361">
            <w:rPr>
              <w:cs/>
              <w:rPrChange w:id="39314" w:author="Kem Sereyboth" w:date="2023-07-26T15:03:00Z">
                <w:rPr>
                  <w:rFonts w:cs="MoolBoran"/>
                  <w:cs/>
                </w:rPr>
              </w:rPrChange>
            </w:rPr>
            <w:delText>របាយការណ៍ហិរញ្ញវត្ថុរបស់បេឡាជាតិសន្តិសុខសង្គម រងសវនកម្មឯករាជប្រចាំឆ្នាំ មកជារៀងរាល់ ២ឆ្នាំម្តង សម្រាប</w:delText>
          </w:r>
        </w:del>
      </w:ins>
      <w:ins w:id="39315" w:author="Kem Sereyboth" w:date="2023-07-14T10:42:00Z">
        <w:del w:id="39316" w:author="Sopheak" w:date="2023-07-29T07:14:00Z">
          <w:r w:rsidRPr="00D67C4D" w:rsidDel="007E1361">
            <w:rPr>
              <w:cs/>
              <w:rPrChange w:id="39317" w:author="Kem Sereyboth" w:date="2023-07-26T15:03:00Z">
                <w:rPr>
                  <w:rFonts w:cs="MoolBoran"/>
                  <w:cs/>
                </w:rPr>
              </w:rPrChange>
            </w:rPr>
            <w:delText>់រយៈពេល ៥ឆ្នាំដំបូង</w:delText>
          </w:r>
        </w:del>
      </w:ins>
    </w:p>
    <w:p w14:paraId="52FA0D02" w14:textId="597AFF86" w:rsidR="00D67C4D" w:rsidDel="007E1361" w:rsidRDefault="00067541">
      <w:pPr>
        <w:spacing w:after="0" w:line="226" w:lineRule="auto"/>
        <w:rPr>
          <w:ins w:id="39318" w:author="Kem Sereyboth" w:date="2023-07-26T15:04:00Z"/>
          <w:del w:id="39319" w:author="Sopheak" w:date="2023-07-29T07:14:00Z"/>
        </w:rPr>
        <w:pPrChange w:id="39320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9321" w:author="Kem Sereyboth" w:date="2023-07-14T10:43:00Z">
        <w:del w:id="39322" w:author="Sopheak" w:date="2023-07-29T07:14:00Z">
          <w:r w:rsidRPr="00D67C4D" w:rsidDel="007E1361">
            <w:rPr>
              <w:cs/>
              <w:rPrChange w:id="39323" w:author="Kem Sereyboth" w:date="2023-07-26T15:04:00Z">
                <w:rPr>
                  <w:rFonts w:cs="MoolBoran"/>
                  <w:cs/>
                </w:rPr>
              </w:rPrChange>
            </w:rPr>
            <w:delText>របាយការណ</w:delText>
          </w:r>
        </w:del>
      </w:ins>
      <w:ins w:id="39324" w:author="Kem Sereyboth" w:date="2023-07-14T10:44:00Z">
        <w:del w:id="39325" w:author="Sopheak" w:date="2023-07-29T07:14:00Z">
          <w:r w:rsidRPr="00D67C4D" w:rsidDel="007E1361">
            <w:rPr>
              <w:cs/>
              <w:rPrChange w:id="39326" w:author="Kem Sereyboth" w:date="2023-07-26T15:04:00Z">
                <w:rPr>
                  <w:rFonts w:cs="MoolBoran"/>
                  <w:cs/>
                </w:rPr>
              </w:rPrChange>
            </w:rPr>
            <w:delText>៍លេខ០២៩/ន.ស.ស. ចុះថ្ងៃទី២១ ខែកុម្ភៈ ឆ្នាំ២០២៣ ស្តីពីការរៀបចំសេចក្</w:delText>
          </w:r>
        </w:del>
      </w:ins>
      <w:ins w:id="39327" w:author="Kem Sereyboth" w:date="2023-07-14T10:45:00Z">
        <w:del w:id="39328" w:author="Sopheak" w:date="2023-07-29T07:14:00Z">
          <w:r w:rsidRPr="00D67C4D" w:rsidDel="007E1361">
            <w:rPr>
              <w:cs/>
              <w:rPrChange w:id="39329" w:author="Kem Sereyboth" w:date="2023-07-26T15:04:00Z">
                <w:rPr>
                  <w:rFonts w:cs="MoolBoran"/>
                  <w:cs/>
                </w:rPr>
              </w:rPrChange>
            </w:rPr>
            <w:delText>តីព្រាងសេចក្តីសម្រេចស្តីពី “</w:delText>
          </w:r>
          <w:r w:rsidRPr="00D67C4D" w:rsidDel="007E1361">
            <w:rPr>
              <w:b/>
              <w:bCs/>
              <w:cs/>
              <w:rPrChange w:id="39330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ការកំណត់លក្ខខណ្ឌក្នុងការជ្រើសរើសក្រុមហ៊ុនផ្តល់សេវាសវនកម្មក្នុងប្រព័ន្ធសន្តិសុខស</w:delText>
          </w:r>
        </w:del>
      </w:ins>
      <w:ins w:id="39331" w:author="Kem Sereyboth" w:date="2023-07-14T10:46:00Z">
        <w:del w:id="39332" w:author="Sopheak" w:date="2023-07-29T07:14:00Z">
          <w:r w:rsidRPr="00D67C4D" w:rsidDel="007E1361">
            <w:rPr>
              <w:b/>
              <w:bCs/>
              <w:cs/>
              <w:rPrChange w:id="39333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ង្គម</w:delText>
          </w:r>
          <w:r w:rsidRPr="00D67C4D" w:rsidDel="007E1361">
            <w:rPr>
              <w:cs/>
              <w:rPrChange w:id="39334" w:author="Kem Sereyboth" w:date="2023-07-26T15:04:00Z">
                <w:rPr>
                  <w:rFonts w:cs="MoolBoran"/>
                  <w:cs/>
                </w:rPr>
              </w:rPrChange>
            </w:rPr>
            <w:delText>” ដើម្បីធ្វើសវនកម្មរបាយការណ៍ហិរញ្ញវត្ថុរបស់បេឡាជាតិសន្តិសុខសង្គម</w:delText>
          </w:r>
        </w:del>
      </w:ins>
    </w:p>
    <w:p w14:paraId="6C0B68FF" w14:textId="02CD6B02" w:rsidR="00A017CD" w:rsidRPr="00D67C4D" w:rsidDel="004E649F" w:rsidRDefault="00067541">
      <w:pPr>
        <w:spacing w:after="0" w:line="226" w:lineRule="auto"/>
        <w:rPr>
          <w:ins w:id="39335" w:author="Kem Sereyboth" w:date="2023-07-13T15:37:00Z"/>
          <w:del w:id="39336" w:author="Sopheak" w:date="2023-07-29T07:18:00Z"/>
          <w:rPrChange w:id="39337" w:author="Kem Sereyboth" w:date="2023-07-26T15:04:00Z">
            <w:rPr>
              <w:ins w:id="39338" w:author="Kem Sereyboth" w:date="2023-07-13T15:37:00Z"/>
              <w:del w:id="39339" w:author="Sopheak" w:date="2023-07-29T07:1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340" w:author="Sopheak Phorn" w:date="2023-08-25T16:25:00Z">
          <w:pPr>
            <w:spacing w:after="0"/>
            <w:ind w:left="1276" w:hanging="425"/>
          </w:pPr>
        </w:pPrChange>
      </w:pPr>
      <w:ins w:id="39341" w:author="Kem Sereyboth" w:date="2023-07-14T10:50:00Z">
        <w:del w:id="39342" w:author="Sopheak" w:date="2023-07-29T07:14:00Z">
          <w:r w:rsidRPr="00D67C4D" w:rsidDel="007E1361">
            <w:rPr>
              <w:cs/>
              <w:rPrChange w:id="39343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របាយការណ៍លេខ០៣៨/ន.ស.ស.នតព ចុះថ្ងៃទី១៤</w:delText>
          </w:r>
        </w:del>
      </w:ins>
      <w:ins w:id="39344" w:author="Kem Sereyboth" w:date="2023-07-14T10:51:00Z">
        <w:del w:id="39345" w:author="Sopheak" w:date="2023-07-29T07:14:00Z">
          <w:r w:rsidRPr="00D67C4D" w:rsidDel="007E1361">
            <w:rPr>
              <w:cs/>
              <w:rPrChange w:id="39346" w:author="Kem Sereyboth" w:date="2023-07-26T15:04:00Z">
                <w:rPr>
                  <w:rFonts w:cs="MoolBoran"/>
                  <w:cs/>
                </w:rPr>
              </w:rPrChange>
            </w:rPr>
            <w:delText xml:space="preserve"> ខែធ្នូឆ្នាំ២០២២ ស្តីពីលទ្ធផលនៃសិក្ខាសាលា</w:delText>
          </w:r>
        </w:del>
      </w:ins>
      <w:ins w:id="39347" w:author="Kem Sereyboth" w:date="2023-07-14T10:52:00Z">
        <w:del w:id="39348" w:author="Sopheak" w:date="2023-07-29T07:14:00Z">
          <w:r w:rsidRPr="00D67C4D" w:rsidDel="007E1361">
            <w:rPr>
              <w:cs/>
              <w:rPrChange w:id="39349" w:author="Kem Sereyboth" w:date="2023-07-26T15:04:00Z">
                <w:rPr>
                  <w:rFonts w:cs="MoolBoran"/>
                  <w:cs/>
                </w:rPr>
              </w:rPrChange>
            </w:rPr>
            <w:delText>ពិគ្រោះយោបល់លើសេចក្តីសម្រចស្តីពី “ការកំណត់លក្ខខណ្ឌក្នុងការជ្រើសរើសក្រុមហ៊ុនផ្តល់សេវាសវនកម្មក្នុងប្រព័ន្ធសន្តិសុខសង្គម”</w:delText>
          </w:r>
        </w:del>
      </w:ins>
    </w:p>
    <w:p w14:paraId="20E7ED6B" w14:textId="28C76EA1" w:rsidR="00B64B2E" w:rsidRPr="00D67C4D" w:rsidRDefault="00460A5F">
      <w:pPr>
        <w:spacing w:after="0" w:line="226" w:lineRule="auto"/>
        <w:rPr>
          <w:ins w:id="39350" w:author="Kem Sereyboth" w:date="2023-07-19T16:44:00Z"/>
          <w:rFonts w:ascii="Khmer MEF1" w:hAnsi="Khmer MEF1" w:cs="Khmer MEF1"/>
          <w:b/>
          <w:bCs/>
          <w:sz w:val="24"/>
          <w:szCs w:val="24"/>
          <w:rPrChange w:id="39351" w:author="Kem Sereyboth" w:date="2023-07-26T15:04:00Z">
            <w:rPr>
              <w:ins w:id="39352" w:author="Kem Sereyboth" w:date="2023-07-19T16:44:00Z"/>
              <w:rFonts w:ascii="Khmer MEF1" w:hAnsi="Khmer MEF1" w:cs="Khmer MEF1"/>
              <w:sz w:val="24"/>
              <w:szCs w:val="24"/>
            </w:rPr>
          </w:rPrChange>
        </w:rPr>
        <w:pPrChange w:id="39353" w:author="Sopheak Phorn" w:date="2023-08-25T16:25:00Z">
          <w:pPr>
            <w:spacing w:after="0"/>
            <w:ind w:left="1276" w:hanging="425"/>
          </w:pPr>
        </w:pPrChange>
      </w:pPr>
      <w:ins w:id="39354" w:author="Kem Sereyboth" w:date="2023-07-13T15:58:00Z">
        <w:r w:rsidRPr="00175EBB">
          <w:rPr>
            <w:rFonts w:ascii="Khmer MEF1" w:hAnsi="Khmer MEF1" w:cs="Khmer MEF1"/>
            <w:b/>
            <w:bCs/>
            <w:sz w:val="24"/>
            <w:szCs w:val="24"/>
            <w:cs/>
          </w:rPr>
          <w:t>ប្រធានបទទី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9355" w:author="Kem Sereyboth" w:date="2023-07-26T15:0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៤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9356" w:author="Kem Sereyboth" w:date="2023-07-26T15:04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9357" w:author="Sopheak" w:date="2023-07-29T06:54:00Z">
        <w:r w:rsidR="00BA2796" w:rsidRPr="00BA279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</w:t>
        </w:r>
      </w:ins>
      <w:ins w:id="39358" w:author="Kem Sereyboth" w:date="2023-07-13T15:37:00Z">
        <w:del w:id="39359" w:author="Sopheak" w:date="2023-07-29T06:54:00Z">
          <w:r w:rsidR="00B64B2E" w:rsidRPr="00D67C4D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360" w:author="Kem Sereyboth" w:date="2023-07-26T15:0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និងទម្រង់នៃរបាយការណ៍របស់ប្រតិបត្តិករសន្តិសុខសង្គម និងតួអង្គពាក់ព័ន្ធ</w:delText>
          </w:r>
        </w:del>
      </w:ins>
    </w:p>
    <w:p w14:paraId="6F0C78CF" w14:textId="77777777" w:rsidR="004E649F" w:rsidRPr="004E649F" w:rsidRDefault="004E649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61" w:author="Sopheak" w:date="2023-07-29T07:15:00Z"/>
          <w:rFonts w:ascii="Khmer MEF1" w:eastAsia="Calibri" w:hAnsi="Khmer MEF1" w:cs="Khmer MEF1"/>
          <w:color w:val="000000"/>
          <w:spacing w:val="-8"/>
          <w:sz w:val="24"/>
          <w:szCs w:val="24"/>
        </w:rPr>
        <w:pPrChange w:id="39362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363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លិខិតលេខ០០៣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/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ន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.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គ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.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.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ចុះថ្ងៃទី១៦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ឆ្នាំ២០២៣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ស្ដីពីរបាយការណ៍ស្ដីពីវឌ្ឍនភាព​នៃ​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ការរៀបចំស្ដង់ដាគណនេយ្យសាធារណៈកម្ពុជាផ្អែកលើមូលដ្ឋានសេចក្ដីព្រាងលេខ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៧០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​៧១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 ៧២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រប​ស់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អន្តរជាតិ</w:t>
        </w:r>
      </w:ins>
    </w:p>
    <w:p w14:paraId="026E7B09" w14:textId="4CB16995" w:rsidR="0060348B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64" w:author="Sopheak" w:date="2023-07-29T07:15:00Z"/>
          <w:rFonts w:ascii="Khmer MEF1" w:eastAsia="Calibri" w:hAnsi="Khmer MEF1" w:cs="Khmer MEF1"/>
          <w:color w:val="000000"/>
          <w:rPrChange w:id="39365" w:author="Sopheak" w:date="2023-07-29T07:16:00Z">
            <w:rPr>
              <w:ins w:id="39366" w:author="Sopheak" w:date="2023-07-29T07:15:00Z"/>
            </w:rPr>
          </w:rPrChange>
        </w:rPr>
        <w:pPrChange w:id="39367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368" w:author="Sopheak" w:date="2023-07-29T07:15:00Z"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69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lastRenderedPageBreak/>
          <w:t>មូល</w:t>
        </w:r>
        <w:r w:rsidRPr="00CE7B59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9370" w:author="Sopheak Phorn" w:date="2023-08-25T13:14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ហេតុ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1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នាំឱ្យរាំងស្ទះដល់ការរៀបចំរួមមាន៖ ១.កង្វះជំនាញការក្នុងស្រុកដែលមានជំនាញច្បាស់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2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លា​ស់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3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4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នៅក្នុងវិស័យស្ដង់ដាគណនេយ្យសាធារណៈ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9375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6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 xml:space="preserve"> ២.ភាពមិន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7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ច្បាស់លាស់នៃ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8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ការផ្សព្វផ្សាយ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79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សេចក្ដី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380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ព្រាងស្ដង់​​ដា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381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382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លេខ ៧០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383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384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385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386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៧២ នៅក្នុងក្របខណ្ឌអន្តរជាតិក្រុមប្រឹក្សាស្ដង់ដាគណនេយ្យអន្តរជាតិ</w:t>
        </w:r>
        <w:r w:rsidRPr="004E649F">
          <w:rPr>
            <w:rFonts w:ascii="Khmer MEF1" w:eastAsia="Calibri" w:hAnsi="Khmer MEF1" w:cs="Khmer MEF1" w:hint="cs"/>
            <w:color w:val="000000"/>
            <w:spacing w:val="-2"/>
            <w:sz w:val="24"/>
            <w:szCs w:val="24"/>
            <w:cs/>
          </w:rPr>
          <w:t>​សម្រាប់​វិ​ស័​​យ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​សាធារណៈ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IPSASB)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បាននិងកំពុងរៀបចំ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និងទទួលមតិយោបល់ពីបណ្ដាប្រទេស​ជាសមាជិក​រប​ស់​ស​ហព័ន្ធគណនេយ្យករអន្តរជាតិ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International Federation of Accountants -</w:t>
        </w:r>
        <w:del w:id="39387" w:author="Sopheak Phorn" w:date="2023-08-25T13:14:00Z">
          <w:r w:rsidRPr="004E649F" w:rsidDel="00CE7B59">
            <w:rPr>
              <w:rFonts w:ascii="Khmer MEF1" w:eastAsia="Calibri" w:hAnsi="Khmer MEF1" w:cs="Khmer MEF1"/>
              <w:color w:val="000000"/>
              <w:sz w:val="24"/>
              <w:szCs w:val="24"/>
            </w:rPr>
            <w:delText xml:space="preserve"> </w:delText>
          </w:r>
        </w:del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IFAC),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អង្គ​កា​រ​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គណនេយ្យអន្តរជាតិ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ស្ថាប័នសាធារណៈ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សាធារណជនទូទៅ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និងភាគីពាក់ព័ន្ធ​នៅ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88" w:author="Sopheak" w:date="2023-07-29T07:20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ឡើយ។ នៅ​​ក្នុ​ង​ជំ​នួ​ប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89" w:author="Sopheak" w:date="2023-07-29T07:20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90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ពិភាក្សាផ្ទាល់ក្នុងសិក្ខាសាលាប្រចាំឆ្នាំស្ដីពី “ស្ដង់ដាគណនេយ្យ” នៅទី​ស្នាក់ការ</w:t>
        </w:r>
        <w:r w:rsidRPr="004E649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91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កណ្ដល​របស់​អង្គការ​ស​ហ​​​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92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>ប្រជាជាតិនៅទីក្រុងហ្សីណែវប្រទេសស្វីស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9393" w:author="Sopheak" w:date="2023-07-29T07:20:00Z">
              <w:rPr>
                <w:rFonts w:ascii="Khmer MEF1" w:eastAsia="Calibri" w:hAnsi="Khmer MEF1" w:cs="Khmer MEF1"/>
                <w:color w:val="000000"/>
                <w:spacing w:val="-6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394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 xml:space="preserve"> ក្រុមប្រឹក្សាស្ដង់ដា​គណនេយ្យ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អន្តរជាតិ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</w:rPr>
          <w:t xml:space="preserve">IASB)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បាន​ជ​ម្រា​​​​​ប​​​​​​​​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ផងដែរថា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ស្ដង់ដាគណនេយ្យសាធារណៈថ្មី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អាចនឹងត្រូវ​បាន​​រៀបចំរួចរាល់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ហើយដាក់ឱ្យ​​ប្រើ​ប្រា​​ស់​ជា​ធ​​រ​មា​ននៅចុងឆ្នាំ២០២៣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ឬ២០២៤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ឬអាច​យូ​រជាងនេះ។</w:t>
        </w:r>
      </w:ins>
    </w:p>
    <w:p w14:paraId="24124CAA" w14:textId="06A8526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395" w:author="Kem Sereyboth" w:date="2023-07-19T16:46:00Z"/>
          <w:del w:id="39396" w:author="Sopheak" w:date="2023-07-29T07:15:00Z"/>
          <w:rFonts w:ascii="Khmer MEF1" w:hAnsi="Khmer MEF1" w:cs="Khmer MEF1"/>
          <w:sz w:val="24"/>
          <w:szCs w:val="24"/>
          <w:rPrChange w:id="39397" w:author="Kem Sereyboth" w:date="2023-07-26T15:04:00Z">
            <w:rPr>
              <w:ins w:id="39398" w:author="Kem Sereyboth" w:date="2023-07-19T16:46:00Z"/>
              <w:del w:id="39399" w:author="Sopheak" w:date="2023-07-29T07:15:00Z"/>
            </w:rPr>
          </w:rPrChange>
        </w:rPr>
        <w:pPrChange w:id="39400" w:author="Sopheak Phorn" w:date="2023-08-03T16:18:00Z">
          <w:pPr>
            <w:spacing w:after="0"/>
            <w:ind w:left="1276" w:hanging="425"/>
          </w:pPr>
        </w:pPrChange>
      </w:pPr>
      <w:ins w:id="39401" w:author="Kem Sereyboth" w:date="2023-07-19T16:45:00Z">
        <w:del w:id="39402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03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សេចក្តីណែនាំលេខ ០៧២</w:delText>
          </w:r>
        </w:del>
      </w:ins>
      <w:ins w:id="39404" w:author="Kem Sereyboth" w:date="2023-07-19T16:46:00Z">
        <w:del w:id="39405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06" w:author="Kem Sereyboth" w:date="2023-07-26T15:04:00Z">
                <w:rPr>
                  <w:rFonts w:cs="MoolBoran"/>
                  <w:cs/>
                </w:rPr>
              </w:rPrChange>
            </w:rPr>
            <w:delText xml:space="preserve">/ន.ស.ស. ចុះថ្ងៃទី៦ ខែមិថុនា ឆ្នាំ២០២៣ </w:delText>
          </w:r>
        </w:del>
      </w:ins>
      <w:ins w:id="39407" w:author="Kem Sereyboth" w:date="2023-07-19T16:45:00Z">
        <w:del w:id="39408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09" w:author="Kem Sereyboth" w:date="2023-07-26T15:04:00Z">
                <w:rPr>
                  <w:rFonts w:cs="MoolBoran"/>
                  <w:cs/>
                </w:rPr>
              </w:rPrChange>
            </w:rPr>
            <w:delText>ស្តីពីការកំណត់ប្រភេទ</w:delText>
          </w:r>
        </w:del>
      </w:ins>
      <w:ins w:id="39410" w:author="Kem Sereyboth" w:date="2023-07-19T16:46:00Z">
        <w:del w:id="39411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12" w:author="Kem Sereyboth" w:date="2023-07-26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9413" w:author="Kem Sereyboth" w:date="2023-07-19T16:45:00Z">
        <w:del w:id="39414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15" w:author="Kem Sereyboth" w:date="2023-07-26T15:04:00Z">
                <w:rPr>
                  <w:rFonts w:cs="MoolBoran"/>
                  <w:cs/>
                </w:rPr>
              </w:rPrChange>
            </w:rPr>
            <w:delText>និងទម្រង់របាយការណ៍របស់ប្រតិបត្តិករសន្តិសង្គមសង្គម និងភាគីពាក់ព័ន្ធ</w:delText>
          </w:r>
        </w:del>
      </w:ins>
    </w:p>
    <w:p w14:paraId="77B472B1" w14:textId="5575905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416" w:author="Kem Sereyboth" w:date="2023-07-19T16:50:00Z"/>
          <w:del w:id="39417" w:author="Sopheak" w:date="2023-07-29T07:14:00Z"/>
          <w:rFonts w:ascii="Khmer MEF1" w:hAnsi="Khmer MEF1" w:cs="Khmer MEF1"/>
          <w:sz w:val="24"/>
          <w:szCs w:val="24"/>
          <w:rPrChange w:id="39418" w:author="Kem Sereyboth" w:date="2023-07-26T15:04:00Z">
            <w:rPr>
              <w:ins w:id="39419" w:author="Kem Sereyboth" w:date="2023-07-19T16:50:00Z"/>
              <w:del w:id="39420" w:author="Sopheak" w:date="2023-07-29T07:14:00Z"/>
            </w:rPr>
          </w:rPrChange>
        </w:rPr>
        <w:pPrChange w:id="39421" w:author="Sopheak Phorn" w:date="2023-08-03T16:18:00Z">
          <w:pPr>
            <w:spacing w:after="0"/>
            <w:ind w:left="1276" w:hanging="425"/>
          </w:pPr>
        </w:pPrChange>
      </w:pPr>
      <w:ins w:id="39422" w:author="Kem Sereyboth" w:date="2023-07-19T16:48:00Z">
        <w:del w:id="3942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24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 ០៦៣/ន.ស.ស. ចុះថ្ងៃទី</w:delText>
          </w:r>
        </w:del>
      </w:ins>
      <w:ins w:id="39425" w:author="Kem Sereyboth" w:date="2023-07-19T16:49:00Z">
        <w:del w:id="39426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27" w:author="Kem Sereyboth" w:date="2023-07-26T15:04:00Z">
                <w:rPr>
                  <w:rFonts w:cs="MoolBoran"/>
                  <w:cs/>
                </w:rPr>
              </w:rPrChange>
            </w:rPr>
            <w:delText>១៨ ខែឧសភា ឆ្នាំ២០២៣ ស្តីពីសំណើសុំគោលការណ៍ដើម្បីដាក់ឱ្យអនុវត្តសេចក្តីណែនាំស្តីពី “</w:delText>
          </w:r>
        </w:del>
      </w:ins>
      <w:ins w:id="39428" w:author="Kem Sereyboth" w:date="2023-07-19T16:50:00Z">
        <w:del w:id="39429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30" w:author="Kem Sereyboth" w:date="2023-07-26T15:04:00Z">
                <w:rPr>
                  <w:rFonts w:cs="MoolBoran"/>
                  <w:cs/>
                </w:rPr>
              </w:rPrChange>
            </w:rPr>
            <w:delText>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2C179C34" w14:textId="6B7E81DF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431" w:author="Kem Sereyboth" w:date="2023-07-19T16:54:00Z"/>
          <w:del w:id="39432" w:author="Sopheak" w:date="2023-07-29T07:14:00Z"/>
          <w:rFonts w:ascii="Khmer MEF1" w:hAnsi="Khmer MEF1" w:cs="Khmer MEF1"/>
          <w:sz w:val="24"/>
          <w:szCs w:val="24"/>
          <w:rPrChange w:id="39433" w:author="Kem Sereyboth" w:date="2023-07-26T15:04:00Z">
            <w:rPr>
              <w:ins w:id="39434" w:author="Kem Sereyboth" w:date="2023-07-19T16:54:00Z"/>
              <w:del w:id="39435" w:author="Sopheak" w:date="2023-07-29T07:14:00Z"/>
            </w:rPr>
          </w:rPrChange>
        </w:rPr>
        <w:pPrChange w:id="39436" w:author="Sopheak Phorn" w:date="2023-08-03T16:18:00Z">
          <w:pPr>
            <w:spacing w:after="0"/>
            <w:ind w:left="1276" w:hanging="425"/>
          </w:pPr>
        </w:pPrChange>
      </w:pPr>
      <w:ins w:id="39437" w:author="Kem Sereyboth" w:date="2023-07-19T16:51:00Z">
        <w:del w:id="39438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39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លិខិតលេខ ២១/ន.ស.ស. ចុះថ្ងៃទី២៧ ខែមករា ឆ្នាំ</w:delText>
          </w:r>
        </w:del>
      </w:ins>
      <w:ins w:id="39440" w:author="Kem Sereyboth" w:date="2023-07-20T12:02:00Z">
        <w:del w:id="39441" w:author="Sopheak" w:date="2023-07-29T07:14:00Z">
          <w:r w:rsidR="0042427F" w:rsidRPr="00D67C4D" w:rsidDel="0060348B">
            <w:rPr>
              <w:rFonts w:ascii="Khmer MEF1" w:hAnsi="Khmer MEF1" w:cs="Khmer MEF1"/>
              <w:sz w:val="24"/>
              <w:szCs w:val="24"/>
              <w:cs/>
              <w:rPrChange w:id="3944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</w:del>
      </w:ins>
      <w:ins w:id="39443" w:author="Kem Sereyboth" w:date="2023-07-19T16:52:00Z">
        <w:del w:id="39444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4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ជាតិសន្តិ</w:delText>
          </w:r>
        </w:del>
      </w:ins>
      <w:ins w:id="39446" w:author="Kem Sereyboth" w:date="2023-07-19T16:53:00Z">
        <w:del w:id="3944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48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សុខសង្គមលើសេចក្តី</w:delText>
          </w:r>
        </w:del>
      </w:ins>
      <w:ins w:id="39449" w:author="Kem Sereyboth" w:date="2023-07-19T16:54:00Z">
        <w:del w:id="3945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51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52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56A8258D" w14:textId="42C02234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453" w:author="Kem Sereyboth" w:date="2023-07-13T15:37:00Z"/>
          <w:del w:id="39454" w:author="Sopheak" w:date="2023-07-29T07:15:00Z"/>
          <w:rFonts w:ascii="Khmer MEF1" w:hAnsi="Khmer MEF1" w:cs="Khmer MEF1"/>
          <w:sz w:val="24"/>
          <w:szCs w:val="24"/>
          <w:rPrChange w:id="39455" w:author="Kem Sereyboth" w:date="2023-07-26T15:04:00Z">
            <w:rPr>
              <w:ins w:id="39456" w:author="Kem Sereyboth" w:date="2023-07-13T15:37:00Z"/>
              <w:del w:id="39457" w:author="Sopheak" w:date="2023-07-29T07:1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458" w:author="Sopheak Phorn" w:date="2023-08-03T16:18:00Z">
          <w:pPr>
            <w:spacing w:after="0"/>
            <w:ind w:left="1276" w:hanging="425"/>
          </w:pPr>
        </w:pPrChange>
      </w:pPr>
      <w:ins w:id="39459" w:author="Kem Sereyboth" w:date="2023-07-19T16:54:00Z">
        <w:del w:id="3946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61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លិខិតលេខ </w:delText>
          </w:r>
        </w:del>
      </w:ins>
      <w:ins w:id="39462" w:author="Kem Sereyboth" w:date="2023-07-19T16:55:00Z">
        <w:del w:id="3946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64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៣៦១</w:delText>
          </w:r>
        </w:del>
      </w:ins>
      <w:ins w:id="39465" w:author="Kem Sereyboth" w:date="2023-07-19T16:54:00Z">
        <w:del w:id="39466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67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/</w:delText>
          </w:r>
        </w:del>
      </w:ins>
      <w:ins w:id="39468" w:author="Kem Sereyboth" w:date="2023-07-19T16:55:00Z">
        <w:del w:id="39469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70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២៣ </w:delText>
          </w:r>
        </w:del>
      </w:ins>
      <w:ins w:id="39471" w:author="Kem Sereyboth" w:date="2023-07-19T16:54:00Z">
        <w:del w:id="39472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73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ន.ស.ស. ចុះថ្ងៃទី២</w:delText>
          </w:r>
        </w:del>
      </w:ins>
      <w:ins w:id="39474" w:author="Kem Sereyboth" w:date="2023-07-19T16:55:00Z">
        <w:del w:id="39475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76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39477" w:author="Kem Sereyboth" w:date="2023-07-19T16:54:00Z">
        <w:del w:id="39478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79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 ខែមករា ឆ្នាំ២០២៣ ស្តីពី</w:delText>
          </w:r>
        </w:del>
      </w:ins>
      <w:ins w:id="39480" w:author="Kem Sereyboth" w:date="2023-07-19T16:55:00Z">
        <w:del w:id="39481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8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ការពិនិត្យ និងផ្តល់ធាតុចូលបន្ថែម</w:delText>
          </w:r>
        </w:del>
      </w:ins>
      <w:ins w:id="39483" w:author="Kem Sereyboth" w:date="2023-07-19T16:56:00Z">
        <w:del w:id="39484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8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លើ</w:delText>
          </w:r>
        </w:del>
      </w:ins>
      <w:ins w:id="39486" w:author="Kem Sereyboth" w:date="2023-07-19T16:54:00Z">
        <w:del w:id="3948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88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សេចក្តីព្រាង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89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</w:delText>
          </w:r>
        </w:del>
        <w:del w:id="39490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91" w:author="Kem Sereyboth" w:date="2023-07-26T15:04:00Z">
                <w:rPr>
                  <w:rFonts w:cs="MoolBoran"/>
                  <w:cs/>
                </w:rPr>
              </w:rPrChange>
            </w:rPr>
            <w:delText>រកំណត់ប្រភេទ និងទម្រង់នៃរបាយការណ៍របស់ប្រតិបត្តិករសន្តិសុខសង្គម និង</w:delText>
          </w:r>
        </w:del>
      </w:ins>
      <w:ins w:id="39492" w:author="Kem Sereyboth" w:date="2023-07-19T16:56:00Z">
        <w:del w:id="39493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94" w:author="Kem Sereyboth" w:date="2023-07-26T15:04:00Z">
                <w:rPr>
                  <w:rFonts w:cs="MoolBoran"/>
                  <w:cs/>
                </w:rPr>
              </w:rPrChange>
            </w:rPr>
            <w:delText>ភាគី</w:delText>
          </w:r>
        </w:del>
      </w:ins>
      <w:ins w:id="39495" w:author="Kem Sereyboth" w:date="2023-07-19T16:54:00Z">
        <w:del w:id="39496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497" w:author="Kem Sereyboth" w:date="2023-07-26T15:04:00Z">
                <w:rPr>
                  <w:rFonts w:cs="MoolBoran"/>
                  <w:cs/>
                </w:rPr>
              </w:rPrChange>
            </w:rPr>
            <w:delText>ពាក់ព័ន្ធ”</w:delText>
          </w:r>
        </w:del>
      </w:ins>
    </w:p>
    <w:p w14:paraId="35863390" w14:textId="31626FA5" w:rsidR="00BA2796" w:rsidRPr="00BA2796" w:rsidRDefault="00460A5F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498" w:author="Sopheak" w:date="2023-07-29T06:54:00Z"/>
          <w:rFonts w:ascii="Khmer MEF1" w:hAnsi="Khmer MEF1" w:cs="Khmer MEF1"/>
          <w:b/>
          <w:bCs/>
        </w:rPr>
        <w:pPrChange w:id="39499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500" w:author="Kem Sereyboth" w:date="2023-07-13T15:58:00Z">
        <w:r w:rsidRPr="00F55550">
          <w:rPr>
            <w:rFonts w:ascii="Khmer MEF1" w:hAnsi="Khmer MEF1" w:cs="Khmer MEF1"/>
            <w:b/>
            <w:bCs/>
            <w:cs/>
          </w:rPr>
          <w:t>ប្រធានបទទី</w:t>
        </w:r>
        <w:r w:rsidRPr="00F55550">
          <w:rPr>
            <w:rFonts w:ascii="Khmer MEF1" w:hAnsi="Khmer MEF1" w:cs="Khmer MEF1" w:hint="cs"/>
            <w:b/>
            <w:bCs/>
            <w:cs/>
          </w:rPr>
          <w:t xml:space="preserve">៥៖ </w:t>
        </w:r>
      </w:ins>
      <w:ins w:id="39501" w:author="Sopheak" w:date="2023-07-29T06:54:00Z">
        <w:r w:rsidR="00BA2796" w:rsidRPr="00BA2796">
          <w:rPr>
            <w:rFonts w:ascii="Khmer MEF1" w:hAnsi="Khmer MEF1" w:cs="Khmer MEF1" w:hint="cs"/>
            <w:b/>
            <w:bCs/>
            <w:cs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4B0BBF2B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502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503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504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របាយការណ៍ស្ដីពីសិក្ខាសាលាពិគ្រោះយោបល់ជាសាធារណៈលើ​ “សេចក្ដីព្រាងស្ដង់ដាគណនេយ្យ​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505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សា​ម​ញ្ញ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506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</w:rPr>
            </w:rPrChange>
          </w:rPr>
          <w:t>​​​​​​​​​​​​​​​​​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កម្ពុជាកំណែប្រែថ្មី</w:t>
        </w:r>
        <w:r w:rsidRPr="004E649F">
          <w:rPr>
            <w:rFonts w:ascii="Khmer MEF1" w:eastAsia="Calibri" w:hAnsi="Khmer MEF1" w:cs="Khmer MEF1" w:hint="eastAsia"/>
            <w:color w:val="000000"/>
            <w:sz w:val="24"/>
            <w:szCs w:val="24"/>
            <w:cs/>
          </w:rPr>
          <w:t>”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ចុះថ្ងៃទី២៨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ខែកុម្ភៈ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</w:t>
        </w:r>
      </w:ins>
    </w:p>
    <w:p w14:paraId="1CB1C3F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507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508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១០៤៦២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អពដ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ខែមេសា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ស្ដីពីការផ្ដល់យោបល់លើ​ការ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509" w:author="Sopheak" w:date="2023-07-29T07:21:00Z">
              <w:rPr>
                <w:rFonts w:ascii="Khmer MEF1" w:eastAsia="Calibri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រៀបចំ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510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​សេ​​​ចក្ដីព្រាងស្ដងដា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  <w:rPrChange w:id="39511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lang w:val="ca-ES"/>
              </w:rPr>
            </w:rPrChange>
          </w:rPr>
          <w:t>Simplified Accounting Standard (SAS)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512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អគ្គនាយកដ្ឋានពន្ធដារ)។</w:t>
        </w:r>
      </w:ins>
    </w:p>
    <w:p w14:paraId="6AB7B16C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513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514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សេចក្ដីជូនដំណឹងចុះថ្ងៃទី២៤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ខែឧសភា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ឆ្នាំ២០២១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ស្ដីពីការស្នើសុំមតិយោបល់លើ​សេចក្ដីព្រាង​ស្ដ​ង់​ដា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គណនេយ្យសាមញ្ញកម្ពុជា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ភ្ជាប់ជាមួយសេចក្ដីព្រាង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“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Cambodian Simplified Accounting Sta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nd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r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d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 (CSAS)”</w:t>
        </w:r>
      </w:ins>
    </w:p>
    <w:p w14:paraId="241E5C25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515" w:author="Sopheak" w:date="2023-07-29T07:15:00Z"/>
          <w:rFonts w:ascii="Khmer MEF1" w:eastAsia="Calibri" w:hAnsi="Khmer MEF1" w:cs="Khmer MEF1"/>
          <w:color w:val="000000"/>
          <w:sz w:val="24"/>
          <w:szCs w:val="24"/>
        </w:rPr>
      </w:pPr>
      <w:ins w:id="39516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The World Bank_ Technical Assistance Mission Supporting Financial Stability and In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cl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proofErr w:type="spellStart"/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usion</w:t>
        </w:r>
        <w:proofErr w:type="spellEnd"/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in Cambodia (P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Strengthening Financial Reporting and Sustainability Disclosure February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20-24,2022</w:t>
        </w:r>
      </w:ins>
    </w:p>
    <w:p w14:paraId="1B33B6F8" w14:textId="33440659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517" w:author="Sopheak" w:date="2023-07-29T07:21:00Z"/>
          <w:rFonts w:ascii="Khmer MEF1" w:eastAsia="Calibri" w:hAnsi="Khmer MEF1" w:cs="Khmer MEF1"/>
          <w:color w:val="000000"/>
          <w:sz w:val="24"/>
          <w:szCs w:val="24"/>
        </w:rPr>
      </w:pPr>
      <w:ins w:id="39518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The World Bank_ Technical Assistance Mission Supporting Financial Stability and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19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Inclusion in Cambodia (P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20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21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Strengthening Financial Reporting and Sustain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22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23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ab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24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25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il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26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proofErr w:type="spellStart"/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27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</w:t>
        </w:r>
        <w:proofErr w:type="spellEnd"/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28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29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t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530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531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y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Disclosure December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12-22,2022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.</w:t>
        </w:r>
      </w:ins>
    </w:p>
    <w:p w14:paraId="7C8BDC76" w14:textId="13C45460" w:rsidR="00B64B2E" w:rsidRPr="004E649F" w:rsidDel="00BA2796" w:rsidRDefault="00B64B2E">
      <w:pPr>
        <w:pStyle w:val="NormalWeb"/>
        <w:numPr>
          <w:ilvl w:val="0"/>
          <w:numId w:val="102"/>
        </w:numPr>
        <w:tabs>
          <w:tab w:val="left" w:pos="851"/>
        </w:tabs>
        <w:spacing w:before="0" w:beforeAutospacing="0" w:after="0" w:afterAutospacing="0"/>
        <w:ind w:hanging="90"/>
        <w:jc w:val="both"/>
        <w:rPr>
          <w:ins w:id="39532" w:author="Kem Sereyboth" w:date="2023-07-20T10:00:00Z"/>
          <w:del w:id="39533" w:author="Sopheak" w:date="2023-07-29T06:54:00Z"/>
          <w:rFonts w:ascii="Khmer MEF1" w:eastAsia="Calibri" w:hAnsi="Khmer MEF1" w:cs="Khmer MEF1"/>
          <w:color w:val="000000"/>
          <w:rPrChange w:id="39534" w:author="Sopheak" w:date="2023-07-29T07:21:00Z">
            <w:rPr>
              <w:ins w:id="39535" w:author="Kem Sereyboth" w:date="2023-07-20T10:00:00Z"/>
              <w:del w:id="39536" w:author="Sopheak" w:date="2023-07-29T06:54:00Z"/>
              <w:rFonts w:ascii="Khmer MEF1" w:hAnsi="Khmer MEF1" w:cs="Khmer MEF1"/>
            </w:rPr>
          </w:rPrChange>
        </w:rPr>
        <w:pPrChange w:id="39537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538" w:author="Kem Sereyboth" w:date="2023-07-13T15:37:00Z">
        <w:del w:id="39539" w:author="Sopheak" w:date="2023-07-29T06:54:00Z">
          <w:r w:rsidRPr="004E649F" w:rsidDel="00BA2796">
            <w:rPr>
              <w:rFonts w:ascii="Khmer MEF1" w:hAnsi="Khmer MEF1" w:cs="Khmer MEF1"/>
              <w:b/>
              <w:bCs/>
              <w:cs/>
              <w:rPrChange w:id="39540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41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42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43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</w:delText>
          </w:r>
        </w:del>
      </w:ins>
      <w:ins w:id="39544" w:author="Kem Sereyboth" w:date="2023-07-13T16:05:00Z">
        <w:del w:id="39545" w:author="Sopheak" w:date="2023-07-29T06:54:00Z">
          <w:r w:rsidR="00DB19F4"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46" w:author="Sopheak" w:date="2023-07-29T07:21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​</w:delText>
          </w:r>
        </w:del>
      </w:ins>
      <w:ins w:id="39547" w:author="Kem Sereyboth" w:date="2023-07-13T15:37:00Z">
        <w:del w:id="39548" w:author="Sopheak" w:date="2023-07-29T06:54:00Z"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49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ព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50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51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52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53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54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55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56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57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58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59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560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561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​យ​</w:delText>
          </w:r>
          <w:r w:rsidRPr="004E649F" w:rsidDel="00BA2796">
            <w:rPr>
              <w:rFonts w:ascii="Khmer MEF1" w:hAnsi="Khmer MEF1" w:cs="Khmer MEF1"/>
              <w:b/>
              <w:bCs/>
              <w:rPrChange w:id="39562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563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Pr="004E649F" w:rsidDel="00BA2796">
            <w:rPr>
              <w:rFonts w:ascii="Khmer MEF1" w:hAnsi="Khmer MEF1" w:cs="Khmer MEF1"/>
              <w:b/>
              <w:bCs/>
              <w:rPrChange w:id="39564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565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</w:p>
    <w:p w14:paraId="1623EC8C" w14:textId="430DE231" w:rsidR="00D67C4D" w:rsidDel="004E649F" w:rsidRDefault="00712FE4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566" w:author="Kem Sereyboth" w:date="2023-07-26T15:06:00Z"/>
          <w:del w:id="39567" w:author="Sopheak" w:date="2023-07-29T07:15:00Z"/>
          <w:rFonts w:ascii="Khmer MEF1" w:eastAsiaTheme="minorHAnsi" w:hAnsi="Khmer MEF1" w:cs="Khmer MEF1"/>
        </w:rPr>
        <w:pPrChange w:id="39568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569" w:author="Kem Sereyboth" w:date="2023-07-20T10:39:00Z">
        <w:del w:id="39570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71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របាយការណ៍</w:delText>
          </w:r>
        </w:del>
      </w:ins>
      <w:ins w:id="39572" w:author="Kem Sereyboth" w:date="2023-07-20T10:40:00Z">
        <w:del w:id="39573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74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លេខ ០០១/ន.ត.ព ចុះ</w:delText>
          </w:r>
        </w:del>
      </w:ins>
      <w:ins w:id="39575" w:author="Kem Sereyboth" w:date="2023-07-20T10:43:00Z">
        <w:del w:id="39576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77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ថ្ងៃទី</w:delText>
          </w:r>
        </w:del>
      </w:ins>
      <w:ins w:id="39578" w:author="Kem Sereyboth" w:date="2023-07-20T10:44:00Z">
        <w:del w:id="39579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80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 xml:space="preserve">២០ ខែធ្នូ ឆ្នាំ២០២២ </w:delText>
          </w:r>
        </w:del>
      </w:ins>
      <w:ins w:id="39581" w:author="Kem Sereyboth" w:date="2023-07-20T10:39:00Z">
        <w:del w:id="39582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83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ស្តីពីការរៀបចំសៀវភៅណែនាំស្តីពីការត្រួតពិនិត្យរបស់និយ័តករសន្តិសុខ</w:delText>
          </w:r>
        </w:del>
      </w:ins>
      <w:ins w:id="39584" w:author="Kem Sereyboth" w:date="2023-07-20T10:40:00Z">
        <w:del w:id="39585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586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សង្គម</w:delText>
          </w:r>
        </w:del>
      </w:ins>
    </w:p>
    <w:p w14:paraId="29CBFDF3" w14:textId="45A6103E" w:rsidR="008D4727" w:rsidRPr="008922FA" w:rsidDel="004E649F" w:rsidRDefault="008D4727">
      <w:pPr>
        <w:pStyle w:val="NormalWeb"/>
        <w:numPr>
          <w:ilvl w:val="0"/>
          <w:numId w:val="88"/>
        </w:numPr>
        <w:tabs>
          <w:tab w:val="left" w:pos="851"/>
        </w:tabs>
        <w:spacing w:before="0" w:beforeAutospacing="0" w:after="0" w:afterAutospacing="0"/>
        <w:jc w:val="both"/>
        <w:rPr>
          <w:ins w:id="39587" w:author="Kem Sereyboth" w:date="2023-07-20T10:45:00Z"/>
          <w:del w:id="39588" w:author="Sopheak" w:date="2023-07-29T07:15:00Z"/>
          <w:rFonts w:ascii="Khmer MEF1" w:eastAsiaTheme="minorHAnsi" w:hAnsi="Khmer MEF1" w:cs="Khmer MEF1"/>
        </w:rPr>
        <w:pPrChange w:id="39589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590" w:author="Kem Sereyboth" w:date="2023-07-20T12:12:00Z">
        <w:del w:id="39591" w:author="Sopheak" w:date="2023-07-29T07:15:00Z">
          <w:r w:rsidRPr="00175EBB" w:rsidDel="004E649F">
            <w:rPr>
              <w:rFonts w:ascii="Khmer MEF1" w:hAnsi="Khmer MEF1" w:cs="Khmer MEF1"/>
            </w:rPr>
            <w:delText>Supervision Manual on the performance of the</w:delText>
          </w:r>
        </w:del>
      </w:ins>
      <w:ins w:id="39592" w:author="Kem Sereyboth" w:date="2023-07-20T12:13:00Z">
        <w:del w:id="39593" w:author="Sopheak" w:date="2023-07-29T07:15:00Z">
          <w:r w:rsidRPr="00175EBB" w:rsidDel="004E649F">
            <w:rPr>
              <w:rFonts w:ascii="Khmer MEF1" w:hAnsi="Khmer MEF1" w:cs="Khmer MEF1"/>
            </w:rPr>
            <w:delText xml:space="preserve"> National Social S</w:delText>
          </w:r>
        </w:del>
      </w:ins>
      <w:ins w:id="39594" w:author="Kem Sereyboth" w:date="2023-07-20T12:14:00Z">
        <w:del w:id="39595" w:author="Sopheak" w:date="2023-07-29T07:15:00Z">
          <w:r w:rsidRPr="00175EBB" w:rsidDel="004E649F">
            <w:rPr>
              <w:rFonts w:ascii="Khmer MEF1" w:hAnsi="Khmer MEF1" w:cs="Khmer MEF1"/>
            </w:rPr>
            <w:delText>ecurity Fund (NSSF) Cambodia in the field of Health and Empl</w:delText>
          </w:r>
        </w:del>
      </w:ins>
      <w:ins w:id="39596" w:author="Kem Sereyboth" w:date="2023-07-20T12:15:00Z">
        <w:del w:id="39597" w:author="Sopheak" w:date="2023-07-29T07:15:00Z">
          <w:r w:rsidRPr="00175EBB" w:rsidDel="004E649F">
            <w:rPr>
              <w:rFonts w:ascii="Khmer MEF1" w:hAnsi="Khmer MEF1" w:cs="Khmer MEF1"/>
            </w:rPr>
            <w:delText>oyment Injury Insurance</w:delText>
          </w:r>
        </w:del>
      </w:ins>
      <w:ins w:id="39598" w:author="Kem Sereyboth" w:date="2023-07-26T15:07:00Z">
        <w:del w:id="39599" w:author="Sopheak" w:date="2023-07-29T07:15:00Z">
          <w:r w:rsidR="00D67C4D" w:rsidDel="004E649F">
            <w:rPr>
              <w:rFonts w:ascii="Khmer MEF1" w:hAnsi="Khmer MEF1" w:cs="Khmer MEF1" w:hint="cs"/>
              <w:cs/>
            </w:rPr>
            <w:delText>.</w:delText>
          </w:r>
        </w:del>
      </w:ins>
    </w:p>
    <w:p w14:paraId="2DBCF938" w14:textId="34B83117" w:rsidR="00D67C4D" w:rsidRPr="00975413" w:rsidRDefault="00D67C4D">
      <w:pPr>
        <w:spacing w:after="0" w:line="240" w:lineRule="auto"/>
        <w:rPr>
          <w:ins w:id="39600" w:author="Kem Sereyboth" w:date="2023-07-26T15:11:00Z"/>
          <w:rFonts w:ascii="Khmer MEF1" w:hAnsi="Khmer MEF1" w:cs="Khmer MEF1"/>
          <w:b/>
          <w:bCs/>
          <w:sz w:val="24"/>
          <w:szCs w:val="24"/>
          <w:rPrChange w:id="39601" w:author="Kem Sereyboth" w:date="2023-07-26T15:17:00Z">
            <w:rPr>
              <w:ins w:id="39602" w:author="Kem Sereyboth" w:date="2023-07-26T15:11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39603" w:author="Sopheak Phorn" w:date="2023-08-03T16:18:00Z">
          <w:pPr>
            <w:spacing w:after="0"/>
          </w:pPr>
        </w:pPrChange>
      </w:pPr>
      <w:ins w:id="39604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605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ប្រធានបទទី</w:t>
        </w:r>
      </w:ins>
      <w:ins w:id="39606" w:author="Kem Sereyboth" w:date="2023-07-26T15:09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607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៦</w:t>
        </w:r>
      </w:ins>
      <w:ins w:id="39608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609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៖</w:t>
        </w:r>
      </w:ins>
      <w:ins w:id="39610" w:author="Kem Sereyboth" w:date="2023-07-26T15:08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611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 </w:t>
        </w:r>
      </w:ins>
      <w:ins w:id="39612" w:author="Sopheak" w:date="2023-07-29T06:55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613" w:author="Sopheak" w:date="2023-07-29T06:5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="00BA2796" w:rsidRPr="00EA1B18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</w:rPr>
          <w:t xml:space="preserve"> </w:t>
        </w:r>
      </w:ins>
      <w:ins w:id="39614" w:author="Kem Sereyboth" w:date="2023-07-26T15:08:00Z">
        <w:del w:id="39615" w:author="Sopheak" w:date="2023-07-29T06:55:00Z"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616" w:author="Kem Sereyboth" w:date="2023-07-26T15:17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617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</w:p>
    <w:p w14:paraId="783CD614" w14:textId="7E102C4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18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19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20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របាយការណ៍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21" w:author="Sopheak" w:date="2023-07-29T07:23:00Z">
              <w:rPr>
                <w:rFonts w:ascii="Khmer MEF1" w:eastAsia="Calibri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លទ្ធផលកិច្ចប្រជុំបច្ចេកទេសអន្តរនិយ័តករបន្ដ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22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លើសេចក្ដីព្រាប្រកាសស្ដីពីការគ្រប់គ្រង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​អាជ្ញា​បណ្ណ​ប្រកបវិជ្ជាជីវៈគណនេយ្យនិងសវនកម្ម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ថ្ងៃទី៦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ឆ្នាំ២០២៣។</w:t>
        </w:r>
      </w:ins>
    </w:p>
    <w:p w14:paraId="03DB46BC" w14:textId="3F129AF5" w:rsidR="00BA2796" w:rsidRPr="008922FA" w:rsidRDefault="00175EBB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623" w:author="Sopheak" w:date="2023-07-29T06:57:00Z"/>
          <w:rFonts w:ascii="Khmer MEF1" w:hAnsi="Khmer MEF1" w:cs="Khmer MEF1"/>
          <w:b/>
          <w:bCs/>
          <w:color w:val="000000" w:themeColor="text1"/>
          <w:spacing w:val="8"/>
          <w:lang w:val="ca-ES"/>
          <w:rPrChange w:id="39624" w:author="Sopheak Phorn" w:date="2023-08-03T08:39:00Z">
            <w:rPr>
              <w:ins w:id="39625" w:author="Sopheak" w:date="2023-07-29T06:57:00Z"/>
              <w:rFonts w:ascii="Khmer MEF1" w:hAnsi="Khmer MEF1" w:cs="Khmer MEF1"/>
              <w:b/>
              <w:bCs/>
              <w:color w:val="000000" w:themeColor="text1"/>
              <w:spacing w:val="8"/>
            </w:rPr>
          </w:rPrChange>
        </w:rPr>
        <w:pPrChange w:id="39626" w:author="Sopheak Phorn" w:date="2023-08-03T16:18:00Z">
          <w:pPr>
            <w:spacing w:after="0"/>
          </w:pPr>
        </w:pPrChange>
      </w:pPr>
      <w:ins w:id="39627" w:author="Kem Sereyboth" w:date="2023-07-26T15:12:00Z">
        <w:del w:id="39628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29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Terms of Reference Service Provider C</w:delText>
          </w:r>
        </w:del>
      </w:ins>
      <w:ins w:id="39630" w:author="Kem Sereyboth" w:date="2023-07-26T15:13:00Z">
        <w:del w:id="39631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32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ontract to dev</w:delText>
          </w:r>
        </w:del>
      </w:ins>
      <w:ins w:id="39633" w:author="Kem Sereyboth" w:date="2023-07-26T15:14:00Z">
        <w:del w:id="39634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35" w:author="Sopheak Phorn" w:date="2023-08-03T08:39:00Z">
                <w:rPr>
                  <w:rFonts w:ascii="Khmer MEF1" w:hAnsi="Khmer MEF1" w:cs="Khmer MEF1"/>
                </w:rPr>
              </w:rPrChange>
            </w:rPr>
            <w:delText>e</w:delText>
          </w:r>
        </w:del>
      </w:ins>
      <w:ins w:id="39636" w:author="Kem Sereyboth" w:date="2023-07-26T15:13:00Z">
        <w:del w:id="39637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38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lop Social Security Risk Management Fram</w:delText>
          </w:r>
        </w:del>
      </w:ins>
      <w:ins w:id="39639" w:author="Kem Sereyboth" w:date="2023-07-26T15:14:00Z">
        <w:del w:id="39640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41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e</w:delText>
          </w:r>
        </w:del>
      </w:ins>
      <w:ins w:id="39642" w:author="Kem Sereyboth" w:date="2023-07-26T15:13:00Z">
        <w:del w:id="39643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44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work</w:delText>
          </w:r>
        </w:del>
      </w:ins>
      <w:ins w:id="39645" w:author="Kem Sereyboth" w:date="2023-07-26T15:14:00Z">
        <w:del w:id="39646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647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.</w:delText>
          </w:r>
        </w:del>
      </w:ins>
      <w:ins w:id="39648" w:author="Sopheak" w:date="2023-07-29T06:55:00Z">
        <w:r w:rsidR="004E649F">
          <w:rPr>
            <w:rFonts w:ascii="Khmer MEF1" w:hAnsi="Khmer MEF1" w:cs="Khmer MEF1"/>
            <w:b/>
            <w:bCs/>
            <w:cs/>
          </w:rPr>
          <w:t>ប្រធានបទទី៧</w:t>
        </w:r>
        <w:r w:rsidR="00BA2796" w:rsidRPr="00EA1B18">
          <w:rPr>
            <w:rFonts w:ascii="Khmer MEF1" w:hAnsi="Khmer MEF1" w:cs="Khmer MEF1"/>
            <w:b/>
            <w:bCs/>
            <w:cs/>
          </w:rPr>
          <w:t>៖</w:t>
        </w:r>
      </w:ins>
      <w:ins w:id="39649" w:author="Sopheak" w:date="2023-07-29T06:56:00Z">
        <w:r w:rsidR="00BA2796" w:rsidRPr="008922FA">
          <w:rPr>
            <w:rFonts w:ascii="Khmer MEF1" w:hAnsi="Khmer MEF1" w:cs="Khmer MEF1"/>
            <w:b/>
            <w:bCs/>
            <w:lang w:val="ca-ES"/>
            <w:rPrChange w:id="39650" w:author="Sopheak Phorn" w:date="2023-08-03T08:39:00Z">
              <w:rPr>
                <w:rFonts w:ascii="Khmer MEF1" w:hAnsi="Khmer MEF1" w:cs="Khmer MEF1"/>
                <w:b/>
                <w:bCs/>
              </w:rPr>
            </w:rPrChange>
          </w:rPr>
          <w:t xml:space="preserve"> 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0"/>
            <w:cs/>
            <w:rPrChange w:id="39651" w:author="Sopheak" w:date="2023-07-29T06:56:00Z">
              <w:rPr>
                <w:rFonts w:ascii="Khmer MEF1" w:hAnsi="Khmer MEF1" w:cs="Khmer MEF1"/>
                <w:color w:val="000000" w:themeColor="text1"/>
                <w:spacing w:val="10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cs/>
            <w:rPrChange w:id="39652" w:author="Sopheak" w:date="2023-07-29T06:56:00Z">
              <w:rPr>
                <w:rFonts w:ascii="Khmer MEF1" w:hAnsi="Khmer MEF1" w:cs="Khmer MEF1"/>
                <w:color w:val="000000" w:themeColor="text1"/>
                <w:spacing w:val="8"/>
                <w:cs/>
              </w:rPr>
            </w:rPrChange>
          </w:rPr>
          <w:t>ក្រុមហ៊ុនសវនកម្មដែលទទួលអាជ្ញាបណ្ណពី</w:t>
        </w:r>
        <w:r w:rsidR="00BA2796" w:rsidRPr="008922FA">
          <w:rPr>
            <w:rFonts w:ascii="Khmer MEF1" w:hAnsi="Khmer MEF1" w:cs="Khmer MEF1"/>
            <w:b/>
            <w:bCs/>
            <w:color w:val="000000" w:themeColor="text1"/>
            <w:spacing w:val="8"/>
            <w:cs/>
          </w:rPr>
          <w:t xml:space="preserve"> ន.គ.ស.</w:t>
        </w:r>
      </w:ins>
    </w:p>
    <w:p w14:paraId="72E72B1E" w14:textId="6F0F1F9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53" w:author="Sopheak" w:date="2023-07-29T07:16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54" w:author="Sopheak" w:date="2023-07-29T07:16:00Z">
        <w:r w:rsidRPr="00AE4F6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655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lastRenderedPageBreak/>
          <w:t>របាយការណ៍ស្ដីពីលទ្ធផលនៃការចុះត្រួតពិនិត្យគុណភាពសវនកម្មសម្រាប់ឆ្នាំ២០២២ ចាប់ពីថ្ងៃទី២៩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ដល់ថ្ងៃទី១៤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ឆ្នាំ២០២២។</w:t>
        </w:r>
      </w:ins>
    </w:p>
    <w:p w14:paraId="1D8FE5AF" w14:textId="40653EAF" w:rsidR="00BA2796" w:rsidRPr="00175EBB" w:rsidDel="00AE4F64" w:rsidRDefault="00BA2796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656" w:author="Kem Sereyboth" w:date="2023-07-26T15:07:00Z"/>
          <w:del w:id="39657" w:author="Sopheak" w:date="2023-07-29T07:23:00Z"/>
          <w:rFonts w:ascii="Khmer MEF1" w:hAnsi="Khmer MEF1" w:cs="Khmer MEF1"/>
          <w:rPrChange w:id="39658" w:author="Kem Sereyboth" w:date="2023-07-26T15:14:00Z">
            <w:rPr>
              <w:ins w:id="39659" w:author="Kem Sereyboth" w:date="2023-07-26T15:07:00Z"/>
              <w:del w:id="39660" w:author="Sopheak" w:date="2023-07-29T07:23:00Z"/>
            </w:rPr>
          </w:rPrChange>
        </w:rPr>
        <w:pPrChange w:id="39661" w:author="Sopheak Phorn" w:date="2023-08-03T16:18:00Z">
          <w:pPr>
            <w:spacing w:after="0"/>
          </w:pPr>
        </w:pPrChange>
      </w:pPr>
    </w:p>
    <w:p w14:paraId="2BB471D2" w14:textId="77777777" w:rsidR="00BA2796" w:rsidRPr="00BA2796" w:rsidRDefault="00460A5F">
      <w:pPr>
        <w:spacing w:after="0" w:line="240" w:lineRule="auto"/>
        <w:jc w:val="both"/>
        <w:rPr>
          <w:ins w:id="39662" w:author="Sopheak" w:date="2023-07-29T06:56:00Z"/>
          <w:rFonts w:ascii="Khmer MEF1" w:hAnsi="Khmer MEF1" w:cs="Khmer MEF1"/>
          <w:color w:val="000000" w:themeColor="text1"/>
          <w:spacing w:val="8"/>
          <w:sz w:val="24"/>
          <w:szCs w:val="24"/>
          <w:rPrChange w:id="39663" w:author="Sopheak" w:date="2023-07-29T06:57:00Z">
            <w:rPr>
              <w:ins w:id="39664" w:author="Sopheak" w:date="2023-07-29T06:56:00Z"/>
              <w:spacing w:val="8"/>
            </w:rPr>
          </w:rPrChange>
        </w:rPr>
        <w:pPrChange w:id="39665" w:author="Sopheak Phorn" w:date="2023-08-03T16:1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  <w:jc w:val="both"/>
          </w:pPr>
        </w:pPrChange>
      </w:pPr>
      <w:ins w:id="39666" w:author="Kem Sereyboth" w:date="2023-07-13T15:59:00Z"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667" w:author="Sopheak" w:date="2023-07-29T06:57:00Z">
              <w:rPr>
                <w:b/>
                <w:bCs/>
                <w:cs/>
              </w:rPr>
            </w:rPrChange>
          </w:rPr>
          <w:t>ប្រធានបទទី</w:t>
        </w:r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668" w:author="Sopheak" w:date="2023-07-29T06:57:00Z">
              <w:rPr>
                <w:rFonts w:ascii="Khmer MEF1" w:hAnsi="Khmer MEF1" w:cs="Khmer MEF1"/>
                <w:b/>
                <w:bCs/>
                <w:cs/>
              </w:rPr>
            </w:rPrChange>
          </w:rPr>
          <w:t>៨៖</w:t>
        </w:r>
        <w:r w:rsidRPr="00BA2796">
          <w:rPr>
            <w:rFonts w:ascii="Khmer MEF1" w:hAnsi="Khmer MEF1" w:cs="Khmer MEF1"/>
            <w:b/>
            <w:bCs/>
            <w:cs/>
            <w:rPrChange w:id="39669" w:author="Sopheak" w:date="2023-07-29T06:57:00Z">
              <w:rPr>
                <w:b/>
                <w:bCs/>
                <w:cs/>
              </w:rPr>
            </w:rPrChange>
          </w:rPr>
          <w:t xml:space="preserve"> </w:t>
        </w:r>
      </w:ins>
      <w:ins w:id="39670" w:author="Sopheak" w:date="2023-07-29T06:56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39671" w:author="Sopheak" w:date="2023-07-29T06:57:00Z">
              <w:rPr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672" w:author="Sopheak" w:date="2023-07-29T06:57:00Z">
              <w:rPr>
                <w:spacing w:val="8"/>
                <w:cs/>
              </w:rPr>
            </w:rPrChange>
          </w:rPr>
          <w:t>បណ្ដឹងតវ៉ា</w:t>
        </w:r>
      </w:ins>
    </w:p>
    <w:p w14:paraId="00ACEBF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73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74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5" w:author="Sopheak" w:date="2023-07-29T07:23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របាយការណ៍លទ្ធផលកិច្ចប្រជុំផ្ទៃក្នុងកម្រិតនាយកដ្ឋាន លើសេចក្ដីព្រាងប្រកាសស្ដីពីការដោះ​ស្រាយ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6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វិវាទ​​ក្នុងវិស័យគណនេយ្យនិងសវនកម្ម</w:t>
        </w:r>
      </w:ins>
    </w:p>
    <w:p w14:paraId="04E43A3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77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78" w:author="Sopheak" w:date="2023-07-29T07:17:00Z">
        <w:r w:rsidRPr="00AE4F64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679" w:author="Sopheak" w:date="2023-07-29T07:2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បញ្ជីវត្តមានកិច្ចប្រជុំលើសេចក្ដីព្រាងប្រកាសស្ដីពីការដោះស្រាយវិវាទក្នុងវិស័យគណនេយ្យនិងសវនកម្ម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ថ្ងៃទី២៧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ខែធ្នូ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</w:ins>
    </w:p>
    <w:p w14:paraId="429A3CA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80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81" w:author="Sopheak" w:date="2023-07-29T07:17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សំណើសុំដាក់សេចក្ដី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ព្រាងប្រកាសស្ដីពីការដោះស្រាយ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វិវាទក្នុងវិស័យ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ឆ្លង​កិ​ច្ច​​​​ប្រជុំថ្នាក់ដឹកនាំ</w:t>
        </w:r>
      </w:ins>
    </w:p>
    <w:p w14:paraId="3214BA00" w14:textId="77777777" w:rsidR="004E649F" w:rsidRPr="004E649F" w:rsidDel="005A65D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82" w:author="Sopheak" w:date="2023-07-29T07:17:00Z"/>
          <w:del w:id="39683" w:author="Sopheak Phorn" w:date="2023-08-03T14:3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684" w:author="Sopheak" w:date="2023-07-29T07:17:00Z"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សេចក្ដីព្រាងប្រកាសស្ដីពីការដោះស្រាយវិវាទក្នុងវិជ្ជាជីវៈគណនេយ្យនិងសវនកម្ម។</w:t>
        </w:r>
      </w:ins>
    </w:p>
    <w:p w14:paraId="41459179" w14:textId="1B078DE1" w:rsidR="00B64B2E" w:rsidRPr="005A65D4" w:rsidDel="004E649F" w:rsidRDefault="00B64B2E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85" w:author="Kem Sereyboth" w:date="2023-07-13T15:37:00Z"/>
          <w:del w:id="39686" w:author="Sopheak" w:date="2023-07-29T07:17:00Z"/>
          <w:rFonts w:ascii="Khmer MEF1" w:hAnsi="Khmer MEF1" w:cs="Khmer MEF1"/>
          <w:b/>
          <w:bCs/>
          <w:sz w:val="24"/>
          <w:szCs w:val="24"/>
          <w:lang w:val="ca-ES"/>
          <w:rPrChange w:id="39687" w:author="Sopheak Phorn" w:date="2023-08-03T14:34:00Z">
            <w:rPr>
              <w:ins w:id="39688" w:author="Kem Sereyboth" w:date="2023-07-13T15:37:00Z"/>
              <w:del w:id="39689" w:author="Sopheak" w:date="2023-07-29T07:1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690" w:author="Sopheak Phorn" w:date="2023-08-03T16:18:00Z">
          <w:pPr>
            <w:spacing w:after="0"/>
            <w:ind w:firstLine="851"/>
          </w:pPr>
        </w:pPrChange>
      </w:pPr>
      <w:ins w:id="39691" w:author="Kem Sereyboth" w:date="2023-07-13T15:37:00Z">
        <w:del w:id="39692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693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694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</w:delText>
          </w:r>
        </w:del>
      </w:ins>
      <w:ins w:id="39695" w:author="Kem Sereyboth" w:date="2023-07-13T15:59:00Z">
        <w:del w:id="39696" w:author="Sopheak" w:date="2023-07-29T06:56:00Z">
          <w:r w:rsidR="00460A5F"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697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9698" w:author="Kem Sereyboth" w:date="2023-07-13T15:37:00Z">
        <w:del w:id="39699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700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ល</w:delText>
          </w:r>
        </w:del>
      </w:ins>
    </w:p>
    <w:p w14:paraId="683EA805" w14:textId="6180D99F" w:rsidR="00556EC6" w:rsidRPr="008922FA" w:rsidDel="00BA2796" w:rsidRDefault="00556EC6">
      <w:pPr>
        <w:spacing w:after="0" w:line="240" w:lineRule="auto"/>
        <w:rPr>
          <w:del w:id="39701" w:author="Sopheak" w:date="2023-07-29T06:55:00Z"/>
          <w:lang w:val="ca-ES"/>
          <w:rPrChange w:id="39702" w:author="Sopheak Phorn" w:date="2023-08-03T08:39:00Z">
            <w:rPr>
              <w:del w:id="39703" w:author="Sopheak" w:date="2023-07-29T06:55:00Z"/>
            </w:rPr>
          </w:rPrChange>
        </w:rPr>
        <w:pPrChange w:id="39704" w:author="Sopheak Phorn" w:date="2023-08-03T16:18:00Z">
          <w:pPr>
            <w:spacing w:after="0" w:line="233" w:lineRule="auto"/>
            <w:ind w:firstLine="567"/>
            <w:jc w:val="both"/>
          </w:pPr>
        </w:pPrChange>
      </w:pPr>
      <w:ins w:id="39705" w:author="User" w:date="2022-10-07T16:15:00Z">
        <w:del w:id="39706" w:author="Sopheak" w:date="2023-07-29T07:17:00Z">
          <w:r w:rsidRPr="008D4727" w:rsidDel="004E649F">
            <w:rPr>
              <w:cs/>
              <w:rPrChange w:id="39707" w:author="Kem Sereyboth" w:date="2023-07-20T12:06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708" w:author="Kem Sereyboth" w:date="2023-07-20T12:07:00Z">
        <w:del w:id="39709" w:author="Sopheak" w:date="2023-07-29T06:55:00Z">
          <w:r w:rsidR="008D4727" w:rsidDel="00BA2796">
            <w:rPr>
              <w:rFonts w:hint="cs"/>
              <w:cs/>
            </w:rPr>
            <w:delText>របាយការណ៍លេខ ១០៩/ន.ស.ស. ស្តីពីលទ្ធផលនៃកិច្ចប្រជុំបច្ចេកទេសដើម្បីពិនិត្យ និងផ្តល់យោបល</w:delText>
          </w:r>
        </w:del>
      </w:ins>
      <w:ins w:id="39710" w:author="Kem Sereyboth" w:date="2023-07-20T12:08:00Z">
        <w:del w:id="39711" w:author="Sopheak" w:date="2023-07-29T06:55:00Z">
          <w:r w:rsidR="008D4727" w:rsidDel="00BA2796">
            <w:rPr>
              <w:rFonts w:hint="cs"/>
              <w:cs/>
            </w:rPr>
            <w:delText>់លើខ្លឹមសារ</w:delText>
          </w:r>
        </w:del>
      </w:ins>
      <w:ins w:id="39712" w:author="Kem Sereyboth" w:date="2023-07-20T12:09:00Z">
        <w:del w:id="39713" w:author="Sopheak" w:date="2023-07-29T06:55:00Z">
          <w:r w:rsidR="008D4727" w:rsidDel="00BA2796">
            <w:rPr>
              <w:rFonts w:hint="cs"/>
              <w:cs/>
            </w:rPr>
            <w:delText>នៃសេចក្តីព្រាង</w:delText>
          </w:r>
        </w:del>
      </w:ins>
      <w:ins w:id="39714" w:author="Kem Sereyboth" w:date="2023-07-20T12:10:00Z">
        <w:del w:id="39715" w:author="Sopheak" w:date="2023-07-29T06:55:00Z">
          <w:r w:rsidR="008D4727" w:rsidDel="00BA2796">
            <w:rPr>
              <w:rFonts w:hint="cs"/>
              <w:cs/>
            </w:rPr>
            <w:delText>សេចក្តីសម្រេច 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39716" w:author="User" w:date="2022-10-07T16:15:00Z">
        <w:del w:id="39717" w:author="Sopheak" w:date="2023-07-29T06:55:00Z">
          <w:r w:rsidRPr="00D67C4D" w:rsidDel="00BA2796">
            <w:rPr>
              <w:cs/>
              <w:rPrChange w:id="39718" w:author="Kem Sereyboth" w:date="2023-07-26T15:0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56B24E85" w14:textId="377CA84A" w:rsidR="008D4727" w:rsidRPr="008922FA" w:rsidDel="00BA2796" w:rsidRDefault="008D4727">
      <w:pPr>
        <w:spacing w:after="0" w:line="240" w:lineRule="auto"/>
        <w:rPr>
          <w:ins w:id="39719" w:author="Kem Sereyboth" w:date="2023-07-20T12:11:00Z"/>
          <w:del w:id="39720" w:author="Sopheak" w:date="2023-07-29T06:55:00Z"/>
          <w:lang w:val="ca-ES"/>
          <w:rPrChange w:id="39721" w:author="Sopheak Phorn" w:date="2023-08-03T08:39:00Z">
            <w:rPr>
              <w:ins w:id="39722" w:author="Kem Sereyboth" w:date="2023-07-20T12:11:00Z"/>
              <w:del w:id="39723" w:author="Sopheak" w:date="2023-07-29T06:55:00Z"/>
            </w:rPr>
          </w:rPrChange>
        </w:rPr>
        <w:pPrChange w:id="39724" w:author="Sopheak Phorn" w:date="2023-08-03T16:18:00Z">
          <w:pPr>
            <w:spacing w:after="0" w:line="233" w:lineRule="auto"/>
            <w:ind w:firstLine="567"/>
            <w:jc w:val="both"/>
          </w:pPr>
        </w:pPrChange>
      </w:pPr>
    </w:p>
    <w:p w14:paraId="46C0B8E2" w14:textId="2C121A88" w:rsidR="00556EC6" w:rsidRPr="008922FA" w:rsidDel="00B64B2E" w:rsidRDefault="008D4727">
      <w:pPr>
        <w:spacing w:after="0" w:line="240" w:lineRule="auto"/>
        <w:rPr>
          <w:ins w:id="39725" w:author="User" w:date="2022-10-07T16:15:00Z"/>
          <w:del w:id="39726" w:author="Kem Sereyboth" w:date="2023-07-13T15:36:00Z"/>
          <w:lang w:val="ca-ES"/>
          <w:rPrChange w:id="39727" w:author="Sopheak Phorn" w:date="2023-08-03T08:39:00Z">
            <w:rPr>
              <w:ins w:id="39728" w:author="User" w:date="2022-10-07T16:15:00Z"/>
              <w:del w:id="39729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730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731" w:author="Kem Sereyboth" w:date="2023-07-20T12:11:00Z">
        <w:del w:id="39732" w:author="Sopheak" w:date="2023-07-29T06:55:00Z">
          <w:r w:rsidRPr="00975413" w:rsidDel="00BA2796">
            <w:rPr>
              <w:cs/>
              <w:rPrChange w:id="39733" w:author="Kem Sereyboth" w:date="2023-07-26T15:17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សេចក្តីព្រាងសេចក្តីសម្រេចស្តីពីនីតិវិធី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39734" w:author="Kem Sereyboth" w:date="2023-07-26T15:07:00Z">
        <w:del w:id="39735" w:author="Sopheak" w:date="2023-07-29T06:55:00Z">
          <w:r w:rsidR="00D67C4D" w:rsidRPr="00975413" w:rsidDel="00BA2796">
            <w:rPr>
              <w:cs/>
              <w:rPrChange w:id="39736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39737" w:author="Un Seakamey" w:date="2022-11-04T12:46:00Z">
        <w:del w:id="39738" w:author="Sopheak" w:date="2023-07-29T06:55:00Z">
          <w:r w:rsidR="000C02AC" w:rsidRPr="00975413" w:rsidDel="00BA2796">
            <w:rPr>
              <w:cs/>
              <w:rPrChange w:id="3973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៨.</w:delText>
          </w:r>
        </w:del>
      </w:ins>
      <w:ins w:id="39740" w:author="User" w:date="2022-10-07T16:15:00Z">
        <w:del w:id="39741" w:author="Sopheak" w:date="2023-07-29T06:55:00Z">
          <w:r w:rsidR="00556EC6" w:rsidRPr="00975413" w:rsidDel="00BA2796">
            <w:rPr>
              <w:cs/>
              <w:rPrChange w:id="3974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មាត្រា៥៩ អនុក្រឹត្យលេខ ១១៣ 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7AC8F5DB" w14:textId="1597C9D9" w:rsidR="000C02AC" w:rsidRPr="008922FA" w:rsidDel="00B64B2E" w:rsidRDefault="000C02AC">
      <w:pPr>
        <w:spacing w:after="0" w:line="240" w:lineRule="auto"/>
        <w:rPr>
          <w:ins w:id="39743" w:author="Un Seakamey" w:date="2022-11-04T12:47:00Z"/>
          <w:del w:id="39744" w:author="Kem Sereyboth" w:date="2023-07-13T15:36:00Z"/>
          <w:lang w:val="ca-ES"/>
          <w:rPrChange w:id="39745" w:author="Sopheak Phorn" w:date="2023-08-03T08:39:00Z">
            <w:rPr>
              <w:ins w:id="39746" w:author="Un Seakamey" w:date="2022-11-04T12:47:00Z"/>
              <w:del w:id="39747" w:author="Kem Sereyboth" w:date="2023-07-13T15:36:00Z"/>
              <w:rFonts w:ascii="Khmer MEF1" w:hAnsi="Khmer MEF1" w:cs="Khmer MEF1"/>
              <w:spacing w:val="12"/>
              <w:sz w:val="24"/>
              <w:szCs w:val="24"/>
            </w:rPr>
          </w:rPrChange>
        </w:rPr>
        <w:pPrChange w:id="39748" w:author="Sopheak Phorn" w:date="2023-08-03T16:18:00Z">
          <w:pPr>
            <w:pStyle w:val="ListParagraph"/>
            <w:spacing w:after="0" w:line="233" w:lineRule="auto"/>
            <w:ind w:left="1276" w:hanging="274"/>
            <w:jc w:val="both"/>
          </w:pPr>
        </w:pPrChange>
      </w:pPr>
    </w:p>
    <w:p w14:paraId="6A81939C" w14:textId="296BB63E" w:rsidR="00556EC6" w:rsidRPr="008922FA" w:rsidDel="00B64B2E" w:rsidRDefault="000C02AC">
      <w:pPr>
        <w:spacing w:after="0" w:line="240" w:lineRule="auto"/>
        <w:rPr>
          <w:ins w:id="39749" w:author="User" w:date="2022-10-07T16:15:00Z"/>
          <w:del w:id="39750" w:author="Kem Sereyboth" w:date="2023-07-13T15:36:00Z"/>
          <w:lang w:val="ca-ES"/>
          <w:rPrChange w:id="39751" w:author="Sopheak Phorn" w:date="2023-08-03T08:39:00Z">
            <w:rPr>
              <w:ins w:id="39752" w:author="User" w:date="2022-10-07T16:15:00Z"/>
              <w:del w:id="39753" w:author="Kem Sereyboth" w:date="2023-07-13T15:36:00Z"/>
            </w:rPr>
          </w:rPrChange>
        </w:rPr>
        <w:pPrChange w:id="3975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755" w:author="Un Seakamey" w:date="2022-11-04T12:47:00Z">
        <w:del w:id="39756" w:author="Kem Sereyboth" w:date="2023-07-13T15:36:00Z">
          <w:r w:rsidRPr="00975413" w:rsidDel="00B64B2E">
            <w:rPr>
              <w:cs/>
              <w:rPrChange w:id="39757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39758" w:author="User" w:date="2022-10-07T16:15:00Z">
        <w:del w:id="39759" w:author="Kem Sereyboth" w:date="2023-07-13T15:36:00Z">
          <w:r w:rsidR="00556EC6" w:rsidRPr="00975413" w:rsidDel="00B64B2E">
            <w:rPr>
              <w:cs/>
              <w:rPrChange w:id="39760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ស្ដីពីការកែសម្រួល</w:delText>
          </w:r>
          <w:r w:rsidR="00556EC6" w:rsidRPr="00975413" w:rsidDel="00B64B2E">
            <w:rPr>
              <w:cs/>
              <w:rPrChange w:id="39761" w:author="Kem Sereyboth" w:date="2023-07-26T15:1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ចុះថ្ងៃទី៨ ខែមករា ឆ្នាំ២០១៨ ស្ដីពីការបង្កើតគណៈកម្មាធិការ</w:delText>
          </w:r>
        </w:del>
      </w:ins>
      <w:ins w:id="39762" w:author="Un Seakamey" w:date="2022-11-04T13:27:00Z">
        <w:del w:id="39763" w:author="Kem Sereyboth" w:date="2023-07-13T15:36:00Z">
          <w:r w:rsidR="00DA6A7D" w:rsidRPr="008922FA" w:rsidDel="00B64B2E">
            <w:rPr>
              <w:lang w:val="ca-ES"/>
              <w:rPrChange w:id="39764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765" w:author="User" w:date="2022-10-07T16:15:00Z">
        <w:del w:id="39766" w:author="Kem Sereyboth" w:date="2023-07-13T15:36:00Z">
          <w:r w:rsidR="00556EC6" w:rsidRPr="00874E97" w:rsidDel="00B64B2E">
            <w:rPr>
              <w:cs/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292F2408" w14:textId="243B2AB0" w:rsidR="007B3FB4" w:rsidRPr="008922FA" w:rsidDel="00B64B2E" w:rsidRDefault="007B3FB4">
      <w:pPr>
        <w:spacing w:after="0" w:line="240" w:lineRule="auto"/>
        <w:rPr>
          <w:ins w:id="39767" w:author="Un Seakamey" w:date="2022-11-04T12:47:00Z"/>
          <w:del w:id="39768" w:author="Kem Sereyboth" w:date="2023-07-13T15:36:00Z"/>
          <w:lang w:val="ca-ES"/>
          <w:rPrChange w:id="39769" w:author="Sopheak Phorn" w:date="2023-08-03T08:39:00Z">
            <w:rPr>
              <w:ins w:id="39770" w:author="Un Seakamey" w:date="2022-11-04T12:47:00Z"/>
              <w:del w:id="39771" w:author="Kem Sereyboth" w:date="2023-07-13T15:3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3977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08BBE4" w14:textId="0FFF0F06" w:rsidR="00556EC6" w:rsidRPr="008922FA" w:rsidDel="00B64B2E" w:rsidRDefault="007B3FB4">
      <w:pPr>
        <w:spacing w:after="0" w:line="240" w:lineRule="auto"/>
        <w:rPr>
          <w:ins w:id="39773" w:author="User" w:date="2022-10-07T16:15:00Z"/>
          <w:del w:id="39774" w:author="Kem Sereyboth" w:date="2023-07-13T15:36:00Z"/>
          <w:lang w:val="ca-ES"/>
          <w:rPrChange w:id="39775" w:author="Sopheak Phorn" w:date="2023-08-03T08:39:00Z">
            <w:rPr>
              <w:ins w:id="39776" w:author="User" w:date="2022-10-07T16:15:00Z"/>
              <w:del w:id="39777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77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779" w:author="Un Seakamey" w:date="2022-11-04T12:47:00Z">
        <w:del w:id="39780" w:author="Kem Sereyboth" w:date="2023-07-13T15:36:00Z">
          <w:r w:rsidRPr="00975413" w:rsidDel="00B64B2E">
            <w:rPr>
              <w:cs/>
              <w:rPrChange w:id="39781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១០.</w:delText>
          </w:r>
        </w:del>
      </w:ins>
      <w:ins w:id="39782" w:author="User" w:date="2022-10-07T16:15:00Z">
        <w:del w:id="39783" w:author="Kem Sereyboth" w:date="2023-07-13T15:36:00Z">
          <w:r w:rsidR="00556EC6" w:rsidRPr="00975413" w:rsidDel="00B64B2E">
            <w:rPr>
              <w:cs/>
              <w:rPrChange w:id="39784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04CC14A5" w14:textId="46F01AAB" w:rsidR="007B3FB4" w:rsidRPr="008922FA" w:rsidDel="00B64B2E" w:rsidRDefault="007B3FB4">
      <w:pPr>
        <w:spacing w:after="0" w:line="240" w:lineRule="auto"/>
        <w:rPr>
          <w:ins w:id="39785" w:author="Un Seakamey" w:date="2022-11-04T12:48:00Z"/>
          <w:del w:id="39786" w:author="Kem Sereyboth" w:date="2023-07-13T15:36:00Z"/>
          <w:lang w:val="ca-ES"/>
          <w:rPrChange w:id="39787" w:author="Sopheak Phorn" w:date="2023-08-03T08:39:00Z">
            <w:rPr>
              <w:ins w:id="39788" w:author="Un Seakamey" w:date="2022-11-04T12:48:00Z"/>
              <w:del w:id="39789" w:author="Kem Sereyboth" w:date="2023-07-13T15:36:00Z"/>
              <w:rFonts w:ascii="Khmer MEF1" w:hAnsi="Khmer MEF1" w:cs="Khmer MEF1"/>
              <w:spacing w:val="-12"/>
              <w:sz w:val="24"/>
              <w:szCs w:val="24"/>
            </w:rPr>
          </w:rPrChange>
        </w:rPr>
        <w:pPrChange w:id="3979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21CC2BD" w14:textId="1FE38DDC" w:rsidR="00556EC6" w:rsidRPr="008922FA" w:rsidDel="00B64B2E" w:rsidRDefault="007B3FB4">
      <w:pPr>
        <w:spacing w:after="0" w:line="240" w:lineRule="auto"/>
        <w:rPr>
          <w:ins w:id="39791" w:author="User" w:date="2022-10-07T16:15:00Z"/>
          <w:del w:id="39792" w:author="Kem Sereyboth" w:date="2023-07-13T15:36:00Z"/>
          <w:lang w:val="ca-ES"/>
          <w:rPrChange w:id="39793" w:author="Sopheak Phorn" w:date="2023-08-03T08:39:00Z">
            <w:rPr>
              <w:ins w:id="39794" w:author="User" w:date="2022-10-07T16:15:00Z"/>
              <w:del w:id="39795" w:author="Kem Sereyboth" w:date="2023-07-13T15:3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9796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797" w:author="Un Seakamey" w:date="2022-11-04T12:48:00Z">
        <w:del w:id="39798" w:author="Kem Sereyboth" w:date="2023-07-13T15:36:00Z">
          <w:r w:rsidRPr="00975413" w:rsidDel="00B64B2E">
            <w:rPr>
              <w:cs/>
              <w:rPrChange w:id="39799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១១.</w:delText>
          </w:r>
        </w:del>
      </w:ins>
      <w:ins w:id="39800" w:author="User" w:date="2022-10-07T16:15:00Z">
        <w:del w:id="39801" w:author="Kem Sereyboth" w:date="2023-07-13T15:36:00Z">
          <w:r w:rsidR="00556EC6" w:rsidRPr="00975413" w:rsidDel="00B64B2E">
            <w:rPr>
              <w:cs/>
              <w:rPrChange w:id="39802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អនុក្រឹត្យលេខ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77AD181F" w14:textId="77C5EC30" w:rsidR="007B3FB4" w:rsidRPr="008922FA" w:rsidDel="00B64B2E" w:rsidRDefault="007B3FB4">
      <w:pPr>
        <w:spacing w:after="0" w:line="240" w:lineRule="auto"/>
        <w:rPr>
          <w:ins w:id="39803" w:author="Un Seakamey" w:date="2022-11-04T12:48:00Z"/>
          <w:del w:id="39804" w:author="Kem Sereyboth" w:date="2023-07-13T15:36:00Z"/>
          <w:lang w:val="ca-ES"/>
          <w:rPrChange w:id="39805" w:author="Sopheak Phorn" w:date="2023-08-03T08:39:00Z">
            <w:rPr>
              <w:ins w:id="39806" w:author="Un Seakamey" w:date="2022-11-04T12:48:00Z"/>
              <w:del w:id="39807" w:author="Kem Sereyboth" w:date="2023-07-13T15:36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3980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467AD3E" w14:textId="5D7300F5" w:rsidR="00556EC6" w:rsidRPr="008922FA" w:rsidDel="00B64B2E" w:rsidRDefault="007B3FB4">
      <w:pPr>
        <w:spacing w:after="0" w:line="240" w:lineRule="auto"/>
        <w:rPr>
          <w:ins w:id="39809" w:author="User" w:date="2022-10-07T16:15:00Z"/>
          <w:del w:id="39810" w:author="Kem Sereyboth" w:date="2023-07-13T15:36:00Z"/>
          <w:lang w:val="ca-ES"/>
          <w:rPrChange w:id="39811" w:author="Sopheak Phorn" w:date="2023-08-03T08:39:00Z">
            <w:rPr>
              <w:ins w:id="39812" w:author="User" w:date="2022-10-07T16:15:00Z"/>
              <w:del w:id="39813" w:author="Kem Sereyboth" w:date="2023-07-13T15:36:00Z"/>
            </w:rPr>
          </w:rPrChange>
        </w:rPr>
        <w:pPrChange w:id="3981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815" w:author="Un Seakamey" w:date="2022-11-04T12:48:00Z">
        <w:del w:id="39816" w:author="Kem Sereyboth" w:date="2023-07-13T15:36:00Z">
          <w:r w:rsidRPr="00975413" w:rsidDel="00B64B2E">
            <w:rPr>
              <w:cs/>
              <w:rPrChange w:id="39817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១២.</w:delText>
          </w:r>
        </w:del>
      </w:ins>
      <w:ins w:id="39818" w:author="User" w:date="2022-10-07T16:15:00Z">
        <w:del w:id="39819" w:author="Kem Sereyboth" w:date="2023-07-13T15:36:00Z">
          <w:r w:rsidR="00556EC6" w:rsidRPr="00975413" w:rsidDel="00B64B2E">
            <w:rPr>
              <w:cs/>
              <w:rPrChange w:id="39820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លិខិតលេខ ១៦៤</w:delText>
          </w:r>
          <w:r w:rsidR="00556EC6" w:rsidRPr="008922FA" w:rsidDel="00B64B2E">
            <w:rPr>
              <w:lang w:val="ca-ES"/>
              <w:rPrChange w:id="39821" w:author="Sopheak Phorn" w:date="2023-08-03T08:3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39822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</w:del>
      </w:ins>
      <w:ins w:id="39823" w:author="Un Seakamey" w:date="2022-11-04T13:27:00Z">
        <w:del w:id="39824" w:author="Kem Sereyboth" w:date="2023-07-13T15:36:00Z">
          <w:r w:rsidR="00DA6A7D" w:rsidRPr="008922FA" w:rsidDel="00B64B2E">
            <w:rPr>
              <w:lang w:val="ca-ES"/>
              <w:rPrChange w:id="3982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826" w:author="User" w:date="2022-10-07T16:15:00Z">
        <w:del w:id="39827" w:author="Kem Sereyboth" w:date="2023-07-13T15:36:00Z">
          <w:r w:rsidR="00556EC6" w:rsidRPr="00874E97" w:rsidDel="00B64B2E">
            <w:rPr>
              <w:cs/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51701AA2" w14:textId="1FF896C4" w:rsidR="007B3FB4" w:rsidRPr="008922FA" w:rsidDel="00B64B2E" w:rsidRDefault="007B3FB4">
      <w:pPr>
        <w:spacing w:after="0" w:line="240" w:lineRule="auto"/>
        <w:rPr>
          <w:ins w:id="39828" w:author="Un Seakamey" w:date="2022-11-04T12:48:00Z"/>
          <w:del w:id="39829" w:author="Kem Sereyboth" w:date="2023-07-13T15:36:00Z"/>
          <w:lang w:val="ca-ES"/>
          <w:rPrChange w:id="39830" w:author="Sopheak Phorn" w:date="2023-08-03T08:39:00Z">
            <w:rPr>
              <w:ins w:id="39831" w:author="Un Seakamey" w:date="2022-11-04T12:48:00Z"/>
              <w:del w:id="39832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83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6E0289" w14:textId="1C67F98B" w:rsidR="00556EC6" w:rsidRPr="008922FA" w:rsidDel="00B64B2E" w:rsidRDefault="007B3FB4">
      <w:pPr>
        <w:spacing w:after="0" w:line="240" w:lineRule="auto"/>
        <w:rPr>
          <w:ins w:id="39834" w:author="User" w:date="2022-10-07T16:15:00Z"/>
          <w:del w:id="39835" w:author="Kem Sereyboth" w:date="2023-07-13T15:36:00Z"/>
          <w:lang w:val="ca-ES"/>
          <w:rPrChange w:id="39836" w:author="Sopheak Phorn" w:date="2023-08-03T08:39:00Z">
            <w:rPr>
              <w:ins w:id="39837" w:author="User" w:date="2022-10-07T16:15:00Z"/>
              <w:del w:id="39838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3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840" w:author="Un Seakamey" w:date="2022-11-04T12:48:00Z">
        <w:del w:id="39841" w:author="Kem Sereyboth" w:date="2023-07-13T15:36:00Z">
          <w:r w:rsidRPr="00975413" w:rsidDel="00B64B2E">
            <w:rPr>
              <w:cs/>
              <w:rPrChange w:id="39842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១៣.</w:delText>
          </w:r>
        </w:del>
      </w:ins>
      <w:ins w:id="39843" w:author="User" w:date="2022-10-07T16:15:00Z">
        <w:del w:id="39844" w:author="Kem Sereyboth" w:date="2023-07-13T15:36:00Z">
          <w:r w:rsidR="00556EC6" w:rsidRPr="00975413" w:rsidDel="00B64B2E">
            <w:rPr>
              <w:cs/>
              <w:rPrChange w:id="39845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លិខិតលេខ ២៦៣</w:delText>
          </w:r>
          <w:r w:rsidR="00556EC6" w:rsidRPr="008922FA" w:rsidDel="00B64B2E">
            <w:rPr>
              <w:lang w:val="ca-ES"/>
              <w:rPrChange w:id="39846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39847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ចុះថ្ងៃទី១ ខែវិច្ឆិកា ឆ្នាំ២០២១ បង្គាប់ការស្ដីពីការបែងចែកភារកិ​ច្ច​របស់អគ្គលេខាធិការដ្ឋានរងនៃអគ្គលេខាធិការដ្ឋានក្រុមប្រឹក្សាជាតិគាំពារសង្គម។</w:delText>
          </w:r>
        </w:del>
      </w:ins>
    </w:p>
    <w:p w14:paraId="7F640188" w14:textId="0F5562CA" w:rsidR="00556EC6" w:rsidRPr="008922FA" w:rsidDel="001259BD" w:rsidRDefault="00556EC6">
      <w:pPr>
        <w:spacing w:after="0" w:line="240" w:lineRule="auto"/>
        <w:rPr>
          <w:ins w:id="39848" w:author="User" w:date="2022-10-07T16:15:00Z"/>
          <w:del w:id="39849" w:author="Kem Sereyboth" w:date="2023-07-13T16:00:00Z"/>
          <w:lang w:val="ca-ES"/>
          <w:rPrChange w:id="39850" w:author="Sopheak Phorn" w:date="2023-08-03T08:39:00Z">
            <w:rPr>
              <w:ins w:id="39851" w:author="User" w:date="2022-10-07T16:15:00Z"/>
              <w:del w:id="39852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853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9854" w:author="User" w:date="2022-10-07T16:15:00Z">
        <w:del w:id="39855" w:author="Kem Sereyboth" w:date="2023-07-13T16:00:00Z">
          <w:r w:rsidRPr="00975413" w:rsidDel="001259BD">
            <w:rPr>
              <w:cs/>
              <w:rPrChange w:id="39856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ប្រធានបទទី២៖ </w:delText>
          </w:r>
          <w:r w:rsidRPr="00975413" w:rsidDel="001259BD">
            <w:rPr>
              <w:cs/>
              <w:rPrChange w:id="39857" w:author="Kem Sereyboth" w:date="2023-07-26T15:1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3A9BAE5A" w14:textId="001DEB01" w:rsidR="00556EC6" w:rsidRPr="008922FA" w:rsidDel="001259BD" w:rsidRDefault="007B3FB4">
      <w:pPr>
        <w:spacing w:after="0" w:line="240" w:lineRule="auto"/>
        <w:rPr>
          <w:ins w:id="39858" w:author="User" w:date="2022-10-07T16:15:00Z"/>
          <w:del w:id="39859" w:author="Kem Sereyboth" w:date="2023-07-13T16:00:00Z"/>
          <w:lang w:val="ca-ES"/>
          <w:rPrChange w:id="39860" w:author="Sopheak Phorn" w:date="2023-08-03T08:39:00Z">
            <w:rPr>
              <w:ins w:id="39861" w:author="User" w:date="2022-10-07T16:15:00Z"/>
              <w:del w:id="3986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6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864" w:author="Un Seakamey" w:date="2022-11-04T12:48:00Z">
        <w:del w:id="39865" w:author="Kem Sereyboth" w:date="2023-07-13T16:00:00Z">
          <w:r w:rsidRPr="00975413" w:rsidDel="001259BD">
            <w:rPr>
              <w:cs/>
              <w:rPrChange w:id="398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១៤.</w:delText>
          </w:r>
        </w:del>
      </w:ins>
      <w:ins w:id="39867" w:author="User" w:date="2022-10-07T16:15:00Z">
        <w:del w:id="39868" w:author="Kem Sereyboth" w:date="2023-07-13T16:00:00Z">
          <w:r w:rsidR="00556EC6" w:rsidRPr="00975413" w:rsidDel="001259BD">
            <w:rPr>
              <w:cs/>
              <w:rPrChange w:id="3986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លិខិតលេខ ៣៩ </w:delText>
          </w:r>
          <w:r w:rsidR="00556EC6" w:rsidRPr="008922FA" w:rsidDel="001259BD">
            <w:rPr>
              <w:lang w:val="ca-ES"/>
              <w:rPrChange w:id="39870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87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ឆ្លើយតបករណីសំណើសុំ​ផ្ដល់</w:delText>
          </w:r>
        </w:del>
      </w:ins>
      <w:ins w:id="39872" w:author="User" w:date="2022-11-14T06:21:00Z">
        <w:del w:id="39873" w:author="Kem Sereyboth" w:date="2023-07-13T16:00:00Z">
          <w:r w:rsidR="003B5DBA" w:rsidRPr="00975413" w:rsidDel="001259BD">
            <w:rPr>
              <w:cs/>
              <w:rPrChange w:id="398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875" w:author="User" w:date="2022-10-07T16:15:00Z">
        <w:del w:id="39876" w:author="Kem Sereyboth" w:date="2023-07-13T16:00:00Z">
          <w:r w:rsidR="00556EC6" w:rsidRPr="00975413" w:rsidDel="001259BD">
            <w:rPr>
              <w:cs/>
              <w:rPrChange w:id="398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កម្រ​ងសេវាសាធារណៈរបស់និយ័តករក្រោមឱវាទ </w:delText>
          </w:r>
          <w:r w:rsidR="00556EC6" w:rsidRPr="00975413" w:rsidDel="001259BD">
            <w:rPr>
              <w:cs/>
              <w:rPrChange w:id="39878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17C7490" w14:textId="1D5F94EA" w:rsidR="00556EC6" w:rsidRPr="008922FA" w:rsidDel="001259BD" w:rsidRDefault="007B3FB4">
      <w:pPr>
        <w:spacing w:after="0" w:line="240" w:lineRule="auto"/>
        <w:rPr>
          <w:ins w:id="39879" w:author="User" w:date="2022-10-07T16:15:00Z"/>
          <w:del w:id="39880" w:author="Kem Sereyboth" w:date="2023-07-13T16:00:00Z"/>
          <w:lang w:val="ca-ES"/>
          <w:rPrChange w:id="39881" w:author="Sopheak Phorn" w:date="2023-08-03T08:39:00Z">
            <w:rPr>
              <w:ins w:id="39882" w:author="User" w:date="2022-10-07T16:15:00Z"/>
              <w:del w:id="3988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8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885" w:author="Un Seakamey" w:date="2022-11-04T12:49:00Z">
        <w:del w:id="39886" w:author="Kem Sereyboth" w:date="2023-07-13T16:00:00Z">
          <w:r w:rsidRPr="00975413" w:rsidDel="001259BD">
            <w:rPr>
              <w:cs/>
              <w:rPrChange w:id="39887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១៥.</w:delText>
          </w:r>
        </w:del>
      </w:ins>
      <w:ins w:id="39888" w:author="User" w:date="2022-10-07T16:15:00Z">
        <w:del w:id="39889" w:author="Kem Sereyboth" w:date="2023-07-13T16:00:00Z">
          <w:r w:rsidR="00556EC6" w:rsidRPr="00975413" w:rsidDel="001259BD">
            <w:rPr>
              <w:cs/>
              <w:rPrChange w:id="3989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សំណើសុំផ្ដល់ព័ត៌មានអំពីលេខគណនីធនាគាររបស់អគ្គលេខាធិការដ្ឋានអាជ្ញាធរសេវា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3989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ហិរញ្ញវត្ថុ មិនមែនធនាគារសម្រាប់ទទួលភាគទាន ដែលនិយ័តករក្រោមឱវាទ </w:delText>
          </w:r>
          <w:r w:rsidR="00556EC6" w:rsidRPr="00975413" w:rsidDel="001259BD">
            <w:rPr>
              <w:cs/>
              <w:rPrChange w:id="39892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89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</w:del>
      </w:ins>
      <w:ins w:id="39894" w:author="Un Seakamey" w:date="2022-11-04T13:29:00Z">
        <w:del w:id="39895" w:author="Kem Sereyboth" w:date="2023-07-13T16:00:00Z">
          <w:r w:rsidR="00DA6A7D" w:rsidRPr="008922FA" w:rsidDel="001259BD">
            <w:rPr>
              <w:lang w:val="ca-ES"/>
              <w:rPrChange w:id="39896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897" w:author="User" w:date="2022-10-07T16:15:00Z">
        <w:del w:id="39898" w:author="Kem Sereyboth" w:date="2023-07-13T16:00:00Z">
          <w:r w:rsidR="00556EC6" w:rsidRPr="00975413" w:rsidDel="001259BD">
            <w:rPr>
              <w:cs/>
              <w:rPrChange w:id="398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អគ្គលេខា​ធិការដ្ឋាន </w:delText>
          </w:r>
          <w:r w:rsidR="00556EC6" w:rsidRPr="00975413" w:rsidDel="001259BD">
            <w:rPr>
              <w:cs/>
              <w:rPrChange w:id="39900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9901" w:author="User" w:date="2022-11-03T23:02:00Z">
        <w:del w:id="39902" w:author="Kem Sereyboth" w:date="2023-07-13T16:00:00Z">
          <w:r w:rsidR="00164F53" w:rsidRPr="00975413" w:rsidDel="001259BD">
            <w:rPr>
              <w:cs/>
              <w:rPrChange w:id="39903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392AC6E" w14:textId="5EB8ADBA" w:rsidR="00556EC6" w:rsidRPr="008922FA" w:rsidDel="001259BD" w:rsidRDefault="00556EC6">
      <w:pPr>
        <w:spacing w:after="0" w:line="240" w:lineRule="auto"/>
        <w:rPr>
          <w:ins w:id="39904" w:author="User" w:date="2022-10-07T16:15:00Z"/>
          <w:del w:id="39905" w:author="Kem Sereyboth" w:date="2023-07-13T16:00:00Z"/>
          <w:lang w:val="ca-ES"/>
          <w:rPrChange w:id="39906" w:author="Sopheak Phorn" w:date="2023-08-03T08:39:00Z">
            <w:rPr>
              <w:ins w:id="39907" w:author="User" w:date="2022-10-07T16:15:00Z"/>
              <w:del w:id="39908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909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9910" w:author="User" w:date="2022-10-07T16:15:00Z">
        <w:del w:id="39911" w:author="Kem Sereyboth" w:date="2023-07-13T16:00:00Z">
          <w:r w:rsidRPr="00975413" w:rsidDel="001259BD">
            <w:rPr>
              <w:cs/>
              <w:rPrChange w:id="39912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 ការបង់ភាគទាន ១០</w:delText>
          </w:r>
          <w:r w:rsidRPr="008922FA" w:rsidDel="001259BD">
            <w:rPr>
              <w:lang w:val="ca-ES"/>
              <w:rPrChange w:id="39913" w:author="Sopheak Phorn" w:date="2023-08-03T08:3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4CEDCCE4" w14:textId="33BEF34A" w:rsidR="00556EC6" w:rsidRPr="008922FA" w:rsidDel="001259BD" w:rsidRDefault="007B3FB4">
      <w:pPr>
        <w:spacing w:after="0" w:line="240" w:lineRule="auto"/>
        <w:rPr>
          <w:ins w:id="39914" w:author="User" w:date="2022-10-07T16:15:00Z"/>
          <w:del w:id="39915" w:author="Kem Sereyboth" w:date="2023-07-13T16:00:00Z"/>
          <w:lang w:val="ca-ES"/>
          <w:rPrChange w:id="39916" w:author="Sopheak Phorn" w:date="2023-08-03T08:39:00Z">
            <w:rPr>
              <w:ins w:id="39917" w:author="User" w:date="2022-10-07T16:15:00Z"/>
              <w:del w:id="3991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1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920" w:author="Un Seakamey" w:date="2022-11-04T12:49:00Z">
        <w:del w:id="39921" w:author="Kem Sereyboth" w:date="2023-07-13T16:00:00Z">
          <w:r w:rsidRPr="00975413" w:rsidDel="001259BD">
            <w:rPr>
              <w:cs/>
              <w:rPrChange w:id="3992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១៦.</w:delText>
          </w:r>
        </w:del>
      </w:ins>
      <w:ins w:id="39923" w:author="User" w:date="2022-10-07T16:15:00Z">
        <w:del w:id="39924" w:author="Kem Sereyboth" w:date="2023-07-13T16:00:00Z">
          <w:r w:rsidR="00556EC6" w:rsidRPr="00975413" w:rsidDel="001259BD">
            <w:rPr>
              <w:cs/>
              <w:rPrChange w:id="3992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ប្រកាសលេខ ០១៥ អ.ស.ហ.ប្រ.ក ចុះថ្ងៃទី២១ ខែឆ្នូ ឆ្នាំ២០២១ ស្ដីពីការកំណត់ប្រភពធន​ធាន និងការប្រើប្រាស់គ្រប់គ្រងធនធានហិរញ្ញវត្ថុរបស់អគ្គលេ​ខាធិការដ្ឋានអាជ្ញាធរសេវា</w:delText>
          </w:r>
        </w:del>
      </w:ins>
      <w:ins w:id="39926" w:author="Un Seakamey" w:date="2022-11-04T13:29:00Z">
        <w:del w:id="39927" w:author="Kem Sereyboth" w:date="2023-07-13T16:00:00Z">
          <w:r w:rsidR="00DA6A7D" w:rsidRPr="008922FA" w:rsidDel="001259BD">
            <w:rPr>
              <w:lang w:val="ca-ES"/>
              <w:rPrChange w:id="3992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929" w:author="User" w:date="2022-10-07T16:15:00Z">
        <w:del w:id="39930" w:author="Kem Sereyboth" w:date="2023-07-13T16:00:00Z">
          <w:r w:rsidR="00556EC6" w:rsidRPr="00975413" w:rsidDel="001259BD">
            <w:rPr>
              <w:cs/>
              <w:rPrChange w:id="3993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ហិរញ្ញវត្ថុមិនមែនធនាគារ</w:delText>
          </w:r>
        </w:del>
      </w:ins>
    </w:p>
    <w:p w14:paraId="451AFC00" w14:textId="3F882FEE" w:rsidR="007B3FB4" w:rsidRPr="008922FA" w:rsidDel="001259BD" w:rsidRDefault="007B3FB4">
      <w:pPr>
        <w:spacing w:after="0" w:line="240" w:lineRule="auto"/>
        <w:rPr>
          <w:ins w:id="39932" w:author="Un Seakamey" w:date="2022-11-04T12:49:00Z"/>
          <w:del w:id="39933" w:author="Kem Sereyboth" w:date="2023-07-13T16:00:00Z"/>
          <w:lang w:val="ca-ES"/>
          <w:rPrChange w:id="39934" w:author="Sopheak Phorn" w:date="2023-08-03T08:39:00Z">
            <w:rPr>
              <w:ins w:id="39935" w:author="Un Seakamey" w:date="2022-11-04T12:49:00Z"/>
              <w:del w:id="39936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3993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9DA2F9D" w14:textId="01710319" w:rsidR="00556EC6" w:rsidRPr="008922FA" w:rsidDel="001259BD" w:rsidRDefault="007B3FB4">
      <w:pPr>
        <w:spacing w:after="0" w:line="240" w:lineRule="auto"/>
        <w:rPr>
          <w:ins w:id="39938" w:author="User" w:date="2022-10-07T16:15:00Z"/>
          <w:del w:id="39939" w:author="Kem Sereyboth" w:date="2023-07-13T16:00:00Z"/>
          <w:lang w:val="ca-ES"/>
          <w:rPrChange w:id="39940" w:author="Sopheak Phorn" w:date="2023-08-03T08:39:00Z">
            <w:rPr>
              <w:ins w:id="39941" w:author="User" w:date="2022-10-07T16:15:00Z"/>
              <w:del w:id="39942" w:author="Kem Sereyboth" w:date="2023-07-13T16:0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3994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944" w:author="Un Seakamey" w:date="2022-11-04T12:49:00Z">
        <w:del w:id="39945" w:author="Kem Sereyboth" w:date="2023-07-13T16:00:00Z">
          <w:r w:rsidRPr="00975413" w:rsidDel="001259BD">
            <w:rPr>
              <w:cs/>
              <w:rPrChange w:id="3994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១៧.</w:delText>
          </w:r>
        </w:del>
      </w:ins>
      <w:ins w:id="39947" w:author="User" w:date="2022-10-07T16:15:00Z">
        <w:del w:id="39948" w:author="Kem Sereyboth" w:date="2023-07-13T16:00:00Z">
          <w:r w:rsidR="00556EC6" w:rsidRPr="00975413" w:rsidDel="001259BD">
            <w:rPr>
              <w:cs/>
              <w:rPrChange w:id="3994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០២</w:delText>
          </w:r>
        </w:del>
      </w:ins>
      <w:ins w:id="39950" w:author="Un Seakamey" w:date="2022-11-04T09:39:00Z">
        <w:del w:id="39951" w:author="Kem Sereyboth" w:date="2023-07-13T16:00:00Z">
          <w:r w:rsidR="005044C9" w:rsidRPr="00975413" w:rsidDel="001259BD">
            <w:rPr>
              <w:cs/>
              <w:rPrChange w:id="3995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39953" w:author="User" w:date="2022-10-07T16:15:00Z">
        <w:del w:id="39954" w:author="Kem Sereyboth" w:date="2023-07-13T16:00:00Z">
          <w:r w:rsidR="00556EC6" w:rsidRPr="00975413" w:rsidDel="001259BD">
            <w:rPr>
              <w:cs/>
              <w:rPrChange w:id="3995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 អ.ស.ហ.អល ចុះថ្ងៃទី២​ ខែកុម្ភៈ ឆ្នាំ២០២២ ស្ដីពីសំណើសុំពិនិត្យល​ទ្ធ​ភាព</w:delText>
          </w:r>
        </w:del>
      </w:ins>
      <w:ins w:id="39956" w:author="Un Seakamey" w:date="2022-11-04T13:29:00Z">
        <w:del w:id="39957" w:author="Kem Sereyboth" w:date="2023-07-13T16:00:00Z">
          <w:r w:rsidR="00C22E9B" w:rsidRPr="008922FA" w:rsidDel="001259BD">
            <w:rPr>
              <w:lang w:val="ca-ES"/>
              <w:rPrChange w:id="3995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959" w:author="User" w:date="2022-10-07T16:15:00Z">
        <w:del w:id="39960" w:author="Kem Sereyboth" w:date="2023-07-13T16:00:00Z">
          <w:r w:rsidR="00556EC6" w:rsidRPr="00975413" w:rsidDel="001259BD">
            <w:rPr>
              <w:cs/>
              <w:rPrChange w:id="3996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បង់ភាគទានរបស់និយ័តករក្រោមឱវាទ </w:delText>
          </w:r>
          <w:r w:rsidR="00556EC6" w:rsidRPr="00975413" w:rsidDel="001259BD">
            <w:rPr>
              <w:cs/>
              <w:rPrChange w:id="39962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9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ជាប្រចាំខែមកអគ្គលេខាធិការដ្ឋាន </w:delText>
          </w:r>
          <w:r w:rsidR="00556EC6" w:rsidRPr="00975413" w:rsidDel="001259BD">
            <w:rPr>
              <w:cs/>
              <w:rPrChange w:id="39964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2D0434C" w14:textId="679082AA" w:rsidR="007B3FB4" w:rsidRPr="008922FA" w:rsidDel="001259BD" w:rsidRDefault="007B3FB4">
      <w:pPr>
        <w:spacing w:after="0" w:line="240" w:lineRule="auto"/>
        <w:rPr>
          <w:ins w:id="39965" w:author="Un Seakamey" w:date="2022-11-04T12:49:00Z"/>
          <w:del w:id="39966" w:author="Kem Sereyboth" w:date="2023-07-13T16:00:00Z"/>
          <w:lang w:val="ca-ES"/>
          <w:rPrChange w:id="39967" w:author="Sopheak Phorn" w:date="2023-08-03T08:39:00Z">
            <w:rPr>
              <w:ins w:id="39968" w:author="Un Seakamey" w:date="2022-11-04T12:49:00Z"/>
              <w:del w:id="3996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7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2618808" w14:textId="75BD3196" w:rsidR="00556EC6" w:rsidRPr="008922FA" w:rsidDel="001259BD" w:rsidRDefault="007B3FB4">
      <w:pPr>
        <w:spacing w:after="0" w:line="240" w:lineRule="auto"/>
        <w:rPr>
          <w:ins w:id="39971" w:author="User" w:date="2022-10-07T16:15:00Z"/>
          <w:del w:id="39972" w:author="Kem Sereyboth" w:date="2023-07-13T16:00:00Z"/>
          <w:lang w:val="ca-ES"/>
          <w:rPrChange w:id="39973" w:author="Sopheak Phorn" w:date="2023-08-03T08:39:00Z">
            <w:rPr>
              <w:ins w:id="39974" w:author="User" w:date="2022-10-07T16:15:00Z"/>
              <w:del w:id="3997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76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0" w:hanging="360"/>
            <w:jc w:val="both"/>
          </w:pPr>
        </w:pPrChange>
      </w:pPr>
      <w:ins w:id="39977" w:author="Un Seakamey" w:date="2022-11-04T12:49:00Z">
        <w:del w:id="39978" w:author="Kem Sereyboth" w:date="2023-07-13T16:00:00Z">
          <w:r w:rsidRPr="00975413" w:rsidDel="001259BD">
            <w:rPr>
              <w:cs/>
              <w:rPrChange w:id="3997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១៨.</w:delText>
          </w:r>
        </w:del>
      </w:ins>
      <w:ins w:id="39980" w:author="User" w:date="2022-10-07T16:15:00Z">
        <w:del w:id="39981" w:author="Kem Sereyboth" w:date="2023-07-13T16:00:00Z">
          <w:r w:rsidR="00556EC6" w:rsidRPr="00975413" w:rsidDel="001259BD">
            <w:rPr>
              <w:cs/>
              <w:rPrChange w:id="3998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៣៩</w:delText>
          </w:r>
          <w:r w:rsidR="00556EC6" w:rsidRPr="008922FA" w:rsidDel="001259BD">
            <w:rPr>
              <w:lang w:val="ca-ES"/>
              <w:rPrChange w:id="3998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98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ឆ្លើយតបករណីសំណើសុំផ្ដល់</w:delText>
          </w:r>
        </w:del>
      </w:ins>
      <w:ins w:id="39985" w:author="User" w:date="2022-11-14T06:20:00Z">
        <w:del w:id="39986" w:author="Kem Sereyboth" w:date="2023-07-13T16:00:00Z">
          <w:r w:rsidR="002E584B" w:rsidRPr="00975413" w:rsidDel="001259BD">
            <w:rPr>
              <w:cs/>
              <w:rPrChange w:id="3998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988" w:author="User" w:date="2022-10-07T16:15:00Z">
        <w:del w:id="39989" w:author="Kem Sereyboth" w:date="2023-07-13T16:00:00Z">
          <w:r w:rsidR="00556EC6" w:rsidRPr="00975413" w:rsidDel="001259BD">
            <w:rPr>
              <w:cs/>
              <w:rPrChange w:id="3999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កម្រងសេវាសាធារណៈរបស់និយ័តករក្រោមឱវាទ </w:delText>
          </w:r>
          <w:r w:rsidR="00556EC6" w:rsidRPr="00975413" w:rsidDel="001259BD">
            <w:rPr>
              <w:cs/>
              <w:rPrChange w:id="39991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48F15713" w14:textId="762444FE" w:rsidR="007B3FB4" w:rsidRPr="008922FA" w:rsidDel="001259BD" w:rsidRDefault="007B3FB4">
      <w:pPr>
        <w:spacing w:after="0" w:line="240" w:lineRule="auto"/>
        <w:rPr>
          <w:ins w:id="39992" w:author="Un Seakamey" w:date="2022-11-04T12:49:00Z"/>
          <w:del w:id="39993" w:author="Kem Sereyboth" w:date="2023-07-13T16:00:00Z"/>
          <w:lang w:val="ca-ES"/>
          <w:rPrChange w:id="39994" w:author="Sopheak Phorn" w:date="2023-08-03T08:39:00Z">
            <w:rPr>
              <w:ins w:id="39995" w:author="Un Seakamey" w:date="2022-11-04T12:49:00Z"/>
              <w:del w:id="39996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3999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2AC6743" w14:textId="1CFDF7EE" w:rsidR="00556EC6" w:rsidRPr="008922FA" w:rsidDel="001259BD" w:rsidRDefault="007B3FB4">
      <w:pPr>
        <w:spacing w:after="0" w:line="240" w:lineRule="auto"/>
        <w:rPr>
          <w:ins w:id="39998" w:author="User" w:date="2022-10-07T16:15:00Z"/>
          <w:del w:id="39999" w:author="Kem Sereyboth" w:date="2023-07-13T16:00:00Z"/>
          <w:lang w:val="ca-ES"/>
          <w:rPrChange w:id="40000" w:author="Sopheak Phorn" w:date="2023-08-03T08:39:00Z">
            <w:rPr>
              <w:ins w:id="40001" w:author="User" w:date="2022-10-07T16:15:00Z"/>
              <w:del w:id="4000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0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004" w:author="Un Seakamey" w:date="2022-11-04T12:49:00Z">
        <w:del w:id="40005" w:author="Kem Sereyboth" w:date="2023-07-13T16:00:00Z">
          <w:r w:rsidRPr="00975413" w:rsidDel="001259BD">
            <w:rPr>
              <w:cs/>
              <w:rPrChange w:id="4000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40007" w:author="Un Seakamey" w:date="2022-11-04T12:50:00Z">
        <w:del w:id="40008" w:author="Kem Sereyboth" w:date="2023-07-13T16:00:00Z">
          <w:r w:rsidRPr="00975413" w:rsidDel="001259BD">
            <w:rPr>
              <w:cs/>
              <w:rPrChange w:id="400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40010" w:author="User" w:date="2022-10-07T16:15:00Z">
        <w:del w:id="40011" w:author="Kem Sereyboth" w:date="2023-07-13T16:00:00Z">
          <w:r w:rsidR="00556EC6" w:rsidRPr="00975413" w:rsidDel="001259BD">
            <w:rPr>
              <w:cs/>
              <w:rPrChange w:id="4001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</w:delText>
          </w:r>
        </w:del>
      </w:ins>
      <w:ins w:id="40013" w:author="User" w:date="2022-11-14T06:19:00Z">
        <w:del w:id="40014" w:author="Kem Sereyboth" w:date="2023-07-13T16:00:00Z">
          <w:r w:rsidR="009B55CC" w:rsidRPr="00975413" w:rsidDel="001259BD">
            <w:rPr>
              <w:cs/>
              <w:rPrChange w:id="4001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40016" w:author="User" w:date="2022-10-07T16:15:00Z">
        <w:del w:id="40017" w:author="Kem Sereyboth" w:date="2023-07-13T16:00:00Z">
          <w:r w:rsidR="00556EC6" w:rsidRPr="00975413" w:rsidDel="001259BD">
            <w:rPr>
              <w:cs/>
              <w:rPrChange w:id="4001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9"/>
                  <w:sz w:val="24"/>
                  <w:szCs w:val="24"/>
                  <w:cs/>
                </w:rPr>
              </w:rPrChange>
            </w:rPr>
            <w:delText>រញ្ញវត្ថុមិនមែនធនាគារសម្រាប់</w:delText>
          </w:r>
        </w:del>
      </w:ins>
      <w:ins w:id="40019" w:author="Un Seakamey" w:date="2022-11-04T13:31:00Z">
        <w:del w:id="40020" w:author="Kem Sereyboth" w:date="2023-07-13T16:00:00Z">
          <w:r w:rsidR="00A753FB" w:rsidRPr="008922FA" w:rsidDel="001259BD">
            <w:rPr>
              <w:lang w:val="ca-ES"/>
              <w:rPrChange w:id="4002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022" w:author="User" w:date="2022-10-07T16:15:00Z">
        <w:del w:id="40023" w:author="Kem Sereyboth" w:date="2023-07-13T16:00:00Z">
          <w:r w:rsidR="00556EC6" w:rsidRPr="00975413" w:rsidDel="001259BD">
            <w:rPr>
              <w:cs/>
              <w:rPrChange w:id="4002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ទទួលភាគទាន ដែលនិយ័តករក្រោមឱវាទ </w:delText>
          </w:r>
          <w:r w:rsidR="00556EC6" w:rsidRPr="00975413" w:rsidDel="001259BD">
            <w:rPr>
              <w:cs/>
              <w:rPrChange w:id="40025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0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="00556EC6" w:rsidRPr="00975413" w:rsidDel="001259BD">
            <w:rPr>
              <w:cs/>
              <w:rPrChange w:id="40027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5B868917" w14:textId="561D1989" w:rsidR="007B3FB4" w:rsidRPr="008922FA" w:rsidDel="001259BD" w:rsidRDefault="007B3FB4">
      <w:pPr>
        <w:spacing w:after="0" w:line="240" w:lineRule="auto"/>
        <w:rPr>
          <w:ins w:id="40028" w:author="Un Seakamey" w:date="2022-11-04T12:50:00Z"/>
          <w:del w:id="40029" w:author="Kem Sereyboth" w:date="2023-07-13T16:00:00Z"/>
          <w:lang w:val="ca-ES"/>
          <w:rPrChange w:id="40030" w:author="Sopheak Phorn" w:date="2023-08-03T08:39:00Z">
            <w:rPr>
              <w:ins w:id="40031" w:author="Un Seakamey" w:date="2022-11-04T12:50:00Z"/>
              <w:del w:id="40032" w:author="Kem Sereyboth" w:date="2023-07-13T16:00:00Z"/>
              <w:rFonts w:ascii="Khmer MEF1" w:hAnsi="Khmer MEF1" w:cs="Khmer MEF1"/>
              <w:color w:val="171717" w:themeColor="background2" w:themeShade="1A"/>
              <w:spacing w:val="14"/>
              <w:sz w:val="24"/>
              <w:szCs w:val="24"/>
            </w:rPr>
          </w:rPrChange>
        </w:rPr>
        <w:pPrChange w:id="4003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022C55" w14:textId="29331E62" w:rsidR="00556EC6" w:rsidRPr="008922FA" w:rsidDel="001259BD" w:rsidRDefault="007B3FB4">
      <w:pPr>
        <w:spacing w:after="0" w:line="240" w:lineRule="auto"/>
        <w:rPr>
          <w:ins w:id="40034" w:author="User" w:date="2022-10-07T16:15:00Z"/>
          <w:del w:id="40035" w:author="Kem Sereyboth" w:date="2023-07-13T16:00:00Z"/>
          <w:lang w:val="ca-ES"/>
          <w:rPrChange w:id="40036" w:author="Sopheak Phorn" w:date="2023-08-03T08:39:00Z">
            <w:rPr>
              <w:ins w:id="40037" w:author="User" w:date="2022-10-07T16:15:00Z"/>
              <w:del w:id="4003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39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040" w:author="Un Seakamey" w:date="2022-11-04T12:50:00Z">
        <w:del w:id="40041" w:author="Kem Sereyboth" w:date="2023-07-13T16:00:00Z">
          <w:r w:rsidRPr="00975413" w:rsidDel="001259BD">
            <w:rPr>
              <w:cs/>
              <w:rPrChange w:id="4004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២០.</w:delText>
          </w:r>
        </w:del>
      </w:ins>
      <w:ins w:id="40043" w:author="User" w:date="2022-10-07T16:15:00Z">
        <w:del w:id="40044" w:author="Kem Sereyboth" w:date="2023-07-13T16:00:00Z">
          <w:r w:rsidR="00556EC6" w:rsidRPr="00975413" w:rsidDel="001259BD">
            <w:rPr>
              <w:cs/>
              <w:rPrChange w:id="4004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4004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40047" w:author="User" w:date="2022-11-14T06:19:00Z">
        <w:del w:id="40048" w:author="Kem Sereyboth" w:date="2023-07-13T16:00:00Z">
          <w:r w:rsidR="00BF6F9C" w:rsidRPr="00975413" w:rsidDel="001259BD">
            <w:rPr>
              <w:cs/>
              <w:rPrChange w:id="4004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40050" w:author="User" w:date="2022-10-07T16:15:00Z">
        <w:del w:id="40051" w:author="Kem Sereyboth" w:date="2023-07-13T16:00:00Z">
          <w:r w:rsidR="00556EC6" w:rsidRPr="00975413" w:rsidDel="001259BD">
            <w:rPr>
              <w:cs/>
              <w:rPrChange w:id="4005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ញ្ញវត្ថុមិនមែនធនាគារសម្រាប់ទទួលភាគទានដែលនិយ័តករក្រោមឱវាទ </w:delText>
          </w:r>
          <w:r w:rsidR="00556EC6" w:rsidRPr="00975413" w:rsidDel="001259BD">
            <w:rPr>
              <w:cs/>
              <w:rPrChange w:id="40053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05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បង់</w:delText>
          </w:r>
        </w:del>
      </w:ins>
      <w:ins w:id="40055" w:author="User" w:date="2022-11-14T06:19:00Z">
        <w:del w:id="40056" w:author="Kem Sereyboth" w:date="2023-07-13T16:00:00Z">
          <w:r w:rsidR="00A65489" w:rsidRPr="00975413" w:rsidDel="001259BD">
            <w:rPr>
              <w:cs/>
              <w:rPrChange w:id="4005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058" w:author="User" w:date="2022-10-07T16:15:00Z">
        <w:del w:id="40059" w:author="Kem Sereyboth" w:date="2023-07-13T16:00:00Z">
          <w:r w:rsidR="00556EC6" w:rsidRPr="00975413" w:rsidDel="001259BD">
            <w:rPr>
              <w:cs/>
              <w:rPrChange w:id="4006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ចូ​ល​អគ្គលេខាធិការដ្ឋាន </w:delText>
          </w:r>
          <w:r w:rsidR="00556EC6" w:rsidRPr="00975413" w:rsidDel="001259BD">
            <w:rPr>
              <w:cs/>
              <w:rPrChange w:id="40061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40062" w:author="User" w:date="2022-11-03T23:02:00Z">
        <w:del w:id="40063" w:author="Kem Sereyboth" w:date="2023-07-13T16:00:00Z">
          <w:r w:rsidR="00164F53" w:rsidRPr="00975413" w:rsidDel="001259BD">
            <w:rPr>
              <w:cs/>
              <w:rPrChange w:id="40064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D6BC586" w14:textId="2B460B22" w:rsidR="00556EC6" w:rsidRPr="008922FA" w:rsidDel="001259BD" w:rsidRDefault="00556EC6">
      <w:pPr>
        <w:spacing w:after="0" w:line="240" w:lineRule="auto"/>
        <w:rPr>
          <w:ins w:id="40065" w:author="User" w:date="2022-10-07T16:15:00Z"/>
          <w:del w:id="40066" w:author="Kem Sereyboth" w:date="2023-07-13T16:00:00Z"/>
          <w:lang w:val="ca-ES"/>
          <w:rPrChange w:id="40067" w:author="Sopheak Phorn" w:date="2023-08-03T08:39:00Z">
            <w:rPr>
              <w:ins w:id="40068" w:author="User" w:date="2022-10-07T16:15:00Z"/>
              <w:del w:id="40069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070" w:author="Sopheak Phorn" w:date="2023-08-03T16:18:00Z">
          <w:pPr>
            <w:spacing w:after="0" w:line="233" w:lineRule="auto"/>
            <w:ind w:firstLine="720"/>
            <w:jc w:val="both"/>
          </w:pPr>
        </w:pPrChange>
      </w:pPr>
      <w:ins w:id="40071" w:author="User" w:date="2022-10-07T16:15:00Z">
        <w:del w:id="40072" w:author="Kem Sereyboth" w:date="2023-07-13T16:00:00Z">
          <w:r w:rsidRPr="00975413" w:rsidDel="001259BD">
            <w:rPr>
              <w:cs/>
              <w:rPrChange w:id="40073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 ប្រព័ន្ធលើកទឹកចិត្តមន្រ្តី</w:delText>
          </w:r>
        </w:del>
      </w:ins>
    </w:p>
    <w:p w14:paraId="4A8556E8" w14:textId="6FB8E016" w:rsidR="00556EC6" w:rsidRPr="008922FA" w:rsidDel="001259BD" w:rsidRDefault="007B3FB4">
      <w:pPr>
        <w:spacing w:after="0" w:line="240" w:lineRule="auto"/>
        <w:rPr>
          <w:ins w:id="40074" w:author="User" w:date="2022-10-07T16:15:00Z"/>
          <w:del w:id="40075" w:author="Kem Sereyboth" w:date="2023-07-13T16:00:00Z"/>
          <w:lang w:val="ca-ES"/>
          <w:rPrChange w:id="40076" w:author="Sopheak Phorn" w:date="2023-08-03T08:39:00Z">
            <w:rPr>
              <w:ins w:id="40077" w:author="User" w:date="2022-10-07T16:15:00Z"/>
              <w:del w:id="4007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79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080" w:author="Un Seakamey" w:date="2022-11-04T12:50:00Z">
        <w:del w:id="40081" w:author="Kem Sereyboth" w:date="2023-07-13T16:00:00Z">
          <w:r w:rsidRPr="00975413" w:rsidDel="001259BD">
            <w:rPr>
              <w:cs/>
              <w:rPrChange w:id="4008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40083" w:author="Un Seakamey" w:date="2022-11-04T13:32:00Z">
        <w:del w:id="40084" w:author="Kem Sereyboth" w:date="2023-07-13T16:00:00Z">
          <w:r w:rsidR="00C310DE" w:rsidRPr="00975413" w:rsidDel="001259BD">
            <w:rPr>
              <w:cs/>
              <w:rPrChange w:id="4008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086" w:author="User" w:date="2022-10-07T16:15:00Z">
        <w:del w:id="40087" w:author="Kem Sereyboth" w:date="2023-07-13T16:00:00Z">
          <w:r w:rsidR="00556EC6" w:rsidRPr="00975413" w:rsidDel="001259BD">
            <w:rPr>
              <w:cs/>
              <w:rPrChange w:id="4008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</w:delText>
          </w:r>
        </w:del>
      </w:ins>
      <w:ins w:id="40089" w:author="Un Seakamey" w:date="2022-11-04T13:32:00Z">
        <w:del w:id="40090" w:author="Kem Sereyboth" w:date="2023-07-13T16:00:00Z">
          <w:r w:rsidR="00C310DE" w:rsidRPr="008922FA" w:rsidDel="001259BD">
            <w:rPr>
              <w:lang w:val="ca-ES"/>
              <w:rPrChange w:id="4009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092" w:author="User" w:date="2022-10-07T16:15:00Z">
        <w:del w:id="40093" w:author="Kem Sereyboth" w:date="2023-07-13T16:00:00Z">
          <w:r w:rsidR="00556EC6" w:rsidRPr="00975413" w:rsidDel="001259BD">
            <w:rPr>
              <w:cs/>
              <w:rPrChange w:id="4009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ឧប​ត្ថ​ម្ភជីវភាពសម្រាប់ថ្នាក់ដឹកនាំ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9795CF2" w14:textId="2279908C" w:rsidR="007B3FB4" w:rsidRPr="008922FA" w:rsidDel="001259BD" w:rsidRDefault="007B3FB4">
      <w:pPr>
        <w:spacing w:after="0" w:line="240" w:lineRule="auto"/>
        <w:rPr>
          <w:ins w:id="40095" w:author="Un Seakamey" w:date="2022-11-04T12:50:00Z"/>
          <w:del w:id="40096" w:author="Kem Sereyboth" w:date="2023-07-13T16:00:00Z"/>
          <w:lang w:val="ca-ES"/>
          <w:rPrChange w:id="40097" w:author="Sopheak Phorn" w:date="2023-08-03T08:39:00Z">
            <w:rPr>
              <w:ins w:id="40098" w:author="Un Seakamey" w:date="2022-11-04T12:50:00Z"/>
              <w:del w:id="40099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10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863E914" w14:textId="2CE6D69E" w:rsidR="00556EC6" w:rsidRPr="008922FA" w:rsidDel="001259BD" w:rsidRDefault="007B3FB4">
      <w:pPr>
        <w:spacing w:after="0" w:line="240" w:lineRule="auto"/>
        <w:rPr>
          <w:ins w:id="40101" w:author="User" w:date="2022-10-07T16:15:00Z"/>
          <w:del w:id="40102" w:author="Kem Sereyboth" w:date="2023-07-13T16:00:00Z"/>
          <w:lang w:val="ca-ES"/>
          <w:rPrChange w:id="40103" w:author="Sopheak Phorn" w:date="2023-08-03T08:39:00Z">
            <w:rPr>
              <w:ins w:id="40104" w:author="User" w:date="2022-10-07T16:15:00Z"/>
              <w:del w:id="4010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06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107" w:author="Un Seakamey" w:date="2022-11-04T12:50:00Z">
        <w:del w:id="40108" w:author="Kem Sereyboth" w:date="2023-07-13T16:00:00Z">
          <w:r w:rsidRPr="00975413" w:rsidDel="001259BD">
            <w:rPr>
              <w:cs/>
              <w:rPrChange w:id="401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២២.</w:delText>
          </w:r>
        </w:del>
      </w:ins>
      <w:ins w:id="40110" w:author="User" w:date="2022-10-07T16:15:00Z">
        <w:del w:id="40111" w:author="Kem Sereyboth" w:date="2023-07-13T16:00:00Z">
          <w:r w:rsidR="00556EC6" w:rsidRPr="00975413" w:rsidDel="001259BD">
            <w:rPr>
              <w:cs/>
              <w:rPrChange w:id="4011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ប្រកាសលេខ ០១០ អ.ស.ហ.ប្រក ចុះថ្ងៃទី០៨ ខែតុលា ឆ្នាំ២០២១ ស្ដីពីលក្ខន្តិកៈនៃមន្ត្រី</w:delText>
          </w:r>
        </w:del>
      </w:ins>
      <w:ins w:id="40113" w:author="Un Seakamey" w:date="2022-11-04T13:32:00Z">
        <w:del w:id="40114" w:author="Kem Sereyboth" w:date="2023-07-13T16:00:00Z">
          <w:r w:rsidR="003A7D1C" w:rsidRPr="00975413" w:rsidDel="001259BD">
            <w:rPr>
              <w:cs/>
              <w:rPrChange w:id="4011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116" w:author="User" w:date="2022-10-07T16:15:00Z">
        <w:del w:id="40117" w:author="Kem Sereyboth" w:date="2023-07-13T16:00:00Z">
          <w:r w:rsidR="00556EC6" w:rsidRPr="00975413" w:rsidDel="001259BD">
            <w:rPr>
              <w:cs/>
              <w:rPrChange w:id="4011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លក្ខន្តិកៈ</w:delText>
          </w:r>
          <w:r w:rsidR="00556EC6" w:rsidRPr="008922FA" w:rsidDel="001259BD">
            <w:rPr>
              <w:lang w:val="ca-ES"/>
              <w:rPrChange w:id="40119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12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11B5961A" w14:textId="2EC425B2" w:rsidR="007B3FB4" w:rsidRPr="008922FA" w:rsidDel="001259BD" w:rsidRDefault="007B3FB4">
      <w:pPr>
        <w:spacing w:after="0" w:line="240" w:lineRule="auto"/>
        <w:rPr>
          <w:ins w:id="40121" w:author="Un Seakamey" w:date="2022-11-04T12:50:00Z"/>
          <w:del w:id="40122" w:author="Kem Sereyboth" w:date="2023-07-13T16:00:00Z"/>
          <w:lang w:val="ca-ES"/>
          <w:rPrChange w:id="40123" w:author="Sopheak Phorn" w:date="2023-08-03T08:39:00Z">
            <w:rPr>
              <w:ins w:id="40124" w:author="Un Seakamey" w:date="2022-11-04T12:50:00Z"/>
              <w:del w:id="40125" w:author="Kem Sereyboth" w:date="2023-07-13T16:00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40126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BF1AC90" w14:textId="13B7F86E" w:rsidR="00556EC6" w:rsidRPr="008922FA" w:rsidDel="001259BD" w:rsidRDefault="007B3FB4">
      <w:pPr>
        <w:spacing w:after="0" w:line="240" w:lineRule="auto"/>
        <w:rPr>
          <w:ins w:id="40127" w:author="User" w:date="2022-10-07T16:15:00Z"/>
          <w:del w:id="40128" w:author="Kem Sereyboth" w:date="2023-07-13T16:00:00Z"/>
          <w:lang w:val="ca-ES"/>
          <w:rPrChange w:id="40129" w:author="Sopheak Phorn" w:date="2023-08-03T08:39:00Z">
            <w:rPr>
              <w:ins w:id="40130" w:author="User" w:date="2022-10-07T16:15:00Z"/>
              <w:del w:id="40131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32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133" w:author="Un Seakamey" w:date="2022-11-04T12:50:00Z">
        <w:del w:id="40134" w:author="Kem Sereyboth" w:date="2023-07-13T16:00:00Z">
          <w:r w:rsidRPr="00975413" w:rsidDel="001259BD">
            <w:rPr>
              <w:cs/>
              <w:rPrChange w:id="4013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២៣.</w:delText>
          </w:r>
        </w:del>
      </w:ins>
      <w:ins w:id="40136" w:author="User" w:date="2022-10-07T16:15:00Z">
        <w:del w:id="40137" w:author="Kem Sereyboth" w:date="2023-07-13T16:00:00Z">
          <w:r w:rsidR="00556EC6" w:rsidRPr="00975413" w:rsidDel="001259BD">
            <w:rPr>
              <w:cs/>
              <w:rPrChange w:id="4013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ចុះថ្ងៃទី០៤ ខែមិថុនា ឆ្នាំ២០១៤ ស្ដីពីការកំណត់គោលការណ៍</w:delText>
          </w:r>
          <w:r w:rsidR="00556EC6" w:rsidRPr="00975413" w:rsidDel="001259BD">
            <w:rPr>
              <w:cs/>
              <w:rPrChange w:id="4013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14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  <w:r w:rsidR="00556EC6" w:rsidRPr="008922FA" w:rsidDel="001259BD">
            <w:rPr>
              <w:lang w:val="ca-ES"/>
              <w:rPrChange w:id="4014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14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រង្វា</w:delText>
          </w:r>
          <w:r w:rsidR="00556EC6" w:rsidRPr="008922FA" w:rsidDel="001259BD">
            <w:rPr>
              <w:lang w:val="ca-ES"/>
              <w:rPrChange w:id="4014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556EC6" w:rsidRPr="00975413" w:rsidDel="001259BD">
            <w:rPr>
              <w:cs/>
              <w:rPrChange w:id="4014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ន់របស់អង្គភាពក្រោមឱវាទក្រសួងសេដ្ឋកិច្ចនិងហិរញ្ញវត្ថុ</w:delText>
          </w:r>
        </w:del>
      </w:ins>
    </w:p>
    <w:p w14:paraId="363A9C9D" w14:textId="13C23E86" w:rsidR="007B3FB4" w:rsidRPr="008922FA" w:rsidDel="001259BD" w:rsidRDefault="007B3FB4">
      <w:pPr>
        <w:spacing w:after="0" w:line="240" w:lineRule="auto"/>
        <w:rPr>
          <w:ins w:id="40145" w:author="Un Seakamey" w:date="2022-11-04T12:50:00Z"/>
          <w:del w:id="40146" w:author="Kem Sereyboth" w:date="2023-07-13T16:00:00Z"/>
          <w:lang w:val="ca-ES"/>
          <w:rPrChange w:id="40147" w:author="Sopheak Phorn" w:date="2023-08-03T08:39:00Z">
            <w:rPr>
              <w:ins w:id="40148" w:author="Un Seakamey" w:date="2022-11-04T12:50:00Z"/>
              <w:del w:id="40149" w:author="Kem Sereyboth" w:date="2023-07-13T16:00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4015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175D35F" w14:textId="7DEA9439" w:rsidR="00556EC6" w:rsidRPr="008922FA" w:rsidDel="001259BD" w:rsidRDefault="007B3FB4">
      <w:pPr>
        <w:spacing w:after="0" w:line="240" w:lineRule="auto"/>
        <w:rPr>
          <w:ins w:id="40151" w:author="User" w:date="2022-10-07T16:15:00Z"/>
          <w:del w:id="40152" w:author="Kem Sereyboth" w:date="2023-07-13T16:00:00Z"/>
          <w:lang w:val="ca-ES"/>
          <w:rPrChange w:id="40153" w:author="Sopheak Phorn" w:date="2023-08-03T08:39:00Z">
            <w:rPr>
              <w:ins w:id="40154" w:author="User" w:date="2022-10-07T16:15:00Z"/>
              <w:del w:id="4015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56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157" w:author="Un Seakamey" w:date="2022-11-04T12:50:00Z">
        <w:del w:id="40158" w:author="Kem Sereyboth" w:date="2023-07-13T16:00:00Z">
          <w:r w:rsidRPr="00975413" w:rsidDel="001259BD">
            <w:rPr>
              <w:cs/>
              <w:rPrChange w:id="4015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២៤.</w:delText>
          </w:r>
        </w:del>
      </w:ins>
      <w:ins w:id="40160" w:author="User" w:date="2022-10-07T16:15:00Z">
        <w:del w:id="40161" w:author="Kem Sereyboth" w:date="2023-07-13T16:00:00Z">
          <w:r w:rsidR="00556EC6" w:rsidRPr="00975413" w:rsidDel="001259BD">
            <w:rPr>
              <w:cs/>
              <w:rPrChange w:id="4016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សារាចរលេខ ០០៤ សហវ ចុះថ្ងៃទី២ ខែកុម្ភៈ ឆ្នាំ២០១៧ ស្ដីពីការអនុវត្តប្រកាសលេខ៦១៦</w:delText>
          </w:r>
          <w:r w:rsidR="00556EC6" w:rsidRPr="00975413" w:rsidDel="001259BD">
            <w:rPr>
              <w:cs/>
              <w:rPrChange w:id="401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ស​ហវ.ប្រក ចុះថ្ងៃទី៤ ខែមិថុនា ឆ្នាំ២០១៤ និងបទប្បញ្ញត្តិវិសោធនកម្មពាក់ព័ន្ធ</w:delText>
          </w:r>
        </w:del>
      </w:ins>
    </w:p>
    <w:p w14:paraId="67674E66" w14:textId="2B4554D5" w:rsidR="007B3FB4" w:rsidRPr="008922FA" w:rsidDel="001259BD" w:rsidRDefault="007B3FB4">
      <w:pPr>
        <w:spacing w:after="0" w:line="240" w:lineRule="auto"/>
        <w:rPr>
          <w:ins w:id="40164" w:author="Un Seakamey" w:date="2022-11-04T12:50:00Z"/>
          <w:del w:id="40165" w:author="Kem Sereyboth" w:date="2023-07-13T16:00:00Z"/>
          <w:lang w:val="ca-ES"/>
          <w:rPrChange w:id="40166" w:author="Sopheak Phorn" w:date="2023-08-03T08:39:00Z">
            <w:rPr>
              <w:ins w:id="40167" w:author="Un Seakamey" w:date="2022-11-04T12:50:00Z"/>
              <w:del w:id="40168" w:author="Kem Sereyboth" w:date="2023-07-13T16:00:00Z"/>
              <w:rFonts w:ascii="Khmer MEF1" w:hAnsi="Khmer MEF1" w:cs="Khmer MEF1"/>
              <w:color w:val="171717" w:themeColor="background2" w:themeShade="1A"/>
              <w:spacing w:val="2"/>
              <w:sz w:val="24"/>
              <w:szCs w:val="24"/>
            </w:rPr>
          </w:rPrChange>
        </w:rPr>
        <w:pPrChange w:id="4016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03AD327" w14:textId="5B3C48E7" w:rsidR="00556EC6" w:rsidRPr="008922FA" w:rsidDel="001259BD" w:rsidRDefault="007B3FB4">
      <w:pPr>
        <w:spacing w:after="0" w:line="240" w:lineRule="auto"/>
        <w:rPr>
          <w:ins w:id="40170" w:author="User" w:date="2022-10-07T16:15:00Z"/>
          <w:del w:id="40171" w:author="Kem Sereyboth" w:date="2023-07-13T16:00:00Z"/>
          <w:lang w:val="ca-ES"/>
          <w:rPrChange w:id="40172" w:author="Sopheak Phorn" w:date="2023-08-03T08:39:00Z">
            <w:rPr>
              <w:ins w:id="40173" w:author="User" w:date="2022-10-07T16:15:00Z"/>
              <w:del w:id="4017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75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176" w:author="Un Seakamey" w:date="2022-11-04T12:50:00Z">
        <w:del w:id="40177" w:author="Kem Sereyboth" w:date="2023-07-13T16:00:00Z">
          <w:r w:rsidRPr="00975413" w:rsidDel="001259BD">
            <w:rPr>
              <w:cs/>
              <w:rPrChange w:id="4017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២៥.</w:delText>
          </w:r>
        </w:del>
      </w:ins>
      <w:ins w:id="40179" w:author="User" w:date="2022-10-07T16:15:00Z">
        <w:del w:id="40180" w:author="Kem Sereyboth" w:date="2023-07-13T16:00:00Z">
          <w:r w:rsidR="00556EC6" w:rsidRPr="00975413" w:rsidDel="001259BD">
            <w:rPr>
              <w:cs/>
              <w:rPrChange w:id="4018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សារាចរលេខ ០០៣ សហវ ចុះថ្ងៃទី៥ ខែមីនា ឆ្នាំ២០១៥ ស្ដីពីការអនុវត្តប្រកាសលេខ៦១៦</w:delText>
          </w:r>
          <w:r w:rsidR="00556EC6" w:rsidRPr="00975413" w:rsidDel="001259BD">
            <w:rPr>
              <w:cs/>
              <w:rPrChange w:id="4018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18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សហវ.ប្រក ចុះថ្ងៃទី៤ ខែមិថុនា ឆ្នាំ២០១៤ និងបទប្បញ្ញត្តិវិសោធនកម្មពាក់ព័ន្ធសម្រាប់</w:delText>
          </w:r>
          <w:r w:rsidR="00556EC6" w:rsidRPr="00975413" w:rsidDel="001259BD">
            <w:rPr>
              <w:cs/>
              <w:rPrChange w:id="4018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ឆ្នាំ២០១៥</w:delText>
          </w:r>
        </w:del>
      </w:ins>
    </w:p>
    <w:p w14:paraId="2A797241" w14:textId="32C5BAF6" w:rsidR="007B3FB4" w:rsidRPr="008922FA" w:rsidDel="001259BD" w:rsidRDefault="007B3FB4">
      <w:pPr>
        <w:spacing w:after="0" w:line="240" w:lineRule="auto"/>
        <w:rPr>
          <w:ins w:id="40185" w:author="Un Seakamey" w:date="2022-11-04T12:51:00Z"/>
          <w:del w:id="40186" w:author="Kem Sereyboth" w:date="2023-07-13T16:00:00Z"/>
          <w:lang w:val="ca-ES"/>
          <w:rPrChange w:id="40187" w:author="Sopheak Phorn" w:date="2023-08-03T08:39:00Z">
            <w:rPr>
              <w:ins w:id="40188" w:author="Un Seakamey" w:date="2022-11-04T12:51:00Z"/>
              <w:del w:id="40189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4019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C371E1" w14:textId="0052CA79" w:rsidR="00556EC6" w:rsidRPr="008922FA" w:rsidDel="001259BD" w:rsidRDefault="007B3FB4">
      <w:pPr>
        <w:spacing w:after="0" w:line="240" w:lineRule="auto"/>
        <w:rPr>
          <w:ins w:id="40191" w:author="User" w:date="2022-10-07T16:15:00Z"/>
          <w:del w:id="40192" w:author="Kem Sereyboth" w:date="2023-07-13T16:00:00Z"/>
          <w:lang w:val="ca-ES"/>
          <w:rPrChange w:id="40193" w:author="Sopheak Phorn" w:date="2023-08-03T08:39:00Z">
            <w:rPr>
              <w:ins w:id="40194" w:author="User" w:date="2022-10-07T16:15:00Z"/>
              <w:del w:id="4019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96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197" w:author="Un Seakamey" w:date="2022-11-04T12:51:00Z">
        <w:del w:id="40198" w:author="Kem Sereyboth" w:date="2023-07-13T16:00:00Z">
          <w:r w:rsidRPr="00975413" w:rsidDel="001259BD">
            <w:rPr>
              <w:cs/>
              <w:rPrChange w:id="401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២៦.</w:delText>
          </w:r>
        </w:del>
      </w:ins>
      <w:ins w:id="40200" w:author="User" w:date="2022-10-07T16:15:00Z">
        <w:del w:id="40201" w:author="Kem Sereyboth" w:date="2023-07-13T16:00:00Z">
          <w:r w:rsidR="00556EC6" w:rsidRPr="00975413" w:rsidDel="001259BD">
            <w:rPr>
              <w:cs/>
              <w:rPrChange w:id="4020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២៣</w:delText>
          </w:r>
          <w:r w:rsidR="00556EC6" w:rsidRPr="008922FA" w:rsidDel="001259BD">
            <w:rPr>
              <w:lang w:val="ca-ES"/>
              <w:rPrChange w:id="4020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2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ចុះថ្ងៃទី៥​ ខែកុម្ភៈ ឆ្នាំ២០២១ សំណើសុំផ្ដល់ផែនការក្របខណ្ឌ និ​ង​មន្រ្តីជាប់កិច្ចសន្យាប្រចាំឆ្នាំ២០២១ និងសម្រាប់ឆ្នាំ២០២២</w:delText>
          </w:r>
        </w:del>
      </w:ins>
    </w:p>
    <w:p w14:paraId="40D1186C" w14:textId="032E290D" w:rsidR="007B3FB4" w:rsidRPr="008922FA" w:rsidDel="001259BD" w:rsidRDefault="007B3FB4">
      <w:pPr>
        <w:spacing w:after="0" w:line="240" w:lineRule="auto"/>
        <w:rPr>
          <w:ins w:id="40205" w:author="Un Seakamey" w:date="2022-11-04T12:51:00Z"/>
          <w:del w:id="40206" w:author="Kem Sereyboth" w:date="2023-07-13T16:00:00Z"/>
          <w:lang w:val="ca-ES"/>
          <w:rPrChange w:id="40207" w:author="Sopheak Phorn" w:date="2023-08-03T08:39:00Z">
            <w:rPr>
              <w:ins w:id="40208" w:author="Un Seakamey" w:date="2022-11-04T12:51:00Z"/>
              <w:del w:id="40209" w:author="Kem Sereyboth" w:date="2023-07-13T16:00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</w:rPr>
          </w:rPrChange>
        </w:rPr>
        <w:pPrChange w:id="4021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3F4C877" w14:textId="51141B9A" w:rsidR="00556EC6" w:rsidRPr="008922FA" w:rsidDel="001259BD" w:rsidRDefault="007B3FB4">
      <w:pPr>
        <w:spacing w:after="0" w:line="240" w:lineRule="auto"/>
        <w:rPr>
          <w:ins w:id="40211" w:author="User" w:date="2022-10-07T16:15:00Z"/>
          <w:del w:id="40212" w:author="Kem Sereyboth" w:date="2023-07-13T16:00:00Z"/>
          <w:lang w:val="ca-ES"/>
          <w:rPrChange w:id="40213" w:author="Sopheak Phorn" w:date="2023-08-03T08:39:00Z">
            <w:rPr>
              <w:ins w:id="40214" w:author="User" w:date="2022-10-07T16:15:00Z"/>
              <w:del w:id="4021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1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217" w:author="Un Seakamey" w:date="2022-11-04T12:51:00Z">
        <w:del w:id="40218" w:author="Kem Sereyboth" w:date="2023-07-13T16:00:00Z">
          <w:r w:rsidRPr="00975413" w:rsidDel="001259BD">
            <w:rPr>
              <w:cs/>
              <w:rPrChange w:id="4021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២៧.</w:delText>
          </w:r>
        </w:del>
      </w:ins>
      <w:ins w:id="40220" w:author="User" w:date="2022-10-07T16:15:00Z">
        <w:del w:id="40221" w:author="Kem Sereyboth" w:date="2023-07-13T16:00:00Z">
          <w:r w:rsidR="00556EC6" w:rsidRPr="00975413" w:rsidDel="001259BD">
            <w:rPr>
              <w:cs/>
              <w:rPrChange w:id="4022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លិខិតលេខ ១៥៨</w:delText>
          </w:r>
          <w:r w:rsidR="00556EC6" w:rsidRPr="008922FA" w:rsidDel="001259BD">
            <w:rPr>
              <w:lang w:val="ca-ES"/>
              <w:rPrChange w:id="4022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22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សំណើសុំតម្លើងថ្នាក់ ឋានន្តរស័ក្ដិ</w:delText>
          </w:r>
          <w:r w:rsidR="00556EC6" w:rsidRPr="00975413" w:rsidDel="001259BD">
            <w:rPr>
              <w:cs/>
              <w:rPrChange w:id="4022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2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="00556EC6" w:rsidRPr="008922FA" w:rsidDel="001259BD">
            <w:rPr>
              <w:lang w:val="ca-ES"/>
              <w:rPrChange w:id="4022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22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202A1782" w14:textId="0B73BAD7" w:rsidR="007B3FB4" w:rsidRPr="008922FA" w:rsidDel="001259BD" w:rsidRDefault="007B3FB4">
      <w:pPr>
        <w:spacing w:after="0" w:line="240" w:lineRule="auto"/>
        <w:rPr>
          <w:ins w:id="40229" w:author="Un Seakamey" w:date="2022-11-04T12:51:00Z"/>
          <w:del w:id="40230" w:author="Kem Sereyboth" w:date="2023-07-13T16:00:00Z"/>
          <w:lang w:val="ca-ES"/>
          <w:rPrChange w:id="40231" w:author="Sopheak Phorn" w:date="2023-08-03T08:39:00Z">
            <w:rPr>
              <w:ins w:id="40232" w:author="Un Seakamey" w:date="2022-11-04T12:51:00Z"/>
              <w:del w:id="4023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3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0BB3D4C" w14:textId="17219410" w:rsidR="00556EC6" w:rsidRPr="008922FA" w:rsidDel="001259BD" w:rsidRDefault="007B3FB4">
      <w:pPr>
        <w:spacing w:after="0" w:line="240" w:lineRule="auto"/>
        <w:rPr>
          <w:ins w:id="40235" w:author="User" w:date="2022-10-07T16:15:00Z"/>
          <w:del w:id="40236" w:author="Kem Sereyboth" w:date="2023-07-13T16:00:00Z"/>
          <w:lang w:val="ca-ES"/>
          <w:rPrChange w:id="40237" w:author="Sopheak Phorn" w:date="2023-08-03T08:39:00Z">
            <w:rPr>
              <w:ins w:id="40238" w:author="User" w:date="2022-10-07T16:15:00Z"/>
              <w:del w:id="4023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4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241" w:author="Un Seakamey" w:date="2022-11-04T12:51:00Z">
        <w:del w:id="40242" w:author="Kem Sereyboth" w:date="2023-07-13T16:00:00Z">
          <w:r w:rsidRPr="00975413" w:rsidDel="001259BD">
            <w:rPr>
              <w:cs/>
              <w:rPrChange w:id="4024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២៨.</w:delText>
          </w:r>
        </w:del>
      </w:ins>
      <w:ins w:id="40244" w:author="User" w:date="2022-10-07T16:15:00Z">
        <w:del w:id="40245" w:author="Kem Sereyboth" w:date="2023-07-13T16:00:00Z">
          <w:r w:rsidR="00556EC6" w:rsidRPr="00975413" w:rsidDel="001259BD">
            <w:rPr>
              <w:cs/>
              <w:rPrChange w:id="4024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៣៣៤</w:delText>
          </w:r>
          <w:r w:rsidR="00556EC6" w:rsidRPr="008922FA" w:rsidDel="001259BD">
            <w:rPr>
              <w:lang w:val="ca-ES"/>
              <w:rPrChange w:id="4024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24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140BEDE" w14:textId="7E39F842" w:rsidR="007B3FB4" w:rsidRPr="008922FA" w:rsidDel="001259BD" w:rsidRDefault="007B3FB4">
      <w:pPr>
        <w:spacing w:after="0" w:line="240" w:lineRule="auto"/>
        <w:rPr>
          <w:ins w:id="40249" w:author="Un Seakamey" w:date="2022-11-04T12:51:00Z"/>
          <w:del w:id="40250" w:author="Kem Sereyboth" w:date="2023-07-13T16:00:00Z"/>
          <w:lang w:val="ca-ES"/>
          <w:rPrChange w:id="40251" w:author="Sopheak Phorn" w:date="2023-08-03T08:39:00Z">
            <w:rPr>
              <w:ins w:id="40252" w:author="Un Seakamey" w:date="2022-11-04T12:51:00Z"/>
              <w:del w:id="40253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25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A2B4BB4" w14:textId="28C150C4" w:rsidR="00556EC6" w:rsidRPr="008922FA" w:rsidDel="001259BD" w:rsidRDefault="007B3FB4">
      <w:pPr>
        <w:spacing w:after="0" w:line="240" w:lineRule="auto"/>
        <w:rPr>
          <w:ins w:id="40255" w:author="User" w:date="2022-10-07T16:15:00Z"/>
          <w:del w:id="40256" w:author="Kem Sereyboth" w:date="2023-07-13T16:00:00Z"/>
          <w:lang w:val="ca-ES"/>
          <w:rPrChange w:id="40257" w:author="Sopheak Phorn" w:date="2023-08-03T08:39:00Z">
            <w:rPr>
              <w:ins w:id="40258" w:author="User" w:date="2022-10-07T16:15:00Z"/>
              <w:del w:id="4025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6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261" w:author="Un Seakamey" w:date="2022-11-04T12:51:00Z">
        <w:del w:id="40262" w:author="Kem Sereyboth" w:date="2023-07-13T16:00:00Z">
          <w:r w:rsidRPr="00975413" w:rsidDel="001259BD">
            <w:rPr>
              <w:cs/>
              <w:rPrChange w:id="402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២៩.</w:delText>
          </w:r>
        </w:del>
      </w:ins>
      <w:ins w:id="40264" w:author="User" w:date="2022-10-07T16:15:00Z">
        <w:del w:id="40265" w:author="Kem Sereyboth" w:date="2023-07-13T16:00:00Z">
          <w:r w:rsidR="00556EC6" w:rsidRPr="00975413" w:rsidDel="001259BD">
            <w:rPr>
              <w:cs/>
              <w:rPrChange w:id="402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លេខ ១០១</w:delText>
          </w:r>
          <w:r w:rsidR="00556EC6" w:rsidRPr="008922FA" w:rsidDel="001259BD">
            <w:rPr>
              <w:lang w:val="ca-ES"/>
              <w:rPrChange w:id="4026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26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អ.ក.គ. ចុះថ្ងៃទី៦ ខែមេសា ឆ្នាំ២០២២ របាយការណ៍សមិទ្ធកម្មនៃការអនុវត្ត</w:delText>
          </w:r>
        </w:del>
      </w:ins>
      <w:ins w:id="40269" w:author="Un Seakamey" w:date="2022-11-04T13:35:00Z">
        <w:del w:id="40270" w:author="Kem Sereyboth" w:date="2023-07-13T16:00:00Z">
          <w:r w:rsidR="00135297" w:rsidRPr="00975413" w:rsidDel="001259BD">
            <w:rPr>
              <w:cs/>
              <w:rPrChange w:id="4027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272" w:author="User" w:date="2022-10-07T16:15:00Z">
        <w:del w:id="40273" w:author="Kem Sereyboth" w:date="2023-07-13T16:00:00Z">
          <w:r w:rsidR="00556EC6" w:rsidRPr="00975413" w:rsidDel="001259BD">
            <w:rPr>
              <w:cs/>
              <w:rPrChange w:id="402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="00556EC6" w:rsidRPr="00975413" w:rsidDel="001259BD">
            <w:rPr>
              <w:cs/>
              <w:rPrChange w:id="4027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652CFA13" w14:textId="1B4425D4" w:rsidR="007B3FB4" w:rsidRPr="008922FA" w:rsidDel="001259BD" w:rsidRDefault="007B3FB4">
      <w:pPr>
        <w:spacing w:after="0" w:line="240" w:lineRule="auto"/>
        <w:rPr>
          <w:ins w:id="40276" w:author="Un Seakamey" w:date="2022-11-04T12:51:00Z"/>
          <w:del w:id="40277" w:author="Kem Sereyboth" w:date="2023-07-13T16:00:00Z"/>
          <w:lang w:val="ca-ES"/>
          <w:rPrChange w:id="40278" w:author="Sopheak Phorn" w:date="2023-08-03T08:39:00Z">
            <w:rPr>
              <w:ins w:id="40279" w:author="Un Seakamey" w:date="2022-11-04T12:51:00Z"/>
              <w:del w:id="40280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4028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A03E99F" w14:textId="61890183" w:rsidR="00556EC6" w:rsidRPr="008922FA" w:rsidDel="001259BD" w:rsidRDefault="007B3FB4">
      <w:pPr>
        <w:spacing w:after="0" w:line="240" w:lineRule="auto"/>
        <w:rPr>
          <w:ins w:id="40282" w:author="User" w:date="2022-10-07T16:15:00Z"/>
          <w:del w:id="40283" w:author="Kem Sereyboth" w:date="2023-07-13T16:00:00Z"/>
          <w:lang w:val="ca-ES"/>
          <w:rPrChange w:id="40284" w:author="Sopheak Phorn" w:date="2023-08-03T08:39:00Z">
            <w:rPr>
              <w:ins w:id="40285" w:author="User" w:date="2022-10-07T16:15:00Z"/>
              <w:del w:id="40286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40287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288" w:author="Un Seakamey" w:date="2022-11-04T12:51:00Z">
        <w:del w:id="40289" w:author="Kem Sereyboth" w:date="2023-07-13T16:00:00Z">
          <w:r w:rsidRPr="00975413" w:rsidDel="001259BD">
            <w:rPr>
              <w:cs/>
              <w:rPrChange w:id="4029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៣០.</w:delText>
          </w:r>
        </w:del>
      </w:ins>
      <w:ins w:id="40291" w:author="User" w:date="2022-10-07T16:15:00Z">
        <w:del w:id="40292" w:author="Kem Sereyboth" w:date="2023-07-13T16:00:00Z">
          <w:r w:rsidR="00556EC6" w:rsidRPr="00975413" w:rsidDel="001259BD">
            <w:rPr>
              <w:cs/>
              <w:rPrChange w:id="4029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របាយការណ៍វាយតម្លៃសមិទ្ធកម្មមន្រ្តីទទួលបានប្រាក់ឧបត្ថម្ភជីវភាពប្រចាំត្រីមាសទី១ ឆ្នាំ២០២២</w:delText>
          </w:r>
        </w:del>
      </w:ins>
    </w:p>
    <w:p w14:paraId="4E93401E" w14:textId="600BF640" w:rsidR="007B3FB4" w:rsidRPr="008922FA" w:rsidDel="001259BD" w:rsidRDefault="007B3FB4">
      <w:pPr>
        <w:spacing w:after="0" w:line="240" w:lineRule="auto"/>
        <w:rPr>
          <w:ins w:id="40294" w:author="Un Seakamey" w:date="2022-11-04T12:51:00Z"/>
          <w:del w:id="40295" w:author="Kem Sereyboth" w:date="2023-07-13T16:00:00Z"/>
          <w:lang w:val="ca-ES"/>
          <w:rPrChange w:id="40296" w:author="Sopheak Phorn" w:date="2023-08-03T08:39:00Z">
            <w:rPr>
              <w:ins w:id="40297" w:author="Un Seakamey" w:date="2022-11-04T12:51:00Z"/>
              <w:del w:id="4029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9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3263933" w14:textId="22CD1674" w:rsidR="00556EC6" w:rsidRPr="008922FA" w:rsidDel="001259BD" w:rsidRDefault="007B3FB4">
      <w:pPr>
        <w:spacing w:after="0" w:line="240" w:lineRule="auto"/>
        <w:rPr>
          <w:ins w:id="40300" w:author="User" w:date="2022-10-07T16:15:00Z"/>
          <w:del w:id="40301" w:author="Kem Sereyboth" w:date="2023-07-13T16:00:00Z"/>
          <w:lang w:val="ca-ES"/>
          <w:rPrChange w:id="40302" w:author="Sopheak Phorn" w:date="2023-08-03T08:39:00Z">
            <w:rPr>
              <w:ins w:id="40303" w:author="User" w:date="2022-10-07T16:15:00Z"/>
              <w:del w:id="4030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0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306" w:author="Un Seakamey" w:date="2022-11-04T12:51:00Z">
        <w:del w:id="40307" w:author="Kem Sereyboth" w:date="2023-07-13T16:00:00Z">
          <w:r w:rsidRPr="00975413" w:rsidDel="001259BD">
            <w:rPr>
              <w:cs/>
              <w:rPrChange w:id="4030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៣១.</w:delText>
          </w:r>
        </w:del>
      </w:ins>
      <w:ins w:id="40309" w:author="User" w:date="2022-10-07T16:15:00Z">
        <w:del w:id="40310" w:author="Kem Sereyboth" w:date="2023-07-13T16:00:00Z">
          <w:r w:rsidR="00556EC6" w:rsidRPr="00975413" w:rsidDel="001259BD">
            <w:rPr>
              <w:cs/>
              <w:rPrChange w:id="4031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278F133E" w14:textId="30E3175D" w:rsidR="007B3FB4" w:rsidRPr="008922FA" w:rsidDel="001259BD" w:rsidRDefault="007B3FB4">
      <w:pPr>
        <w:spacing w:after="0" w:line="240" w:lineRule="auto"/>
        <w:rPr>
          <w:ins w:id="40312" w:author="Un Seakamey" w:date="2022-11-04T12:51:00Z"/>
          <w:del w:id="40313" w:author="Kem Sereyboth" w:date="2023-07-13T16:00:00Z"/>
          <w:lang w:val="ca-ES"/>
          <w:rPrChange w:id="40314" w:author="Sopheak Phorn" w:date="2023-08-03T08:39:00Z">
            <w:rPr>
              <w:ins w:id="40315" w:author="Un Seakamey" w:date="2022-11-04T12:51:00Z"/>
              <w:del w:id="40316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1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C6D3B75" w14:textId="6A11B7D2" w:rsidR="00556EC6" w:rsidRPr="008922FA" w:rsidDel="001259BD" w:rsidRDefault="007B3FB4">
      <w:pPr>
        <w:spacing w:after="0" w:line="240" w:lineRule="auto"/>
        <w:rPr>
          <w:ins w:id="40318" w:author="User" w:date="2022-10-07T16:15:00Z"/>
          <w:del w:id="40319" w:author="Kem Sereyboth" w:date="2023-07-13T16:00:00Z"/>
          <w:lang w:val="ca-ES"/>
          <w:rPrChange w:id="40320" w:author="Sopheak Phorn" w:date="2023-08-03T08:39:00Z">
            <w:rPr>
              <w:ins w:id="40321" w:author="User" w:date="2022-10-07T16:15:00Z"/>
              <w:del w:id="4032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23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324" w:author="Un Seakamey" w:date="2022-11-04T12:51:00Z">
        <w:del w:id="40325" w:author="Kem Sereyboth" w:date="2023-07-13T16:00:00Z">
          <w:r w:rsidRPr="00975413" w:rsidDel="001259BD">
            <w:rPr>
              <w:cs/>
              <w:rPrChange w:id="403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៣២.</w:delText>
          </w:r>
        </w:del>
      </w:ins>
      <w:ins w:id="40327" w:author="User" w:date="2022-10-07T16:15:00Z">
        <w:del w:id="40328" w:author="Kem Sereyboth" w:date="2023-07-13T16:00:00Z">
          <w:r w:rsidR="00556EC6" w:rsidRPr="00975413" w:rsidDel="001259BD">
            <w:rPr>
              <w:cs/>
              <w:rPrChange w:id="4032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57E327A4" w14:textId="44C5F524" w:rsidR="007B3FB4" w:rsidRPr="008922FA" w:rsidDel="001259BD" w:rsidRDefault="007B3FB4">
      <w:pPr>
        <w:spacing w:after="0" w:line="240" w:lineRule="auto"/>
        <w:rPr>
          <w:ins w:id="40330" w:author="Un Seakamey" w:date="2022-11-04T12:51:00Z"/>
          <w:del w:id="40331" w:author="Kem Sereyboth" w:date="2023-07-13T16:00:00Z"/>
          <w:lang w:val="ca-ES"/>
          <w:rPrChange w:id="40332" w:author="Sopheak Phorn" w:date="2023-08-03T08:39:00Z">
            <w:rPr>
              <w:ins w:id="40333" w:author="Un Seakamey" w:date="2022-11-04T12:51:00Z"/>
              <w:del w:id="4033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3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58EE0DB" w14:textId="0C23127D" w:rsidR="00556EC6" w:rsidRPr="008922FA" w:rsidDel="001259BD" w:rsidRDefault="007B3FB4">
      <w:pPr>
        <w:spacing w:after="0" w:line="240" w:lineRule="auto"/>
        <w:rPr>
          <w:ins w:id="40336" w:author="User" w:date="2022-10-07T16:15:00Z"/>
          <w:del w:id="40337" w:author="Kem Sereyboth" w:date="2023-07-13T16:00:00Z"/>
          <w:lang w:val="ca-ES"/>
          <w:rPrChange w:id="40338" w:author="Sopheak Phorn" w:date="2023-08-03T08:39:00Z">
            <w:rPr>
              <w:ins w:id="40339" w:author="User" w:date="2022-10-07T16:15:00Z"/>
              <w:del w:id="4034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4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342" w:author="Un Seakamey" w:date="2022-11-04T12:51:00Z">
        <w:del w:id="40343" w:author="Kem Sereyboth" w:date="2023-07-13T16:00:00Z">
          <w:r w:rsidRPr="00975413" w:rsidDel="001259BD">
            <w:rPr>
              <w:cs/>
              <w:rPrChange w:id="4034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៣៣.</w:delText>
          </w:r>
        </w:del>
      </w:ins>
      <w:ins w:id="40345" w:author="User" w:date="2022-10-07T16:15:00Z">
        <w:del w:id="40346" w:author="Kem Sereyboth" w:date="2023-07-13T16:00:00Z">
          <w:r w:rsidR="00556EC6" w:rsidRPr="00975413" w:rsidDel="001259BD">
            <w:rPr>
              <w:cs/>
              <w:rPrChange w:id="403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</w:delText>
          </w:r>
        </w:del>
      </w:ins>
      <w:ins w:id="40348" w:author="User" w:date="2022-11-14T06:15:00Z">
        <w:del w:id="40349" w:author="Kem Sereyboth" w:date="2023-07-13T16:00:00Z">
          <w:r w:rsidR="001822C1" w:rsidRPr="00975413" w:rsidDel="001259BD">
            <w:rPr>
              <w:cs/>
              <w:rPrChange w:id="4035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40351" w:author="User" w:date="2022-10-07T16:15:00Z">
        <w:del w:id="40352" w:author="Kem Sereyboth" w:date="2023-07-13T16:00:00Z">
          <w:r w:rsidR="00556EC6" w:rsidRPr="00975413" w:rsidDel="001259BD">
            <w:rPr>
              <w:cs/>
              <w:rPrChange w:id="4035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ការដ្ឋានជាតិគាំពារសង្គមប្រចាំឆ្នាំ២០២២</w:delText>
          </w:r>
        </w:del>
      </w:ins>
    </w:p>
    <w:p w14:paraId="048654B0" w14:textId="3889033A" w:rsidR="007B3FB4" w:rsidRPr="008922FA" w:rsidDel="001259BD" w:rsidRDefault="007B3FB4">
      <w:pPr>
        <w:spacing w:after="0" w:line="240" w:lineRule="auto"/>
        <w:rPr>
          <w:ins w:id="40354" w:author="Un Seakamey" w:date="2022-11-04T12:52:00Z"/>
          <w:del w:id="40355" w:author="Kem Sereyboth" w:date="2023-07-13T16:00:00Z"/>
          <w:lang w:val="ca-ES"/>
          <w:rPrChange w:id="40356" w:author="Sopheak Phorn" w:date="2023-08-03T08:39:00Z">
            <w:rPr>
              <w:ins w:id="40357" w:author="Un Seakamey" w:date="2022-11-04T12:52:00Z"/>
              <w:del w:id="4035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5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554F405" w14:textId="781D2148" w:rsidR="00556EC6" w:rsidRPr="008922FA" w:rsidDel="001259BD" w:rsidRDefault="007B3FB4">
      <w:pPr>
        <w:spacing w:after="0" w:line="240" w:lineRule="auto"/>
        <w:rPr>
          <w:ins w:id="40360" w:author="User" w:date="2022-10-07T16:15:00Z"/>
          <w:del w:id="40361" w:author="Kem Sereyboth" w:date="2023-07-13T16:00:00Z"/>
          <w:lang w:val="ca-ES"/>
          <w:rPrChange w:id="40362" w:author="Sopheak Phorn" w:date="2023-08-03T08:39:00Z">
            <w:rPr>
              <w:ins w:id="40363" w:author="User" w:date="2022-10-07T16:15:00Z"/>
              <w:del w:id="4036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6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366" w:author="Un Seakamey" w:date="2022-11-04T12:52:00Z">
        <w:del w:id="40367" w:author="Kem Sereyboth" w:date="2023-07-13T16:00:00Z">
          <w:r w:rsidRPr="00975413" w:rsidDel="001259BD">
            <w:rPr>
              <w:cs/>
              <w:rPrChange w:id="4036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៣៤.</w:delText>
          </w:r>
        </w:del>
      </w:ins>
      <w:ins w:id="40369" w:author="User" w:date="2022-10-07T16:15:00Z">
        <w:del w:id="40370" w:author="Kem Sereyboth" w:date="2023-07-13T16:00:00Z">
          <w:r w:rsidR="00556EC6" w:rsidRPr="00975413" w:rsidDel="001259BD">
            <w:rPr>
              <w:cs/>
              <w:rPrChange w:id="4037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="00556EC6" w:rsidRPr="008922FA" w:rsidDel="001259BD">
            <w:rPr>
              <w:lang w:val="ca-ES"/>
              <w:rPrChange w:id="4037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37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  <w:ins w:id="40374" w:author="User" w:date="2022-11-03T23:02:00Z">
        <w:del w:id="40375" w:author="Kem Sereyboth" w:date="2023-07-13T16:00:00Z">
          <w:r w:rsidR="006B2611" w:rsidRPr="00975413" w:rsidDel="001259BD">
            <w:rPr>
              <w:cs/>
              <w:rPrChange w:id="4037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224214" w14:textId="6B4A16E8" w:rsidR="00556EC6" w:rsidRPr="008922FA" w:rsidDel="001259BD" w:rsidRDefault="00556EC6">
      <w:pPr>
        <w:spacing w:after="0" w:line="240" w:lineRule="auto"/>
        <w:rPr>
          <w:ins w:id="40377" w:author="User" w:date="2022-10-07T16:15:00Z"/>
          <w:del w:id="40378" w:author="Kem Sereyboth" w:date="2023-07-13T16:00:00Z"/>
          <w:lang w:val="ca-ES"/>
          <w:rPrChange w:id="40379" w:author="Sopheak Phorn" w:date="2023-08-03T08:39:00Z">
            <w:rPr>
              <w:ins w:id="40380" w:author="User" w:date="2022-10-07T16:15:00Z"/>
              <w:del w:id="40381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382" w:author="Sopheak Phorn" w:date="2023-08-03T16:18:00Z">
          <w:pPr>
            <w:spacing w:after="0" w:line="216" w:lineRule="auto"/>
            <w:ind w:firstLine="720"/>
            <w:jc w:val="both"/>
          </w:pPr>
        </w:pPrChange>
      </w:pPr>
      <w:ins w:id="40383" w:author="User" w:date="2022-10-07T16:15:00Z">
        <w:del w:id="40384" w:author="Kem Sereyboth" w:date="2023-07-13T16:00:00Z">
          <w:r w:rsidRPr="00975413" w:rsidDel="001259BD">
            <w:rPr>
              <w:cs/>
              <w:rPrChange w:id="40385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 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384DC013" w14:textId="7FCE6C7E" w:rsidR="00556EC6" w:rsidRPr="008922FA" w:rsidDel="001259BD" w:rsidRDefault="007B3FB4">
      <w:pPr>
        <w:spacing w:after="0" w:line="240" w:lineRule="auto"/>
        <w:rPr>
          <w:ins w:id="40386" w:author="User" w:date="2022-10-07T16:15:00Z"/>
          <w:del w:id="40387" w:author="Kem Sereyboth" w:date="2023-07-13T16:00:00Z"/>
          <w:lang w:val="ca-ES"/>
          <w:rPrChange w:id="40388" w:author="Sopheak Phorn" w:date="2023-08-03T08:39:00Z">
            <w:rPr>
              <w:ins w:id="40389" w:author="User" w:date="2022-10-07T16:15:00Z"/>
              <w:del w:id="4039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9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392" w:author="Un Seakamey" w:date="2022-11-04T12:52:00Z">
        <w:del w:id="40393" w:author="Kem Sereyboth" w:date="2023-07-13T16:00:00Z">
          <w:r w:rsidRPr="00975413" w:rsidDel="001259BD">
            <w:rPr>
              <w:cs/>
              <w:rPrChange w:id="4039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៣៥.</w:delText>
          </w:r>
        </w:del>
      </w:ins>
      <w:ins w:id="40395" w:author="User" w:date="2022-10-07T16:15:00Z">
        <w:del w:id="40396" w:author="Kem Sereyboth" w:date="2023-07-13T16:00:00Z">
          <w:r w:rsidR="00556EC6" w:rsidRPr="00975413" w:rsidDel="001259BD">
            <w:rPr>
              <w:cs/>
              <w:rPrChange w:id="4039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4039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556EC6" w:rsidRPr="00975413" w:rsidDel="001259BD">
            <w:rPr>
              <w:cs/>
              <w:rPrChange w:id="403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="00556EC6" w:rsidRPr="008922FA" w:rsidDel="001259BD">
            <w:rPr>
              <w:lang w:val="ca-ES"/>
              <w:rPrChange w:id="40400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9CE6555" w14:textId="73CB03FE" w:rsidR="00556EC6" w:rsidRPr="008922FA" w:rsidDel="001259BD" w:rsidRDefault="007B3FB4">
      <w:pPr>
        <w:spacing w:after="0" w:line="240" w:lineRule="auto"/>
        <w:rPr>
          <w:ins w:id="40401" w:author="User" w:date="2022-10-07T16:15:00Z"/>
          <w:del w:id="40402" w:author="Kem Sereyboth" w:date="2023-07-13T16:00:00Z"/>
          <w:lang w:val="ca-ES"/>
          <w:rPrChange w:id="40403" w:author="Sopheak Phorn" w:date="2023-08-03T08:39:00Z">
            <w:rPr>
              <w:ins w:id="40404" w:author="User" w:date="2022-10-07T16:15:00Z"/>
              <w:del w:id="4040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0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407" w:author="Un Seakamey" w:date="2022-11-04T12:52:00Z">
        <w:del w:id="40408" w:author="Kem Sereyboth" w:date="2023-07-13T16:00:00Z">
          <w:r w:rsidRPr="00975413" w:rsidDel="001259BD">
            <w:rPr>
              <w:cs/>
              <w:rPrChange w:id="404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៣៦.</w:delText>
          </w:r>
        </w:del>
      </w:ins>
      <w:ins w:id="40410" w:author="User" w:date="2022-10-07T16:15:00Z">
        <w:del w:id="40411" w:author="Kem Sereyboth" w:date="2023-07-13T16:00:00Z">
          <w:r w:rsidR="00556EC6" w:rsidRPr="00975413" w:rsidDel="001259BD">
            <w:rPr>
              <w:cs/>
              <w:rPrChange w:id="4041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="00556EC6" w:rsidRPr="008922FA" w:rsidDel="001259BD">
            <w:rPr>
              <w:lang w:val="ca-ES"/>
              <w:rPrChange w:id="4041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556EC6" w:rsidRPr="00975413" w:rsidDel="001259BD">
            <w:rPr>
              <w:cs/>
              <w:rPrChange w:id="4041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664E8E2" w14:textId="4E650D1A" w:rsidR="007B3FB4" w:rsidRPr="008922FA" w:rsidDel="001259BD" w:rsidRDefault="007B3FB4">
      <w:pPr>
        <w:spacing w:after="0" w:line="240" w:lineRule="auto"/>
        <w:rPr>
          <w:ins w:id="40415" w:author="Un Seakamey" w:date="2022-11-04T12:52:00Z"/>
          <w:del w:id="40416" w:author="Kem Sereyboth" w:date="2023-07-13T16:00:00Z"/>
          <w:lang w:val="ca-ES"/>
          <w:rPrChange w:id="40417" w:author="Sopheak Phorn" w:date="2023-08-03T08:39:00Z">
            <w:rPr>
              <w:ins w:id="40418" w:author="Un Seakamey" w:date="2022-11-04T12:52:00Z"/>
              <w:del w:id="4041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2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E122BD9" w14:textId="0BE47381" w:rsidR="00556EC6" w:rsidRPr="008922FA" w:rsidDel="001259BD" w:rsidRDefault="007B3FB4">
      <w:pPr>
        <w:spacing w:after="0" w:line="240" w:lineRule="auto"/>
        <w:rPr>
          <w:ins w:id="40421" w:author="User" w:date="2022-10-07T16:15:00Z"/>
          <w:del w:id="40422" w:author="Kem Sereyboth" w:date="2023-07-13T16:00:00Z"/>
          <w:lang w:val="ca-ES"/>
          <w:rPrChange w:id="40423" w:author="Sopheak Phorn" w:date="2023-08-03T08:39:00Z">
            <w:rPr>
              <w:ins w:id="40424" w:author="User" w:date="2022-10-07T16:15:00Z"/>
              <w:del w:id="4042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2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427" w:author="Un Seakamey" w:date="2022-11-04T12:52:00Z">
        <w:del w:id="40428" w:author="Kem Sereyboth" w:date="2023-07-13T16:00:00Z">
          <w:r w:rsidRPr="00975413" w:rsidDel="001259BD">
            <w:rPr>
              <w:cs/>
              <w:rPrChange w:id="4042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៣៧.</w:delText>
          </w:r>
        </w:del>
      </w:ins>
      <w:ins w:id="40430" w:author="User" w:date="2022-10-07T16:15:00Z">
        <w:del w:id="40431" w:author="Kem Sereyboth" w:date="2023-07-13T16:00:00Z">
          <w:r w:rsidR="00556EC6" w:rsidRPr="00975413" w:rsidDel="001259BD">
            <w:rPr>
              <w:cs/>
              <w:rPrChange w:id="4043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សេចក្តីព្រាងអនុក្រឹត្យស្តីពីគោលការណ៍ណែនាំសម្រាប់ការវិនិយោគមូលនិធិសន្តិសុខសង្គម</w:delText>
          </w:r>
        </w:del>
      </w:ins>
    </w:p>
    <w:p w14:paraId="25B570BF" w14:textId="562FCD9D" w:rsidR="007B3FB4" w:rsidRPr="008922FA" w:rsidDel="001259BD" w:rsidRDefault="007B3FB4">
      <w:pPr>
        <w:spacing w:after="0" w:line="240" w:lineRule="auto"/>
        <w:rPr>
          <w:ins w:id="40433" w:author="Un Seakamey" w:date="2022-11-04T12:52:00Z"/>
          <w:del w:id="40434" w:author="Kem Sereyboth" w:date="2023-07-13T16:00:00Z"/>
          <w:lang w:val="ca-ES"/>
          <w:rPrChange w:id="40435" w:author="Sopheak Phorn" w:date="2023-08-03T08:39:00Z">
            <w:rPr>
              <w:ins w:id="40436" w:author="Un Seakamey" w:date="2022-11-04T12:52:00Z"/>
              <w:del w:id="4043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3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A28DFA0" w14:textId="0BF20BA4" w:rsidR="00556EC6" w:rsidRPr="008922FA" w:rsidDel="001259BD" w:rsidRDefault="007B3FB4">
      <w:pPr>
        <w:spacing w:after="0" w:line="240" w:lineRule="auto"/>
        <w:rPr>
          <w:ins w:id="40439" w:author="User" w:date="2022-10-07T16:15:00Z"/>
          <w:del w:id="40440" w:author="Kem Sereyboth" w:date="2023-07-13T16:00:00Z"/>
          <w:lang w:val="ca-ES"/>
          <w:rPrChange w:id="40441" w:author="Sopheak Phorn" w:date="2023-08-03T08:39:00Z">
            <w:rPr>
              <w:ins w:id="40442" w:author="User" w:date="2022-10-07T16:15:00Z"/>
              <w:del w:id="4044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44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445" w:author="Un Seakamey" w:date="2022-11-04T12:52:00Z">
        <w:del w:id="40446" w:author="Kem Sereyboth" w:date="2023-07-13T16:00:00Z">
          <w:r w:rsidRPr="00975413" w:rsidDel="001259BD">
            <w:rPr>
              <w:cs/>
              <w:rPrChange w:id="404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៣៨.</w:delText>
          </w:r>
        </w:del>
      </w:ins>
      <w:ins w:id="40448" w:author="User" w:date="2022-10-07T16:15:00Z">
        <w:del w:id="40449" w:author="Kem Sereyboth" w:date="2023-07-13T16:00:00Z">
          <w:r w:rsidR="00556EC6" w:rsidRPr="00975413" w:rsidDel="001259BD">
            <w:rPr>
              <w:cs/>
              <w:rPrChange w:id="4045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5CFCA55" w14:textId="5FB5533D" w:rsidR="007B3FB4" w:rsidRPr="008922FA" w:rsidDel="001259BD" w:rsidRDefault="007B3FB4">
      <w:pPr>
        <w:spacing w:after="0" w:line="240" w:lineRule="auto"/>
        <w:rPr>
          <w:ins w:id="40451" w:author="Un Seakamey" w:date="2022-11-04T12:52:00Z"/>
          <w:del w:id="40452" w:author="Kem Sereyboth" w:date="2023-07-13T16:00:00Z"/>
          <w:lang w:val="ca-ES"/>
          <w:rPrChange w:id="40453" w:author="Sopheak Phorn" w:date="2023-08-03T08:39:00Z">
            <w:rPr>
              <w:ins w:id="40454" w:author="Un Seakamey" w:date="2022-11-04T12:52:00Z"/>
              <w:del w:id="4045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56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D17D504" w14:textId="7D73AD8F" w:rsidR="00556EC6" w:rsidRPr="008922FA" w:rsidDel="001259BD" w:rsidRDefault="007B3FB4">
      <w:pPr>
        <w:spacing w:after="0" w:line="240" w:lineRule="auto"/>
        <w:rPr>
          <w:ins w:id="40457" w:author="User" w:date="2022-10-07T16:15:00Z"/>
          <w:del w:id="40458" w:author="Kem Sereyboth" w:date="2023-07-13T16:00:00Z"/>
          <w:lang w:val="ca-ES"/>
          <w:rPrChange w:id="40459" w:author="Sopheak Phorn" w:date="2023-08-03T08:39:00Z">
            <w:rPr>
              <w:ins w:id="40460" w:author="User" w:date="2022-10-07T16:15:00Z"/>
              <w:del w:id="40461" w:author="Kem Sereyboth" w:date="2023-07-13T16:00:00Z"/>
            </w:rPr>
          </w:rPrChange>
        </w:rPr>
        <w:pPrChange w:id="40462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463" w:author="Un Seakamey" w:date="2022-11-04T12:52:00Z">
        <w:del w:id="40464" w:author="Kem Sereyboth" w:date="2023-07-13T16:00:00Z">
          <w:r w:rsidRPr="00975413" w:rsidDel="001259BD">
            <w:rPr>
              <w:cs/>
              <w:rPrChange w:id="40465" w:author="Kem Sereyboth" w:date="2023-07-26T15:17:00Z">
                <w:rPr>
                  <w:rFonts w:cs="MoolBoran"/>
                  <w:cs/>
                </w:rPr>
              </w:rPrChange>
            </w:rPr>
            <w:delText>៣៩.</w:delText>
          </w:r>
        </w:del>
      </w:ins>
      <w:ins w:id="40466" w:author="User" w:date="2022-10-07T16:15:00Z">
        <w:del w:id="40467" w:author="Kem Sereyboth" w:date="2023-07-13T16:00:00Z">
          <w:r w:rsidR="00556EC6" w:rsidRPr="00975413" w:rsidDel="001259BD">
            <w:rPr>
              <w:cs/>
              <w:rPrChange w:id="40468" w:author="Kem Sereyboth" w:date="2023-07-26T15:17:00Z">
                <w:rPr>
                  <w:rFonts w:cs="MoolBoran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B4B8946" w14:textId="59D63312" w:rsidR="007B3FB4" w:rsidRPr="008922FA" w:rsidDel="001259BD" w:rsidRDefault="007B3FB4">
      <w:pPr>
        <w:spacing w:after="0" w:line="240" w:lineRule="auto"/>
        <w:rPr>
          <w:ins w:id="40469" w:author="Un Seakamey" w:date="2022-11-04T12:53:00Z"/>
          <w:del w:id="40470" w:author="Kem Sereyboth" w:date="2023-07-13T16:00:00Z"/>
          <w:lang w:val="ca-ES"/>
          <w:rPrChange w:id="40471" w:author="Sopheak Phorn" w:date="2023-08-03T08:39:00Z">
            <w:rPr>
              <w:ins w:id="40472" w:author="Un Seakamey" w:date="2022-11-04T12:53:00Z"/>
              <w:del w:id="4047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7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2653D6C4" w14:textId="6414247F" w:rsidR="00556EC6" w:rsidRPr="008922FA" w:rsidDel="001259BD" w:rsidRDefault="007B3FB4">
      <w:pPr>
        <w:spacing w:after="0" w:line="240" w:lineRule="auto"/>
        <w:rPr>
          <w:ins w:id="40475" w:author="User" w:date="2022-10-07T16:15:00Z"/>
          <w:del w:id="40476" w:author="Kem Sereyboth" w:date="2023-07-13T16:00:00Z"/>
          <w:lang w:val="ca-ES"/>
          <w:rPrChange w:id="40477" w:author="Sopheak Phorn" w:date="2023-08-03T08:39:00Z">
            <w:rPr>
              <w:ins w:id="40478" w:author="User" w:date="2022-10-07T16:15:00Z"/>
              <w:del w:id="40479" w:author="Kem Sereyboth" w:date="2023-07-13T16:00:00Z"/>
            </w:rPr>
          </w:rPrChange>
        </w:rPr>
        <w:pPrChange w:id="4048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481" w:author="Un Seakamey" w:date="2022-11-04T12:52:00Z">
        <w:del w:id="40482" w:author="Kem Sereyboth" w:date="2023-07-13T16:00:00Z">
          <w:r w:rsidRPr="00975413" w:rsidDel="001259BD">
            <w:rPr>
              <w:cs/>
              <w:rPrChange w:id="40483" w:author="Kem Sereyboth" w:date="2023-07-26T15:17:00Z">
                <w:rPr>
                  <w:rFonts w:cs="MoolBoran"/>
                  <w:cs/>
                </w:rPr>
              </w:rPrChange>
            </w:rPr>
            <w:delText>៤០.</w:delText>
          </w:r>
        </w:del>
      </w:ins>
      <w:ins w:id="40484" w:author="User" w:date="2022-10-07T16:15:00Z">
        <w:del w:id="40485" w:author="Kem Sereyboth" w:date="2023-07-13T16:00:00Z">
          <w:r w:rsidR="00556EC6" w:rsidRPr="00975413" w:rsidDel="001259BD">
            <w:rPr>
              <w:cs/>
              <w:rPrChange w:id="40486" w:author="Kem Sereyboth" w:date="2023-07-26T15:17:00Z">
                <w:rPr>
                  <w:rFonts w:cs="MoolBor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40487" w:author="Sopheak Phorn" w:date="2023-08-03T08:39:00Z">
                <w:rPr/>
              </w:rPrChange>
            </w:rPr>
            <w:delText>(</w:delText>
          </w:r>
          <w:r w:rsidR="00556EC6" w:rsidRPr="00975413" w:rsidDel="001259BD">
            <w:rPr>
              <w:cs/>
              <w:rPrChange w:id="40488" w:author="Kem Sereyboth" w:date="2023-07-26T15:17:00Z">
                <w:rPr>
                  <w:rFonts w:cs="MoolBoran"/>
                  <w:cs/>
                </w:rPr>
              </w:rPrChange>
            </w:rPr>
            <w:delText>នាយកដ្ឋានផ្សះផ្សាវិវាទ និងការពារអ្នកទទួលផង)</w:delText>
          </w:r>
        </w:del>
      </w:ins>
    </w:p>
    <w:p w14:paraId="13CD2129" w14:textId="73C90E53" w:rsidR="007B3FB4" w:rsidRPr="008922FA" w:rsidDel="001259BD" w:rsidRDefault="007B3FB4">
      <w:pPr>
        <w:spacing w:after="0" w:line="240" w:lineRule="auto"/>
        <w:rPr>
          <w:ins w:id="40489" w:author="Un Seakamey" w:date="2022-11-04T12:52:00Z"/>
          <w:del w:id="40490" w:author="Kem Sereyboth" w:date="2023-07-13T16:00:00Z"/>
          <w:lang w:val="ca-ES"/>
          <w:rPrChange w:id="40491" w:author="Sopheak Phorn" w:date="2023-08-03T08:39:00Z">
            <w:rPr>
              <w:ins w:id="40492" w:author="Un Seakamey" w:date="2022-11-04T12:52:00Z"/>
              <w:del w:id="40493" w:author="Kem Sereyboth" w:date="2023-07-13T16:00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4049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7962EEA6" w14:textId="6F438135" w:rsidR="00556EC6" w:rsidRPr="008922FA" w:rsidDel="001259BD" w:rsidRDefault="007B3FB4">
      <w:pPr>
        <w:spacing w:after="0" w:line="240" w:lineRule="auto"/>
        <w:rPr>
          <w:del w:id="40495" w:author="Kem Sereyboth" w:date="2023-07-13T16:00:00Z"/>
          <w:lang w:val="ca-ES"/>
          <w:rPrChange w:id="40496" w:author="Sopheak Phorn" w:date="2023-08-03T08:39:00Z">
            <w:rPr>
              <w:del w:id="40497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498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499" w:author="Un Seakamey" w:date="2022-11-04T12:53:00Z">
        <w:del w:id="40500" w:author="Kem Sereyboth" w:date="2023-07-13T16:00:00Z">
          <w:r w:rsidRPr="00975413" w:rsidDel="001259BD">
            <w:rPr>
              <w:cs/>
              <w:rPrChange w:id="40501" w:author="Kem Sereyboth" w:date="2023-07-26T15:17:00Z">
                <w:rPr>
                  <w:rFonts w:cs="MoolBoran"/>
                  <w:cs/>
                </w:rPr>
              </w:rPrChange>
            </w:rPr>
            <w:delText>៤១</w:delText>
          </w:r>
        </w:del>
      </w:ins>
      <w:ins w:id="40502" w:author="Un Seakamey" w:date="2022-11-04T12:58:00Z">
        <w:del w:id="40503" w:author="Kem Sereyboth" w:date="2023-07-13T16:00:00Z">
          <w:r w:rsidR="006C5795" w:rsidRPr="00975413" w:rsidDel="001259BD">
            <w:rPr>
              <w:cs/>
              <w:rPrChange w:id="405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505" w:author="User" w:date="2022-10-07T16:15:00Z">
        <w:del w:id="40506" w:author="Kem Sereyboth" w:date="2023-07-13T16:00:00Z">
          <w:r w:rsidR="00556EC6" w:rsidRPr="00975413" w:rsidDel="001259BD">
            <w:rPr>
              <w:cs/>
              <w:rPrChange w:id="40507" w:author="Kem Sereyboth" w:date="2023-07-26T15:17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</w:del>
      </w:ins>
      <w:ins w:id="40508" w:author="User" w:date="2022-11-14T06:14:00Z">
        <w:del w:id="40509" w:author="Kem Sereyboth" w:date="2023-07-13T16:00:00Z">
          <w:r w:rsidR="001E01A9" w:rsidRPr="008922FA" w:rsidDel="001259BD">
            <w:rPr>
              <w:lang w:val="ca-ES"/>
              <w:rPrChange w:id="40510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511" w:author="User" w:date="2022-10-07T16:15:00Z">
        <w:del w:id="40512" w:author="Kem Sereyboth" w:date="2023-07-13T16:00:00Z">
          <w:r w:rsidR="00556EC6" w:rsidRPr="00975413" w:rsidDel="001259BD">
            <w:rPr>
              <w:cs/>
              <w:rPrChange w:id="40513" w:author="Kem Sereyboth" w:date="2023-07-26T15:17:00Z">
                <w:rPr>
                  <w:rFonts w:cs="MoolBoran"/>
                  <w:spacing w:val="-4"/>
                  <w:cs/>
                </w:rPr>
              </w:rPrChange>
            </w:rPr>
            <w:delText>សមត្ថភាពក្នុងការធ្វើនិយ័តកម្មប្រព័ន្ធសន្តិសុខសង្គម</w:delText>
          </w:r>
          <w:r w:rsidR="00556EC6" w:rsidRPr="00975413" w:rsidDel="001259BD">
            <w:rPr>
              <w:cs/>
              <w:rPrChange w:id="40514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6BBFE499" w14:textId="77777777" w:rsidR="00305AD9" w:rsidRPr="008922FA" w:rsidRDefault="00305AD9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15" w:author="Un Seakamey" w:date="2022-11-14T16:53:00Z"/>
          <w:lang w:val="ca-ES"/>
          <w:rPrChange w:id="40516" w:author="Sopheak Phorn" w:date="2023-08-03T08:39:00Z">
            <w:rPr>
              <w:ins w:id="40517" w:author="Un Seakamey" w:date="2022-11-14T16:53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518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</w:p>
    <w:p w14:paraId="45446393" w14:textId="5A363E0A" w:rsidR="00A65162" w:rsidRPr="004A5A84" w:rsidRDefault="001003C8">
      <w:pPr>
        <w:spacing w:after="0" w:line="240" w:lineRule="auto"/>
        <w:jc w:val="both"/>
        <w:rPr>
          <w:ins w:id="40519" w:author="Sopheak" w:date="2023-07-29T07:24:00Z"/>
          <w:rFonts w:ascii="Khmer MEF1" w:hAnsi="Khmer MEF1" w:cs="Khmer MEF1"/>
          <w:b/>
          <w:bCs/>
          <w:spacing w:val="-4"/>
          <w:sz w:val="24"/>
          <w:szCs w:val="24"/>
          <w:lang w:val="ca-ES"/>
          <w:rPrChange w:id="40520" w:author="Sopheak Phorn" w:date="2023-08-03T16:17:00Z">
            <w:rPr>
              <w:ins w:id="40521" w:author="Sopheak" w:date="2023-07-29T07:24:00Z"/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40522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523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524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40525" w:author="Un Seakamey" w:date="2022-11-14T16:53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526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.</w:t>
        </w:r>
      </w:ins>
      <w:ins w:id="40527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528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លិខិតឆ្លើយបំភ</w:t>
        </w:r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្លឺ និងមតិយោ</w:t>
        </w:r>
      </w:ins>
      <w:ins w:id="40529" w:author="Un Seakamey" w:date="2022-11-14T16:55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បល់សំណូមពររបស់ ន.</w:t>
        </w:r>
      </w:ins>
      <w:ins w:id="40530" w:author="Sopheak" w:date="2023-07-29T07:30:00Z">
        <w:r w:rsidR="000E047D"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531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គ</w:t>
        </w:r>
      </w:ins>
      <w:ins w:id="40532" w:author="Un Seakamey" w:date="2022-11-14T16:55:00Z">
        <w:del w:id="40533" w:author="Sopheak" w:date="2023-07-29T07:30:00Z">
          <w:r w:rsidRPr="004A5A84" w:rsidDel="000E047D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</w:del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.ស.</w:t>
        </w:r>
      </w:ins>
    </w:p>
    <w:p w14:paraId="795706D7" w14:textId="69611378" w:rsidR="00AE4F64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34" w:author="Sopheak Phorn" w:date="2023-08-03T14:45:00Z"/>
          <w:rFonts w:ascii="Khmer MEF1" w:hAnsi="Khmer MEF1" w:cs="Khmer MEF1"/>
          <w:spacing w:val="-4"/>
          <w:sz w:val="24"/>
          <w:szCs w:val="24"/>
          <w:lang w:val="ca-ES"/>
          <w:rPrChange w:id="40535" w:author="Sopheak Phorn" w:date="2023-08-03T16:17:00Z">
            <w:rPr>
              <w:ins w:id="40536" w:author="Sopheak Phorn" w:date="2023-08-03T14:45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537" w:author="Sopheak Phorn" w:date="2023-08-03T14:37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38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</w:ins>
      <w:ins w:id="40539" w:author="Sopheak Phorn" w:date="2023-08-03T14:44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40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១៤២/២៣ អ.ស.ផ.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4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ចុះថ្ងៃទី២៧ ខែមីនា ឆ្នាំ២០២៣ </w:t>
        </w:r>
      </w:ins>
      <w:ins w:id="40542" w:author="Sopheak Phorn" w:date="2023-08-03T14:45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4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ស្ដីពីកិច្ចប្រជុំបើកដាក់ឱ្យដំណើរការសវនកម្មប្រចាំឆ្នាំ២០២៣</w:t>
        </w:r>
      </w:ins>
    </w:p>
    <w:p w14:paraId="6EFA02EF" w14:textId="02E7D5AB" w:rsidR="001417FA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44" w:author="Sopheak Phorn" w:date="2023-08-03T14:46:00Z"/>
          <w:rFonts w:ascii="Khmer MEF1" w:hAnsi="Khmer MEF1" w:cs="Khmer MEF1"/>
          <w:spacing w:val="-4"/>
          <w:sz w:val="24"/>
          <w:szCs w:val="24"/>
          <w:lang w:val="ca-ES"/>
          <w:rPrChange w:id="40545" w:author="Sopheak Phorn" w:date="2023-08-03T16:17:00Z">
            <w:rPr>
              <w:ins w:id="40546" w:author="Sopheak Phorn" w:date="2023-08-03T14:4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547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48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១៩៧/២៣ អ.ស.ផ. ចុះថ្ងៃទី៣ ខែ</w:t>
        </w:r>
      </w:ins>
      <w:ins w:id="40549" w:author="Sopheak Phorn" w:date="2023-08-03T16:12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5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551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5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</w:t>
        </w:r>
      </w:ins>
      <w:ins w:id="40553" w:author="Sopheak Phorn" w:date="2023-08-03T16:06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54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ពិភាក្សារវាង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55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ប្រតិភូសវនកម្មផ្ទៃក្នុងនៃ​ </w:t>
        </w:r>
        <w:r w:rsidR="00D86652" w:rsidRPr="004A5A84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4055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អ.ស.ហ. 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55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ជាមួយនាយកដ្ឋានកិ</w:t>
        </w:r>
      </w:ins>
      <w:ins w:id="40558" w:author="Sopheak Phorn" w:date="2023-08-03T16:07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559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ច្ចការទូទៅនៃ</w:t>
        </w:r>
      </w:ins>
      <w:ins w:id="40560" w:author="Sopheak Phorn" w:date="2023-08-03T16:10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56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="00D86652" w:rsidRPr="004A5A84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40562" w:author="Sopheak Phorn" w:date="2023-08-03T16:17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គណនេយ្យនិងសវនកម្ម</w:t>
        </w:r>
      </w:ins>
    </w:p>
    <w:p w14:paraId="5EB6EDC1" w14:textId="56BD4C9D" w:rsidR="00D86652" w:rsidRPr="004A5A84" w:rsidRDefault="00D8665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63" w:author="Sopheak Phorn" w:date="2023-08-03T16:10:00Z"/>
          <w:rFonts w:ascii="Khmer MEF1" w:hAnsi="Khmer MEF1" w:cs="Khmer MEF1"/>
          <w:spacing w:val="-4"/>
          <w:sz w:val="24"/>
          <w:szCs w:val="24"/>
          <w:lang w:val="ca-ES"/>
          <w:rPrChange w:id="40564" w:author="Sopheak Phorn" w:date="2023-08-03T16:17:00Z">
            <w:rPr>
              <w:ins w:id="40565" w:author="Sopheak Phorn" w:date="2023-08-03T16:10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566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6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២១២/២៣ អ.ស.ផ. ចុះថ្ងៃទី</w:t>
        </w:r>
      </w:ins>
      <w:ins w:id="40568" w:author="Sopheak Phorn" w:date="2023-08-03T16:11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69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១២</w:t>
        </w:r>
      </w:ins>
      <w:ins w:id="40570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7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572" w:author="Sopheak Phorn" w:date="2023-08-03T16:13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7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574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7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7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4057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78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ជាមួយនាយកដ្ឋាន</w:t>
        </w:r>
      </w:ins>
      <w:ins w:id="40579" w:author="Sopheak Phorn" w:date="2023-08-03T16:13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8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បច្ចេកទេស</w:t>
        </w:r>
      </w:ins>
      <w:ins w:id="40581" w:author="Sopheak Phorn" w:date="2023-08-03T16:10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8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នៃនិយ័តករ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1A877790" w14:textId="77777777" w:rsidR="006776A8" w:rsidRDefault="004A5A84" w:rsidP="006776A8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83" w:author="Sopheak Phorn" w:date="2023-08-04T12:22:00Z"/>
          <w:rFonts w:ascii="Khmer MEF1" w:hAnsi="Khmer MEF1" w:cs="Khmer MEF1"/>
          <w:spacing w:val="-4"/>
          <w:sz w:val="24"/>
          <w:szCs w:val="24"/>
          <w:lang w:val="ca-ES"/>
        </w:rPr>
      </w:pPr>
      <w:ins w:id="40584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585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២៧៩/២៣ អ.ស.ផ. ចុះថ្ងៃទី</w:t>
        </w:r>
      </w:ins>
      <w:ins w:id="40586" w:author="Sopheak Phorn" w:date="2023-08-04T12:00:00Z">
        <w:r w:rsidR="00337F6B"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587" w:author="Sopheak Phorn" w:date="2023-08-04T12:0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៣០ </w:t>
        </w:r>
      </w:ins>
      <w:ins w:id="40588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589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ខែឧសភា ឆ្នាំ២០២៣ ស្ដីពីកិច្ចប្រជុំពិភាក្សា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590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591" w:author="Sopheak Phorn" w:date="2023-08-03T16:17:00Z">
              <w:rPr>
                <w:rFonts w:ascii="Khmer MEF1" w:hAnsi="Khmer MEF1" w:cs="Khmer MEF1"/>
                <w:b/>
                <w:bCs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592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593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ជាមួយនាយកដ្ឋានគ្រប់គ្រងវិជ្ជាជីវៈគណនេយ្យនិងសវនកម្ម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94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នៃ</w:t>
        </w:r>
      </w:ins>
      <w:ins w:id="40595" w:author="Sopheak Phorn" w:date="2023-08-03T16:15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596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5547D4E8" w14:textId="72935DEE" w:rsidR="004A5A84" w:rsidRPr="00186ADF" w:rsidRDefault="004A5A84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597" w:author="Sopheak Phorn" w:date="2023-08-25T12:51:00Z"/>
          <w:rFonts w:ascii="Khmer MEF1" w:hAnsi="Khmer MEF1" w:cs="Khmer MEF1"/>
          <w:spacing w:val="-4"/>
          <w:sz w:val="24"/>
          <w:szCs w:val="24"/>
          <w:lang w:val="ca-ES"/>
          <w:rPrChange w:id="40598" w:author="Sopheak Phorn" w:date="2023-08-25T12:51:00Z">
            <w:rPr>
              <w:ins w:id="40599" w:author="Sopheak Phorn" w:date="2023-08-25T12:51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40600" w:author="Sopheak Phorn" w:date="2023-08-03T16:16:00Z">
        <w:r w:rsidRPr="006776A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601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602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៣៦៨/២៣ អ.ស.ផ. ចុះថ្ងៃទី</w:t>
        </w:r>
      </w:ins>
      <w:ins w:id="40603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៥</w:t>
        </w:r>
      </w:ins>
      <w:ins w:id="40604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605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606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កក្កដា</w:t>
        </w:r>
      </w:ins>
      <w:ins w:id="40607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608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609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6776A8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610" w:author="Sopheak Phorn" w:date="2023-08-04T12:2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611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ជាមួយតំណាងនិយ័តករគណនេយ្យនិងសវនកម្ម</w:t>
        </w:r>
      </w:ins>
    </w:p>
    <w:p w14:paraId="34B66674" w14:textId="13F3D424" w:rsidR="00186ADF" w:rsidRPr="006776A8" w:rsidDel="00AA1080" w:rsidRDefault="00497711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612" w:author="Un Seakamey" w:date="2022-11-14T13:31:00Z"/>
          <w:del w:id="40613" w:author="Sopheak Phorn" w:date="2023-08-25T15:23:00Z"/>
          <w:rFonts w:ascii="Khmer MEF1" w:hAnsi="Khmer MEF1" w:cs="Khmer MEF1"/>
          <w:spacing w:val="-4"/>
          <w:sz w:val="24"/>
          <w:szCs w:val="24"/>
          <w:lang w:val="ca-ES"/>
          <w:rPrChange w:id="40614" w:author="Sopheak Phorn" w:date="2023-08-04T12:22:00Z">
            <w:rPr>
              <w:ins w:id="40615" w:author="Un Seakamey" w:date="2022-11-14T13:31:00Z"/>
              <w:del w:id="40616" w:author="Sopheak Phorn" w:date="2023-08-25T15:23:00Z"/>
            </w:rPr>
          </w:rPrChange>
        </w:rPr>
        <w:pPrChange w:id="40617" w:author="Sopheak Phorn" w:date="2023-08-04T12:22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618" w:author="Sopheak Phorn" w:date="2023-08-25T12:59:00Z">
        <w:r w:rsidRPr="0049771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លិខិតលេខ ១០៧៩/២៣ ន.គ.ស. ចុះថ្ងៃទី២៣ ខែសីហា ឆ្នាំ២០២៣ ស្តីពីករណីការពិនិត្យ និងផ្ដល់យោបល់លើសេចក្តីព្រាងរបាយការណ៍សវនកម្មឆ្នាំ២០២៣ នៅនិយ័តករគណនេយ្យនិងសវនកម្ម</w:t>
        </w:r>
      </w:ins>
    </w:p>
    <w:p w14:paraId="4E405CEA" w14:textId="2FFD73A7" w:rsidR="00A65162" w:rsidRPr="00AA1080" w:rsidDel="00175EBB" w:rsidRDefault="00A6516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619" w:author="Un Seakamey" w:date="2022-11-14T13:31:00Z"/>
          <w:del w:id="40620" w:author="Kem Sereyboth" w:date="2023-07-26T15:16:00Z"/>
          <w:rFonts w:ascii="Khmer MEF1" w:hAnsi="Khmer MEF1" w:cs="Khmer MEF1"/>
          <w:spacing w:val="6"/>
          <w:sz w:val="24"/>
          <w:szCs w:val="24"/>
          <w:rPrChange w:id="40621" w:author="Sopheak Phorn" w:date="2023-08-25T15:23:00Z">
            <w:rPr>
              <w:ins w:id="40622" w:author="Un Seakamey" w:date="2022-11-14T13:31:00Z"/>
              <w:del w:id="40623" w:author="Kem Sereyboth" w:date="2023-07-26T15:16:00Z"/>
            </w:rPr>
          </w:rPrChange>
        </w:rPr>
        <w:pPrChange w:id="40624" w:author="Sopheak Phorn" w:date="2023-08-25T15:23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625" w:author="Un Seakamey" w:date="2022-11-14T13:31:00Z">
        <w:del w:id="40626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27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40628" w:author="Un Seakamey" w:date="2022-11-14T13:32:00Z">
        <w:del w:id="40629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30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40631" w:author="Un Seakamey" w:date="2022-11-14T13:31:00Z">
        <w:del w:id="40632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33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634" w:author="Un Seakamey" w:date="2022-11-14T13:32:00Z">
        <w:del w:id="40635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36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40637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“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38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39" w:author="Sopheak Phorn" w:date="2023-08-25T15:2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640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641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និយ័តករសន្តិសុខសង្គម នៃអាជ្ញាធរសេវាហិរញ្ញវត្ថុមិនមែនធនាគារ (</w:delText>
          </w:r>
          <w:r w:rsidRPr="00AA1080" w:rsidDel="00175EBB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40642" w:author="Sopheak Phorn" w:date="2023-08-25T15:23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643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)”</w:delText>
          </w:r>
        </w:del>
      </w:ins>
      <w:ins w:id="40644" w:author="Un Seakamey" w:date="2022-11-14T14:27:00Z">
        <w:del w:id="40645" w:author="Kem Sereyboth" w:date="2023-07-26T15:16:00Z">
          <w:r w:rsidR="0032288C"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646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61CCED5" w14:textId="77777777" w:rsidR="006302B7" w:rsidRPr="00E33574" w:rsidRDefault="006302B7">
      <w:pPr>
        <w:numPr>
          <w:ilvl w:val="0"/>
          <w:numId w:val="102"/>
        </w:numPr>
        <w:spacing w:after="0" w:line="240" w:lineRule="auto"/>
        <w:ind w:hanging="90"/>
        <w:jc w:val="both"/>
        <w:rPr>
          <w:rPrChange w:id="40647" w:author="Kem Sereyboth" w:date="2023-07-19T16:59:00Z">
            <w:rPr>
              <w:lang w:val="ca-ES"/>
            </w:rPr>
          </w:rPrChange>
        </w:rPr>
        <w:pPrChange w:id="40648" w:author="Sopheak Phorn" w:date="2023-08-25T15:23:00Z">
          <w:pPr/>
        </w:pPrChange>
      </w:pPr>
    </w:p>
    <w:sectPr w:rsidR="006302B7" w:rsidRPr="00E33574" w:rsidSect="009F35C3">
      <w:footerReference w:type="default" r:id="rId12"/>
      <w:footerReference w:type="first" r:id="rId13"/>
      <w:pgSz w:w="11909" w:h="16834" w:code="9"/>
      <w:pgMar w:top="1134" w:right="1134" w:bottom="1134" w:left="1418" w:header="1009" w:footer="181" w:gutter="0"/>
      <w:pgNumType w:start="1"/>
      <w:cols w:space="720"/>
      <w:titlePg/>
      <w:docGrid w:linePitch="360"/>
      <w:sectPrChange w:id="40671" w:author="User" w:date="2022-11-12T15:42:00Z">
        <w:sectPr w:rsidR="006302B7" w:rsidRPr="00E33574" w:rsidSect="009F35C3">
          <w:pgSz w:w="12240" w:h="15840" w:code="0"/>
          <w:pgMar w:top="1440" w:right="1440" w:bottom="1440" w:left="1440" w:header="720" w:footer="720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5682E" w14:textId="77777777" w:rsidR="00042F8D" w:rsidRDefault="00042F8D" w:rsidP="00254A74">
      <w:pPr>
        <w:spacing w:after="0" w:line="240" w:lineRule="auto"/>
      </w:pPr>
      <w:r>
        <w:separator/>
      </w:r>
    </w:p>
  </w:endnote>
  <w:endnote w:type="continuationSeparator" w:id="0">
    <w:p w14:paraId="64E5DBFA" w14:textId="77777777" w:rsidR="00042F8D" w:rsidRDefault="00042F8D" w:rsidP="002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rok Sre Hanphy">
    <w:altName w:val="Khmer UI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altName w:val="Calibri"/>
    <w:charset w:val="00"/>
    <w:family w:val="auto"/>
    <w:pitch w:val="variable"/>
    <w:sig w:usb0="00000003" w:usb1="00000000" w:usb2="00000000" w:usb3="00000000" w:csb0="00000001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1152" w:author="Voeun Kuyeng" w:date="2022-08-08T15:02:00Z"/>
  <w:sdt>
    <w:sdtPr>
      <w:id w:val="1028920382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1152"/>
      <w:p w14:paraId="441E5F18" w14:textId="1FFF63C3" w:rsidR="00731B72" w:rsidRPr="007824A2" w:rsidRDefault="00731B72">
        <w:pPr>
          <w:pStyle w:val="Footer"/>
          <w:jc w:val="center"/>
          <w:rPr>
            <w:ins w:id="1153" w:author="Voeun Kuyeng" w:date="2022-08-08T15:02:00Z"/>
            <w:sz w:val="18"/>
            <w:szCs w:val="28"/>
            <w:rPrChange w:id="1154" w:author="Un Seakamey" w:date="2022-09-23T09:05:00Z">
              <w:rPr>
                <w:ins w:id="1155" w:author="Voeun Kuyeng" w:date="2022-08-08T15:02:00Z"/>
              </w:rPr>
            </w:rPrChange>
          </w:rPr>
        </w:pPr>
        <w:ins w:id="1156" w:author="Voeun Kuyeng" w:date="2022-08-08T15:02:00Z">
          <w:del w:id="1157" w:author="User" w:date="2022-10-03T09:39:00Z">
            <w:r w:rsidRPr="007824A2" w:rsidDel="00E578A8">
              <w:rPr>
                <w:rFonts w:ascii="Limon S1" w:hAnsi="Limon S1"/>
                <w:sz w:val="32"/>
                <w:szCs w:val="32"/>
                <w:rPrChange w:id="1158" w:author="Un Seakamey" w:date="2022-09-23T09:05:00Z">
                  <w:rPr>
                    <w:noProof/>
                  </w:rPr>
                </w:rPrChange>
              </w:rPr>
              <w:fldChar w:fldCharType="begin"/>
            </w:r>
            <w:r w:rsidRPr="007824A2" w:rsidDel="00E578A8">
              <w:rPr>
                <w:rFonts w:ascii="Limon S1" w:hAnsi="Limon S1"/>
                <w:sz w:val="32"/>
                <w:szCs w:val="32"/>
                <w:rPrChange w:id="1159" w:author="Un Seakamey" w:date="2022-09-23T09:05:00Z">
                  <w:rPr/>
                </w:rPrChange>
              </w:rPr>
              <w:delInstrText xml:space="preserve"> PAGE   \* MERGEFORMAT </w:delInstrText>
            </w:r>
            <w:r w:rsidRPr="007824A2" w:rsidDel="00E578A8">
              <w:rPr>
                <w:rFonts w:ascii="Limon S1" w:hAnsi="Limon S1"/>
                <w:sz w:val="32"/>
                <w:szCs w:val="32"/>
                <w:rPrChange w:id="1160" w:author="Un Seakamey" w:date="2022-09-23T09:05:00Z">
                  <w:rPr>
                    <w:noProof/>
                  </w:rPr>
                </w:rPrChange>
              </w:rPr>
              <w:fldChar w:fldCharType="separate"/>
            </w:r>
          </w:del>
        </w:ins>
        <w:del w:id="1161" w:author="User" w:date="2022-10-03T09:39:00Z">
          <w:r w:rsidDel="00E578A8">
            <w:rPr>
              <w:rFonts w:ascii="Limon S1" w:hAnsi="Limon S1"/>
              <w:noProof/>
              <w:sz w:val="32"/>
              <w:szCs w:val="32"/>
            </w:rPr>
            <w:delText>18</w:delText>
          </w:r>
        </w:del>
        <w:ins w:id="1162" w:author="Voeun Kuyeng" w:date="2022-08-08T15:02:00Z">
          <w:del w:id="1163" w:author="User" w:date="2022-10-03T09:39:00Z">
            <w:r w:rsidRPr="007824A2" w:rsidDel="00E578A8">
              <w:rPr>
                <w:rFonts w:ascii="Limon S1" w:hAnsi="Limon S1"/>
                <w:noProof/>
                <w:sz w:val="32"/>
                <w:szCs w:val="32"/>
                <w:rPrChange w:id="1164" w:author="Un Seakamey" w:date="2022-09-23T09:05:00Z">
                  <w:rPr>
                    <w:noProof/>
                  </w:rPr>
                </w:rPrChange>
              </w:rPr>
              <w:fldChar w:fldCharType="end"/>
            </w:r>
          </w:del>
        </w:ins>
      </w:p>
      <w:customXmlInsRangeStart w:id="1165" w:author="Voeun Kuyeng" w:date="2022-08-08T15:02:00Z"/>
    </w:sdtContent>
  </w:sdt>
  <w:customXmlInsRangeEnd w:id="1165"/>
  <w:p w14:paraId="5EE8C8EF" w14:textId="77777777" w:rsidR="00731B72" w:rsidRDefault="00731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40649" w:author="Voeun Kuyeng" w:date="2022-08-08T15:02:00Z"/>
  <w:sdt>
    <w:sdtPr>
      <w:id w:val="1091425417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40649"/>
      <w:p w14:paraId="7C6713F4" w14:textId="76793F64" w:rsidR="00731B72" w:rsidRPr="007824A2" w:rsidRDefault="00731B72">
        <w:pPr>
          <w:pStyle w:val="Footer"/>
          <w:jc w:val="center"/>
          <w:rPr>
            <w:ins w:id="40650" w:author="Voeun Kuyeng" w:date="2022-08-08T15:02:00Z"/>
            <w:sz w:val="18"/>
            <w:szCs w:val="28"/>
            <w:rPrChange w:id="40651" w:author="Un Seakamey" w:date="2022-09-23T09:05:00Z">
              <w:rPr>
                <w:ins w:id="40652" w:author="Voeun Kuyeng" w:date="2022-08-08T15:02:00Z"/>
              </w:rPr>
            </w:rPrChange>
          </w:rPr>
        </w:pPr>
        <w:ins w:id="40653" w:author="Voeun Kuyeng" w:date="2022-08-08T15:02:00Z">
          <w:r w:rsidRPr="007824A2">
            <w:rPr>
              <w:rFonts w:ascii="Limon S1" w:hAnsi="Limon S1"/>
              <w:sz w:val="32"/>
              <w:szCs w:val="32"/>
              <w:rPrChange w:id="40654" w:author="Un Seakamey" w:date="2022-09-23T09:05:00Z">
                <w:rPr>
                  <w:noProof/>
                </w:rPr>
              </w:rPrChange>
            </w:rPr>
            <w:fldChar w:fldCharType="begin"/>
          </w:r>
          <w:r w:rsidRPr="007824A2">
            <w:rPr>
              <w:rFonts w:ascii="Limon S1" w:hAnsi="Limon S1"/>
              <w:sz w:val="32"/>
              <w:szCs w:val="32"/>
              <w:rPrChange w:id="40655" w:author="Un Seakamey" w:date="2022-09-23T09:05:00Z">
                <w:rPr/>
              </w:rPrChange>
            </w:rPr>
            <w:instrText xml:space="preserve"> PAGE   \* MERGEFORMAT </w:instrText>
          </w:r>
          <w:r w:rsidRPr="007824A2">
            <w:rPr>
              <w:rFonts w:ascii="Limon S1" w:hAnsi="Limon S1"/>
              <w:sz w:val="32"/>
              <w:szCs w:val="32"/>
              <w:rPrChange w:id="40656" w:author="Un Seakamey" w:date="2022-09-23T09:05:00Z">
                <w:rPr>
                  <w:noProof/>
                </w:rPr>
              </w:rPrChange>
            </w:rPr>
            <w:fldChar w:fldCharType="separate"/>
          </w:r>
        </w:ins>
        <w:r w:rsidR="00F14E71">
          <w:rPr>
            <w:rFonts w:ascii="Limon S1" w:hAnsi="Limon S1"/>
            <w:noProof/>
            <w:sz w:val="32"/>
            <w:szCs w:val="32"/>
          </w:rPr>
          <w:t>8</w:t>
        </w:r>
        <w:ins w:id="40657" w:author="Voeun Kuyeng" w:date="2022-08-08T15:02:00Z">
          <w:r w:rsidRPr="007824A2">
            <w:rPr>
              <w:rFonts w:ascii="Limon S1" w:hAnsi="Limon S1"/>
              <w:noProof/>
              <w:sz w:val="32"/>
              <w:szCs w:val="32"/>
              <w:rPrChange w:id="40658" w:author="Un Seakamey" w:date="2022-09-23T09:05:00Z">
                <w:rPr>
                  <w:noProof/>
                </w:rPr>
              </w:rPrChange>
            </w:rPr>
            <w:fldChar w:fldCharType="end"/>
          </w:r>
        </w:ins>
      </w:p>
      <w:customXmlInsRangeStart w:id="40659" w:author="Voeun Kuyeng" w:date="2022-08-08T15:02:00Z"/>
    </w:sdtContent>
  </w:sdt>
  <w:customXmlInsRangeEnd w:id="40659"/>
  <w:p w14:paraId="1975846F" w14:textId="77777777" w:rsidR="00731B72" w:rsidRDefault="00731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40660" w:author="User" w:date="2022-10-03T09:38:00Z"/>
  <w:sdt>
    <w:sdtPr>
      <w:id w:val="-1028253524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32"/>
        <w:szCs w:val="48"/>
      </w:rPr>
    </w:sdtEndPr>
    <w:sdtContent>
      <w:customXmlInsRangeEnd w:id="40660"/>
      <w:p w14:paraId="00A154EA" w14:textId="491F531A" w:rsidR="00731B72" w:rsidRPr="00E578A8" w:rsidRDefault="00731B72">
        <w:pPr>
          <w:pStyle w:val="Footer"/>
          <w:jc w:val="center"/>
          <w:rPr>
            <w:ins w:id="40661" w:author="User" w:date="2022-10-03T09:38:00Z"/>
            <w:rFonts w:ascii="Limon S1" w:hAnsi="Limon S1"/>
            <w:sz w:val="32"/>
            <w:szCs w:val="48"/>
            <w:rPrChange w:id="40662" w:author="User" w:date="2022-10-03T09:39:00Z">
              <w:rPr>
                <w:ins w:id="40663" w:author="User" w:date="2022-10-03T09:38:00Z"/>
              </w:rPr>
            </w:rPrChange>
          </w:rPr>
        </w:pPr>
        <w:ins w:id="40664" w:author="User" w:date="2022-10-03T09:38:00Z">
          <w:r w:rsidRPr="00E578A8">
            <w:rPr>
              <w:rFonts w:ascii="Limon S1" w:hAnsi="Limon S1"/>
              <w:sz w:val="32"/>
              <w:szCs w:val="48"/>
              <w:rPrChange w:id="40665" w:author="User" w:date="2022-10-03T09:39:00Z">
                <w:rPr>
                  <w:noProof/>
                </w:rPr>
              </w:rPrChange>
            </w:rPr>
            <w:fldChar w:fldCharType="begin"/>
          </w:r>
          <w:r w:rsidRPr="00E578A8">
            <w:rPr>
              <w:rFonts w:ascii="Limon S1" w:hAnsi="Limon S1"/>
              <w:sz w:val="32"/>
              <w:szCs w:val="48"/>
              <w:rPrChange w:id="40666" w:author="User" w:date="2022-10-03T09:39:00Z">
                <w:rPr/>
              </w:rPrChange>
            </w:rPr>
            <w:instrText xml:space="preserve"> PAGE   \* MERGEFORMAT </w:instrText>
          </w:r>
          <w:r w:rsidRPr="00E578A8">
            <w:rPr>
              <w:rFonts w:ascii="Limon S1" w:hAnsi="Limon S1"/>
              <w:sz w:val="32"/>
              <w:szCs w:val="48"/>
              <w:rPrChange w:id="40667" w:author="User" w:date="2022-10-03T09:39:00Z">
                <w:rPr>
                  <w:noProof/>
                </w:rPr>
              </w:rPrChange>
            </w:rPr>
            <w:fldChar w:fldCharType="separate"/>
          </w:r>
        </w:ins>
        <w:r w:rsidR="00AD1E0F">
          <w:rPr>
            <w:rFonts w:ascii="Limon S1" w:hAnsi="Limon S1"/>
            <w:noProof/>
            <w:sz w:val="32"/>
            <w:szCs w:val="48"/>
          </w:rPr>
          <w:t>1</w:t>
        </w:r>
        <w:ins w:id="40668" w:author="User" w:date="2022-10-03T09:38:00Z">
          <w:r w:rsidRPr="00E578A8">
            <w:rPr>
              <w:rFonts w:ascii="Limon S1" w:hAnsi="Limon S1"/>
              <w:noProof/>
              <w:sz w:val="32"/>
              <w:szCs w:val="48"/>
              <w:rPrChange w:id="40669" w:author="User" w:date="2022-10-03T09:39:00Z">
                <w:rPr>
                  <w:noProof/>
                </w:rPr>
              </w:rPrChange>
            </w:rPr>
            <w:fldChar w:fldCharType="end"/>
          </w:r>
        </w:ins>
      </w:p>
      <w:customXmlInsRangeStart w:id="40670" w:author="User" w:date="2022-10-03T09:38:00Z"/>
    </w:sdtContent>
  </w:sdt>
  <w:customXmlInsRangeEnd w:id="40670"/>
  <w:p w14:paraId="3BD9DC81" w14:textId="77777777" w:rsidR="00731B72" w:rsidRDefault="0073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D4ACF" w14:textId="77777777" w:rsidR="00042F8D" w:rsidRDefault="00042F8D" w:rsidP="00254A74">
      <w:pPr>
        <w:spacing w:after="0" w:line="240" w:lineRule="auto"/>
      </w:pPr>
      <w:r>
        <w:separator/>
      </w:r>
    </w:p>
  </w:footnote>
  <w:footnote w:type="continuationSeparator" w:id="0">
    <w:p w14:paraId="15C9A88C" w14:textId="77777777" w:rsidR="00042F8D" w:rsidRDefault="00042F8D" w:rsidP="0025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26B"/>
    <w:multiLevelType w:val="hybridMultilevel"/>
    <w:tmpl w:val="42A4D806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B8592E"/>
    <w:multiLevelType w:val="hybridMultilevel"/>
    <w:tmpl w:val="E0BC37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0C5"/>
    <w:multiLevelType w:val="hybridMultilevel"/>
    <w:tmpl w:val="DF36D294"/>
    <w:lvl w:ilvl="0" w:tplc="104EE730">
      <w:start w:val="1"/>
      <w:numFmt w:val="bullet"/>
      <w:lvlText w:val="-"/>
      <w:lvlJc w:val="left"/>
      <w:pPr>
        <w:ind w:left="144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B6753"/>
    <w:multiLevelType w:val="hybridMultilevel"/>
    <w:tmpl w:val="70CCC6BC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33132B"/>
    <w:multiLevelType w:val="hybridMultilevel"/>
    <w:tmpl w:val="FE4C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558B"/>
    <w:multiLevelType w:val="hybridMultilevel"/>
    <w:tmpl w:val="F078DF3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83FCB"/>
    <w:multiLevelType w:val="hybridMultilevel"/>
    <w:tmpl w:val="FC3AE28C"/>
    <w:lvl w:ilvl="0" w:tplc="C65ADF8E">
      <w:numFmt w:val="bullet"/>
      <w:lvlText w:val="-"/>
      <w:lvlJc w:val="left"/>
      <w:pPr>
        <w:ind w:left="360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731ABF"/>
    <w:multiLevelType w:val="hybridMultilevel"/>
    <w:tmpl w:val="11A0818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E10E06"/>
    <w:multiLevelType w:val="hybridMultilevel"/>
    <w:tmpl w:val="6D5A74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0DF9"/>
    <w:multiLevelType w:val="hybridMultilevel"/>
    <w:tmpl w:val="6B948288"/>
    <w:lvl w:ilvl="0" w:tplc="A9DAC126">
      <w:numFmt w:val="bullet"/>
      <w:lvlText w:val="-"/>
      <w:lvlJc w:val="left"/>
      <w:pPr>
        <w:ind w:left="153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07BD0AC3"/>
    <w:multiLevelType w:val="hybridMultilevel"/>
    <w:tmpl w:val="002E3418"/>
    <w:lvl w:ilvl="0" w:tplc="A9DAC126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99F3A35"/>
    <w:multiLevelType w:val="hybridMultilevel"/>
    <w:tmpl w:val="A786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DF1FDB"/>
    <w:multiLevelType w:val="hybridMultilevel"/>
    <w:tmpl w:val="75827FC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B3CDB"/>
    <w:multiLevelType w:val="hybridMultilevel"/>
    <w:tmpl w:val="D38075BE"/>
    <w:lvl w:ilvl="0" w:tplc="A9DAC126">
      <w:numFmt w:val="bullet"/>
      <w:lvlText w:val="-"/>
      <w:lvlJc w:val="left"/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464D5"/>
    <w:multiLevelType w:val="hybridMultilevel"/>
    <w:tmpl w:val="3B86F7C8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0524167"/>
    <w:multiLevelType w:val="hybridMultilevel"/>
    <w:tmpl w:val="B1BC295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D46AD"/>
    <w:multiLevelType w:val="hybridMultilevel"/>
    <w:tmpl w:val="2B8C2230"/>
    <w:lvl w:ilvl="0" w:tplc="1D00D144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0E30081"/>
    <w:multiLevelType w:val="hybridMultilevel"/>
    <w:tmpl w:val="17DA45CE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12015FC5"/>
    <w:multiLevelType w:val="hybridMultilevel"/>
    <w:tmpl w:val="810AC4AA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13734A6B"/>
    <w:multiLevelType w:val="hybridMultilevel"/>
    <w:tmpl w:val="56AECDFE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566CED"/>
    <w:multiLevelType w:val="hybridMultilevel"/>
    <w:tmpl w:val="954C0E40"/>
    <w:lvl w:ilvl="0" w:tplc="D09CB13A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8756644"/>
    <w:multiLevelType w:val="hybridMultilevel"/>
    <w:tmpl w:val="C7907D8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1C0C8D"/>
    <w:multiLevelType w:val="hybridMultilevel"/>
    <w:tmpl w:val="6096AF0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B2E17"/>
    <w:multiLevelType w:val="hybridMultilevel"/>
    <w:tmpl w:val="C49E691C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04F2D"/>
    <w:multiLevelType w:val="hybridMultilevel"/>
    <w:tmpl w:val="8190E1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E5447E"/>
    <w:multiLevelType w:val="hybridMultilevel"/>
    <w:tmpl w:val="BFA4B05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1CA77AA8"/>
    <w:multiLevelType w:val="hybridMultilevel"/>
    <w:tmpl w:val="07E8A2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1CB50654"/>
    <w:multiLevelType w:val="hybridMultilevel"/>
    <w:tmpl w:val="C3F2CB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50B5A"/>
    <w:multiLevelType w:val="hybridMultilevel"/>
    <w:tmpl w:val="6936C1F4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DFF023A"/>
    <w:multiLevelType w:val="hybridMultilevel"/>
    <w:tmpl w:val="20722F50"/>
    <w:lvl w:ilvl="0" w:tplc="2BB66DF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AE436E"/>
    <w:multiLevelType w:val="hybridMultilevel"/>
    <w:tmpl w:val="08285460"/>
    <w:lvl w:ilvl="0" w:tplc="A9DAC126">
      <w:numFmt w:val="bullet"/>
      <w:lvlText w:val="-"/>
      <w:lvlJc w:val="left"/>
      <w:pPr>
        <w:ind w:left="1212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1" w15:restartNumberingAfterBreak="0">
    <w:nsid w:val="1FDB46EE"/>
    <w:multiLevelType w:val="hybridMultilevel"/>
    <w:tmpl w:val="A46C6F72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23495502"/>
    <w:multiLevelType w:val="hybridMultilevel"/>
    <w:tmpl w:val="D03E8D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8614DC"/>
    <w:multiLevelType w:val="hybridMultilevel"/>
    <w:tmpl w:val="04349332"/>
    <w:lvl w:ilvl="0" w:tplc="A9DAC126">
      <w:numFmt w:val="bullet"/>
      <w:lvlText w:val="-"/>
      <w:lvlJc w:val="left"/>
      <w:pPr>
        <w:ind w:left="142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5183B5C"/>
    <w:multiLevelType w:val="hybridMultilevel"/>
    <w:tmpl w:val="E7CABABA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54D41E9"/>
    <w:multiLevelType w:val="hybridMultilevel"/>
    <w:tmpl w:val="8AAA40F4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58B7AE7"/>
    <w:multiLevelType w:val="hybridMultilevel"/>
    <w:tmpl w:val="0CAED29E"/>
    <w:lvl w:ilvl="0" w:tplc="A81601A4">
      <w:start w:val="7"/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62B6645"/>
    <w:multiLevelType w:val="hybridMultilevel"/>
    <w:tmpl w:val="3FB20F0A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6A595C"/>
    <w:multiLevelType w:val="hybridMultilevel"/>
    <w:tmpl w:val="AACC09F0"/>
    <w:lvl w:ilvl="0" w:tplc="C65ADF8E">
      <w:numFmt w:val="bullet"/>
      <w:lvlText w:val="-"/>
      <w:lvlJc w:val="left"/>
      <w:pPr>
        <w:ind w:left="495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26DA3CE6"/>
    <w:multiLevelType w:val="hybridMultilevel"/>
    <w:tmpl w:val="0DF0022E"/>
    <w:lvl w:ilvl="0" w:tplc="A9DAC126">
      <w:numFmt w:val="bullet"/>
      <w:lvlText w:val="-"/>
      <w:lvlJc w:val="left"/>
      <w:pPr>
        <w:ind w:left="128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26E3040F"/>
    <w:multiLevelType w:val="hybridMultilevel"/>
    <w:tmpl w:val="24BA4F86"/>
    <w:lvl w:ilvl="0" w:tplc="3162D96A">
      <w:start w:val="1"/>
      <w:numFmt w:val="bullet"/>
      <w:lvlText w:val="-"/>
      <w:lvlJc w:val="left"/>
      <w:pPr>
        <w:ind w:left="720" w:hanging="360"/>
      </w:pPr>
      <w:rPr>
        <w:rFonts w:ascii="Khmer MEF1" w:hAnsi="Khmer MEF1" w:cs="Khmer MEF1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B75356"/>
    <w:multiLevelType w:val="hybridMultilevel"/>
    <w:tmpl w:val="7DC8CBB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9D22846"/>
    <w:multiLevelType w:val="hybridMultilevel"/>
    <w:tmpl w:val="5E1248A8"/>
    <w:lvl w:ilvl="0" w:tplc="2BE0A7E4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B300099"/>
    <w:multiLevelType w:val="hybridMultilevel"/>
    <w:tmpl w:val="565ECF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1A15FB"/>
    <w:multiLevelType w:val="hybridMultilevel"/>
    <w:tmpl w:val="835E37F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F574DFB"/>
    <w:multiLevelType w:val="hybridMultilevel"/>
    <w:tmpl w:val="B5B43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F96B60"/>
    <w:multiLevelType w:val="hybridMultilevel"/>
    <w:tmpl w:val="0ECE44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470D89"/>
    <w:multiLevelType w:val="hybridMultilevel"/>
    <w:tmpl w:val="3AB8100E"/>
    <w:lvl w:ilvl="0" w:tplc="47D2CD2A">
      <w:numFmt w:val="bullet"/>
      <w:lvlText w:val="-"/>
      <w:lvlJc w:val="left"/>
      <w:pPr>
        <w:ind w:left="106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38EF6C89"/>
    <w:multiLevelType w:val="hybridMultilevel"/>
    <w:tmpl w:val="95CA02A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AC96721"/>
    <w:multiLevelType w:val="hybridMultilevel"/>
    <w:tmpl w:val="45683AC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FE6BD0"/>
    <w:multiLevelType w:val="hybridMultilevel"/>
    <w:tmpl w:val="914EE722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433BEC"/>
    <w:multiLevelType w:val="hybridMultilevel"/>
    <w:tmpl w:val="04D016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B934660"/>
    <w:multiLevelType w:val="hybridMultilevel"/>
    <w:tmpl w:val="14846BCE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CB77F6D"/>
    <w:multiLevelType w:val="hybridMultilevel"/>
    <w:tmpl w:val="9F94921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D5E0CCF"/>
    <w:multiLevelType w:val="hybridMultilevel"/>
    <w:tmpl w:val="08ECBED0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DD55A46"/>
    <w:multiLevelType w:val="hybridMultilevel"/>
    <w:tmpl w:val="0CE06C40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3EA20CA9"/>
    <w:multiLevelType w:val="hybridMultilevel"/>
    <w:tmpl w:val="D4A07C32"/>
    <w:lvl w:ilvl="0" w:tplc="47D2CD2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F5E4403"/>
    <w:multiLevelType w:val="hybridMultilevel"/>
    <w:tmpl w:val="E9226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887A5D"/>
    <w:multiLevelType w:val="hybridMultilevel"/>
    <w:tmpl w:val="44886514"/>
    <w:lvl w:ilvl="0" w:tplc="C65ADF8E">
      <w:numFmt w:val="bullet"/>
      <w:lvlText w:val="-"/>
      <w:lvlJc w:val="left"/>
      <w:pPr>
        <w:ind w:left="169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9" w15:restartNumberingAfterBreak="0">
    <w:nsid w:val="409F6329"/>
    <w:multiLevelType w:val="hybridMultilevel"/>
    <w:tmpl w:val="F5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F077F8"/>
    <w:multiLevelType w:val="hybridMultilevel"/>
    <w:tmpl w:val="8420397E"/>
    <w:lvl w:ilvl="0" w:tplc="44583FA8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1C139E0"/>
    <w:multiLevelType w:val="hybridMultilevel"/>
    <w:tmpl w:val="90208E88"/>
    <w:lvl w:ilvl="0" w:tplc="CC42911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2" w15:restartNumberingAfterBreak="0">
    <w:nsid w:val="42295FB3"/>
    <w:multiLevelType w:val="hybridMultilevel"/>
    <w:tmpl w:val="A6ACBBE0"/>
    <w:lvl w:ilvl="0" w:tplc="2BB66DF4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5BC03AD"/>
    <w:multiLevelType w:val="hybridMultilevel"/>
    <w:tmpl w:val="808C1E5C"/>
    <w:lvl w:ilvl="0" w:tplc="27460686">
      <w:numFmt w:val="bullet"/>
      <w:lvlText w:val="-"/>
      <w:lvlJc w:val="left"/>
      <w:pPr>
        <w:ind w:left="928" w:hanging="360"/>
      </w:pPr>
      <w:rPr>
        <w:rFonts w:ascii="Khmer MEF1" w:eastAsiaTheme="minorHAnsi" w:hAnsi="Khmer MEF1" w:cs="Khmer MEF1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80B0AB5"/>
    <w:multiLevelType w:val="hybridMultilevel"/>
    <w:tmpl w:val="E5D4896E"/>
    <w:lvl w:ilvl="0" w:tplc="EA88E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68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65A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EC5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99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82E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00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0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920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0767EB"/>
    <w:multiLevelType w:val="hybridMultilevel"/>
    <w:tmpl w:val="DCC62B8C"/>
    <w:lvl w:ilvl="0" w:tplc="DC321B52">
      <w:start w:val="1"/>
      <w:numFmt w:val="bullet"/>
      <w:lvlText w:val="-"/>
      <w:lvlJc w:val="left"/>
      <w:pPr>
        <w:ind w:left="1429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49823760"/>
    <w:multiLevelType w:val="hybridMultilevel"/>
    <w:tmpl w:val="D5360F9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67" w15:restartNumberingAfterBreak="0">
    <w:nsid w:val="498249AA"/>
    <w:multiLevelType w:val="hybridMultilevel"/>
    <w:tmpl w:val="8A60F1F6"/>
    <w:lvl w:ilvl="0" w:tplc="C65ADF8E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AC07F46"/>
    <w:multiLevelType w:val="hybridMultilevel"/>
    <w:tmpl w:val="EB4A3ADC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ADD3478"/>
    <w:multiLevelType w:val="hybridMultilevel"/>
    <w:tmpl w:val="2876BC32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B4132EC"/>
    <w:multiLevelType w:val="hybridMultilevel"/>
    <w:tmpl w:val="91AE3BC4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B52887"/>
    <w:multiLevelType w:val="hybridMultilevel"/>
    <w:tmpl w:val="FB8006BE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4C576006"/>
    <w:multiLevelType w:val="hybridMultilevel"/>
    <w:tmpl w:val="36804602"/>
    <w:lvl w:ilvl="0" w:tplc="335CBE6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C650B85"/>
    <w:multiLevelType w:val="hybridMultilevel"/>
    <w:tmpl w:val="1EFAC766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DF86118"/>
    <w:multiLevelType w:val="hybridMultilevel"/>
    <w:tmpl w:val="264231DE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EE7319E"/>
    <w:multiLevelType w:val="hybridMultilevel"/>
    <w:tmpl w:val="868C4FF0"/>
    <w:lvl w:ilvl="0" w:tplc="A9DAC126">
      <w:numFmt w:val="bullet"/>
      <w:lvlText w:val="-"/>
      <w:lvlJc w:val="left"/>
      <w:pPr>
        <w:ind w:left="1446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6" w15:restartNumberingAfterBreak="0">
    <w:nsid w:val="4FEE13D8"/>
    <w:multiLevelType w:val="hybridMultilevel"/>
    <w:tmpl w:val="5642B10C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8D08AD"/>
    <w:multiLevelType w:val="hybridMultilevel"/>
    <w:tmpl w:val="EEBC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10F7E35"/>
    <w:multiLevelType w:val="hybridMultilevel"/>
    <w:tmpl w:val="0040DF86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2F7993"/>
    <w:multiLevelType w:val="hybridMultilevel"/>
    <w:tmpl w:val="46DA8C08"/>
    <w:lvl w:ilvl="0" w:tplc="9A54FC70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662384A"/>
    <w:multiLevelType w:val="hybridMultilevel"/>
    <w:tmpl w:val="384C3DEC"/>
    <w:lvl w:ilvl="0" w:tplc="A0486DC6">
      <w:start w:val="1"/>
      <w:numFmt w:val="bullet"/>
      <w:lvlText w:val="-"/>
      <w:lvlJc w:val="left"/>
      <w:pPr>
        <w:ind w:left="180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57E7023A"/>
    <w:multiLevelType w:val="hybridMultilevel"/>
    <w:tmpl w:val="231654E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211790"/>
    <w:multiLevelType w:val="hybridMultilevel"/>
    <w:tmpl w:val="6B82E2A0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E3F12"/>
    <w:multiLevelType w:val="hybridMultilevel"/>
    <w:tmpl w:val="A1A4A95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DA5447C"/>
    <w:multiLevelType w:val="hybridMultilevel"/>
    <w:tmpl w:val="2162313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1E6113"/>
    <w:multiLevelType w:val="hybridMultilevel"/>
    <w:tmpl w:val="BC8A8E1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2FA6DBF"/>
    <w:multiLevelType w:val="hybridMultilevel"/>
    <w:tmpl w:val="FBB84622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3032FEE"/>
    <w:multiLevelType w:val="hybridMultilevel"/>
    <w:tmpl w:val="10A04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544D6B"/>
    <w:multiLevelType w:val="hybridMultilevel"/>
    <w:tmpl w:val="B08432C6"/>
    <w:lvl w:ilvl="0" w:tplc="104EE730">
      <w:start w:val="1"/>
      <w:numFmt w:val="bullet"/>
      <w:lvlText w:val="-"/>
      <w:lvlJc w:val="left"/>
      <w:pPr>
        <w:ind w:left="72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5A425E"/>
    <w:multiLevelType w:val="hybridMultilevel"/>
    <w:tmpl w:val="2C7289E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69EC580B"/>
    <w:multiLevelType w:val="hybridMultilevel"/>
    <w:tmpl w:val="E784340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1B4B05"/>
    <w:multiLevelType w:val="hybridMultilevel"/>
    <w:tmpl w:val="661CD82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2" w15:restartNumberingAfterBreak="0">
    <w:nsid w:val="6A616B90"/>
    <w:multiLevelType w:val="hybridMultilevel"/>
    <w:tmpl w:val="72D26EB4"/>
    <w:lvl w:ilvl="0" w:tplc="1D00D144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3" w15:restartNumberingAfterBreak="0">
    <w:nsid w:val="6C4A14A3"/>
    <w:multiLevelType w:val="hybridMultilevel"/>
    <w:tmpl w:val="471A172A"/>
    <w:lvl w:ilvl="0" w:tplc="CC4291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DB5AC8"/>
    <w:multiLevelType w:val="hybridMultilevel"/>
    <w:tmpl w:val="F2460FD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016976"/>
    <w:multiLevelType w:val="hybridMultilevel"/>
    <w:tmpl w:val="40DCAB7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3B70C8E"/>
    <w:multiLevelType w:val="hybridMultilevel"/>
    <w:tmpl w:val="A7282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77316783"/>
    <w:multiLevelType w:val="hybridMultilevel"/>
    <w:tmpl w:val="AB5E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9E6934"/>
    <w:multiLevelType w:val="hybridMultilevel"/>
    <w:tmpl w:val="942E1090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5937A2"/>
    <w:multiLevelType w:val="hybridMultilevel"/>
    <w:tmpl w:val="C94E6F8C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E1E18F4"/>
    <w:multiLevelType w:val="hybridMultilevel"/>
    <w:tmpl w:val="F1F8534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0F3579"/>
    <w:multiLevelType w:val="hybridMultilevel"/>
    <w:tmpl w:val="20C20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7F1D5B45"/>
    <w:multiLevelType w:val="hybridMultilevel"/>
    <w:tmpl w:val="7A04742E"/>
    <w:lvl w:ilvl="0" w:tplc="A9DAC126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84030652">
    <w:abstractNumId w:val="97"/>
  </w:num>
  <w:num w:numId="2" w16cid:durableId="640111535">
    <w:abstractNumId w:val="20"/>
  </w:num>
  <w:num w:numId="3" w16cid:durableId="1459032094">
    <w:abstractNumId w:val="66"/>
  </w:num>
  <w:num w:numId="4" w16cid:durableId="565532562">
    <w:abstractNumId w:val="62"/>
  </w:num>
  <w:num w:numId="5" w16cid:durableId="1183781975">
    <w:abstractNumId w:val="102"/>
  </w:num>
  <w:num w:numId="6" w16cid:durableId="127675378">
    <w:abstractNumId w:val="77"/>
  </w:num>
  <w:num w:numId="7" w16cid:durableId="2053537302">
    <w:abstractNumId w:val="64"/>
  </w:num>
  <w:num w:numId="8" w16cid:durableId="1245529540">
    <w:abstractNumId w:val="4"/>
  </w:num>
  <w:num w:numId="9" w16cid:durableId="491605307">
    <w:abstractNumId w:val="59"/>
  </w:num>
  <w:num w:numId="10" w16cid:durableId="1480264870">
    <w:abstractNumId w:val="70"/>
  </w:num>
  <w:num w:numId="11" w16cid:durableId="2038694552">
    <w:abstractNumId w:val="42"/>
  </w:num>
  <w:num w:numId="12" w16cid:durableId="1022390922">
    <w:abstractNumId w:val="67"/>
  </w:num>
  <w:num w:numId="13" w16cid:durableId="312418479">
    <w:abstractNumId w:val="19"/>
  </w:num>
  <w:num w:numId="14" w16cid:durableId="813719668">
    <w:abstractNumId w:val="92"/>
  </w:num>
  <w:num w:numId="15" w16cid:durableId="953830961">
    <w:abstractNumId w:val="51"/>
  </w:num>
  <w:num w:numId="16" w16cid:durableId="1955167016">
    <w:abstractNumId w:val="1"/>
  </w:num>
  <w:num w:numId="17" w16cid:durableId="1649164863">
    <w:abstractNumId w:val="9"/>
  </w:num>
  <w:num w:numId="18" w16cid:durableId="1162087705">
    <w:abstractNumId w:val="92"/>
  </w:num>
  <w:num w:numId="19" w16cid:durableId="326593936">
    <w:abstractNumId w:val="102"/>
  </w:num>
  <w:num w:numId="20" w16cid:durableId="1524829836">
    <w:abstractNumId w:val="86"/>
  </w:num>
  <w:num w:numId="21" w16cid:durableId="410742045">
    <w:abstractNumId w:val="90"/>
  </w:num>
  <w:num w:numId="22" w16cid:durableId="727220036">
    <w:abstractNumId w:val="24"/>
  </w:num>
  <w:num w:numId="23" w16cid:durableId="1885288764">
    <w:abstractNumId w:val="8"/>
  </w:num>
  <w:num w:numId="24" w16cid:durableId="1357655373">
    <w:abstractNumId w:val="88"/>
  </w:num>
  <w:num w:numId="25" w16cid:durableId="1764492533">
    <w:abstractNumId w:val="29"/>
  </w:num>
  <w:num w:numId="26" w16cid:durableId="1075278890">
    <w:abstractNumId w:val="61"/>
  </w:num>
  <w:num w:numId="27" w16cid:durableId="1091662753">
    <w:abstractNumId w:val="60"/>
  </w:num>
  <w:num w:numId="28" w16cid:durableId="1759935175">
    <w:abstractNumId w:val="6"/>
  </w:num>
  <w:num w:numId="29" w16cid:durableId="2061897884">
    <w:abstractNumId w:val="93"/>
  </w:num>
  <w:num w:numId="30" w16cid:durableId="573006406">
    <w:abstractNumId w:val="58"/>
  </w:num>
  <w:num w:numId="31" w16cid:durableId="2001225727">
    <w:abstractNumId w:val="38"/>
  </w:num>
  <w:num w:numId="32" w16cid:durableId="771557477">
    <w:abstractNumId w:val="80"/>
  </w:num>
  <w:num w:numId="33" w16cid:durableId="38168405">
    <w:abstractNumId w:val="76"/>
  </w:num>
  <w:num w:numId="34" w16cid:durableId="2139639127">
    <w:abstractNumId w:val="85"/>
  </w:num>
  <w:num w:numId="35" w16cid:durableId="884298874">
    <w:abstractNumId w:val="16"/>
  </w:num>
  <w:num w:numId="36" w16cid:durableId="501163759">
    <w:abstractNumId w:val="10"/>
  </w:num>
  <w:num w:numId="37" w16cid:durableId="601688426">
    <w:abstractNumId w:val="74"/>
  </w:num>
  <w:num w:numId="38" w16cid:durableId="2134518491">
    <w:abstractNumId w:val="34"/>
  </w:num>
  <w:num w:numId="39" w16cid:durableId="2013869233">
    <w:abstractNumId w:val="2"/>
  </w:num>
  <w:num w:numId="40" w16cid:durableId="1798571438">
    <w:abstractNumId w:val="96"/>
  </w:num>
  <w:num w:numId="41" w16cid:durableId="897672823">
    <w:abstractNumId w:val="48"/>
  </w:num>
  <w:num w:numId="42" w16cid:durableId="1575970836">
    <w:abstractNumId w:val="26"/>
  </w:num>
  <w:num w:numId="43" w16cid:durableId="1074738338">
    <w:abstractNumId w:val="44"/>
  </w:num>
  <w:num w:numId="44" w16cid:durableId="1729306394">
    <w:abstractNumId w:val="35"/>
  </w:num>
  <w:num w:numId="45" w16cid:durableId="1182402792">
    <w:abstractNumId w:val="99"/>
  </w:num>
  <w:num w:numId="46" w16cid:durableId="1384325784">
    <w:abstractNumId w:val="45"/>
  </w:num>
  <w:num w:numId="47" w16cid:durableId="124547782">
    <w:abstractNumId w:val="11"/>
  </w:num>
  <w:num w:numId="48" w16cid:durableId="1245408002">
    <w:abstractNumId w:val="36"/>
  </w:num>
  <w:num w:numId="49" w16cid:durableId="1295672599">
    <w:abstractNumId w:val="71"/>
  </w:num>
  <w:num w:numId="50" w16cid:durableId="1586183079">
    <w:abstractNumId w:val="3"/>
  </w:num>
  <w:num w:numId="51" w16cid:durableId="810750751">
    <w:abstractNumId w:val="23"/>
  </w:num>
  <w:num w:numId="52" w16cid:durableId="1962226639">
    <w:abstractNumId w:val="52"/>
  </w:num>
  <w:num w:numId="53" w16cid:durableId="1927106959">
    <w:abstractNumId w:val="89"/>
  </w:num>
  <w:num w:numId="54" w16cid:durableId="697581772">
    <w:abstractNumId w:val="30"/>
  </w:num>
  <w:num w:numId="55" w16cid:durableId="1569265033">
    <w:abstractNumId w:val="13"/>
  </w:num>
  <w:num w:numId="56" w16cid:durableId="444081613">
    <w:abstractNumId w:val="79"/>
  </w:num>
  <w:num w:numId="57" w16cid:durableId="1174030558">
    <w:abstractNumId w:val="5"/>
  </w:num>
  <w:num w:numId="58" w16cid:durableId="1183665787">
    <w:abstractNumId w:val="25"/>
  </w:num>
  <w:num w:numId="59" w16cid:durableId="1033993833">
    <w:abstractNumId w:val="0"/>
  </w:num>
  <w:num w:numId="60" w16cid:durableId="1787193649">
    <w:abstractNumId w:val="18"/>
  </w:num>
  <w:num w:numId="61" w16cid:durableId="302006017">
    <w:abstractNumId w:val="84"/>
  </w:num>
  <w:num w:numId="62" w16cid:durableId="1297032367">
    <w:abstractNumId w:val="33"/>
  </w:num>
  <w:num w:numId="63" w16cid:durableId="1766918723">
    <w:abstractNumId w:val="17"/>
  </w:num>
  <w:num w:numId="64" w16cid:durableId="1012220811">
    <w:abstractNumId w:val="53"/>
  </w:num>
  <w:num w:numId="65" w16cid:durableId="109052835">
    <w:abstractNumId w:val="68"/>
  </w:num>
  <w:num w:numId="66" w16cid:durableId="46223575">
    <w:abstractNumId w:val="83"/>
  </w:num>
  <w:num w:numId="67" w16cid:durableId="1223714536">
    <w:abstractNumId w:val="28"/>
  </w:num>
  <w:num w:numId="68" w16cid:durableId="1590038837">
    <w:abstractNumId w:val="73"/>
  </w:num>
  <w:num w:numId="69" w16cid:durableId="1500000800">
    <w:abstractNumId w:val="43"/>
  </w:num>
  <w:num w:numId="70" w16cid:durableId="1363166209">
    <w:abstractNumId w:val="82"/>
  </w:num>
  <w:num w:numId="71" w16cid:durableId="804346480">
    <w:abstractNumId w:val="39"/>
  </w:num>
  <w:num w:numId="72" w16cid:durableId="1166936328">
    <w:abstractNumId w:val="12"/>
  </w:num>
  <w:num w:numId="73" w16cid:durableId="1197620022">
    <w:abstractNumId w:val="15"/>
  </w:num>
  <w:num w:numId="74" w16cid:durableId="1929655594">
    <w:abstractNumId w:val="98"/>
  </w:num>
  <w:num w:numId="75" w16cid:durableId="904342566">
    <w:abstractNumId w:val="95"/>
  </w:num>
  <w:num w:numId="76" w16cid:durableId="995497754">
    <w:abstractNumId w:val="50"/>
  </w:num>
  <w:num w:numId="77" w16cid:durableId="1129664643">
    <w:abstractNumId w:val="27"/>
  </w:num>
  <w:num w:numId="78" w16cid:durableId="1495488618">
    <w:abstractNumId w:val="54"/>
  </w:num>
  <w:num w:numId="79" w16cid:durableId="2145346888">
    <w:abstractNumId w:val="69"/>
  </w:num>
  <w:num w:numId="80" w16cid:durableId="1495950371">
    <w:abstractNumId w:val="100"/>
  </w:num>
  <w:num w:numId="81" w16cid:durableId="1691830459">
    <w:abstractNumId w:val="46"/>
  </w:num>
  <w:num w:numId="82" w16cid:durableId="2090034796">
    <w:abstractNumId w:val="49"/>
  </w:num>
  <w:num w:numId="83" w16cid:durableId="2138599073">
    <w:abstractNumId w:val="94"/>
  </w:num>
  <w:num w:numId="84" w16cid:durableId="550383136">
    <w:abstractNumId w:val="21"/>
  </w:num>
  <w:num w:numId="85" w16cid:durableId="1832330133">
    <w:abstractNumId w:val="55"/>
  </w:num>
  <w:num w:numId="86" w16cid:durableId="43263153">
    <w:abstractNumId w:val="7"/>
  </w:num>
  <w:num w:numId="87" w16cid:durableId="165561582">
    <w:abstractNumId w:val="14"/>
  </w:num>
  <w:num w:numId="88" w16cid:durableId="1424182627">
    <w:abstractNumId w:val="32"/>
  </w:num>
  <w:num w:numId="89" w16cid:durableId="598365828">
    <w:abstractNumId w:val="75"/>
  </w:num>
  <w:num w:numId="90" w16cid:durableId="944504872">
    <w:abstractNumId w:val="81"/>
  </w:num>
  <w:num w:numId="91" w16cid:durableId="1669364146">
    <w:abstractNumId w:val="22"/>
  </w:num>
  <w:num w:numId="92" w16cid:durableId="119734645">
    <w:abstractNumId w:val="41"/>
  </w:num>
  <w:num w:numId="93" w16cid:durableId="490219645">
    <w:abstractNumId w:val="47"/>
  </w:num>
  <w:num w:numId="94" w16cid:durableId="1685478780">
    <w:abstractNumId w:val="56"/>
  </w:num>
  <w:num w:numId="95" w16cid:durableId="240719335">
    <w:abstractNumId w:val="63"/>
  </w:num>
  <w:num w:numId="96" w16cid:durableId="1671252065">
    <w:abstractNumId w:val="87"/>
  </w:num>
  <w:num w:numId="97" w16cid:durableId="1635988066">
    <w:abstractNumId w:val="72"/>
  </w:num>
  <w:num w:numId="98" w16cid:durableId="50735988">
    <w:abstractNumId w:val="91"/>
  </w:num>
  <w:num w:numId="99" w16cid:durableId="421755788">
    <w:abstractNumId w:val="101"/>
  </w:num>
  <w:num w:numId="100" w16cid:durableId="105779184">
    <w:abstractNumId w:val="31"/>
  </w:num>
  <w:num w:numId="101" w16cid:durableId="1475221129">
    <w:abstractNumId w:val="57"/>
  </w:num>
  <w:num w:numId="102" w16cid:durableId="1236282875">
    <w:abstractNumId w:val="40"/>
  </w:num>
  <w:num w:numId="103" w16cid:durableId="777025109">
    <w:abstractNumId w:val="65"/>
  </w:num>
  <w:num w:numId="104" w16cid:durableId="93675741">
    <w:abstractNumId w:val="37"/>
  </w:num>
  <w:num w:numId="105" w16cid:durableId="1880779270">
    <w:abstractNumId w:val="78"/>
  </w:num>
  <w:num w:numId="106" w16cid:durableId="1584492839">
    <w:abstractNumId w:val="13"/>
  </w:num>
  <w:numIdMacAtCleanup w:val="10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pheak Phorn">
    <w15:presenceInfo w15:providerId="Windows Live" w15:userId="2a54a48124308bc1"/>
  </w15:person>
  <w15:person w15:author="LENOVO">
    <w15:presenceInfo w15:providerId="None" w15:userId="LENOVO"/>
  </w15:person>
  <w15:person w15:author="Kem Sereyboth">
    <w15:presenceInfo w15:providerId="None" w15:userId="Kem Sereyboth"/>
  </w15:person>
  <w15:person w15:author="User">
    <w15:presenceInfo w15:providerId="Windows Live" w15:userId="ac45509e2362d78e"/>
  </w15:person>
  <w15:person w15:author="Uon Rithy">
    <w15:presenceInfo w15:providerId="None" w15:userId="Uon Rithy"/>
  </w15:person>
  <w15:person w15:author="Un Seakamey">
    <w15:presenceInfo w15:providerId="None" w15:userId="Un Seakamey"/>
  </w15:person>
  <w15:person w15:author="Voeun Kuyeng">
    <w15:presenceInfo w15:providerId="None" w15:userId="Voeun Kuyeng"/>
  </w15:person>
  <w15:person w15:author="socheata.ol@hotmail.com">
    <w15:presenceInfo w15:providerId="Windows Live" w15:userId="26d291502e673597"/>
  </w15:person>
  <w15:person w15:author="Sethvannak Sam">
    <w15:presenceInfo w15:providerId="Windows Live" w15:userId="4255f426aab8884e"/>
  </w15:person>
  <w15:person w15:author="sakaria fa">
    <w15:presenceInfo w15:providerId="Windows Live" w15:userId="20734fe2d83f7300"/>
  </w15:person>
  <w15:person w15:author="Sopheak">
    <w15:presenceInfo w15:providerId="None" w15:userId="Sopheak"/>
  </w15:person>
  <w15:person w15:author="Chamreun Poth">
    <w15:presenceInfo w15:providerId="Windows Live" w15:userId="fbb96030bc228213"/>
  </w15:person>
  <w15:person w15:author="S_Chhenglay">
    <w15:presenceInfo w15:providerId="None" w15:userId="S_Chhenglay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61"/>
    <w:rsid w:val="000003B7"/>
    <w:rsid w:val="00000401"/>
    <w:rsid w:val="000006D2"/>
    <w:rsid w:val="000008B6"/>
    <w:rsid w:val="000009C3"/>
    <w:rsid w:val="00000D1A"/>
    <w:rsid w:val="00001628"/>
    <w:rsid w:val="0000168D"/>
    <w:rsid w:val="00001CCA"/>
    <w:rsid w:val="00002624"/>
    <w:rsid w:val="00002A35"/>
    <w:rsid w:val="0000458D"/>
    <w:rsid w:val="00005584"/>
    <w:rsid w:val="000078AF"/>
    <w:rsid w:val="00010031"/>
    <w:rsid w:val="00010AFF"/>
    <w:rsid w:val="00011B7B"/>
    <w:rsid w:val="00011D03"/>
    <w:rsid w:val="00012515"/>
    <w:rsid w:val="000135D2"/>
    <w:rsid w:val="00014623"/>
    <w:rsid w:val="00017180"/>
    <w:rsid w:val="000172E8"/>
    <w:rsid w:val="00017DA1"/>
    <w:rsid w:val="00020143"/>
    <w:rsid w:val="00021991"/>
    <w:rsid w:val="00022033"/>
    <w:rsid w:val="00022309"/>
    <w:rsid w:val="00022902"/>
    <w:rsid w:val="00022B07"/>
    <w:rsid w:val="000235B1"/>
    <w:rsid w:val="00023C5E"/>
    <w:rsid w:val="00024A51"/>
    <w:rsid w:val="00026524"/>
    <w:rsid w:val="00027CE0"/>
    <w:rsid w:val="00027D46"/>
    <w:rsid w:val="00030024"/>
    <w:rsid w:val="000300F2"/>
    <w:rsid w:val="000301FE"/>
    <w:rsid w:val="00030289"/>
    <w:rsid w:val="00030352"/>
    <w:rsid w:val="00030691"/>
    <w:rsid w:val="0003092D"/>
    <w:rsid w:val="00030C27"/>
    <w:rsid w:val="00032222"/>
    <w:rsid w:val="0003237E"/>
    <w:rsid w:val="00032DA9"/>
    <w:rsid w:val="00034EE6"/>
    <w:rsid w:val="0003566A"/>
    <w:rsid w:val="00035B5B"/>
    <w:rsid w:val="000366C7"/>
    <w:rsid w:val="000372BE"/>
    <w:rsid w:val="00037397"/>
    <w:rsid w:val="0003765B"/>
    <w:rsid w:val="00037905"/>
    <w:rsid w:val="00037B41"/>
    <w:rsid w:val="00040151"/>
    <w:rsid w:val="00040835"/>
    <w:rsid w:val="00041892"/>
    <w:rsid w:val="0004256D"/>
    <w:rsid w:val="00042F8D"/>
    <w:rsid w:val="0004357B"/>
    <w:rsid w:val="00044065"/>
    <w:rsid w:val="00044587"/>
    <w:rsid w:val="000446A0"/>
    <w:rsid w:val="000447A1"/>
    <w:rsid w:val="00044953"/>
    <w:rsid w:val="000450B4"/>
    <w:rsid w:val="000458BF"/>
    <w:rsid w:val="00045DEF"/>
    <w:rsid w:val="000502DF"/>
    <w:rsid w:val="00050408"/>
    <w:rsid w:val="0005057B"/>
    <w:rsid w:val="00050679"/>
    <w:rsid w:val="0005069A"/>
    <w:rsid w:val="00051FF2"/>
    <w:rsid w:val="00052151"/>
    <w:rsid w:val="00052A69"/>
    <w:rsid w:val="00052ED9"/>
    <w:rsid w:val="000537CF"/>
    <w:rsid w:val="000544C2"/>
    <w:rsid w:val="00054921"/>
    <w:rsid w:val="00055EB0"/>
    <w:rsid w:val="000562B7"/>
    <w:rsid w:val="00056B55"/>
    <w:rsid w:val="000572E7"/>
    <w:rsid w:val="000578B1"/>
    <w:rsid w:val="00057ADC"/>
    <w:rsid w:val="00057BA7"/>
    <w:rsid w:val="00060B27"/>
    <w:rsid w:val="00060E5F"/>
    <w:rsid w:val="000628D9"/>
    <w:rsid w:val="00062D2B"/>
    <w:rsid w:val="00063A4B"/>
    <w:rsid w:val="00063E5C"/>
    <w:rsid w:val="00064363"/>
    <w:rsid w:val="00064887"/>
    <w:rsid w:val="00065875"/>
    <w:rsid w:val="000667C7"/>
    <w:rsid w:val="00066925"/>
    <w:rsid w:val="000670FA"/>
    <w:rsid w:val="00067541"/>
    <w:rsid w:val="000677E9"/>
    <w:rsid w:val="00067C6A"/>
    <w:rsid w:val="0007037E"/>
    <w:rsid w:val="00070528"/>
    <w:rsid w:val="00071A14"/>
    <w:rsid w:val="00071D28"/>
    <w:rsid w:val="000722A6"/>
    <w:rsid w:val="000733DD"/>
    <w:rsid w:val="00073655"/>
    <w:rsid w:val="00073CFF"/>
    <w:rsid w:val="00074253"/>
    <w:rsid w:val="0007441F"/>
    <w:rsid w:val="00074D0A"/>
    <w:rsid w:val="00075494"/>
    <w:rsid w:val="00075956"/>
    <w:rsid w:val="00075A23"/>
    <w:rsid w:val="00075A59"/>
    <w:rsid w:val="0007613E"/>
    <w:rsid w:val="00076303"/>
    <w:rsid w:val="00076830"/>
    <w:rsid w:val="000768F5"/>
    <w:rsid w:val="00076BF8"/>
    <w:rsid w:val="00077084"/>
    <w:rsid w:val="000778B4"/>
    <w:rsid w:val="00077B44"/>
    <w:rsid w:val="000811E3"/>
    <w:rsid w:val="0008136D"/>
    <w:rsid w:val="000819C3"/>
    <w:rsid w:val="00082049"/>
    <w:rsid w:val="00082095"/>
    <w:rsid w:val="00082431"/>
    <w:rsid w:val="0008376E"/>
    <w:rsid w:val="00083A81"/>
    <w:rsid w:val="000843C1"/>
    <w:rsid w:val="00086AC6"/>
    <w:rsid w:val="000870AF"/>
    <w:rsid w:val="00087343"/>
    <w:rsid w:val="00087B48"/>
    <w:rsid w:val="000901F5"/>
    <w:rsid w:val="00090327"/>
    <w:rsid w:val="00090429"/>
    <w:rsid w:val="00090B31"/>
    <w:rsid w:val="00091112"/>
    <w:rsid w:val="000920FB"/>
    <w:rsid w:val="00092AE8"/>
    <w:rsid w:val="00092DA6"/>
    <w:rsid w:val="00092FD7"/>
    <w:rsid w:val="000943B3"/>
    <w:rsid w:val="00094906"/>
    <w:rsid w:val="0009520F"/>
    <w:rsid w:val="00096504"/>
    <w:rsid w:val="00096E71"/>
    <w:rsid w:val="00096FB5"/>
    <w:rsid w:val="000975D6"/>
    <w:rsid w:val="000975DD"/>
    <w:rsid w:val="00097658"/>
    <w:rsid w:val="00097D1B"/>
    <w:rsid w:val="000A02B8"/>
    <w:rsid w:val="000A0353"/>
    <w:rsid w:val="000A0B9D"/>
    <w:rsid w:val="000A0C29"/>
    <w:rsid w:val="000A0DC4"/>
    <w:rsid w:val="000A1131"/>
    <w:rsid w:val="000A18FC"/>
    <w:rsid w:val="000A19A8"/>
    <w:rsid w:val="000A1A58"/>
    <w:rsid w:val="000A2604"/>
    <w:rsid w:val="000A2841"/>
    <w:rsid w:val="000A2C77"/>
    <w:rsid w:val="000A337B"/>
    <w:rsid w:val="000A35CC"/>
    <w:rsid w:val="000A3A80"/>
    <w:rsid w:val="000A3C93"/>
    <w:rsid w:val="000A3F26"/>
    <w:rsid w:val="000A4707"/>
    <w:rsid w:val="000A5900"/>
    <w:rsid w:val="000A5C02"/>
    <w:rsid w:val="000A60EF"/>
    <w:rsid w:val="000A6542"/>
    <w:rsid w:val="000A6C3F"/>
    <w:rsid w:val="000A7646"/>
    <w:rsid w:val="000B03EA"/>
    <w:rsid w:val="000B1AEA"/>
    <w:rsid w:val="000B1F79"/>
    <w:rsid w:val="000B22BE"/>
    <w:rsid w:val="000B25C7"/>
    <w:rsid w:val="000B2B4A"/>
    <w:rsid w:val="000B3645"/>
    <w:rsid w:val="000B3DA2"/>
    <w:rsid w:val="000B3F46"/>
    <w:rsid w:val="000B430F"/>
    <w:rsid w:val="000B547C"/>
    <w:rsid w:val="000B5919"/>
    <w:rsid w:val="000B5B21"/>
    <w:rsid w:val="000B714C"/>
    <w:rsid w:val="000C02AC"/>
    <w:rsid w:val="000C0C86"/>
    <w:rsid w:val="000C1315"/>
    <w:rsid w:val="000C356D"/>
    <w:rsid w:val="000C4DDF"/>
    <w:rsid w:val="000C5808"/>
    <w:rsid w:val="000C64CB"/>
    <w:rsid w:val="000D0379"/>
    <w:rsid w:val="000D0761"/>
    <w:rsid w:val="000D1082"/>
    <w:rsid w:val="000D1420"/>
    <w:rsid w:val="000D1FC9"/>
    <w:rsid w:val="000D2B93"/>
    <w:rsid w:val="000D2EBE"/>
    <w:rsid w:val="000D306B"/>
    <w:rsid w:val="000D31CD"/>
    <w:rsid w:val="000D4741"/>
    <w:rsid w:val="000D4822"/>
    <w:rsid w:val="000D5373"/>
    <w:rsid w:val="000D6C2A"/>
    <w:rsid w:val="000D6C59"/>
    <w:rsid w:val="000D755E"/>
    <w:rsid w:val="000D75F9"/>
    <w:rsid w:val="000D7632"/>
    <w:rsid w:val="000D7A1E"/>
    <w:rsid w:val="000E042F"/>
    <w:rsid w:val="000E047D"/>
    <w:rsid w:val="000E114F"/>
    <w:rsid w:val="000E180D"/>
    <w:rsid w:val="000E2054"/>
    <w:rsid w:val="000E46AF"/>
    <w:rsid w:val="000E5C3D"/>
    <w:rsid w:val="000E70C0"/>
    <w:rsid w:val="000E72E3"/>
    <w:rsid w:val="000E72F2"/>
    <w:rsid w:val="000E7374"/>
    <w:rsid w:val="000F03BA"/>
    <w:rsid w:val="000F11F4"/>
    <w:rsid w:val="000F1DF8"/>
    <w:rsid w:val="000F2336"/>
    <w:rsid w:val="000F3AFB"/>
    <w:rsid w:val="000F4A71"/>
    <w:rsid w:val="000F5B72"/>
    <w:rsid w:val="000F5B99"/>
    <w:rsid w:val="000F6533"/>
    <w:rsid w:val="000F6EFF"/>
    <w:rsid w:val="000F7977"/>
    <w:rsid w:val="000F7E3E"/>
    <w:rsid w:val="001003C8"/>
    <w:rsid w:val="00101613"/>
    <w:rsid w:val="001017A9"/>
    <w:rsid w:val="00102212"/>
    <w:rsid w:val="00103721"/>
    <w:rsid w:val="001045D5"/>
    <w:rsid w:val="00105296"/>
    <w:rsid w:val="00106257"/>
    <w:rsid w:val="00110B6C"/>
    <w:rsid w:val="00112829"/>
    <w:rsid w:val="00113300"/>
    <w:rsid w:val="00113313"/>
    <w:rsid w:val="00113CC6"/>
    <w:rsid w:val="001148EE"/>
    <w:rsid w:val="00114C73"/>
    <w:rsid w:val="00114ECA"/>
    <w:rsid w:val="001151E5"/>
    <w:rsid w:val="00115272"/>
    <w:rsid w:val="00115312"/>
    <w:rsid w:val="00115513"/>
    <w:rsid w:val="00120583"/>
    <w:rsid w:val="00120B7B"/>
    <w:rsid w:val="00120C8F"/>
    <w:rsid w:val="00120FD7"/>
    <w:rsid w:val="0012137E"/>
    <w:rsid w:val="0012204A"/>
    <w:rsid w:val="0012247F"/>
    <w:rsid w:val="00122D65"/>
    <w:rsid w:val="001240DE"/>
    <w:rsid w:val="00124253"/>
    <w:rsid w:val="0012442E"/>
    <w:rsid w:val="00124502"/>
    <w:rsid w:val="001259BD"/>
    <w:rsid w:val="00125B0C"/>
    <w:rsid w:val="00130D44"/>
    <w:rsid w:val="00130F4B"/>
    <w:rsid w:val="0013100A"/>
    <w:rsid w:val="001312A3"/>
    <w:rsid w:val="0013241E"/>
    <w:rsid w:val="00132616"/>
    <w:rsid w:val="00132990"/>
    <w:rsid w:val="00132AB4"/>
    <w:rsid w:val="001333E7"/>
    <w:rsid w:val="001335EC"/>
    <w:rsid w:val="001343EA"/>
    <w:rsid w:val="0013450D"/>
    <w:rsid w:val="00135297"/>
    <w:rsid w:val="0013599A"/>
    <w:rsid w:val="0013599E"/>
    <w:rsid w:val="00135AF3"/>
    <w:rsid w:val="00135E80"/>
    <w:rsid w:val="00136AF6"/>
    <w:rsid w:val="001370CE"/>
    <w:rsid w:val="001372A9"/>
    <w:rsid w:val="00137DC4"/>
    <w:rsid w:val="00137F70"/>
    <w:rsid w:val="001405B8"/>
    <w:rsid w:val="001417FA"/>
    <w:rsid w:val="00141B99"/>
    <w:rsid w:val="00141C5D"/>
    <w:rsid w:val="00142EDE"/>
    <w:rsid w:val="001438C3"/>
    <w:rsid w:val="00144315"/>
    <w:rsid w:val="0014469C"/>
    <w:rsid w:val="001448E7"/>
    <w:rsid w:val="00144D01"/>
    <w:rsid w:val="001457CC"/>
    <w:rsid w:val="00145A2D"/>
    <w:rsid w:val="00146644"/>
    <w:rsid w:val="0014673B"/>
    <w:rsid w:val="00146B42"/>
    <w:rsid w:val="00146E2B"/>
    <w:rsid w:val="00147EFE"/>
    <w:rsid w:val="00150EF6"/>
    <w:rsid w:val="00150FD7"/>
    <w:rsid w:val="001513EA"/>
    <w:rsid w:val="0015148F"/>
    <w:rsid w:val="00151972"/>
    <w:rsid w:val="00151CC9"/>
    <w:rsid w:val="00152107"/>
    <w:rsid w:val="001523DB"/>
    <w:rsid w:val="00152BDA"/>
    <w:rsid w:val="001533AD"/>
    <w:rsid w:val="001534B4"/>
    <w:rsid w:val="00153570"/>
    <w:rsid w:val="00155C46"/>
    <w:rsid w:val="00156270"/>
    <w:rsid w:val="00156629"/>
    <w:rsid w:val="0015664B"/>
    <w:rsid w:val="001566A3"/>
    <w:rsid w:val="00156A9C"/>
    <w:rsid w:val="0015735E"/>
    <w:rsid w:val="001575A7"/>
    <w:rsid w:val="00157B6B"/>
    <w:rsid w:val="001604BA"/>
    <w:rsid w:val="001607BB"/>
    <w:rsid w:val="00161854"/>
    <w:rsid w:val="00161C68"/>
    <w:rsid w:val="00161C7B"/>
    <w:rsid w:val="00161E32"/>
    <w:rsid w:val="001627EF"/>
    <w:rsid w:val="00163022"/>
    <w:rsid w:val="00164F53"/>
    <w:rsid w:val="001661A5"/>
    <w:rsid w:val="001667AC"/>
    <w:rsid w:val="00166FE7"/>
    <w:rsid w:val="001676C5"/>
    <w:rsid w:val="0016783B"/>
    <w:rsid w:val="0016788C"/>
    <w:rsid w:val="00171DF3"/>
    <w:rsid w:val="00172838"/>
    <w:rsid w:val="00172D61"/>
    <w:rsid w:val="0017346B"/>
    <w:rsid w:val="001745D5"/>
    <w:rsid w:val="001746DC"/>
    <w:rsid w:val="00174E96"/>
    <w:rsid w:val="001750B3"/>
    <w:rsid w:val="00175EBB"/>
    <w:rsid w:val="00176159"/>
    <w:rsid w:val="001764B3"/>
    <w:rsid w:val="00176DDB"/>
    <w:rsid w:val="00176EDD"/>
    <w:rsid w:val="0017719D"/>
    <w:rsid w:val="001773F6"/>
    <w:rsid w:val="001809DB"/>
    <w:rsid w:val="0018143E"/>
    <w:rsid w:val="0018147E"/>
    <w:rsid w:val="00181695"/>
    <w:rsid w:val="0018183C"/>
    <w:rsid w:val="001822C1"/>
    <w:rsid w:val="00183788"/>
    <w:rsid w:val="001839ED"/>
    <w:rsid w:val="00183BFA"/>
    <w:rsid w:val="00185037"/>
    <w:rsid w:val="00185748"/>
    <w:rsid w:val="00185F1B"/>
    <w:rsid w:val="00186ADF"/>
    <w:rsid w:val="00186F21"/>
    <w:rsid w:val="001903D1"/>
    <w:rsid w:val="001906D3"/>
    <w:rsid w:val="00190BB1"/>
    <w:rsid w:val="00193592"/>
    <w:rsid w:val="00193B6E"/>
    <w:rsid w:val="00193F72"/>
    <w:rsid w:val="0019403D"/>
    <w:rsid w:val="00194602"/>
    <w:rsid w:val="001949D8"/>
    <w:rsid w:val="00194B2D"/>
    <w:rsid w:val="001951AD"/>
    <w:rsid w:val="001956F5"/>
    <w:rsid w:val="00195A07"/>
    <w:rsid w:val="00196F7A"/>
    <w:rsid w:val="001972A8"/>
    <w:rsid w:val="00197AC3"/>
    <w:rsid w:val="00197E60"/>
    <w:rsid w:val="001A0400"/>
    <w:rsid w:val="001A10C9"/>
    <w:rsid w:val="001A1CC9"/>
    <w:rsid w:val="001A2C1D"/>
    <w:rsid w:val="001A2E3A"/>
    <w:rsid w:val="001A460A"/>
    <w:rsid w:val="001A4955"/>
    <w:rsid w:val="001A4C34"/>
    <w:rsid w:val="001A54FF"/>
    <w:rsid w:val="001A575C"/>
    <w:rsid w:val="001A575E"/>
    <w:rsid w:val="001A602E"/>
    <w:rsid w:val="001A66A8"/>
    <w:rsid w:val="001A68CE"/>
    <w:rsid w:val="001A7620"/>
    <w:rsid w:val="001B220D"/>
    <w:rsid w:val="001B5828"/>
    <w:rsid w:val="001B58D2"/>
    <w:rsid w:val="001B59B7"/>
    <w:rsid w:val="001B6D6B"/>
    <w:rsid w:val="001B7613"/>
    <w:rsid w:val="001B7BE2"/>
    <w:rsid w:val="001C0B8D"/>
    <w:rsid w:val="001C0D02"/>
    <w:rsid w:val="001C0E3B"/>
    <w:rsid w:val="001C1AB6"/>
    <w:rsid w:val="001C1AC5"/>
    <w:rsid w:val="001C1CFC"/>
    <w:rsid w:val="001C25E7"/>
    <w:rsid w:val="001C2F17"/>
    <w:rsid w:val="001C42BE"/>
    <w:rsid w:val="001C503D"/>
    <w:rsid w:val="001C5472"/>
    <w:rsid w:val="001C54A5"/>
    <w:rsid w:val="001C5936"/>
    <w:rsid w:val="001C5F4B"/>
    <w:rsid w:val="001C5FD4"/>
    <w:rsid w:val="001C64B0"/>
    <w:rsid w:val="001C6AC0"/>
    <w:rsid w:val="001C6FD2"/>
    <w:rsid w:val="001C748D"/>
    <w:rsid w:val="001C7AF9"/>
    <w:rsid w:val="001D0D0A"/>
    <w:rsid w:val="001D1165"/>
    <w:rsid w:val="001D31EE"/>
    <w:rsid w:val="001D3EFF"/>
    <w:rsid w:val="001D4972"/>
    <w:rsid w:val="001D4EE8"/>
    <w:rsid w:val="001D4FD8"/>
    <w:rsid w:val="001D50BB"/>
    <w:rsid w:val="001D5272"/>
    <w:rsid w:val="001D6183"/>
    <w:rsid w:val="001D77C4"/>
    <w:rsid w:val="001E01A9"/>
    <w:rsid w:val="001E04C4"/>
    <w:rsid w:val="001E0634"/>
    <w:rsid w:val="001E078A"/>
    <w:rsid w:val="001E1345"/>
    <w:rsid w:val="001E1963"/>
    <w:rsid w:val="001E26EF"/>
    <w:rsid w:val="001E2955"/>
    <w:rsid w:val="001E2B45"/>
    <w:rsid w:val="001E2BF2"/>
    <w:rsid w:val="001E32E4"/>
    <w:rsid w:val="001E3DD5"/>
    <w:rsid w:val="001E3F89"/>
    <w:rsid w:val="001E43A8"/>
    <w:rsid w:val="001E5EB9"/>
    <w:rsid w:val="001E6035"/>
    <w:rsid w:val="001E606D"/>
    <w:rsid w:val="001E62DF"/>
    <w:rsid w:val="001E6D08"/>
    <w:rsid w:val="001E6DD3"/>
    <w:rsid w:val="001E719B"/>
    <w:rsid w:val="001E73CA"/>
    <w:rsid w:val="001F01A8"/>
    <w:rsid w:val="001F09D5"/>
    <w:rsid w:val="001F201E"/>
    <w:rsid w:val="001F2339"/>
    <w:rsid w:val="001F2AF2"/>
    <w:rsid w:val="001F2EA5"/>
    <w:rsid w:val="001F2F91"/>
    <w:rsid w:val="001F422D"/>
    <w:rsid w:val="001F4C93"/>
    <w:rsid w:val="001F55E1"/>
    <w:rsid w:val="001F58D4"/>
    <w:rsid w:val="001F59C0"/>
    <w:rsid w:val="001F5F57"/>
    <w:rsid w:val="001F63AE"/>
    <w:rsid w:val="001F6FE1"/>
    <w:rsid w:val="001F7992"/>
    <w:rsid w:val="001F79BC"/>
    <w:rsid w:val="00200E94"/>
    <w:rsid w:val="00201420"/>
    <w:rsid w:val="00201B03"/>
    <w:rsid w:val="00202873"/>
    <w:rsid w:val="002028A5"/>
    <w:rsid w:val="00203970"/>
    <w:rsid w:val="002043B8"/>
    <w:rsid w:val="00204D35"/>
    <w:rsid w:val="002058C9"/>
    <w:rsid w:val="00206A01"/>
    <w:rsid w:val="002071E4"/>
    <w:rsid w:val="00211829"/>
    <w:rsid w:val="00212068"/>
    <w:rsid w:val="00212424"/>
    <w:rsid w:val="00212593"/>
    <w:rsid w:val="00212A7E"/>
    <w:rsid w:val="00213167"/>
    <w:rsid w:val="00213C16"/>
    <w:rsid w:val="00214080"/>
    <w:rsid w:val="002141C4"/>
    <w:rsid w:val="00214D4F"/>
    <w:rsid w:val="00214F2D"/>
    <w:rsid w:val="002151EF"/>
    <w:rsid w:val="002159EC"/>
    <w:rsid w:val="00217132"/>
    <w:rsid w:val="002172CE"/>
    <w:rsid w:val="00217574"/>
    <w:rsid w:val="00220904"/>
    <w:rsid w:val="00220BE6"/>
    <w:rsid w:val="002216A7"/>
    <w:rsid w:val="00221BEF"/>
    <w:rsid w:val="002231BE"/>
    <w:rsid w:val="002231C9"/>
    <w:rsid w:val="0022385E"/>
    <w:rsid w:val="0022454D"/>
    <w:rsid w:val="0022483B"/>
    <w:rsid w:val="00224930"/>
    <w:rsid w:val="0022521D"/>
    <w:rsid w:val="00225302"/>
    <w:rsid w:val="002266FD"/>
    <w:rsid w:val="00226B76"/>
    <w:rsid w:val="00227379"/>
    <w:rsid w:val="00227405"/>
    <w:rsid w:val="00227BBA"/>
    <w:rsid w:val="00227E98"/>
    <w:rsid w:val="00230760"/>
    <w:rsid w:val="002307BC"/>
    <w:rsid w:val="00230C8C"/>
    <w:rsid w:val="00231D32"/>
    <w:rsid w:val="002322E6"/>
    <w:rsid w:val="00232513"/>
    <w:rsid w:val="0023266A"/>
    <w:rsid w:val="00232B8E"/>
    <w:rsid w:val="00232DDA"/>
    <w:rsid w:val="002346EC"/>
    <w:rsid w:val="002350AD"/>
    <w:rsid w:val="002350D6"/>
    <w:rsid w:val="00235852"/>
    <w:rsid w:val="00235A74"/>
    <w:rsid w:val="00235D67"/>
    <w:rsid w:val="00235E63"/>
    <w:rsid w:val="00236227"/>
    <w:rsid w:val="0023717F"/>
    <w:rsid w:val="0023739B"/>
    <w:rsid w:val="00237E29"/>
    <w:rsid w:val="00241061"/>
    <w:rsid w:val="00241D3E"/>
    <w:rsid w:val="002420E6"/>
    <w:rsid w:val="0024346F"/>
    <w:rsid w:val="002449FB"/>
    <w:rsid w:val="00244A20"/>
    <w:rsid w:val="00244DB1"/>
    <w:rsid w:val="00244F20"/>
    <w:rsid w:val="00246080"/>
    <w:rsid w:val="00246AC4"/>
    <w:rsid w:val="00246FB7"/>
    <w:rsid w:val="002509FA"/>
    <w:rsid w:val="00251800"/>
    <w:rsid w:val="00251A2C"/>
    <w:rsid w:val="00252004"/>
    <w:rsid w:val="002520BC"/>
    <w:rsid w:val="002523E7"/>
    <w:rsid w:val="00252BE4"/>
    <w:rsid w:val="00253F67"/>
    <w:rsid w:val="00254099"/>
    <w:rsid w:val="00254A74"/>
    <w:rsid w:val="00256123"/>
    <w:rsid w:val="0025628A"/>
    <w:rsid w:val="00256A31"/>
    <w:rsid w:val="00256C73"/>
    <w:rsid w:val="00256EC7"/>
    <w:rsid w:val="002572B5"/>
    <w:rsid w:val="002574B7"/>
    <w:rsid w:val="00257C4D"/>
    <w:rsid w:val="00260988"/>
    <w:rsid w:val="00260B76"/>
    <w:rsid w:val="002613C5"/>
    <w:rsid w:val="002613D4"/>
    <w:rsid w:val="00261428"/>
    <w:rsid w:val="00262D70"/>
    <w:rsid w:val="002636E6"/>
    <w:rsid w:val="002636FA"/>
    <w:rsid w:val="00263A2E"/>
    <w:rsid w:val="0026425A"/>
    <w:rsid w:val="00264C15"/>
    <w:rsid w:val="00265CF2"/>
    <w:rsid w:val="0026673C"/>
    <w:rsid w:val="00266786"/>
    <w:rsid w:val="00266AE8"/>
    <w:rsid w:val="00266F9D"/>
    <w:rsid w:val="002675AF"/>
    <w:rsid w:val="002707B2"/>
    <w:rsid w:val="00270A98"/>
    <w:rsid w:val="002711A6"/>
    <w:rsid w:val="00271425"/>
    <w:rsid w:val="002721EE"/>
    <w:rsid w:val="0027249E"/>
    <w:rsid w:val="00272B26"/>
    <w:rsid w:val="00272EC9"/>
    <w:rsid w:val="002737BC"/>
    <w:rsid w:val="00273858"/>
    <w:rsid w:val="00273BF6"/>
    <w:rsid w:val="00274760"/>
    <w:rsid w:val="00274DB7"/>
    <w:rsid w:val="00275033"/>
    <w:rsid w:val="002762A1"/>
    <w:rsid w:val="002763BE"/>
    <w:rsid w:val="00276E75"/>
    <w:rsid w:val="002771E5"/>
    <w:rsid w:val="00277BD7"/>
    <w:rsid w:val="0028121A"/>
    <w:rsid w:val="00281BDA"/>
    <w:rsid w:val="002826BE"/>
    <w:rsid w:val="00283550"/>
    <w:rsid w:val="00283655"/>
    <w:rsid w:val="00283C7E"/>
    <w:rsid w:val="00283D77"/>
    <w:rsid w:val="002843D7"/>
    <w:rsid w:val="00284438"/>
    <w:rsid w:val="00285349"/>
    <w:rsid w:val="002856E1"/>
    <w:rsid w:val="00285ADF"/>
    <w:rsid w:val="0028717A"/>
    <w:rsid w:val="0028795E"/>
    <w:rsid w:val="0029009C"/>
    <w:rsid w:val="00290131"/>
    <w:rsid w:val="002903D5"/>
    <w:rsid w:val="00291912"/>
    <w:rsid w:val="00291D85"/>
    <w:rsid w:val="002920EC"/>
    <w:rsid w:val="002931FC"/>
    <w:rsid w:val="00293B45"/>
    <w:rsid w:val="00293CC4"/>
    <w:rsid w:val="0029406E"/>
    <w:rsid w:val="002941EB"/>
    <w:rsid w:val="002961C8"/>
    <w:rsid w:val="00297B69"/>
    <w:rsid w:val="00297C5F"/>
    <w:rsid w:val="002A03FE"/>
    <w:rsid w:val="002A1C46"/>
    <w:rsid w:val="002A1D45"/>
    <w:rsid w:val="002A20C8"/>
    <w:rsid w:val="002A2785"/>
    <w:rsid w:val="002A30B4"/>
    <w:rsid w:val="002A3620"/>
    <w:rsid w:val="002A4AF7"/>
    <w:rsid w:val="002A5186"/>
    <w:rsid w:val="002A5494"/>
    <w:rsid w:val="002A5819"/>
    <w:rsid w:val="002A587E"/>
    <w:rsid w:val="002A6AC6"/>
    <w:rsid w:val="002A7AF9"/>
    <w:rsid w:val="002A7D9A"/>
    <w:rsid w:val="002B1490"/>
    <w:rsid w:val="002B15A4"/>
    <w:rsid w:val="002B1788"/>
    <w:rsid w:val="002B1D8F"/>
    <w:rsid w:val="002B2C99"/>
    <w:rsid w:val="002B31DB"/>
    <w:rsid w:val="002B3896"/>
    <w:rsid w:val="002B403D"/>
    <w:rsid w:val="002B46F2"/>
    <w:rsid w:val="002B4A33"/>
    <w:rsid w:val="002B5FF5"/>
    <w:rsid w:val="002B6F97"/>
    <w:rsid w:val="002C0040"/>
    <w:rsid w:val="002C1BA4"/>
    <w:rsid w:val="002C1EB3"/>
    <w:rsid w:val="002C244A"/>
    <w:rsid w:val="002C2DF9"/>
    <w:rsid w:val="002C2F09"/>
    <w:rsid w:val="002C2FE3"/>
    <w:rsid w:val="002C3DEC"/>
    <w:rsid w:val="002C431B"/>
    <w:rsid w:val="002C585F"/>
    <w:rsid w:val="002C5873"/>
    <w:rsid w:val="002C5EA2"/>
    <w:rsid w:val="002C7911"/>
    <w:rsid w:val="002D0D15"/>
    <w:rsid w:val="002D112C"/>
    <w:rsid w:val="002D163D"/>
    <w:rsid w:val="002D3042"/>
    <w:rsid w:val="002D3EDA"/>
    <w:rsid w:val="002D4360"/>
    <w:rsid w:val="002D4C73"/>
    <w:rsid w:val="002D4CCE"/>
    <w:rsid w:val="002D4D5C"/>
    <w:rsid w:val="002D4EC2"/>
    <w:rsid w:val="002D544D"/>
    <w:rsid w:val="002D56FD"/>
    <w:rsid w:val="002D5B62"/>
    <w:rsid w:val="002D63E8"/>
    <w:rsid w:val="002D7356"/>
    <w:rsid w:val="002D7952"/>
    <w:rsid w:val="002D7A52"/>
    <w:rsid w:val="002E01B5"/>
    <w:rsid w:val="002E04EC"/>
    <w:rsid w:val="002E090A"/>
    <w:rsid w:val="002E096A"/>
    <w:rsid w:val="002E0DA0"/>
    <w:rsid w:val="002E0F8C"/>
    <w:rsid w:val="002E1361"/>
    <w:rsid w:val="002E1E4B"/>
    <w:rsid w:val="002E360A"/>
    <w:rsid w:val="002E3AB7"/>
    <w:rsid w:val="002E3F80"/>
    <w:rsid w:val="002E4273"/>
    <w:rsid w:val="002E45EC"/>
    <w:rsid w:val="002E4C2C"/>
    <w:rsid w:val="002E513C"/>
    <w:rsid w:val="002E584B"/>
    <w:rsid w:val="002E5ED2"/>
    <w:rsid w:val="002E5FBD"/>
    <w:rsid w:val="002E6B28"/>
    <w:rsid w:val="002E6E68"/>
    <w:rsid w:val="002F0971"/>
    <w:rsid w:val="002F0B89"/>
    <w:rsid w:val="002F13D1"/>
    <w:rsid w:val="002F163A"/>
    <w:rsid w:val="002F185E"/>
    <w:rsid w:val="002F1F39"/>
    <w:rsid w:val="002F2DDB"/>
    <w:rsid w:val="002F3658"/>
    <w:rsid w:val="002F3B29"/>
    <w:rsid w:val="002F4596"/>
    <w:rsid w:val="002F4B7F"/>
    <w:rsid w:val="002F52CC"/>
    <w:rsid w:val="002F560B"/>
    <w:rsid w:val="002F5865"/>
    <w:rsid w:val="002F5F7D"/>
    <w:rsid w:val="002F65DF"/>
    <w:rsid w:val="002F6ADE"/>
    <w:rsid w:val="002F6C28"/>
    <w:rsid w:val="002F6D2F"/>
    <w:rsid w:val="002F6DE8"/>
    <w:rsid w:val="002F6F84"/>
    <w:rsid w:val="002F715D"/>
    <w:rsid w:val="002F7340"/>
    <w:rsid w:val="002F7799"/>
    <w:rsid w:val="003008F1"/>
    <w:rsid w:val="003014DF"/>
    <w:rsid w:val="00301953"/>
    <w:rsid w:val="003029A6"/>
    <w:rsid w:val="0030320A"/>
    <w:rsid w:val="00303CA8"/>
    <w:rsid w:val="00305AD9"/>
    <w:rsid w:val="00306BCD"/>
    <w:rsid w:val="00307856"/>
    <w:rsid w:val="003107B1"/>
    <w:rsid w:val="00310841"/>
    <w:rsid w:val="00310DD7"/>
    <w:rsid w:val="003110CB"/>
    <w:rsid w:val="00311D70"/>
    <w:rsid w:val="00312C6C"/>
    <w:rsid w:val="00313408"/>
    <w:rsid w:val="00313F66"/>
    <w:rsid w:val="00314FBF"/>
    <w:rsid w:val="003157FD"/>
    <w:rsid w:val="003160E2"/>
    <w:rsid w:val="0031688D"/>
    <w:rsid w:val="00316C25"/>
    <w:rsid w:val="00316DBE"/>
    <w:rsid w:val="003171ED"/>
    <w:rsid w:val="00320E70"/>
    <w:rsid w:val="00321C4F"/>
    <w:rsid w:val="0032227A"/>
    <w:rsid w:val="0032288C"/>
    <w:rsid w:val="00324CB7"/>
    <w:rsid w:val="00325741"/>
    <w:rsid w:val="0032656D"/>
    <w:rsid w:val="00326971"/>
    <w:rsid w:val="00326DD9"/>
    <w:rsid w:val="00326FA6"/>
    <w:rsid w:val="00327DE1"/>
    <w:rsid w:val="003303AA"/>
    <w:rsid w:val="00330476"/>
    <w:rsid w:val="0033098E"/>
    <w:rsid w:val="00331E09"/>
    <w:rsid w:val="003320DF"/>
    <w:rsid w:val="00332493"/>
    <w:rsid w:val="00332565"/>
    <w:rsid w:val="00332C54"/>
    <w:rsid w:val="0033322A"/>
    <w:rsid w:val="003338D0"/>
    <w:rsid w:val="00334116"/>
    <w:rsid w:val="00334DA2"/>
    <w:rsid w:val="00335550"/>
    <w:rsid w:val="003360C0"/>
    <w:rsid w:val="003362DC"/>
    <w:rsid w:val="003373D4"/>
    <w:rsid w:val="00337740"/>
    <w:rsid w:val="00337E99"/>
    <w:rsid w:val="00337F6B"/>
    <w:rsid w:val="0034030C"/>
    <w:rsid w:val="00340834"/>
    <w:rsid w:val="00340C94"/>
    <w:rsid w:val="003411E9"/>
    <w:rsid w:val="003415BE"/>
    <w:rsid w:val="00341C39"/>
    <w:rsid w:val="00341E0A"/>
    <w:rsid w:val="0034229F"/>
    <w:rsid w:val="003426A4"/>
    <w:rsid w:val="00342A1C"/>
    <w:rsid w:val="00342BC0"/>
    <w:rsid w:val="00343208"/>
    <w:rsid w:val="00343691"/>
    <w:rsid w:val="00343816"/>
    <w:rsid w:val="00343981"/>
    <w:rsid w:val="00343E28"/>
    <w:rsid w:val="00344186"/>
    <w:rsid w:val="00345011"/>
    <w:rsid w:val="00345193"/>
    <w:rsid w:val="00345422"/>
    <w:rsid w:val="00345965"/>
    <w:rsid w:val="00345D49"/>
    <w:rsid w:val="00346F41"/>
    <w:rsid w:val="00347059"/>
    <w:rsid w:val="0035010D"/>
    <w:rsid w:val="00350400"/>
    <w:rsid w:val="00351507"/>
    <w:rsid w:val="00351EF2"/>
    <w:rsid w:val="0035289D"/>
    <w:rsid w:val="00352BDC"/>
    <w:rsid w:val="003532A4"/>
    <w:rsid w:val="00354417"/>
    <w:rsid w:val="003545B1"/>
    <w:rsid w:val="00354BC3"/>
    <w:rsid w:val="00356180"/>
    <w:rsid w:val="003601BD"/>
    <w:rsid w:val="00361247"/>
    <w:rsid w:val="00361429"/>
    <w:rsid w:val="00361808"/>
    <w:rsid w:val="00361F2F"/>
    <w:rsid w:val="00362BEC"/>
    <w:rsid w:val="00363CEE"/>
    <w:rsid w:val="00365A01"/>
    <w:rsid w:val="00365AE7"/>
    <w:rsid w:val="00366258"/>
    <w:rsid w:val="003669E5"/>
    <w:rsid w:val="0036777E"/>
    <w:rsid w:val="003679B4"/>
    <w:rsid w:val="00367A90"/>
    <w:rsid w:val="00367AAA"/>
    <w:rsid w:val="003701FB"/>
    <w:rsid w:val="00370299"/>
    <w:rsid w:val="00370CB9"/>
    <w:rsid w:val="003714F3"/>
    <w:rsid w:val="00371D1F"/>
    <w:rsid w:val="00372308"/>
    <w:rsid w:val="00372A9F"/>
    <w:rsid w:val="00373236"/>
    <w:rsid w:val="00374ACF"/>
    <w:rsid w:val="00374D34"/>
    <w:rsid w:val="00375D05"/>
    <w:rsid w:val="0037607F"/>
    <w:rsid w:val="00376B78"/>
    <w:rsid w:val="00376FBF"/>
    <w:rsid w:val="0037727F"/>
    <w:rsid w:val="003774B6"/>
    <w:rsid w:val="0038028D"/>
    <w:rsid w:val="003802DD"/>
    <w:rsid w:val="00381130"/>
    <w:rsid w:val="00382529"/>
    <w:rsid w:val="00382DD2"/>
    <w:rsid w:val="00383EE9"/>
    <w:rsid w:val="00383FF6"/>
    <w:rsid w:val="0038410B"/>
    <w:rsid w:val="00384D7E"/>
    <w:rsid w:val="003859F4"/>
    <w:rsid w:val="00385BC2"/>
    <w:rsid w:val="003860DE"/>
    <w:rsid w:val="003861E6"/>
    <w:rsid w:val="003862A8"/>
    <w:rsid w:val="00386D9C"/>
    <w:rsid w:val="00386FA8"/>
    <w:rsid w:val="003878D5"/>
    <w:rsid w:val="0039177E"/>
    <w:rsid w:val="003917FA"/>
    <w:rsid w:val="0039264D"/>
    <w:rsid w:val="0039322D"/>
    <w:rsid w:val="00393DF4"/>
    <w:rsid w:val="00393DF5"/>
    <w:rsid w:val="003964E8"/>
    <w:rsid w:val="003966C5"/>
    <w:rsid w:val="00396D84"/>
    <w:rsid w:val="00397102"/>
    <w:rsid w:val="00397D78"/>
    <w:rsid w:val="00397F33"/>
    <w:rsid w:val="003A0DEF"/>
    <w:rsid w:val="003A120F"/>
    <w:rsid w:val="003A1252"/>
    <w:rsid w:val="003A331D"/>
    <w:rsid w:val="003A34A1"/>
    <w:rsid w:val="003A3676"/>
    <w:rsid w:val="003A5CBC"/>
    <w:rsid w:val="003A5EAD"/>
    <w:rsid w:val="003A6073"/>
    <w:rsid w:val="003A664A"/>
    <w:rsid w:val="003A7740"/>
    <w:rsid w:val="003A78B7"/>
    <w:rsid w:val="003A7CDF"/>
    <w:rsid w:val="003A7D1C"/>
    <w:rsid w:val="003A7EBB"/>
    <w:rsid w:val="003B0239"/>
    <w:rsid w:val="003B04A1"/>
    <w:rsid w:val="003B1929"/>
    <w:rsid w:val="003B1EB1"/>
    <w:rsid w:val="003B2FB1"/>
    <w:rsid w:val="003B4A6B"/>
    <w:rsid w:val="003B4BB4"/>
    <w:rsid w:val="003B4E94"/>
    <w:rsid w:val="003B4FDA"/>
    <w:rsid w:val="003B503E"/>
    <w:rsid w:val="003B50FF"/>
    <w:rsid w:val="003B5D4B"/>
    <w:rsid w:val="003B5DBA"/>
    <w:rsid w:val="003B62D7"/>
    <w:rsid w:val="003B6700"/>
    <w:rsid w:val="003B7BA2"/>
    <w:rsid w:val="003C01B0"/>
    <w:rsid w:val="003C0D36"/>
    <w:rsid w:val="003C255C"/>
    <w:rsid w:val="003C28BB"/>
    <w:rsid w:val="003C2B26"/>
    <w:rsid w:val="003C3F2B"/>
    <w:rsid w:val="003C3F44"/>
    <w:rsid w:val="003C43FC"/>
    <w:rsid w:val="003C4475"/>
    <w:rsid w:val="003C523F"/>
    <w:rsid w:val="003C53B8"/>
    <w:rsid w:val="003C5911"/>
    <w:rsid w:val="003C5EF7"/>
    <w:rsid w:val="003C68F2"/>
    <w:rsid w:val="003C6A66"/>
    <w:rsid w:val="003C6B23"/>
    <w:rsid w:val="003C6D77"/>
    <w:rsid w:val="003C74A7"/>
    <w:rsid w:val="003C77F2"/>
    <w:rsid w:val="003C7A1C"/>
    <w:rsid w:val="003C7DC2"/>
    <w:rsid w:val="003D0109"/>
    <w:rsid w:val="003D04B1"/>
    <w:rsid w:val="003D071C"/>
    <w:rsid w:val="003D0CB0"/>
    <w:rsid w:val="003D126C"/>
    <w:rsid w:val="003D1284"/>
    <w:rsid w:val="003D159E"/>
    <w:rsid w:val="003D15A4"/>
    <w:rsid w:val="003D18C1"/>
    <w:rsid w:val="003D1D2E"/>
    <w:rsid w:val="003D1FB6"/>
    <w:rsid w:val="003D2D8E"/>
    <w:rsid w:val="003D4090"/>
    <w:rsid w:val="003D4B1A"/>
    <w:rsid w:val="003D4EB6"/>
    <w:rsid w:val="003D5820"/>
    <w:rsid w:val="003D59B3"/>
    <w:rsid w:val="003D61D2"/>
    <w:rsid w:val="003D7029"/>
    <w:rsid w:val="003D7F16"/>
    <w:rsid w:val="003E0E68"/>
    <w:rsid w:val="003E1EF0"/>
    <w:rsid w:val="003E1F9C"/>
    <w:rsid w:val="003E271A"/>
    <w:rsid w:val="003E27AC"/>
    <w:rsid w:val="003E37D3"/>
    <w:rsid w:val="003E3E43"/>
    <w:rsid w:val="003E3EA9"/>
    <w:rsid w:val="003E4273"/>
    <w:rsid w:val="003E47B3"/>
    <w:rsid w:val="003E4E58"/>
    <w:rsid w:val="003E5037"/>
    <w:rsid w:val="003E55B0"/>
    <w:rsid w:val="003E5DFE"/>
    <w:rsid w:val="003E5E3F"/>
    <w:rsid w:val="003E6D6E"/>
    <w:rsid w:val="003F0973"/>
    <w:rsid w:val="003F2222"/>
    <w:rsid w:val="003F23C6"/>
    <w:rsid w:val="003F3338"/>
    <w:rsid w:val="003F3E05"/>
    <w:rsid w:val="003F3FD0"/>
    <w:rsid w:val="003F4A29"/>
    <w:rsid w:val="003F69F7"/>
    <w:rsid w:val="003F702F"/>
    <w:rsid w:val="003F70A1"/>
    <w:rsid w:val="003F7449"/>
    <w:rsid w:val="003F7710"/>
    <w:rsid w:val="00400DB4"/>
    <w:rsid w:val="004012B0"/>
    <w:rsid w:val="004014F5"/>
    <w:rsid w:val="00401B3A"/>
    <w:rsid w:val="00401D2C"/>
    <w:rsid w:val="00402642"/>
    <w:rsid w:val="00402C66"/>
    <w:rsid w:val="00403830"/>
    <w:rsid w:val="0040414C"/>
    <w:rsid w:val="004048E8"/>
    <w:rsid w:val="004073F6"/>
    <w:rsid w:val="0040771C"/>
    <w:rsid w:val="00410E9B"/>
    <w:rsid w:val="004117B4"/>
    <w:rsid w:val="00411EB3"/>
    <w:rsid w:val="00411F6F"/>
    <w:rsid w:val="00412193"/>
    <w:rsid w:val="004124A2"/>
    <w:rsid w:val="004124BD"/>
    <w:rsid w:val="004126A1"/>
    <w:rsid w:val="00413D41"/>
    <w:rsid w:val="00413DF3"/>
    <w:rsid w:val="0041486F"/>
    <w:rsid w:val="00414C69"/>
    <w:rsid w:val="004163FA"/>
    <w:rsid w:val="004165F9"/>
    <w:rsid w:val="004168DA"/>
    <w:rsid w:val="00416E75"/>
    <w:rsid w:val="0041724F"/>
    <w:rsid w:val="004174B2"/>
    <w:rsid w:val="004200AA"/>
    <w:rsid w:val="00420FCE"/>
    <w:rsid w:val="004211D8"/>
    <w:rsid w:val="00421265"/>
    <w:rsid w:val="0042198B"/>
    <w:rsid w:val="00421AC7"/>
    <w:rsid w:val="00421E11"/>
    <w:rsid w:val="00421EB8"/>
    <w:rsid w:val="00422105"/>
    <w:rsid w:val="0042350B"/>
    <w:rsid w:val="0042427F"/>
    <w:rsid w:val="00424B43"/>
    <w:rsid w:val="00424BC6"/>
    <w:rsid w:val="00425033"/>
    <w:rsid w:val="0042531A"/>
    <w:rsid w:val="0042548C"/>
    <w:rsid w:val="0042561D"/>
    <w:rsid w:val="00425B0A"/>
    <w:rsid w:val="0042728F"/>
    <w:rsid w:val="00427B01"/>
    <w:rsid w:val="00427FF6"/>
    <w:rsid w:val="0043045F"/>
    <w:rsid w:val="0043176C"/>
    <w:rsid w:val="00432C7A"/>
    <w:rsid w:val="0043355C"/>
    <w:rsid w:val="00433B28"/>
    <w:rsid w:val="004351E3"/>
    <w:rsid w:val="00435536"/>
    <w:rsid w:val="00436C5C"/>
    <w:rsid w:val="004373EA"/>
    <w:rsid w:val="004376AE"/>
    <w:rsid w:val="00437F9B"/>
    <w:rsid w:val="0044093F"/>
    <w:rsid w:val="00440D73"/>
    <w:rsid w:val="00442A29"/>
    <w:rsid w:val="004444AA"/>
    <w:rsid w:val="00445237"/>
    <w:rsid w:val="00445B0A"/>
    <w:rsid w:val="00446751"/>
    <w:rsid w:val="0045169D"/>
    <w:rsid w:val="004519AC"/>
    <w:rsid w:val="00451B91"/>
    <w:rsid w:val="00452548"/>
    <w:rsid w:val="00452657"/>
    <w:rsid w:val="0045277B"/>
    <w:rsid w:val="00452B45"/>
    <w:rsid w:val="00452DD4"/>
    <w:rsid w:val="00453C99"/>
    <w:rsid w:val="0045538A"/>
    <w:rsid w:val="004553AD"/>
    <w:rsid w:val="00456863"/>
    <w:rsid w:val="00456E6F"/>
    <w:rsid w:val="00460568"/>
    <w:rsid w:val="004607DD"/>
    <w:rsid w:val="00460A5F"/>
    <w:rsid w:val="00461C88"/>
    <w:rsid w:val="004621A6"/>
    <w:rsid w:val="00462A99"/>
    <w:rsid w:val="004631A3"/>
    <w:rsid w:val="004631C1"/>
    <w:rsid w:val="00463661"/>
    <w:rsid w:val="00464280"/>
    <w:rsid w:val="00464835"/>
    <w:rsid w:val="00464D76"/>
    <w:rsid w:val="00464FE1"/>
    <w:rsid w:val="00465DFA"/>
    <w:rsid w:val="00466645"/>
    <w:rsid w:val="00467495"/>
    <w:rsid w:val="00467965"/>
    <w:rsid w:val="00467B25"/>
    <w:rsid w:val="00467FEB"/>
    <w:rsid w:val="00470203"/>
    <w:rsid w:val="0047055A"/>
    <w:rsid w:val="00472A2B"/>
    <w:rsid w:val="00472F92"/>
    <w:rsid w:val="0047416F"/>
    <w:rsid w:val="00474B98"/>
    <w:rsid w:val="0047568A"/>
    <w:rsid w:val="0047575F"/>
    <w:rsid w:val="00475971"/>
    <w:rsid w:val="00475D80"/>
    <w:rsid w:val="0047652C"/>
    <w:rsid w:val="00476741"/>
    <w:rsid w:val="00476994"/>
    <w:rsid w:val="00477589"/>
    <w:rsid w:val="00480481"/>
    <w:rsid w:val="00480969"/>
    <w:rsid w:val="00480D3C"/>
    <w:rsid w:val="00481AC9"/>
    <w:rsid w:val="00482393"/>
    <w:rsid w:val="0048286B"/>
    <w:rsid w:val="00482B3A"/>
    <w:rsid w:val="004835E0"/>
    <w:rsid w:val="00483A7B"/>
    <w:rsid w:val="004845FA"/>
    <w:rsid w:val="00484B7D"/>
    <w:rsid w:val="004854D0"/>
    <w:rsid w:val="00485B04"/>
    <w:rsid w:val="00487D0A"/>
    <w:rsid w:val="00491E7C"/>
    <w:rsid w:val="004922F2"/>
    <w:rsid w:val="0049356D"/>
    <w:rsid w:val="0049379E"/>
    <w:rsid w:val="00493A11"/>
    <w:rsid w:val="00493CDC"/>
    <w:rsid w:val="00493E2F"/>
    <w:rsid w:val="0049416C"/>
    <w:rsid w:val="00495980"/>
    <w:rsid w:val="00495CC6"/>
    <w:rsid w:val="00497711"/>
    <w:rsid w:val="004A289E"/>
    <w:rsid w:val="004A28B6"/>
    <w:rsid w:val="004A2B3F"/>
    <w:rsid w:val="004A3583"/>
    <w:rsid w:val="004A42ED"/>
    <w:rsid w:val="004A4517"/>
    <w:rsid w:val="004A4C91"/>
    <w:rsid w:val="004A4CD5"/>
    <w:rsid w:val="004A51A5"/>
    <w:rsid w:val="004A540D"/>
    <w:rsid w:val="004A5A84"/>
    <w:rsid w:val="004A65FD"/>
    <w:rsid w:val="004A69EC"/>
    <w:rsid w:val="004A6C1E"/>
    <w:rsid w:val="004B0223"/>
    <w:rsid w:val="004B1A4D"/>
    <w:rsid w:val="004B201C"/>
    <w:rsid w:val="004B21CF"/>
    <w:rsid w:val="004B220C"/>
    <w:rsid w:val="004B22FC"/>
    <w:rsid w:val="004B3928"/>
    <w:rsid w:val="004B3EF2"/>
    <w:rsid w:val="004B5635"/>
    <w:rsid w:val="004B577F"/>
    <w:rsid w:val="004B6665"/>
    <w:rsid w:val="004B6ACD"/>
    <w:rsid w:val="004B6F4F"/>
    <w:rsid w:val="004B71EF"/>
    <w:rsid w:val="004B72EA"/>
    <w:rsid w:val="004B79B6"/>
    <w:rsid w:val="004C09FC"/>
    <w:rsid w:val="004C1104"/>
    <w:rsid w:val="004C1189"/>
    <w:rsid w:val="004C1468"/>
    <w:rsid w:val="004C1D80"/>
    <w:rsid w:val="004C218B"/>
    <w:rsid w:val="004C2F19"/>
    <w:rsid w:val="004C3F7D"/>
    <w:rsid w:val="004C411E"/>
    <w:rsid w:val="004C4974"/>
    <w:rsid w:val="004C5D14"/>
    <w:rsid w:val="004C6239"/>
    <w:rsid w:val="004C739F"/>
    <w:rsid w:val="004C7810"/>
    <w:rsid w:val="004D10D7"/>
    <w:rsid w:val="004D1CD2"/>
    <w:rsid w:val="004D22E1"/>
    <w:rsid w:val="004D24FD"/>
    <w:rsid w:val="004D32EC"/>
    <w:rsid w:val="004D34CA"/>
    <w:rsid w:val="004D37CA"/>
    <w:rsid w:val="004D5523"/>
    <w:rsid w:val="004D65FF"/>
    <w:rsid w:val="004D7E8E"/>
    <w:rsid w:val="004D7FEF"/>
    <w:rsid w:val="004E0AC5"/>
    <w:rsid w:val="004E0B33"/>
    <w:rsid w:val="004E0E61"/>
    <w:rsid w:val="004E3932"/>
    <w:rsid w:val="004E3945"/>
    <w:rsid w:val="004E3FAF"/>
    <w:rsid w:val="004E42CB"/>
    <w:rsid w:val="004E43FC"/>
    <w:rsid w:val="004E4453"/>
    <w:rsid w:val="004E45A6"/>
    <w:rsid w:val="004E53CE"/>
    <w:rsid w:val="004E54F1"/>
    <w:rsid w:val="004E551A"/>
    <w:rsid w:val="004E5817"/>
    <w:rsid w:val="004E649F"/>
    <w:rsid w:val="004E7221"/>
    <w:rsid w:val="004E741C"/>
    <w:rsid w:val="004E7F71"/>
    <w:rsid w:val="004F239E"/>
    <w:rsid w:val="004F2523"/>
    <w:rsid w:val="004F5711"/>
    <w:rsid w:val="004F58CA"/>
    <w:rsid w:val="004F5DEB"/>
    <w:rsid w:val="004F5E60"/>
    <w:rsid w:val="004F60B3"/>
    <w:rsid w:val="004F6A0A"/>
    <w:rsid w:val="0050024A"/>
    <w:rsid w:val="0050025A"/>
    <w:rsid w:val="00500535"/>
    <w:rsid w:val="00501773"/>
    <w:rsid w:val="00502666"/>
    <w:rsid w:val="005026AD"/>
    <w:rsid w:val="00502DF3"/>
    <w:rsid w:val="00502F2E"/>
    <w:rsid w:val="0050309D"/>
    <w:rsid w:val="00503A72"/>
    <w:rsid w:val="00503C77"/>
    <w:rsid w:val="00503E00"/>
    <w:rsid w:val="00503EE9"/>
    <w:rsid w:val="005044C9"/>
    <w:rsid w:val="005045F0"/>
    <w:rsid w:val="00504D6B"/>
    <w:rsid w:val="00505461"/>
    <w:rsid w:val="00507064"/>
    <w:rsid w:val="0050714B"/>
    <w:rsid w:val="0050780D"/>
    <w:rsid w:val="00510156"/>
    <w:rsid w:val="00510F16"/>
    <w:rsid w:val="00511019"/>
    <w:rsid w:val="0051192C"/>
    <w:rsid w:val="00511C12"/>
    <w:rsid w:val="00511E7C"/>
    <w:rsid w:val="00513F90"/>
    <w:rsid w:val="00514900"/>
    <w:rsid w:val="00514AA8"/>
    <w:rsid w:val="00514B79"/>
    <w:rsid w:val="00514F77"/>
    <w:rsid w:val="005150BD"/>
    <w:rsid w:val="00515CBA"/>
    <w:rsid w:val="00516828"/>
    <w:rsid w:val="00516876"/>
    <w:rsid w:val="005173A2"/>
    <w:rsid w:val="00517A60"/>
    <w:rsid w:val="00517DB4"/>
    <w:rsid w:val="00517EBF"/>
    <w:rsid w:val="005207D8"/>
    <w:rsid w:val="00520A02"/>
    <w:rsid w:val="00520A5B"/>
    <w:rsid w:val="00520C34"/>
    <w:rsid w:val="00522294"/>
    <w:rsid w:val="00523D7E"/>
    <w:rsid w:val="005245EF"/>
    <w:rsid w:val="00524C8F"/>
    <w:rsid w:val="00524F12"/>
    <w:rsid w:val="0052568A"/>
    <w:rsid w:val="00525F53"/>
    <w:rsid w:val="00526EA8"/>
    <w:rsid w:val="005278F3"/>
    <w:rsid w:val="005308FC"/>
    <w:rsid w:val="00530C49"/>
    <w:rsid w:val="00532807"/>
    <w:rsid w:val="00532CEA"/>
    <w:rsid w:val="00533A2E"/>
    <w:rsid w:val="00533EFD"/>
    <w:rsid w:val="00533F96"/>
    <w:rsid w:val="0053551E"/>
    <w:rsid w:val="00535F40"/>
    <w:rsid w:val="0053686C"/>
    <w:rsid w:val="005376DA"/>
    <w:rsid w:val="005402A1"/>
    <w:rsid w:val="00540666"/>
    <w:rsid w:val="00540CE4"/>
    <w:rsid w:val="00540D87"/>
    <w:rsid w:val="0054116C"/>
    <w:rsid w:val="005427DC"/>
    <w:rsid w:val="00542EB0"/>
    <w:rsid w:val="005430E8"/>
    <w:rsid w:val="0054325C"/>
    <w:rsid w:val="00543758"/>
    <w:rsid w:val="00544744"/>
    <w:rsid w:val="00544C73"/>
    <w:rsid w:val="00544CCD"/>
    <w:rsid w:val="00545A1E"/>
    <w:rsid w:val="00545B45"/>
    <w:rsid w:val="005465BC"/>
    <w:rsid w:val="0054733C"/>
    <w:rsid w:val="0054734B"/>
    <w:rsid w:val="00547EFA"/>
    <w:rsid w:val="0055111B"/>
    <w:rsid w:val="00551EF3"/>
    <w:rsid w:val="0055255F"/>
    <w:rsid w:val="00552912"/>
    <w:rsid w:val="00553E69"/>
    <w:rsid w:val="00555286"/>
    <w:rsid w:val="00555AAC"/>
    <w:rsid w:val="00556EC6"/>
    <w:rsid w:val="00557052"/>
    <w:rsid w:val="005601FC"/>
    <w:rsid w:val="0056035B"/>
    <w:rsid w:val="0056071E"/>
    <w:rsid w:val="00560895"/>
    <w:rsid w:val="005612E7"/>
    <w:rsid w:val="005619E1"/>
    <w:rsid w:val="0056222E"/>
    <w:rsid w:val="00562D50"/>
    <w:rsid w:val="0056308C"/>
    <w:rsid w:val="0056308F"/>
    <w:rsid w:val="00563705"/>
    <w:rsid w:val="005655A1"/>
    <w:rsid w:val="0056672B"/>
    <w:rsid w:val="005667F2"/>
    <w:rsid w:val="00567002"/>
    <w:rsid w:val="00570931"/>
    <w:rsid w:val="00571F6B"/>
    <w:rsid w:val="00572CB2"/>
    <w:rsid w:val="005735EB"/>
    <w:rsid w:val="00574EAE"/>
    <w:rsid w:val="00575494"/>
    <w:rsid w:val="00575835"/>
    <w:rsid w:val="00575957"/>
    <w:rsid w:val="005763D7"/>
    <w:rsid w:val="00576A92"/>
    <w:rsid w:val="00580121"/>
    <w:rsid w:val="00580203"/>
    <w:rsid w:val="0058147F"/>
    <w:rsid w:val="005819FC"/>
    <w:rsid w:val="00581C6B"/>
    <w:rsid w:val="005854C6"/>
    <w:rsid w:val="0058593D"/>
    <w:rsid w:val="00585DD8"/>
    <w:rsid w:val="005862B4"/>
    <w:rsid w:val="00586647"/>
    <w:rsid w:val="0058757B"/>
    <w:rsid w:val="00587D5B"/>
    <w:rsid w:val="00591BD4"/>
    <w:rsid w:val="00592247"/>
    <w:rsid w:val="00593082"/>
    <w:rsid w:val="005932F5"/>
    <w:rsid w:val="005936A9"/>
    <w:rsid w:val="00594861"/>
    <w:rsid w:val="00594B1C"/>
    <w:rsid w:val="0059514E"/>
    <w:rsid w:val="0059603C"/>
    <w:rsid w:val="005967BA"/>
    <w:rsid w:val="005967E0"/>
    <w:rsid w:val="00596EA3"/>
    <w:rsid w:val="00597277"/>
    <w:rsid w:val="005A07DD"/>
    <w:rsid w:val="005A1188"/>
    <w:rsid w:val="005A1809"/>
    <w:rsid w:val="005A1C46"/>
    <w:rsid w:val="005A1F94"/>
    <w:rsid w:val="005A2842"/>
    <w:rsid w:val="005A2B5E"/>
    <w:rsid w:val="005A2E84"/>
    <w:rsid w:val="005A2EC8"/>
    <w:rsid w:val="005A321F"/>
    <w:rsid w:val="005A322E"/>
    <w:rsid w:val="005A34C6"/>
    <w:rsid w:val="005A397E"/>
    <w:rsid w:val="005A3A48"/>
    <w:rsid w:val="005A3D70"/>
    <w:rsid w:val="005A40C7"/>
    <w:rsid w:val="005A4A26"/>
    <w:rsid w:val="005A4EEA"/>
    <w:rsid w:val="005A526B"/>
    <w:rsid w:val="005A5989"/>
    <w:rsid w:val="005A5D43"/>
    <w:rsid w:val="005A5FE0"/>
    <w:rsid w:val="005A6546"/>
    <w:rsid w:val="005A65D4"/>
    <w:rsid w:val="005A6836"/>
    <w:rsid w:val="005A729B"/>
    <w:rsid w:val="005A7AE4"/>
    <w:rsid w:val="005A7F24"/>
    <w:rsid w:val="005B0AF3"/>
    <w:rsid w:val="005B2593"/>
    <w:rsid w:val="005B28FD"/>
    <w:rsid w:val="005B297C"/>
    <w:rsid w:val="005B421E"/>
    <w:rsid w:val="005B4BC1"/>
    <w:rsid w:val="005B667E"/>
    <w:rsid w:val="005B748B"/>
    <w:rsid w:val="005B7B6E"/>
    <w:rsid w:val="005B7C51"/>
    <w:rsid w:val="005C138C"/>
    <w:rsid w:val="005C171F"/>
    <w:rsid w:val="005C1870"/>
    <w:rsid w:val="005C2543"/>
    <w:rsid w:val="005C2A8C"/>
    <w:rsid w:val="005C2C08"/>
    <w:rsid w:val="005C3437"/>
    <w:rsid w:val="005C3648"/>
    <w:rsid w:val="005C3766"/>
    <w:rsid w:val="005C38CA"/>
    <w:rsid w:val="005C3F0D"/>
    <w:rsid w:val="005C427E"/>
    <w:rsid w:val="005C4CA0"/>
    <w:rsid w:val="005C4D40"/>
    <w:rsid w:val="005C54EA"/>
    <w:rsid w:val="005C60F6"/>
    <w:rsid w:val="005C61B3"/>
    <w:rsid w:val="005C6BD5"/>
    <w:rsid w:val="005D015E"/>
    <w:rsid w:val="005D059A"/>
    <w:rsid w:val="005D07AC"/>
    <w:rsid w:val="005D1251"/>
    <w:rsid w:val="005D1730"/>
    <w:rsid w:val="005D200E"/>
    <w:rsid w:val="005D2CD5"/>
    <w:rsid w:val="005D3AC9"/>
    <w:rsid w:val="005D3C58"/>
    <w:rsid w:val="005D471C"/>
    <w:rsid w:val="005D4ABA"/>
    <w:rsid w:val="005D5515"/>
    <w:rsid w:val="005D794F"/>
    <w:rsid w:val="005E03A9"/>
    <w:rsid w:val="005E059D"/>
    <w:rsid w:val="005E0BFD"/>
    <w:rsid w:val="005E0EEF"/>
    <w:rsid w:val="005E2D24"/>
    <w:rsid w:val="005E37B1"/>
    <w:rsid w:val="005E3919"/>
    <w:rsid w:val="005E3E09"/>
    <w:rsid w:val="005E4FD1"/>
    <w:rsid w:val="005E5069"/>
    <w:rsid w:val="005E5CDD"/>
    <w:rsid w:val="005E6DAC"/>
    <w:rsid w:val="005E6DD0"/>
    <w:rsid w:val="005E7AA4"/>
    <w:rsid w:val="005E7FC9"/>
    <w:rsid w:val="005F15D6"/>
    <w:rsid w:val="005F18B3"/>
    <w:rsid w:val="005F190D"/>
    <w:rsid w:val="005F219E"/>
    <w:rsid w:val="005F2C80"/>
    <w:rsid w:val="005F3326"/>
    <w:rsid w:val="005F3627"/>
    <w:rsid w:val="005F39F5"/>
    <w:rsid w:val="005F3DC5"/>
    <w:rsid w:val="005F46DE"/>
    <w:rsid w:val="005F4B52"/>
    <w:rsid w:val="005F5018"/>
    <w:rsid w:val="005F5A20"/>
    <w:rsid w:val="005F5FC6"/>
    <w:rsid w:val="005F61C2"/>
    <w:rsid w:val="005F6434"/>
    <w:rsid w:val="005F64F5"/>
    <w:rsid w:val="005F6D4F"/>
    <w:rsid w:val="005F7C21"/>
    <w:rsid w:val="005F7CD1"/>
    <w:rsid w:val="00600C11"/>
    <w:rsid w:val="00601026"/>
    <w:rsid w:val="00601326"/>
    <w:rsid w:val="00601A3A"/>
    <w:rsid w:val="00602075"/>
    <w:rsid w:val="00602747"/>
    <w:rsid w:val="0060318D"/>
    <w:rsid w:val="0060348B"/>
    <w:rsid w:val="00604805"/>
    <w:rsid w:val="00604906"/>
    <w:rsid w:val="00604D8F"/>
    <w:rsid w:val="00606B23"/>
    <w:rsid w:val="006078A4"/>
    <w:rsid w:val="006116CB"/>
    <w:rsid w:val="00612A9B"/>
    <w:rsid w:val="00613245"/>
    <w:rsid w:val="00613F07"/>
    <w:rsid w:val="00614536"/>
    <w:rsid w:val="00614D5E"/>
    <w:rsid w:val="00616C1E"/>
    <w:rsid w:val="00616DE1"/>
    <w:rsid w:val="00617436"/>
    <w:rsid w:val="00617AD7"/>
    <w:rsid w:val="006214EF"/>
    <w:rsid w:val="00621858"/>
    <w:rsid w:val="00621EA3"/>
    <w:rsid w:val="00622C41"/>
    <w:rsid w:val="00622E48"/>
    <w:rsid w:val="006232FF"/>
    <w:rsid w:val="006237DF"/>
    <w:rsid w:val="00623ECB"/>
    <w:rsid w:val="00624834"/>
    <w:rsid w:val="00624A78"/>
    <w:rsid w:val="006259EF"/>
    <w:rsid w:val="00625B10"/>
    <w:rsid w:val="00625BEF"/>
    <w:rsid w:val="00625FC7"/>
    <w:rsid w:val="00627928"/>
    <w:rsid w:val="00630073"/>
    <w:rsid w:val="00630268"/>
    <w:rsid w:val="006302B7"/>
    <w:rsid w:val="00630881"/>
    <w:rsid w:val="00630C34"/>
    <w:rsid w:val="006313F0"/>
    <w:rsid w:val="0063162B"/>
    <w:rsid w:val="00631815"/>
    <w:rsid w:val="00631F46"/>
    <w:rsid w:val="006335D5"/>
    <w:rsid w:val="00634045"/>
    <w:rsid w:val="006340AA"/>
    <w:rsid w:val="006342B4"/>
    <w:rsid w:val="006346C2"/>
    <w:rsid w:val="00634BC8"/>
    <w:rsid w:val="006358BF"/>
    <w:rsid w:val="00635A1E"/>
    <w:rsid w:val="00635C9E"/>
    <w:rsid w:val="0063692B"/>
    <w:rsid w:val="00636E45"/>
    <w:rsid w:val="00637062"/>
    <w:rsid w:val="006370A6"/>
    <w:rsid w:val="0063710C"/>
    <w:rsid w:val="00641405"/>
    <w:rsid w:val="006414F4"/>
    <w:rsid w:val="00642472"/>
    <w:rsid w:val="00642600"/>
    <w:rsid w:val="00643FC3"/>
    <w:rsid w:val="00644AA6"/>
    <w:rsid w:val="00644AD4"/>
    <w:rsid w:val="00645109"/>
    <w:rsid w:val="00645C69"/>
    <w:rsid w:val="00645F4D"/>
    <w:rsid w:val="0064671B"/>
    <w:rsid w:val="00646CEC"/>
    <w:rsid w:val="006471E0"/>
    <w:rsid w:val="00647723"/>
    <w:rsid w:val="006506B3"/>
    <w:rsid w:val="00650798"/>
    <w:rsid w:val="00650A48"/>
    <w:rsid w:val="00651A27"/>
    <w:rsid w:val="00652317"/>
    <w:rsid w:val="006526AE"/>
    <w:rsid w:val="00652B31"/>
    <w:rsid w:val="00652E0A"/>
    <w:rsid w:val="0065318E"/>
    <w:rsid w:val="00653AD0"/>
    <w:rsid w:val="00654A24"/>
    <w:rsid w:val="006554E8"/>
    <w:rsid w:val="006555D3"/>
    <w:rsid w:val="006560F5"/>
    <w:rsid w:val="006575FC"/>
    <w:rsid w:val="00657F6A"/>
    <w:rsid w:val="00660A71"/>
    <w:rsid w:val="00660B2B"/>
    <w:rsid w:val="00660D99"/>
    <w:rsid w:val="00661AF7"/>
    <w:rsid w:val="00661B03"/>
    <w:rsid w:val="006623D8"/>
    <w:rsid w:val="00662B4D"/>
    <w:rsid w:val="00662C2A"/>
    <w:rsid w:val="006631C0"/>
    <w:rsid w:val="006637A9"/>
    <w:rsid w:val="00664040"/>
    <w:rsid w:val="00664E53"/>
    <w:rsid w:val="006651C1"/>
    <w:rsid w:val="0066567D"/>
    <w:rsid w:val="00665E6E"/>
    <w:rsid w:val="00665E73"/>
    <w:rsid w:val="00666086"/>
    <w:rsid w:val="006665A8"/>
    <w:rsid w:val="006667EA"/>
    <w:rsid w:val="00666A11"/>
    <w:rsid w:val="00670108"/>
    <w:rsid w:val="00670908"/>
    <w:rsid w:val="00671373"/>
    <w:rsid w:val="0067246F"/>
    <w:rsid w:val="006727C7"/>
    <w:rsid w:val="00674759"/>
    <w:rsid w:val="006747A0"/>
    <w:rsid w:val="0067539C"/>
    <w:rsid w:val="00675FA1"/>
    <w:rsid w:val="006762A7"/>
    <w:rsid w:val="006771DF"/>
    <w:rsid w:val="006776A8"/>
    <w:rsid w:val="00677848"/>
    <w:rsid w:val="0068096C"/>
    <w:rsid w:val="006817DB"/>
    <w:rsid w:val="00681F19"/>
    <w:rsid w:val="006820EF"/>
    <w:rsid w:val="00682841"/>
    <w:rsid w:val="006833BB"/>
    <w:rsid w:val="0068369B"/>
    <w:rsid w:val="006839E6"/>
    <w:rsid w:val="00685C41"/>
    <w:rsid w:val="00686159"/>
    <w:rsid w:val="00687331"/>
    <w:rsid w:val="00690C66"/>
    <w:rsid w:val="00691ADA"/>
    <w:rsid w:val="00693258"/>
    <w:rsid w:val="00693900"/>
    <w:rsid w:val="0069394C"/>
    <w:rsid w:val="00693DDF"/>
    <w:rsid w:val="006944B4"/>
    <w:rsid w:val="006958C6"/>
    <w:rsid w:val="0069597D"/>
    <w:rsid w:val="00696538"/>
    <w:rsid w:val="00696C45"/>
    <w:rsid w:val="00696F8F"/>
    <w:rsid w:val="0069716D"/>
    <w:rsid w:val="006976EB"/>
    <w:rsid w:val="00697A40"/>
    <w:rsid w:val="00697EF3"/>
    <w:rsid w:val="006A02D8"/>
    <w:rsid w:val="006A0383"/>
    <w:rsid w:val="006A1339"/>
    <w:rsid w:val="006A3181"/>
    <w:rsid w:val="006A3534"/>
    <w:rsid w:val="006A3D92"/>
    <w:rsid w:val="006A4A5C"/>
    <w:rsid w:val="006A59EA"/>
    <w:rsid w:val="006A5BE9"/>
    <w:rsid w:val="006A5DCB"/>
    <w:rsid w:val="006A673D"/>
    <w:rsid w:val="006A7529"/>
    <w:rsid w:val="006A7AD1"/>
    <w:rsid w:val="006A7C24"/>
    <w:rsid w:val="006B0933"/>
    <w:rsid w:val="006B0E6C"/>
    <w:rsid w:val="006B1A31"/>
    <w:rsid w:val="006B218D"/>
    <w:rsid w:val="006B24F0"/>
    <w:rsid w:val="006B2611"/>
    <w:rsid w:val="006B38F8"/>
    <w:rsid w:val="006B3E7E"/>
    <w:rsid w:val="006B41D6"/>
    <w:rsid w:val="006B48A9"/>
    <w:rsid w:val="006B48F4"/>
    <w:rsid w:val="006B5A41"/>
    <w:rsid w:val="006B5E5F"/>
    <w:rsid w:val="006B6288"/>
    <w:rsid w:val="006B6AD4"/>
    <w:rsid w:val="006B7BE0"/>
    <w:rsid w:val="006C04DB"/>
    <w:rsid w:val="006C0DEB"/>
    <w:rsid w:val="006C19CA"/>
    <w:rsid w:val="006C1F2C"/>
    <w:rsid w:val="006C2C0E"/>
    <w:rsid w:val="006C3887"/>
    <w:rsid w:val="006C3ADB"/>
    <w:rsid w:val="006C507C"/>
    <w:rsid w:val="006C5795"/>
    <w:rsid w:val="006C62DB"/>
    <w:rsid w:val="006C6818"/>
    <w:rsid w:val="006C6C1D"/>
    <w:rsid w:val="006C6EAC"/>
    <w:rsid w:val="006C72F9"/>
    <w:rsid w:val="006D18E5"/>
    <w:rsid w:val="006D22F1"/>
    <w:rsid w:val="006D2C91"/>
    <w:rsid w:val="006D381D"/>
    <w:rsid w:val="006D566C"/>
    <w:rsid w:val="006D58F1"/>
    <w:rsid w:val="006D5CC3"/>
    <w:rsid w:val="006D5DEF"/>
    <w:rsid w:val="006D6814"/>
    <w:rsid w:val="006D6AFB"/>
    <w:rsid w:val="006D6D24"/>
    <w:rsid w:val="006D6EC6"/>
    <w:rsid w:val="006E0060"/>
    <w:rsid w:val="006E0F45"/>
    <w:rsid w:val="006E25D9"/>
    <w:rsid w:val="006E2A15"/>
    <w:rsid w:val="006E2D04"/>
    <w:rsid w:val="006E2E27"/>
    <w:rsid w:val="006E321E"/>
    <w:rsid w:val="006E5408"/>
    <w:rsid w:val="006E6058"/>
    <w:rsid w:val="006E6A40"/>
    <w:rsid w:val="006E7306"/>
    <w:rsid w:val="006E7928"/>
    <w:rsid w:val="006E7ED2"/>
    <w:rsid w:val="006F0CFC"/>
    <w:rsid w:val="006F19B1"/>
    <w:rsid w:val="006F1A36"/>
    <w:rsid w:val="006F1E14"/>
    <w:rsid w:val="006F2356"/>
    <w:rsid w:val="006F2967"/>
    <w:rsid w:val="006F29DE"/>
    <w:rsid w:val="006F3008"/>
    <w:rsid w:val="006F3667"/>
    <w:rsid w:val="006F369A"/>
    <w:rsid w:val="006F3D51"/>
    <w:rsid w:val="006F40AB"/>
    <w:rsid w:val="006F5118"/>
    <w:rsid w:val="006F586E"/>
    <w:rsid w:val="006F5A15"/>
    <w:rsid w:val="006F5CB9"/>
    <w:rsid w:val="006F6298"/>
    <w:rsid w:val="006F6589"/>
    <w:rsid w:val="006F67B9"/>
    <w:rsid w:val="006F6977"/>
    <w:rsid w:val="006F729A"/>
    <w:rsid w:val="0070156B"/>
    <w:rsid w:val="007015AC"/>
    <w:rsid w:val="00701EB1"/>
    <w:rsid w:val="0070204A"/>
    <w:rsid w:val="007020AD"/>
    <w:rsid w:val="0070294D"/>
    <w:rsid w:val="00703684"/>
    <w:rsid w:val="00703CEB"/>
    <w:rsid w:val="00703E12"/>
    <w:rsid w:val="00704371"/>
    <w:rsid w:val="0070519E"/>
    <w:rsid w:val="0070543E"/>
    <w:rsid w:val="00705D22"/>
    <w:rsid w:val="00706469"/>
    <w:rsid w:val="007069CB"/>
    <w:rsid w:val="00707095"/>
    <w:rsid w:val="007075E1"/>
    <w:rsid w:val="00707B90"/>
    <w:rsid w:val="00710987"/>
    <w:rsid w:val="00710ABA"/>
    <w:rsid w:val="00710C62"/>
    <w:rsid w:val="00710D59"/>
    <w:rsid w:val="00711267"/>
    <w:rsid w:val="00711B90"/>
    <w:rsid w:val="0071295B"/>
    <w:rsid w:val="00712A43"/>
    <w:rsid w:val="00712FE4"/>
    <w:rsid w:val="00713B66"/>
    <w:rsid w:val="00714781"/>
    <w:rsid w:val="0071504A"/>
    <w:rsid w:val="00715526"/>
    <w:rsid w:val="00715AA2"/>
    <w:rsid w:val="0071646B"/>
    <w:rsid w:val="007167D5"/>
    <w:rsid w:val="00716B89"/>
    <w:rsid w:val="00716F7D"/>
    <w:rsid w:val="0071753E"/>
    <w:rsid w:val="00717C2A"/>
    <w:rsid w:val="00720F31"/>
    <w:rsid w:val="00723099"/>
    <w:rsid w:val="0072341B"/>
    <w:rsid w:val="00723E22"/>
    <w:rsid w:val="00724C44"/>
    <w:rsid w:val="007250C8"/>
    <w:rsid w:val="00725903"/>
    <w:rsid w:val="00725EBA"/>
    <w:rsid w:val="00725F0C"/>
    <w:rsid w:val="00726817"/>
    <w:rsid w:val="00726A30"/>
    <w:rsid w:val="00730458"/>
    <w:rsid w:val="00730A8E"/>
    <w:rsid w:val="00730B85"/>
    <w:rsid w:val="00730DF2"/>
    <w:rsid w:val="007310DE"/>
    <w:rsid w:val="00731314"/>
    <w:rsid w:val="00731B72"/>
    <w:rsid w:val="007322C3"/>
    <w:rsid w:val="00732457"/>
    <w:rsid w:val="007332D4"/>
    <w:rsid w:val="007337AC"/>
    <w:rsid w:val="00733B5E"/>
    <w:rsid w:val="00733F89"/>
    <w:rsid w:val="00736FDC"/>
    <w:rsid w:val="00737D8F"/>
    <w:rsid w:val="00740154"/>
    <w:rsid w:val="007418A0"/>
    <w:rsid w:val="00741EF5"/>
    <w:rsid w:val="0074394C"/>
    <w:rsid w:val="00743994"/>
    <w:rsid w:val="00745176"/>
    <w:rsid w:val="00745533"/>
    <w:rsid w:val="00745D56"/>
    <w:rsid w:val="00745E34"/>
    <w:rsid w:val="00747399"/>
    <w:rsid w:val="007473EA"/>
    <w:rsid w:val="0074775F"/>
    <w:rsid w:val="0075092F"/>
    <w:rsid w:val="00750BC8"/>
    <w:rsid w:val="00752227"/>
    <w:rsid w:val="0075235E"/>
    <w:rsid w:val="007524A1"/>
    <w:rsid w:val="007525B8"/>
    <w:rsid w:val="00752C05"/>
    <w:rsid w:val="00752D53"/>
    <w:rsid w:val="0075422D"/>
    <w:rsid w:val="00754610"/>
    <w:rsid w:val="0075589E"/>
    <w:rsid w:val="00756A09"/>
    <w:rsid w:val="00756D75"/>
    <w:rsid w:val="00756E65"/>
    <w:rsid w:val="007573ED"/>
    <w:rsid w:val="00757C6D"/>
    <w:rsid w:val="00760691"/>
    <w:rsid w:val="00761A65"/>
    <w:rsid w:val="00761B33"/>
    <w:rsid w:val="00763C77"/>
    <w:rsid w:val="0076587F"/>
    <w:rsid w:val="00765DBC"/>
    <w:rsid w:val="00770310"/>
    <w:rsid w:val="007709E5"/>
    <w:rsid w:val="00770F26"/>
    <w:rsid w:val="007710A5"/>
    <w:rsid w:val="00771348"/>
    <w:rsid w:val="00771598"/>
    <w:rsid w:val="00771E39"/>
    <w:rsid w:val="00771F11"/>
    <w:rsid w:val="00771F5B"/>
    <w:rsid w:val="007721E6"/>
    <w:rsid w:val="00772252"/>
    <w:rsid w:val="007723F5"/>
    <w:rsid w:val="00772AB8"/>
    <w:rsid w:val="00773EAA"/>
    <w:rsid w:val="00774025"/>
    <w:rsid w:val="00774813"/>
    <w:rsid w:val="00776450"/>
    <w:rsid w:val="007765E6"/>
    <w:rsid w:val="00776C1C"/>
    <w:rsid w:val="007802CA"/>
    <w:rsid w:val="00780F93"/>
    <w:rsid w:val="007817AC"/>
    <w:rsid w:val="00781F15"/>
    <w:rsid w:val="007824A2"/>
    <w:rsid w:val="00782A7F"/>
    <w:rsid w:val="00783F13"/>
    <w:rsid w:val="00784320"/>
    <w:rsid w:val="00786AAA"/>
    <w:rsid w:val="007874EB"/>
    <w:rsid w:val="00790616"/>
    <w:rsid w:val="007910FB"/>
    <w:rsid w:val="007911DD"/>
    <w:rsid w:val="00791584"/>
    <w:rsid w:val="007915DC"/>
    <w:rsid w:val="00791BD0"/>
    <w:rsid w:val="00792344"/>
    <w:rsid w:val="00792A8E"/>
    <w:rsid w:val="007939D8"/>
    <w:rsid w:val="0079484C"/>
    <w:rsid w:val="00794D15"/>
    <w:rsid w:val="00795462"/>
    <w:rsid w:val="00795E95"/>
    <w:rsid w:val="00796EDC"/>
    <w:rsid w:val="007972AF"/>
    <w:rsid w:val="007974DD"/>
    <w:rsid w:val="00797D00"/>
    <w:rsid w:val="007A09CB"/>
    <w:rsid w:val="007A1C16"/>
    <w:rsid w:val="007A26A4"/>
    <w:rsid w:val="007A276B"/>
    <w:rsid w:val="007A3587"/>
    <w:rsid w:val="007A4043"/>
    <w:rsid w:val="007A4525"/>
    <w:rsid w:val="007A4780"/>
    <w:rsid w:val="007A4D01"/>
    <w:rsid w:val="007A4D55"/>
    <w:rsid w:val="007A5563"/>
    <w:rsid w:val="007A58E5"/>
    <w:rsid w:val="007A620C"/>
    <w:rsid w:val="007A6367"/>
    <w:rsid w:val="007A666C"/>
    <w:rsid w:val="007B044D"/>
    <w:rsid w:val="007B0927"/>
    <w:rsid w:val="007B0EB6"/>
    <w:rsid w:val="007B2102"/>
    <w:rsid w:val="007B2D63"/>
    <w:rsid w:val="007B3C7B"/>
    <w:rsid w:val="007B3FB4"/>
    <w:rsid w:val="007B44BD"/>
    <w:rsid w:val="007B5922"/>
    <w:rsid w:val="007B5DC4"/>
    <w:rsid w:val="007B6056"/>
    <w:rsid w:val="007B67AF"/>
    <w:rsid w:val="007B7094"/>
    <w:rsid w:val="007B70DC"/>
    <w:rsid w:val="007B7C7F"/>
    <w:rsid w:val="007B7F03"/>
    <w:rsid w:val="007C081A"/>
    <w:rsid w:val="007C151A"/>
    <w:rsid w:val="007C3727"/>
    <w:rsid w:val="007C4CE1"/>
    <w:rsid w:val="007C4E89"/>
    <w:rsid w:val="007C5A94"/>
    <w:rsid w:val="007C5EE8"/>
    <w:rsid w:val="007C5F7A"/>
    <w:rsid w:val="007C6943"/>
    <w:rsid w:val="007C6977"/>
    <w:rsid w:val="007C6C14"/>
    <w:rsid w:val="007C7A86"/>
    <w:rsid w:val="007D03F3"/>
    <w:rsid w:val="007D07B1"/>
    <w:rsid w:val="007D0C1F"/>
    <w:rsid w:val="007D2159"/>
    <w:rsid w:val="007D25F3"/>
    <w:rsid w:val="007D30DE"/>
    <w:rsid w:val="007D383B"/>
    <w:rsid w:val="007D5057"/>
    <w:rsid w:val="007D5A11"/>
    <w:rsid w:val="007D6BA0"/>
    <w:rsid w:val="007D6BD2"/>
    <w:rsid w:val="007E0521"/>
    <w:rsid w:val="007E1256"/>
    <w:rsid w:val="007E1361"/>
    <w:rsid w:val="007E18AB"/>
    <w:rsid w:val="007E231E"/>
    <w:rsid w:val="007E2454"/>
    <w:rsid w:val="007E2E85"/>
    <w:rsid w:val="007E312C"/>
    <w:rsid w:val="007E538E"/>
    <w:rsid w:val="007E5A08"/>
    <w:rsid w:val="007E6124"/>
    <w:rsid w:val="007E623F"/>
    <w:rsid w:val="007E6425"/>
    <w:rsid w:val="007E7283"/>
    <w:rsid w:val="007E7F98"/>
    <w:rsid w:val="007F032D"/>
    <w:rsid w:val="007F0B02"/>
    <w:rsid w:val="007F12FE"/>
    <w:rsid w:val="007F1EBB"/>
    <w:rsid w:val="007F21AA"/>
    <w:rsid w:val="007F28F5"/>
    <w:rsid w:val="007F2A8D"/>
    <w:rsid w:val="007F2B51"/>
    <w:rsid w:val="007F2E01"/>
    <w:rsid w:val="007F3A57"/>
    <w:rsid w:val="007F4ADE"/>
    <w:rsid w:val="007F4E21"/>
    <w:rsid w:val="007F6613"/>
    <w:rsid w:val="007F79BD"/>
    <w:rsid w:val="008008B8"/>
    <w:rsid w:val="008011DB"/>
    <w:rsid w:val="0080194D"/>
    <w:rsid w:val="00801EF2"/>
    <w:rsid w:val="00804989"/>
    <w:rsid w:val="00807B20"/>
    <w:rsid w:val="008100E8"/>
    <w:rsid w:val="00810CA8"/>
    <w:rsid w:val="00810F61"/>
    <w:rsid w:val="008121E8"/>
    <w:rsid w:val="008123F9"/>
    <w:rsid w:val="00812ADD"/>
    <w:rsid w:val="0081335F"/>
    <w:rsid w:val="00815556"/>
    <w:rsid w:val="0081713B"/>
    <w:rsid w:val="00817DBB"/>
    <w:rsid w:val="00817DC8"/>
    <w:rsid w:val="00820772"/>
    <w:rsid w:val="008207A1"/>
    <w:rsid w:val="00820BAB"/>
    <w:rsid w:val="008211E6"/>
    <w:rsid w:val="0082146D"/>
    <w:rsid w:val="008218B1"/>
    <w:rsid w:val="00821EF6"/>
    <w:rsid w:val="0082213F"/>
    <w:rsid w:val="00822772"/>
    <w:rsid w:val="00822927"/>
    <w:rsid w:val="00822F4D"/>
    <w:rsid w:val="00823888"/>
    <w:rsid w:val="00823E33"/>
    <w:rsid w:val="0082530E"/>
    <w:rsid w:val="00825324"/>
    <w:rsid w:val="00826178"/>
    <w:rsid w:val="00826345"/>
    <w:rsid w:val="00826AF1"/>
    <w:rsid w:val="0082714F"/>
    <w:rsid w:val="0082772F"/>
    <w:rsid w:val="00827DB4"/>
    <w:rsid w:val="0083085C"/>
    <w:rsid w:val="00835C55"/>
    <w:rsid w:val="00836D0C"/>
    <w:rsid w:val="0083702D"/>
    <w:rsid w:val="00840AEA"/>
    <w:rsid w:val="00840FAA"/>
    <w:rsid w:val="00841019"/>
    <w:rsid w:val="00841825"/>
    <w:rsid w:val="00841A07"/>
    <w:rsid w:val="00841FDC"/>
    <w:rsid w:val="00842290"/>
    <w:rsid w:val="00843C3E"/>
    <w:rsid w:val="00843F49"/>
    <w:rsid w:val="00844C85"/>
    <w:rsid w:val="008460B0"/>
    <w:rsid w:val="00846310"/>
    <w:rsid w:val="008475C8"/>
    <w:rsid w:val="00847B16"/>
    <w:rsid w:val="00847B85"/>
    <w:rsid w:val="00847C62"/>
    <w:rsid w:val="00850312"/>
    <w:rsid w:val="00850EB3"/>
    <w:rsid w:val="00851DE8"/>
    <w:rsid w:val="00851EE0"/>
    <w:rsid w:val="00852356"/>
    <w:rsid w:val="00853A87"/>
    <w:rsid w:val="0085462C"/>
    <w:rsid w:val="00854748"/>
    <w:rsid w:val="00854B92"/>
    <w:rsid w:val="00855FAB"/>
    <w:rsid w:val="00856170"/>
    <w:rsid w:val="00856441"/>
    <w:rsid w:val="00856917"/>
    <w:rsid w:val="00856F38"/>
    <w:rsid w:val="00857127"/>
    <w:rsid w:val="00857508"/>
    <w:rsid w:val="008577D1"/>
    <w:rsid w:val="008602A6"/>
    <w:rsid w:val="00861444"/>
    <w:rsid w:val="008615C1"/>
    <w:rsid w:val="0086223A"/>
    <w:rsid w:val="00862585"/>
    <w:rsid w:val="0086328B"/>
    <w:rsid w:val="00863360"/>
    <w:rsid w:val="00863747"/>
    <w:rsid w:val="00865D53"/>
    <w:rsid w:val="008662F4"/>
    <w:rsid w:val="008664F0"/>
    <w:rsid w:val="00866A04"/>
    <w:rsid w:val="00867579"/>
    <w:rsid w:val="008675EF"/>
    <w:rsid w:val="00867849"/>
    <w:rsid w:val="008707A7"/>
    <w:rsid w:val="00871FB3"/>
    <w:rsid w:val="00872F00"/>
    <w:rsid w:val="008732CC"/>
    <w:rsid w:val="00873DA9"/>
    <w:rsid w:val="00874645"/>
    <w:rsid w:val="0087482B"/>
    <w:rsid w:val="00874E97"/>
    <w:rsid w:val="008750D9"/>
    <w:rsid w:val="00875256"/>
    <w:rsid w:val="00875542"/>
    <w:rsid w:val="0087589D"/>
    <w:rsid w:val="00875E07"/>
    <w:rsid w:val="00875EC3"/>
    <w:rsid w:val="00876272"/>
    <w:rsid w:val="00876B59"/>
    <w:rsid w:val="00880855"/>
    <w:rsid w:val="008813B3"/>
    <w:rsid w:val="00881E14"/>
    <w:rsid w:val="00882191"/>
    <w:rsid w:val="008834A3"/>
    <w:rsid w:val="008837BB"/>
    <w:rsid w:val="008837D9"/>
    <w:rsid w:val="00884955"/>
    <w:rsid w:val="00884C02"/>
    <w:rsid w:val="00885E2E"/>
    <w:rsid w:val="00886296"/>
    <w:rsid w:val="00886F0B"/>
    <w:rsid w:val="00887CD2"/>
    <w:rsid w:val="008904C3"/>
    <w:rsid w:val="008914E5"/>
    <w:rsid w:val="008915D9"/>
    <w:rsid w:val="00891768"/>
    <w:rsid w:val="00891AB1"/>
    <w:rsid w:val="008922FA"/>
    <w:rsid w:val="008926A4"/>
    <w:rsid w:val="008928A2"/>
    <w:rsid w:val="008938DD"/>
    <w:rsid w:val="00894033"/>
    <w:rsid w:val="0089425C"/>
    <w:rsid w:val="00896346"/>
    <w:rsid w:val="00896606"/>
    <w:rsid w:val="00896621"/>
    <w:rsid w:val="00896963"/>
    <w:rsid w:val="00896C55"/>
    <w:rsid w:val="008971F1"/>
    <w:rsid w:val="00897833"/>
    <w:rsid w:val="008979CF"/>
    <w:rsid w:val="00897A71"/>
    <w:rsid w:val="008A023D"/>
    <w:rsid w:val="008A06B7"/>
    <w:rsid w:val="008A2064"/>
    <w:rsid w:val="008A34BB"/>
    <w:rsid w:val="008A3521"/>
    <w:rsid w:val="008A44E5"/>
    <w:rsid w:val="008A46E0"/>
    <w:rsid w:val="008A57BE"/>
    <w:rsid w:val="008A6FC6"/>
    <w:rsid w:val="008A7A38"/>
    <w:rsid w:val="008A7EC7"/>
    <w:rsid w:val="008B09ED"/>
    <w:rsid w:val="008B0B0F"/>
    <w:rsid w:val="008B0E44"/>
    <w:rsid w:val="008B1F82"/>
    <w:rsid w:val="008B2954"/>
    <w:rsid w:val="008B3262"/>
    <w:rsid w:val="008B4879"/>
    <w:rsid w:val="008B53F1"/>
    <w:rsid w:val="008B5B47"/>
    <w:rsid w:val="008B6A17"/>
    <w:rsid w:val="008B7115"/>
    <w:rsid w:val="008B7B3E"/>
    <w:rsid w:val="008C0BC2"/>
    <w:rsid w:val="008C1104"/>
    <w:rsid w:val="008C2153"/>
    <w:rsid w:val="008C2484"/>
    <w:rsid w:val="008C26E0"/>
    <w:rsid w:val="008C2F17"/>
    <w:rsid w:val="008C2F29"/>
    <w:rsid w:val="008C41F2"/>
    <w:rsid w:val="008C4931"/>
    <w:rsid w:val="008C4B4C"/>
    <w:rsid w:val="008C5326"/>
    <w:rsid w:val="008C68D4"/>
    <w:rsid w:val="008C6AC2"/>
    <w:rsid w:val="008C70E0"/>
    <w:rsid w:val="008C7700"/>
    <w:rsid w:val="008D07E5"/>
    <w:rsid w:val="008D0E1A"/>
    <w:rsid w:val="008D14B6"/>
    <w:rsid w:val="008D2EC7"/>
    <w:rsid w:val="008D37B5"/>
    <w:rsid w:val="008D3DB1"/>
    <w:rsid w:val="008D4727"/>
    <w:rsid w:val="008D544B"/>
    <w:rsid w:val="008D62EA"/>
    <w:rsid w:val="008D79FB"/>
    <w:rsid w:val="008D7B75"/>
    <w:rsid w:val="008D7C9A"/>
    <w:rsid w:val="008D7E0D"/>
    <w:rsid w:val="008E2001"/>
    <w:rsid w:val="008E268A"/>
    <w:rsid w:val="008E30F0"/>
    <w:rsid w:val="008E367A"/>
    <w:rsid w:val="008E48BF"/>
    <w:rsid w:val="008E5183"/>
    <w:rsid w:val="008E5B77"/>
    <w:rsid w:val="008E5F95"/>
    <w:rsid w:val="008E6554"/>
    <w:rsid w:val="008E6722"/>
    <w:rsid w:val="008E7E76"/>
    <w:rsid w:val="008E7FBA"/>
    <w:rsid w:val="008F026D"/>
    <w:rsid w:val="008F0290"/>
    <w:rsid w:val="008F0666"/>
    <w:rsid w:val="008F12C7"/>
    <w:rsid w:val="008F15FD"/>
    <w:rsid w:val="008F2589"/>
    <w:rsid w:val="008F2F42"/>
    <w:rsid w:val="008F3DFD"/>
    <w:rsid w:val="008F460E"/>
    <w:rsid w:val="008F47B3"/>
    <w:rsid w:val="008F4EAD"/>
    <w:rsid w:val="008F4F9F"/>
    <w:rsid w:val="008F511C"/>
    <w:rsid w:val="008F5467"/>
    <w:rsid w:val="008F547E"/>
    <w:rsid w:val="008F56BE"/>
    <w:rsid w:val="008F58F2"/>
    <w:rsid w:val="008F74B2"/>
    <w:rsid w:val="008F7EC1"/>
    <w:rsid w:val="009005AF"/>
    <w:rsid w:val="0090091A"/>
    <w:rsid w:val="00900B1F"/>
    <w:rsid w:val="009012A7"/>
    <w:rsid w:val="0090136B"/>
    <w:rsid w:val="00901C65"/>
    <w:rsid w:val="00902193"/>
    <w:rsid w:val="009024DE"/>
    <w:rsid w:val="0090296C"/>
    <w:rsid w:val="00903C38"/>
    <w:rsid w:val="00903E25"/>
    <w:rsid w:val="00903E92"/>
    <w:rsid w:val="00904241"/>
    <w:rsid w:val="009053A2"/>
    <w:rsid w:val="00905732"/>
    <w:rsid w:val="00905E42"/>
    <w:rsid w:val="00906B48"/>
    <w:rsid w:val="009071FA"/>
    <w:rsid w:val="0090726C"/>
    <w:rsid w:val="009073DF"/>
    <w:rsid w:val="00907484"/>
    <w:rsid w:val="00907D11"/>
    <w:rsid w:val="00910260"/>
    <w:rsid w:val="0091069E"/>
    <w:rsid w:val="00910CF3"/>
    <w:rsid w:val="009111A3"/>
    <w:rsid w:val="00911BDE"/>
    <w:rsid w:val="00912863"/>
    <w:rsid w:val="00913214"/>
    <w:rsid w:val="0091361D"/>
    <w:rsid w:val="00913EEA"/>
    <w:rsid w:val="00914DA1"/>
    <w:rsid w:val="009152E4"/>
    <w:rsid w:val="00915AA3"/>
    <w:rsid w:val="009161B8"/>
    <w:rsid w:val="00916DC4"/>
    <w:rsid w:val="00916E38"/>
    <w:rsid w:val="00920343"/>
    <w:rsid w:val="009204E9"/>
    <w:rsid w:val="0092072C"/>
    <w:rsid w:val="00920EBD"/>
    <w:rsid w:val="009211C3"/>
    <w:rsid w:val="00921416"/>
    <w:rsid w:val="00921842"/>
    <w:rsid w:val="00922339"/>
    <w:rsid w:val="0092259A"/>
    <w:rsid w:val="00923260"/>
    <w:rsid w:val="00923265"/>
    <w:rsid w:val="0092353D"/>
    <w:rsid w:val="00924272"/>
    <w:rsid w:val="00926EE0"/>
    <w:rsid w:val="0092717A"/>
    <w:rsid w:val="00927B54"/>
    <w:rsid w:val="0093060B"/>
    <w:rsid w:val="00931ED9"/>
    <w:rsid w:val="00932B69"/>
    <w:rsid w:val="0093309C"/>
    <w:rsid w:val="00933292"/>
    <w:rsid w:val="009333DB"/>
    <w:rsid w:val="0093363F"/>
    <w:rsid w:val="00933DAC"/>
    <w:rsid w:val="00933F0B"/>
    <w:rsid w:val="009356BF"/>
    <w:rsid w:val="00935B44"/>
    <w:rsid w:val="00936426"/>
    <w:rsid w:val="009371F5"/>
    <w:rsid w:val="0094082C"/>
    <w:rsid w:val="00940BEB"/>
    <w:rsid w:val="00942A4D"/>
    <w:rsid w:val="00942B00"/>
    <w:rsid w:val="009443BC"/>
    <w:rsid w:val="00944A50"/>
    <w:rsid w:val="00945E52"/>
    <w:rsid w:val="00946981"/>
    <w:rsid w:val="009469F4"/>
    <w:rsid w:val="00947D1E"/>
    <w:rsid w:val="00950CDF"/>
    <w:rsid w:val="00951442"/>
    <w:rsid w:val="00952C1A"/>
    <w:rsid w:val="00953014"/>
    <w:rsid w:val="00953078"/>
    <w:rsid w:val="009532D7"/>
    <w:rsid w:val="009535E3"/>
    <w:rsid w:val="00954230"/>
    <w:rsid w:val="0095523C"/>
    <w:rsid w:val="009555B2"/>
    <w:rsid w:val="00955E5C"/>
    <w:rsid w:val="0095615D"/>
    <w:rsid w:val="0095638B"/>
    <w:rsid w:val="009565F2"/>
    <w:rsid w:val="00956E9E"/>
    <w:rsid w:val="00957195"/>
    <w:rsid w:val="009574A3"/>
    <w:rsid w:val="0096139A"/>
    <w:rsid w:val="0096167A"/>
    <w:rsid w:val="00962CFF"/>
    <w:rsid w:val="00963421"/>
    <w:rsid w:val="009636A8"/>
    <w:rsid w:val="00963A02"/>
    <w:rsid w:val="00964D14"/>
    <w:rsid w:val="00964D1B"/>
    <w:rsid w:val="0096508F"/>
    <w:rsid w:val="00965D33"/>
    <w:rsid w:val="00966E7F"/>
    <w:rsid w:val="00970554"/>
    <w:rsid w:val="00970BCF"/>
    <w:rsid w:val="00971A14"/>
    <w:rsid w:val="009723BC"/>
    <w:rsid w:val="00972681"/>
    <w:rsid w:val="00973967"/>
    <w:rsid w:val="00974584"/>
    <w:rsid w:val="00975413"/>
    <w:rsid w:val="00975A49"/>
    <w:rsid w:val="00975B41"/>
    <w:rsid w:val="00976018"/>
    <w:rsid w:val="0097669D"/>
    <w:rsid w:val="0097687B"/>
    <w:rsid w:val="00976F41"/>
    <w:rsid w:val="00980871"/>
    <w:rsid w:val="009809F4"/>
    <w:rsid w:val="009810AB"/>
    <w:rsid w:val="009834ED"/>
    <w:rsid w:val="00983751"/>
    <w:rsid w:val="009841F2"/>
    <w:rsid w:val="009842BD"/>
    <w:rsid w:val="0098436F"/>
    <w:rsid w:val="009844EC"/>
    <w:rsid w:val="00984635"/>
    <w:rsid w:val="009855AE"/>
    <w:rsid w:val="009859CB"/>
    <w:rsid w:val="00985B9C"/>
    <w:rsid w:val="00986E86"/>
    <w:rsid w:val="00986EE8"/>
    <w:rsid w:val="00987883"/>
    <w:rsid w:val="009903AD"/>
    <w:rsid w:val="0099156C"/>
    <w:rsid w:val="00992121"/>
    <w:rsid w:val="00992C50"/>
    <w:rsid w:val="00992CFF"/>
    <w:rsid w:val="00992DF3"/>
    <w:rsid w:val="00993E88"/>
    <w:rsid w:val="00994386"/>
    <w:rsid w:val="0099453B"/>
    <w:rsid w:val="00994600"/>
    <w:rsid w:val="00994886"/>
    <w:rsid w:val="00995A47"/>
    <w:rsid w:val="00996426"/>
    <w:rsid w:val="00996C0C"/>
    <w:rsid w:val="0099784C"/>
    <w:rsid w:val="00997D6F"/>
    <w:rsid w:val="009A269B"/>
    <w:rsid w:val="009A2745"/>
    <w:rsid w:val="009A2C67"/>
    <w:rsid w:val="009A38EC"/>
    <w:rsid w:val="009A44A3"/>
    <w:rsid w:val="009A453A"/>
    <w:rsid w:val="009A46BB"/>
    <w:rsid w:val="009A4AB6"/>
    <w:rsid w:val="009A4E8B"/>
    <w:rsid w:val="009A5949"/>
    <w:rsid w:val="009A7482"/>
    <w:rsid w:val="009A78A1"/>
    <w:rsid w:val="009B031E"/>
    <w:rsid w:val="009B0902"/>
    <w:rsid w:val="009B0DE2"/>
    <w:rsid w:val="009B0EF5"/>
    <w:rsid w:val="009B10CA"/>
    <w:rsid w:val="009B10D0"/>
    <w:rsid w:val="009B1E60"/>
    <w:rsid w:val="009B31A9"/>
    <w:rsid w:val="009B32A5"/>
    <w:rsid w:val="009B3313"/>
    <w:rsid w:val="009B3332"/>
    <w:rsid w:val="009B43EA"/>
    <w:rsid w:val="009B4829"/>
    <w:rsid w:val="009B48E3"/>
    <w:rsid w:val="009B55CC"/>
    <w:rsid w:val="009B5FCB"/>
    <w:rsid w:val="009B60B9"/>
    <w:rsid w:val="009B6885"/>
    <w:rsid w:val="009B6889"/>
    <w:rsid w:val="009C0A97"/>
    <w:rsid w:val="009C0BDF"/>
    <w:rsid w:val="009C0F96"/>
    <w:rsid w:val="009C11DA"/>
    <w:rsid w:val="009C1540"/>
    <w:rsid w:val="009C171D"/>
    <w:rsid w:val="009C209B"/>
    <w:rsid w:val="009C22CC"/>
    <w:rsid w:val="009C2366"/>
    <w:rsid w:val="009C45F9"/>
    <w:rsid w:val="009C4D8A"/>
    <w:rsid w:val="009C5394"/>
    <w:rsid w:val="009C5CA3"/>
    <w:rsid w:val="009C728F"/>
    <w:rsid w:val="009C78D5"/>
    <w:rsid w:val="009D0CBF"/>
    <w:rsid w:val="009D1B11"/>
    <w:rsid w:val="009D1FB3"/>
    <w:rsid w:val="009D2239"/>
    <w:rsid w:val="009D2554"/>
    <w:rsid w:val="009D2993"/>
    <w:rsid w:val="009D3400"/>
    <w:rsid w:val="009D3AC6"/>
    <w:rsid w:val="009D4057"/>
    <w:rsid w:val="009D40CA"/>
    <w:rsid w:val="009D4A7E"/>
    <w:rsid w:val="009D5482"/>
    <w:rsid w:val="009D5DA9"/>
    <w:rsid w:val="009D6AAC"/>
    <w:rsid w:val="009D703C"/>
    <w:rsid w:val="009D735A"/>
    <w:rsid w:val="009D7888"/>
    <w:rsid w:val="009E0D62"/>
    <w:rsid w:val="009E0EA0"/>
    <w:rsid w:val="009E233E"/>
    <w:rsid w:val="009E2CDF"/>
    <w:rsid w:val="009E2F5A"/>
    <w:rsid w:val="009E32A5"/>
    <w:rsid w:val="009E3623"/>
    <w:rsid w:val="009E3674"/>
    <w:rsid w:val="009E44C1"/>
    <w:rsid w:val="009E6232"/>
    <w:rsid w:val="009E6925"/>
    <w:rsid w:val="009E6E54"/>
    <w:rsid w:val="009E72A8"/>
    <w:rsid w:val="009E7A7C"/>
    <w:rsid w:val="009F1513"/>
    <w:rsid w:val="009F173A"/>
    <w:rsid w:val="009F1BB6"/>
    <w:rsid w:val="009F35C3"/>
    <w:rsid w:val="009F3839"/>
    <w:rsid w:val="009F3D02"/>
    <w:rsid w:val="009F5077"/>
    <w:rsid w:val="009F52F4"/>
    <w:rsid w:val="009F61CA"/>
    <w:rsid w:val="009F67E7"/>
    <w:rsid w:val="009F72FB"/>
    <w:rsid w:val="009F77DE"/>
    <w:rsid w:val="00A0095D"/>
    <w:rsid w:val="00A00CD6"/>
    <w:rsid w:val="00A014C3"/>
    <w:rsid w:val="00A017CD"/>
    <w:rsid w:val="00A0350B"/>
    <w:rsid w:val="00A0360B"/>
    <w:rsid w:val="00A03DEA"/>
    <w:rsid w:val="00A0452F"/>
    <w:rsid w:val="00A056B5"/>
    <w:rsid w:val="00A05DEA"/>
    <w:rsid w:val="00A05FBA"/>
    <w:rsid w:val="00A06289"/>
    <w:rsid w:val="00A06659"/>
    <w:rsid w:val="00A06B1B"/>
    <w:rsid w:val="00A077B0"/>
    <w:rsid w:val="00A1001F"/>
    <w:rsid w:val="00A103CE"/>
    <w:rsid w:val="00A11DC5"/>
    <w:rsid w:val="00A12884"/>
    <w:rsid w:val="00A14AF4"/>
    <w:rsid w:val="00A1507E"/>
    <w:rsid w:val="00A15416"/>
    <w:rsid w:val="00A15E94"/>
    <w:rsid w:val="00A17457"/>
    <w:rsid w:val="00A176D9"/>
    <w:rsid w:val="00A17D3E"/>
    <w:rsid w:val="00A20153"/>
    <w:rsid w:val="00A205F2"/>
    <w:rsid w:val="00A21307"/>
    <w:rsid w:val="00A2145F"/>
    <w:rsid w:val="00A21CCE"/>
    <w:rsid w:val="00A21E81"/>
    <w:rsid w:val="00A2234C"/>
    <w:rsid w:val="00A2263C"/>
    <w:rsid w:val="00A22992"/>
    <w:rsid w:val="00A22D83"/>
    <w:rsid w:val="00A22EFA"/>
    <w:rsid w:val="00A22FAB"/>
    <w:rsid w:val="00A23C3C"/>
    <w:rsid w:val="00A244CB"/>
    <w:rsid w:val="00A24764"/>
    <w:rsid w:val="00A25335"/>
    <w:rsid w:val="00A27A8A"/>
    <w:rsid w:val="00A3040E"/>
    <w:rsid w:val="00A30703"/>
    <w:rsid w:val="00A30FD2"/>
    <w:rsid w:val="00A311E5"/>
    <w:rsid w:val="00A316FF"/>
    <w:rsid w:val="00A317B4"/>
    <w:rsid w:val="00A327A9"/>
    <w:rsid w:val="00A32ED2"/>
    <w:rsid w:val="00A3333D"/>
    <w:rsid w:val="00A33885"/>
    <w:rsid w:val="00A3559F"/>
    <w:rsid w:val="00A35C65"/>
    <w:rsid w:val="00A3685D"/>
    <w:rsid w:val="00A36C96"/>
    <w:rsid w:val="00A37257"/>
    <w:rsid w:val="00A40538"/>
    <w:rsid w:val="00A41568"/>
    <w:rsid w:val="00A42ACC"/>
    <w:rsid w:val="00A42C79"/>
    <w:rsid w:val="00A430FE"/>
    <w:rsid w:val="00A443D2"/>
    <w:rsid w:val="00A450B1"/>
    <w:rsid w:val="00A45FB4"/>
    <w:rsid w:val="00A513C8"/>
    <w:rsid w:val="00A51B02"/>
    <w:rsid w:val="00A52557"/>
    <w:rsid w:val="00A52F68"/>
    <w:rsid w:val="00A53675"/>
    <w:rsid w:val="00A53DF9"/>
    <w:rsid w:val="00A54142"/>
    <w:rsid w:val="00A54261"/>
    <w:rsid w:val="00A5467D"/>
    <w:rsid w:val="00A54706"/>
    <w:rsid w:val="00A54D6D"/>
    <w:rsid w:val="00A552FF"/>
    <w:rsid w:val="00A55613"/>
    <w:rsid w:val="00A567BA"/>
    <w:rsid w:val="00A56C02"/>
    <w:rsid w:val="00A60D98"/>
    <w:rsid w:val="00A617BE"/>
    <w:rsid w:val="00A617C7"/>
    <w:rsid w:val="00A62370"/>
    <w:rsid w:val="00A623FD"/>
    <w:rsid w:val="00A627C8"/>
    <w:rsid w:val="00A638E2"/>
    <w:rsid w:val="00A64782"/>
    <w:rsid w:val="00A65162"/>
    <w:rsid w:val="00A65489"/>
    <w:rsid w:val="00A654B3"/>
    <w:rsid w:val="00A654CE"/>
    <w:rsid w:val="00A65D9F"/>
    <w:rsid w:val="00A6643A"/>
    <w:rsid w:val="00A66FB0"/>
    <w:rsid w:val="00A67DEE"/>
    <w:rsid w:val="00A67EC0"/>
    <w:rsid w:val="00A70192"/>
    <w:rsid w:val="00A7139C"/>
    <w:rsid w:val="00A71ABB"/>
    <w:rsid w:val="00A72020"/>
    <w:rsid w:val="00A729CA"/>
    <w:rsid w:val="00A7429E"/>
    <w:rsid w:val="00A753FB"/>
    <w:rsid w:val="00A7588C"/>
    <w:rsid w:val="00A75A65"/>
    <w:rsid w:val="00A767F3"/>
    <w:rsid w:val="00A77990"/>
    <w:rsid w:val="00A77C24"/>
    <w:rsid w:val="00A8057C"/>
    <w:rsid w:val="00A80ECC"/>
    <w:rsid w:val="00A815D4"/>
    <w:rsid w:val="00A81B84"/>
    <w:rsid w:val="00A81E32"/>
    <w:rsid w:val="00A826E2"/>
    <w:rsid w:val="00A82974"/>
    <w:rsid w:val="00A83EEE"/>
    <w:rsid w:val="00A840CD"/>
    <w:rsid w:val="00A841E0"/>
    <w:rsid w:val="00A84BFC"/>
    <w:rsid w:val="00A86083"/>
    <w:rsid w:val="00A864CE"/>
    <w:rsid w:val="00A87616"/>
    <w:rsid w:val="00A90401"/>
    <w:rsid w:val="00A90BB1"/>
    <w:rsid w:val="00A90CBC"/>
    <w:rsid w:val="00A91E93"/>
    <w:rsid w:val="00A92204"/>
    <w:rsid w:val="00A93B34"/>
    <w:rsid w:val="00A9488B"/>
    <w:rsid w:val="00A95129"/>
    <w:rsid w:val="00A9645F"/>
    <w:rsid w:val="00A96773"/>
    <w:rsid w:val="00A978D8"/>
    <w:rsid w:val="00A97F26"/>
    <w:rsid w:val="00AA0375"/>
    <w:rsid w:val="00AA0FB7"/>
    <w:rsid w:val="00AA1080"/>
    <w:rsid w:val="00AA1D88"/>
    <w:rsid w:val="00AA345C"/>
    <w:rsid w:val="00AA4C60"/>
    <w:rsid w:val="00AA50C7"/>
    <w:rsid w:val="00AA5778"/>
    <w:rsid w:val="00AA5B49"/>
    <w:rsid w:val="00AA5B90"/>
    <w:rsid w:val="00AA5B9A"/>
    <w:rsid w:val="00AA7749"/>
    <w:rsid w:val="00AA7986"/>
    <w:rsid w:val="00AA7C4C"/>
    <w:rsid w:val="00AA7E31"/>
    <w:rsid w:val="00AB1A11"/>
    <w:rsid w:val="00AB3288"/>
    <w:rsid w:val="00AB3343"/>
    <w:rsid w:val="00AB442C"/>
    <w:rsid w:val="00AB457D"/>
    <w:rsid w:val="00AB54FE"/>
    <w:rsid w:val="00AB68BE"/>
    <w:rsid w:val="00AB7763"/>
    <w:rsid w:val="00AB7780"/>
    <w:rsid w:val="00AB7AD9"/>
    <w:rsid w:val="00AC033D"/>
    <w:rsid w:val="00AC0392"/>
    <w:rsid w:val="00AC0746"/>
    <w:rsid w:val="00AC0B89"/>
    <w:rsid w:val="00AC188D"/>
    <w:rsid w:val="00AC1F87"/>
    <w:rsid w:val="00AC340E"/>
    <w:rsid w:val="00AC4008"/>
    <w:rsid w:val="00AC42E1"/>
    <w:rsid w:val="00AC4971"/>
    <w:rsid w:val="00AC5138"/>
    <w:rsid w:val="00AC53BD"/>
    <w:rsid w:val="00AC74B6"/>
    <w:rsid w:val="00AC76C8"/>
    <w:rsid w:val="00AC784F"/>
    <w:rsid w:val="00AC7CFD"/>
    <w:rsid w:val="00AD0175"/>
    <w:rsid w:val="00AD0344"/>
    <w:rsid w:val="00AD0550"/>
    <w:rsid w:val="00AD0A7D"/>
    <w:rsid w:val="00AD0E32"/>
    <w:rsid w:val="00AD1461"/>
    <w:rsid w:val="00AD1E0F"/>
    <w:rsid w:val="00AD2EB3"/>
    <w:rsid w:val="00AD37DD"/>
    <w:rsid w:val="00AD4008"/>
    <w:rsid w:val="00AD411A"/>
    <w:rsid w:val="00AD55B5"/>
    <w:rsid w:val="00AD5A6F"/>
    <w:rsid w:val="00AD61FA"/>
    <w:rsid w:val="00AD6631"/>
    <w:rsid w:val="00AD6BC5"/>
    <w:rsid w:val="00AD7585"/>
    <w:rsid w:val="00AD7B4E"/>
    <w:rsid w:val="00AE0156"/>
    <w:rsid w:val="00AE0AE8"/>
    <w:rsid w:val="00AE12BA"/>
    <w:rsid w:val="00AE23DE"/>
    <w:rsid w:val="00AE2E23"/>
    <w:rsid w:val="00AE2EB2"/>
    <w:rsid w:val="00AE2F42"/>
    <w:rsid w:val="00AE30BC"/>
    <w:rsid w:val="00AE3DEC"/>
    <w:rsid w:val="00AE4825"/>
    <w:rsid w:val="00AE49E9"/>
    <w:rsid w:val="00AE4F64"/>
    <w:rsid w:val="00AE5670"/>
    <w:rsid w:val="00AE5678"/>
    <w:rsid w:val="00AE5991"/>
    <w:rsid w:val="00AE5B07"/>
    <w:rsid w:val="00AE5B2A"/>
    <w:rsid w:val="00AE5BDC"/>
    <w:rsid w:val="00AE5C2B"/>
    <w:rsid w:val="00AE65D0"/>
    <w:rsid w:val="00AE6A89"/>
    <w:rsid w:val="00AE6EE6"/>
    <w:rsid w:val="00AE7410"/>
    <w:rsid w:val="00AE7F20"/>
    <w:rsid w:val="00AE7F5D"/>
    <w:rsid w:val="00AF1506"/>
    <w:rsid w:val="00AF1A2F"/>
    <w:rsid w:val="00AF3103"/>
    <w:rsid w:val="00AF3FD6"/>
    <w:rsid w:val="00AF4418"/>
    <w:rsid w:val="00AF508F"/>
    <w:rsid w:val="00AF5148"/>
    <w:rsid w:val="00AF533B"/>
    <w:rsid w:val="00AF5908"/>
    <w:rsid w:val="00AF5F71"/>
    <w:rsid w:val="00AF71CF"/>
    <w:rsid w:val="00AF7F2F"/>
    <w:rsid w:val="00B00655"/>
    <w:rsid w:val="00B010E5"/>
    <w:rsid w:val="00B012EB"/>
    <w:rsid w:val="00B01537"/>
    <w:rsid w:val="00B015CF"/>
    <w:rsid w:val="00B0173B"/>
    <w:rsid w:val="00B030C0"/>
    <w:rsid w:val="00B034C8"/>
    <w:rsid w:val="00B03A56"/>
    <w:rsid w:val="00B03B86"/>
    <w:rsid w:val="00B04208"/>
    <w:rsid w:val="00B04551"/>
    <w:rsid w:val="00B0494F"/>
    <w:rsid w:val="00B04A23"/>
    <w:rsid w:val="00B04B36"/>
    <w:rsid w:val="00B04BE2"/>
    <w:rsid w:val="00B05C70"/>
    <w:rsid w:val="00B0613E"/>
    <w:rsid w:val="00B1020C"/>
    <w:rsid w:val="00B10370"/>
    <w:rsid w:val="00B10F88"/>
    <w:rsid w:val="00B11EA7"/>
    <w:rsid w:val="00B11F71"/>
    <w:rsid w:val="00B1202A"/>
    <w:rsid w:val="00B1315D"/>
    <w:rsid w:val="00B13999"/>
    <w:rsid w:val="00B13BB7"/>
    <w:rsid w:val="00B1425C"/>
    <w:rsid w:val="00B147EE"/>
    <w:rsid w:val="00B14AF4"/>
    <w:rsid w:val="00B14BAD"/>
    <w:rsid w:val="00B14C1F"/>
    <w:rsid w:val="00B14EEA"/>
    <w:rsid w:val="00B14FD6"/>
    <w:rsid w:val="00B15A13"/>
    <w:rsid w:val="00B15A16"/>
    <w:rsid w:val="00B172A9"/>
    <w:rsid w:val="00B17468"/>
    <w:rsid w:val="00B208BC"/>
    <w:rsid w:val="00B20A76"/>
    <w:rsid w:val="00B21E64"/>
    <w:rsid w:val="00B225CF"/>
    <w:rsid w:val="00B2323D"/>
    <w:rsid w:val="00B239D2"/>
    <w:rsid w:val="00B24F39"/>
    <w:rsid w:val="00B252D7"/>
    <w:rsid w:val="00B25601"/>
    <w:rsid w:val="00B25989"/>
    <w:rsid w:val="00B25E71"/>
    <w:rsid w:val="00B26671"/>
    <w:rsid w:val="00B26CA9"/>
    <w:rsid w:val="00B2702C"/>
    <w:rsid w:val="00B2727F"/>
    <w:rsid w:val="00B27355"/>
    <w:rsid w:val="00B273F4"/>
    <w:rsid w:val="00B3028C"/>
    <w:rsid w:val="00B30602"/>
    <w:rsid w:val="00B311AE"/>
    <w:rsid w:val="00B314B2"/>
    <w:rsid w:val="00B31B2E"/>
    <w:rsid w:val="00B320BC"/>
    <w:rsid w:val="00B336FF"/>
    <w:rsid w:val="00B3373F"/>
    <w:rsid w:val="00B33AB5"/>
    <w:rsid w:val="00B34597"/>
    <w:rsid w:val="00B3473B"/>
    <w:rsid w:val="00B3506B"/>
    <w:rsid w:val="00B35997"/>
    <w:rsid w:val="00B36BA0"/>
    <w:rsid w:val="00B36E3C"/>
    <w:rsid w:val="00B36EEB"/>
    <w:rsid w:val="00B37D87"/>
    <w:rsid w:val="00B40209"/>
    <w:rsid w:val="00B4046D"/>
    <w:rsid w:val="00B40D30"/>
    <w:rsid w:val="00B40DF6"/>
    <w:rsid w:val="00B41589"/>
    <w:rsid w:val="00B418ED"/>
    <w:rsid w:val="00B420AD"/>
    <w:rsid w:val="00B42808"/>
    <w:rsid w:val="00B428F6"/>
    <w:rsid w:val="00B43050"/>
    <w:rsid w:val="00B43189"/>
    <w:rsid w:val="00B433F8"/>
    <w:rsid w:val="00B43C74"/>
    <w:rsid w:val="00B443EF"/>
    <w:rsid w:val="00B45166"/>
    <w:rsid w:val="00B45C45"/>
    <w:rsid w:val="00B45DE8"/>
    <w:rsid w:val="00B45E4F"/>
    <w:rsid w:val="00B46564"/>
    <w:rsid w:val="00B47A1B"/>
    <w:rsid w:val="00B47BB4"/>
    <w:rsid w:val="00B47EFF"/>
    <w:rsid w:val="00B50667"/>
    <w:rsid w:val="00B50F57"/>
    <w:rsid w:val="00B51241"/>
    <w:rsid w:val="00B512EC"/>
    <w:rsid w:val="00B51D37"/>
    <w:rsid w:val="00B5275F"/>
    <w:rsid w:val="00B52951"/>
    <w:rsid w:val="00B538E2"/>
    <w:rsid w:val="00B54005"/>
    <w:rsid w:val="00B542D9"/>
    <w:rsid w:val="00B54666"/>
    <w:rsid w:val="00B54AE5"/>
    <w:rsid w:val="00B552DF"/>
    <w:rsid w:val="00B556D7"/>
    <w:rsid w:val="00B5594E"/>
    <w:rsid w:val="00B55ACF"/>
    <w:rsid w:val="00B561BD"/>
    <w:rsid w:val="00B562DD"/>
    <w:rsid w:val="00B57D1A"/>
    <w:rsid w:val="00B6016A"/>
    <w:rsid w:val="00B60984"/>
    <w:rsid w:val="00B619C6"/>
    <w:rsid w:val="00B61B2B"/>
    <w:rsid w:val="00B62F85"/>
    <w:rsid w:val="00B64B2E"/>
    <w:rsid w:val="00B654F6"/>
    <w:rsid w:val="00B65EF9"/>
    <w:rsid w:val="00B65FF2"/>
    <w:rsid w:val="00B665F8"/>
    <w:rsid w:val="00B6698E"/>
    <w:rsid w:val="00B67E0C"/>
    <w:rsid w:val="00B67E44"/>
    <w:rsid w:val="00B70DB8"/>
    <w:rsid w:val="00B71429"/>
    <w:rsid w:val="00B71480"/>
    <w:rsid w:val="00B720BD"/>
    <w:rsid w:val="00B725E8"/>
    <w:rsid w:val="00B72F20"/>
    <w:rsid w:val="00B738CD"/>
    <w:rsid w:val="00B73CBA"/>
    <w:rsid w:val="00B73EBD"/>
    <w:rsid w:val="00B748FA"/>
    <w:rsid w:val="00B74E55"/>
    <w:rsid w:val="00B74FA6"/>
    <w:rsid w:val="00B759A7"/>
    <w:rsid w:val="00B76750"/>
    <w:rsid w:val="00B771BB"/>
    <w:rsid w:val="00B7735E"/>
    <w:rsid w:val="00B77450"/>
    <w:rsid w:val="00B77CC6"/>
    <w:rsid w:val="00B8024E"/>
    <w:rsid w:val="00B80981"/>
    <w:rsid w:val="00B80A53"/>
    <w:rsid w:val="00B80A8C"/>
    <w:rsid w:val="00B81265"/>
    <w:rsid w:val="00B82F0A"/>
    <w:rsid w:val="00B8306A"/>
    <w:rsid w:val="00B843E8"/>
    <w:rsid w:val="00B85659"/>
    <w:rsid w:val="00B85980"/>
    <w:rsid w:val="00B862F7"/>
    <w:rsid w:val="00B868E1"/>
    <w:rsid w:val="00B86C0E"/>
    <w:rsid w:val="00B86FD1"/>
    <w:rsid w:val="00B90A1B"/>
    <w:rsid w:val="00B90ABC"/>
    <w:rsid w:val="00B919DF"/>
    <w:rsid w:val="00B9267A"/>
    <w:rsid w:val="00B931B3"/>
    <w:rsid w:val="00B942DE"/>
    <w:rsid w:val="00B96066"/>
    <w:rsid w:val="00B96A52"/>
    <w:rsid w:val="00B96ABC"/>
    <w:rsid w:val="00B96E6C"/>
    <w:rsid w:val="00BA026D"/>
    <w:rsid w:val="00BA04FB"/>
    <w:rsid w:val="00BA0975"/>
    <w:rsid w:val="00BA09BE"/>
    <w:rsid w:val="00BA0AAD"/>
    <w:rsid w:val="00BA0C16"/>
    <w:rsid w:val="00BA0FF5"/>
    <w:rsid w:val="00BA101E"/>
    <w:rsid w:val="00BA114E"/>
    <w:rsid w:val="00BA1A48"/>
    <w:rsid w:val="00BA24B9"/>
    <w:rsid w:val="00BA2633"/>
    <w:rsid w:val="00BA2796"/>
    <w:rsid w:val="00BA2D9B"/>
    <w:rsid w:val="00BA5E4C"/>
    <w:rsid w:val="00BA68E3"/>
    <w:rsid w:val="00BA6AE9"/>
    <w:rsid w:val="00BA6E04"/>
    <w:rsid w:val="00BA7F06"/>
    <w:rsid w:val="00BB00CF"/>
    <w:rsid w:val="00BB0D7A"/>
    <w:rsid w:val="00BB0DEF"/>
    <w:rsid w:val="00BB1271"/>
    <w:rsid w:val="00BB17D9"/>
    <w:rsid w:val="00BB1AFD"/>
    <w:rsid w:val="00BB2986"/>
    <w:rsid w:val="00BB30DE"/>
    <w:rsid w:val="00BB4BCB"/>
    <w:rsid w:val="00BB4D91"/>
    <w:rsid w:val="00BB50F7"/>
    <w:rsid w:val="00BB5FD7"/>
    <w:rsid w:val="00BB6044"/>
    <w:rsid w:val="00BB6570"/>
    <w:rsid w:val="00BB6A46"/>
    <w:rsid w:val="00BB705D"/>
    <w:rsid w:val="00BB72AF"/>
    <w:rsid w:val="00BB73E5"/>
    <w:rsid w:val="00BB74EC"/>
    <w:rsid w:val="00BC08F8"/>
    <w:rsid w:val="00BC174A"/>
    <w:rsid w:val="00BC1CCD"/>
    <w:rsid w:val="00BC1E15"/>
    <w:rsid w:val="00BC1F4C"/>
    <w:rsid w:val="00BC2049"/>
    <w:rsid w:val="00BC2297"/>
    <w:rsid w:val="00BC33CB"/>
    <w:rsid w:val="00BC407D"/>
    <w:rsid w:val="00BC4094"/>
    <w:rsid w:val="00BC4126"/>
    <w:rsid w:val="00BC4AC5"/>
    <w:rsid w:val="00BC4AD2"/>
    <w:rsid w:val="00BC599D"/>
    <w:rsid w:val="00BC5CB1"/>
    <w:rsid w:val="00BC6363"/>
    <w:rsid w:val="00BC6492"/>
    <w:rsid w:val="00BC6BD4"/>
    <w:rsid w:val="00BC7B20"/>
    <w:rsid w:val="00BC7DA9"/>
    <w:rsid w:val="00BD158E"/>
    <w:rsid w:val="00BD2ADE"/>
    <w:rsid w:val="00BD380A"/>
    <w:rsid w:val="00BD3C25"/>
    <w:rsid w:val="00BD4001"/>
    <w:rsid w:val="00BD5244"/>
    <w:rsid w:val="00BD58D3"/>
    <w:rsid w:val="00BD6B67"/>
    <w:rsid w:val="00BD7B9D"/>
    <w:rsid w:val="00BE0445"/>
    <w:rsid w:val="00BE08AE"/>
    <w:rsid w:val="00BE0930"/>
    <w:rsid w:val="00BE0C1E"/>
    <w:rsid w:val="00BE123B"/>
    <w:rsid w:val="00BE159A"/>
    <w:rsid w:val="00BE244A"/>
    <w:rsid w:val="00BE3D3A"/>
    <w:rsid w:val="00BE4285"/>
    <w:rsid w:val="00BE474B"/>
    <w:rsid w:val="00BE50E5"/>
    <w:rsid w:val="00BE52FD"/>
    <w:rsid w:val="00BE5FE5"/>
    <w:rsid w:val="00BE632D"/>
    <w:rsid w:val="00BE680E"/>
    <w:rsid w:val="00BF01F7"/>
    <w:rsid w:val="00BF0999"/>
    <w:rsid w:val="00BF0A09"/>
    <w:rsid w:val="00BF0A2B"/>
    <w:rsid w:val="00BF2372"/>
    <w:rsid w:val="00BF325F"/>
    <w:rsid w:val="00BF3F0E"/>
    <w:rsid w:val="00BF41DA"/>
    <w:rsid w:val="00BF43F0"/>
    <w:rsid w:val="00BF451C"/>
    <w:rsid w:val="00BF4E5A"/>
    <w:rsid w:val="00BF5B12"/>
    <w:rsid w:val="00BF6D62"/>
    <w:rsid w:val="00BF6F9C"/>
    <w:rsid w:val="00BF7242"/>
    <w:rsid w:val="00C000E4"/>
    <w:rsid w:val="00C00C18"/>
    <w:rsid w:val="00C00E35"/>
    <w:rsid w:val="00C0143E"/>
    <w:rsid w:val="00C01A42"/>
    <w:rsid w:val="00C01BB4"/>
    <w:rsid w:val="00C03659"/>
    <w:rsid w:val="00C04285"/>
    <w:rsid w:val="00C05D6C"/>
    <w:rsid w:val="00C0604B"/>
    <w:rsid w:val="00C0638D"/>
    <w:rsid w:val="00C0665C"/>
    <w:rsid w:val="00C10C38"/>
    <w:rsid w:val="00C111EF"/>
    <w:rsid w:val="00C11461"/>
    <w:rsid w:val="00C116B0"/>
    <w:rsid w:val="00C11BCB"/>
    <w:rsid w:val="00C11D63"/>
    <w:rsid w:val="00C11FB2"/>
    <w:rsid w:val="00C11FD8"/>
    <w:rsid w:val="00C12FEC"/>
    <w:rsid w:val="00C130E0"/>
    <w:rsid w:val="00C135C2"/>
    <w:rsid w:val="00C13ABC"/>
    <w:rsid w:val="00C1522C"/>
    <w:rsid w:val="00C1542B"/>
    <w:rsid w:val="00C16774"/>
    <w:rsid w:val="00C168D8"/>
    <w:rsid w:val="00C16DDD"/>
    <w:rsid w:val="00C172EC"/>
    <w:rsid w:val="00C20368"/>
    <w:rsid w:val="00C20521"/>
    <w:rsid w:val="00C20BE1"/>
    <w:rsid w:val="00C20E38"/>
    <w:rsid w:val="00C2180D"/>
    <w:rsid w:val="00C21F03"/>
    <w:rsid w:val="00C2201B"/>
    <w:rsid w:val="00C222D3"/>
    <w:rsid w:val="00C22E9B"/>
    <w:rsid w:val="00C234A9"/>
    <w:rsid w:val="00C23C9B"/>
    <w:rsid w:val="00C23E5A"/>
    <w:rsid w:val="00C24221"/>
    <w:rsid w:val="00C2423C"/>
    <w:rsid w:val="00C25F21"/>
    <w:rsid w:val="00C26CA3"/>
    <w:rsid w:val="00C275C5"/>
    <w:rsid w:val="00C27F6F"/>
    <w:rsid w:val="00C3103D"/>
    <w:rsid w:val="00C310DE"/>
    <w:rsid w:val="00C31638"/>
    <w:rsid w:val="00C316FB"/>
    <w:rsid w:val="00C321F0"/>
    <w:rsid w:val="00C322D1"/>
    <w:rsid w:val="00C32D07"/>
    <w:rsid w:val="00C337AB"/>
    <w:rsid w:val="00C33A28"/>
    <w:rsid w:val="00C34129"/>
    <w:rsid w:val="00C376C7"/>
    <w:rsid w:val="00C37BE9"/>
    <w:rsid w:val="00C37F20"/>
    <w:rsid w:val="00C40007"/>
    <w:rsid w:val="00C400EB"/>
    <w:rsid w:val="00C401DA"/>
    <w:rsid w:val="00C40A17"/>
    <w:rsid w:val="00C4120B"/>
    <w:rsid w:val="00C41D45"/>
    <w:rsid w:val="00C43117"/>
    <w:rsid w:val="00C432B4"/>
    <w:rsid w:val="00C4351C"/>
    <w:rsid w:val="00C4361D"/>
    <w:rsid w:val="00C43CEC"/>
    <w:rsid w:val="00C43DD8"/>
    <w:rsid w:val="00C43EC1"/>
    <w:rsid w:val="00C45140"/>
    <w:rsid w:val="00C45E7B"/>
    <w:rsid w:val="00C45EA5"/>
    <w:rsid w:val="00C46461"/>
    <w:rsid w:val="00C465CC"/>
    <w:rsid w:val="00C507C0"/>
    <w:rsid w:val="00C51EF6"/>
    <w:rsid w:val="00C532AE"/>
    <w:rsid w:val="00C54022"/>
    <w:rsid w:val="00C5470A"/>
    <w:rsid w:val="00C54EDF"/>
    <w:rsid w:val="00C56099"/>
    <w:rsid w:val="00C57B7D"/>
    <w:rsid w:val="00C57D58"/>
    <w:rsid w:val="00C600C7"/>
    <w:rsid w:val="00C601D4"/>
    <w:rsid w:val="00C604FB"/>
    <w:rsid w:val="00C60CD6"/>
    <w:rsid w:val="00C6207F"/>
    <w:rsid w:val="00C6324A"/>
    <w:rsid w:val="00C639E9"/>
    <w:rsid w:val="00C63FD9"/>
    <w:rsid w:val="00C6452B"/>
    <w:rsid w:val="00C645A2"/>
    <w:rsid w:val="00C655CB"/>
    <w:rsid w:val="00C6577E"/>
    <w:rsid w:val="00C6582C"/>
    <w:rsid w:val="00C65B96"/>
    <w:rsid w:val="00C65C6D"/>
    <w:rsid w:val="00C65CDC"/>
    <w:rsid w:val="00C66142"/>
    <w:rsid w:val="00C6620B"/>
    <w:rsid w:val="00C667D4"/>
    <w:rsid w:val="00C66E64"/>
    <w:rsid w:val="00C6701C"/>
    <w:rsid w:val="00C72A08"/>
    <w:rsid w:val="00C7329F"/>
    <w:rsid w:val="00C7347D"/>
    <w:rsid w:val="00C73896"/>
    <w:rsid w:val="00C73A47"/>
    <w:rsid w:val="00C73E2F"/>
    <w:rsid w:val="00C7406D"/>
    <w:rsid w:val="00C75F98"/>
    <w:rsid w:val="00C76160"/>
    <w:rsid w:val="00C77BD8"/>
    <w:rsid w:val="00C77CBE"/>
    <w:rsid w:val="00C77D65"/>
    <w:rsid w:val="00C8042A"/>
    <w:rsid w:val="00C81DC1"/>
    <w:rsid w:val="00C81DFE"/>
    <w:rsid w:val="00C82407"/>
    <w:rsid w:val="00C83305"/>
    <w:rsid w:val="00C83376"/>
    <w:rsid w:val="00C85098"/>
    <w:rsid w:val="00C8546C"/>
    <w:rsid w:val="00C857A1"/>
    <w:rsid w:val="00C865F9"/>
    <w:rsid w:val="00C86CB1"/>
    <w:rsid w:val="00C90815"/>
    <w:rsid w:val="00C90B7B"/>
    <w:rsid w:val="00C91014"/>
    <w:rsid w:val="00C918D5"/>
    <w:rsid w:val="00C91DD5"/>
    <w:rsid w:val="00C920B8"/>
    <w:rsid w:val="00C9228C"/>
    <w:rsid w:val="00C926CA"/>
    <w:rsid w:val="00C93485"/>
    <w:rsid w:val="00C93689"/>
    <w:rsid w:val="00C93738"/>
    <w:rsid w:val="00C937A7"/>
    <w:rsid w:val="00C93A0C"/>
    <w:rsid w:val="00C943DA"/>
    <w:rsid w:val="00C946CF"/>
    <w:rsid w:val="00C9611F"/>
    <w:rsid w:val="00C96622"/>
    <w:rsid w:val="00C96D79"/>
    <w:rsid w:val="00C97D39"/>
    <w:rsid w:val="00CA0105"/>
    <w:rsid w:val="00CA0869"/>
    <w:rsid w:val="00CA0FE5"/>
    <w:rsid w:val="00CA1853"/>
    <w:rsid w:val="00CA229F"/>
    <w:rsid w:val="00CA254A"/>
    <w:rsid w:val="00CA2939"/>
    <w:rsid w:val="00CA373D"/>
    <w:rsid w:val="00CA3E1B"/>
    <w:rsid w:val="00CA4271"/>
    <w:rsid w:val="00CA4BB0"/>
    <w:rsid w:val="00CA6561"/>
    <w:rsid w:val="00CA692B"/>
    <w:rsid w:val="00CA7159"/>
    <w:rsid w:val="00CA79A9"/>
    <w:rsid w:val="00CA7CD5"/>
    <w:rsid w:val="00CA7D98"/>
    <w:rsid w:val="00CB0A95"/>
    <w:rsid w:val="00CB1875"/>
    <w:rsid w:val="00CB1A43"/>
    <w:rsid w:val="00CB1CBD"/>
    <w:rsid w:val="00CB224A"/>
    <w:rsid w:val="00CB2F1E"/>
    <w:rsid w:val="00CB32B1"/>
    <w:rsid w:val="00CB3491"/>
    <w:rsid w:val="00CB40DE"/>
    <w:rsid w:val="00CB43E0"/>
    <w:rsid w:val="00CB49F7"/>
    <w:rsid w:val="00CB52E1"/>
    <w:rsid w:val="00CB542A"/>
    <w:rsid w:val="00CB58C5"/>
    <w:rsid w:val="00CB5F06"/>
    <w:rsid w:val="00CB600D"/>
    <w:rsid w:val="00CB714F"/>
    <w:rsid w:val="00CC0262"/>
    <w:rsid w:val="00CC030C"/>
    <w:rsid w:val="00CC096A"/>
    <w:rsid w:val="00CC1513"/>
    <w:rsid w:val="00CC2E91"/>
    <w:rsid w:val="00CC4009"/>
    <w:rsid w:val="00CC47D4"/>
    <w:rsid w:val="00CC4BC9"/>
    <w:rsid w:val="00CC57B8"/>
    <w:rsid w:val="00CC614C"/>
    <w:rsid w:val="00CC78EA"/>
    <w:rsid w:val="00CC7C31"/>
    <w:rsid w:val="00CD0F20"/>
    <w:rsid w:val="00CD134D"/>
    <w:rsid w:val="00CD1A94"/>
    <w:rsid w:val="00CD2960"/>
    <w:rsid w:val="00CD3410"/>
    <w:rsid w:val="00CD3A38"/>
    <w:rsid w:val="00CD4B41"/>
    <w:rsid w:val="00CD4DB1"/>
    <w:rsid w:val="00CD58A6"/>
    <w:rsid w:val="00CD5931"/>
    <w:rsid w:val="00CD5954"/>
    <w:rsid w:val="00CD5FDB"/>
    <w:rsid w:val="00CD6179"/>
    <w:rsid w:val="00CD7851"/>
    <w:rsid w:val="00CD78FD"/>
    <w:rsid w:val="00CD7E95"/>
    <w:rsid w:val="00CE0372"/>
    <w:rsid w:val="00CE31A5"/>
    <w:rsid w:val="00CE3833"/>
    <w:rsid w:val="00CE3865"/>
    <w:rsid w:val="00CE39A2"/>
    <w:rsid w:val="00CE41B5"/>
    <w:rsid w:val="00CE5007"/>
    <w:rsid w:val="00CE5732"/>
    <w:rsid w:val="00CE5994"/>
    <w:rsid w:val="00CE641A"/>
    <w:rsid w:val="00CE6B1B"/>
    <w:rsid w:val="00CE7B59"/>
    <w:rsid w:val="00CE7CD2"/>
    <w:rsid w:val="00CF022C"/>
    <w:rsid w:val="00CF031B"/>
    <w:rsid w:val="00CF0505"/>
    <w:rsid w:val="00CF0607"/>
    <w:rsid w:val="00CF1479"/>
    <w:rsid w:val="00CF164B"/>
    <w:rsid w:val="00CF2326"/>
    <w:rsid w:val="00CF2A39"/>
    <w:rsid w:val="00CF3318"/>
    <w:rsid w:val="00CF3808"/>
    <w:rsid w:val="00CF3A5F"/>
    <w:rsid w:val="00CF3C52"/>
    <w:rsid w:val="00CF4856"/>
    <w:rsid w:val="00CF5299"/>
    <w:rsid w:val="00CF52B2"/>
    <w:rsid w:val="00CF54BE"/>
    <w:rsid w:val="00CF6B87"/>
    <w:rsid w:val="00CF7759"/>
    <w:rsid w:val="00CF7A7B"/>
    <w:rsid w:val="00D00095"/>
    <w:rsid w:val="00D00C5C"/>
    <w:rsid w:val="00D019B1"/>
    <w:rsid w:val="00D0222E"/>
    <w:rsid w:val="00D029E0"/>
    <w:rsid w:val="00D03394"/>
    <w:rsid w:val="00D03775"/>
    <w:rsid w:val="00D03C54"/>
    <w:rsid w:val="00D03E8E"/>
    <w:rsid w:val="00D0409F"/>
    <w:rsid w:val="00D046C8"/>
    <w:rsid w:val="00D04CE1"/>
    <w:rsid w:val="00D0535D"/>
    <w:rsid w:val="00D06569"/>
    <w:rsid w:val="00D065FE"/>
    <w:rsid w:val="00D06BEC"/>
    <w:rsid w:val="00D06E9A"/>
    <w:rsid w:val="00D10D6A"/>
    <w:rsid w:val="00D11537"/>
    <w:rsid w:val="00D11955"/>
    <w:rsid w:val="00D11D91"/>
    <w:rsid w:val="00D124E5"/>
    <w:rsid w:val="00D13685"/>
    <w:rsid w:val="00D13EFD"/>
    <w:rsid w:val="00D1536D"/>
    <w:rsid w:val="00D15499"/>
    <w:rsid w:val="00D159E5"/>
    <w:rsid w:val="00D177F3"/>
    <w:rsid w:val="00D20891"/>
    <w:rsid w:val="00D21707"/>
    <w:rsid w:val="00D21DF2"/>
    <w:rsid w:val="00D2216A"/>
    <w:rsid w:val="00D221FD"/>
    <w:rsid w:val="00D22B44"/>
    <w:rsid w:val="00D23F3B"/>
    <w:rsid w:val="00D24193"/>
    <w:rsid w:val="00D24F9E"/>
    <w:rsid w:val="00D272AF"/>
    <w:rsid w:val="00D279C3"/>
    <w:rsid w:val="00D27B04"/>
    <w:rsid w:val="00D27E40"/>
    <w:rsid w:val="00D31097"/>
    <w:rsid w:val="00D3206A"/>
    <w:rsid w:val="00D3213F"/>
    <w:rsid w:val="00D326DE"/>
    <w:rsid w:val="00D337E7"/>
    <w:rsid w:val="00D341D9"/>
    <w:rsid w:val="00D345D6"/>
    <w:rsid w:val="00D3643B"/>
    <w:rsid w:val="00D36C29"/>
    <w:rsid w:val="00D376E3"/>
    <w:rsid w:val="00D40B21"/>
    <w:rsid w:val="00D41922"/>
    <w:rsid w:val="00D43DD9"/>
    <w:rsid w:val="00D44917"/>
    <w:rsid w:val="00D46061"/>
    <w:rsid w:val="00D46764"/>
    <w:rsid w:val="00D47239"/>
    <w:rsid w:val="00D47E5C"/>
    <w:rsid w:val="00D51399"/>
    <w:rsid w:val="00D5169E"/>
    <w:rsid w:val="00D52EA0"/>
    <w:rsid w:val="00D52F44"/>
    <w:rsid w:val="00D53377"/>
    <w:rsid w:val="00D5366D"/>
    <w:rsid w:val="00D53DD0"/>
    <w:rsid w:val="00D541E6"/>
    <w:rsid w:val="00D556A5"/>
    <w:rsid w:val="00D5572D"/>
    <w:rsid w:val="00D55AF4"/>
    <w:rsid w:val="00D562BD"/>
    <w:rsid w:val="00D57DC4"/>
    <w:rsid w:val="00D60D92"/>
    <w:rsid w:val="00D60DC1"/>
    <w:rsid w:val="00D6219E"/>
    <w:rsid w:val="00D62366"/>
    <w:rsid w:val="00D624C6"/>
    <w:rsid w:val="00D62C11"/>
    <w:rsid w:val="00D63E1F"/>
    <w:rsid w:val="00D64530"/>
    <w:rsid w:val="00D6466C"/>
    <w:rsid w:val="00D6491E"/>
    <w:rsid w:val="00D6568E"/>
    <w:rsid w:val="00D676AB"/>
    <w:rsid w:val="00D67AB0"/>
    <w:rsid w:val="00D67C4D"/>
    <w:rsid w:val="00D70179"/>
    <w:rsid w:val="00D705E5"/>
    <w:rsid w:val="00D71D1B"/>
    <w:rsid w:val="00D71E7A"/>
    <w:rsid w:val="00D72A0F"/>
    <w:rsid w:val="00D72C81"/>
    <w:rsid w:val="00D72DE6"/>
    <w:rsid w:val="00D7309C"/>
    <w:rsid w:val="00D73534"/>
    <w:rsid w:val="00D75AFA"/>
    <w:rsid w:val="00D75D16"/>
    <w:rsid w:val="00D7674D"/>
    <w:rsid w:val="00D76C98"/>
    <w:rsid w:val="00D77738"/>
    <w:rsid w:val="00D77D67"/>
    <w:rsid w:val="00D77D6A"/>
    <w:rsid w:val="00D77FD3"/>
    <w:rsid w:val="00D805B6"/>
    <w:rsid w:val="00D80A9D"/>
    <w:rsid w:val="00D80EA4"/>
    <w:rsid w:val="00D81949"/>
    <w:rsid w:val="00D81D0A"/>
    <w:rsid w:val="00D81DE4"/>
    <w:rsid w:val="00D81FFC"/>
    <w:rsid w:val="00D828DF"/>
    <w:rsid w:val="00D82FA9"/>
    <w:rsid w:val="00D83408"/>
    <w:rsid w:val="00D83A79"/>
    <w:rsid w:val="00D84C38"/>
    <w:rsid w:val="00D84F78"/>
    <w:rsid w:val="00D853F7"/>
    <w:rsid w:val="00D85715"/>
    <w:rsid w:val="00D85ED0"/>
    <w:rsid w:val="00D85F61"/>
    <w:rsid w:val="00D86652"/>
    <w:rsid w:val="00D86894"/>
    <w:rsid w:val="00D869F1"/>
    <w:rsid w:val="00D87EC5"/>
    <w:rsid w:val="00D90192"/>
    <w:rsid w:val="00D90C3A"/>
    <w:rsid w:val="00D9172A"/>
    <w:rsid w:val="00D91C12"/>
    <w:rsid w:val="00D92315"/>
    <w:rsid w:val="00D929B1"/>
    <w:rsid w:val="00D92E1C"/>
    <w:rsid w:val="00D9327C"/>
    <w:rsid w:val="00D93DD8"/>
    <w:rsid w:val="00D940BD"/>
    <w:rsid w:val="00D94582"/>
    <w:rsid w:val="00D9553E"/>
    <w:rsid w:val="00D9584F"/>
    <w:rsid w:val="00D96000"/>
    <w:rsid w:val="00D97418"/>
    <w:rsid w:val="00D97692"/>
    <w:rsid w:val="00D97AE0"/>
    <w:rsid w:val="00D97FF2"/>
    <w:rsid w:val="00DA0124"/>
    <w:rsid w:val="00DA019D"/>
    <w:rsid w:val="00DA0AAE"/>
    <w:rsid w:val="00DA0CA0"/>
    <w:rsid w:val="00DA0E01"/>
    <w:rsid w:val="00DA0F63"/>
    <w:rsid w:val="00DA12F6"/>
    <w:rsid w:val="00DA17D9"/>
    <w:rsid w:val="00DA268B"/>
    <w:rsid w:val="00DA273C"/>
    <w:rsid w:val="00DA27DC"/>
    <w:rsid w:val="00DA280E"/>
    <w:rsid w:val="00DA29C9"/>
    <w:rsid w:val="00DA60FA"/>
    <w:rsid w:val="00DA6A7D"/>
    <w:rsid w:val="00DA6E8A"/>
    <w:rsid w:val="00DA79B1"/>
    <w:rsid w:val="00DA7BFD"/>
    <w:rsid w:val="00DB10A8"/>
    <w:rsid w:val="00DB19F4"/>
    <w:rsid w:val="00DB25E0"/>
    <w:rsid w:val="00DB2A46"/>
    <w:rsid w:val="00DB2AD8"/>
    <w:rsid w:val="00DB3750"/>
    <w:rsid w:val="00DB3AD8"/>
    <w:rsid w:val="00DB5277"/>
    <w:rsid w:val="00DB5A9B"/>
    <w:rsid w:val="00DB5E2A"/>
    <w:rsid w:val="00DB69AC"/>
    <w:rsid w:val="00DB6C6E"/>
    <w:rsid w:val="00DB6E4B"/>
    <w:rsid w:val="00DB7C5D"/>
    <w:rsid w:val="00DC09D4"/>
    <w:rsid w:val="00DC0E2F"/>
    <w:rsid w:val="00DC102F"/>
    <w:rsid w:val="00DC11F6"/>
    <w:rsid w:val="00DC12B3"/>
    <w:rsid w:val="00DC1517"/>
    <w:rsid w:val="00DC1E1E"/>
    <w:rsid w:val="00DC33B0"/>
    <w:rsid w:val="00DC411E"/>
    <w:rsid w:val="00DC4CC4"/>
    <w:rsid w:val="00DC68CE"/>
    <w:rsid w:val="00DC7EA5"/>
    <w:rsid w:val="00DC7FBB"/>
    <w:rsid w:val="00DD0203"/>
    <w:rsid w:val="00DD06B5"/>
    <w:rsid w:val="00DD0B8C"/>
    <w:rsid w:val="00DD12E5"/>
    <w:rsid w:val="00DD1AAE"/>
    <w:rsid w:val="00DD2A45"/>
    <w:rsid w:val="00DD2B7F"/>
    <w:rsid w:val="00DD2C45"/>
    <w:rsid w:val="00DD36A4"/>
    <w:rsid w:val="00DD3729"/>
    <w:rsid w:val="00DD3EEC"/>
    <w:rsid w:val="00DD5041"/>
    <w:rsid w:val="00DD5CF5"/>
    <w:rsid w:val="00DE0C94"/>
    <w:rsid w:val="00DE10E5"/>
    <w:rsid w:val="00DE21FE"/>
    <w:rsid w:val="00DE25AD"/>
    <w:rsid w:val="00DE38F7"/>
    <w:rsid w:val="00DE3C18"/>
    <w:rsid w:val="00DE3D59"/>
    <w:rsid w:val="00DE3DEF"/>
    <w:rsid w:val="00DE4A70"/>
    <w:rsid w:val="00DE525B"/>
    <w:rsid w:val="00DE5CE1"/>
    <w:rsid w:val="00DE65A7"/>
    <w:rsid w:val="00DE66C3"/>
    <w:rsid w:val="00DE67EF"/>
    <w:rsid w:val="00DE6977"/>
    <w:rsid w:val="00DE6B19"/>
    <w:rsid w:val="00DE7896"/>
    <w:rsid w:val="00DF0638"/>
    <w:rsid w:val="00DF2B5D"/>
    <w:rsid w:val="00DF2CA3"/>
    <w:rsid w:val="00DF2FA6"/>
    <w:rsid w:val="00DF352F"/>
    <w:rsid w:val="00DF3A41"/>
    <w:rsid w:val="00DF3E58"/>
    <w:rsid w:val="00DF4CE1"/>
    <w:rsid w:val="00DF57F2"/>
    <w:rsid w:val="00DF588C"/>
    <w:rsid w:val="00DF5F7B"/>
    <w:rsid w:val="00DF6286"/>
    <w:rsid w:val="00DF6653"/>
    <w:rsid w:val="00DF6676"/>
    <w:rsid w:val="00DF67D7"/>
    <w:rsid w:val="00DF7E1D"/>
    <w:rsid w:val="00E00002"/>
    <w:rsid w:val="00E00E6B"/>
    <w:rsid w:val="00E00F7B"/>
    <w:rsid w:val="00E0113A"/>
    <w:rsid w:val="00E012E7"/>
    <w:rsid w:val="00E015E8"/>
    <w:rsid w:val="00E01E3C"/>
    <w:rsid w:val="00E02464"/>
    <w:rsid w:val="00E02D78"/>
    <w:rsid w:val="00E04542"/>
    <w:rsid w:val="00E04608"/>
    <w:rsid w:val="00E05373"/>
    <w:rsid w:val="00E05A82"/>
    <w:rsid w:val="00E06066"/>
    <w:rsid w:val="00E065AC"/>
    <w:rsid w:val="00E06E7E"/>
    <w:rsid w:val="00E07143"/>
    <w:rsid w:val="00E07FBB"/>
    <w:rsid w:val="00E10518"/>
    <w:rsid w:val="00E106E0"/>
    <w:rsid w:val="00E10CFD"/>
    <w:rsid w:val="00E10E49"/>
    <w:rsid w:val="00E11453"/>
    <w:rsid w:val="00E12645"/>
    <w:rsid w:val="00E12D54"/>
    <w:rsid w:val="00E1459B"/>
    <w:rsid w:val="00E16C50"/>
    <w:rsid w:val="00E1709E"/>
    <w:rsid w:val="00E17297"/>
    <w:rsid w:val="00E17D19"/>
    <w:rsid w:val="00E20757"/>
    <w:rsid w:val="00E21922"/>
    <w:rsid w:val="00E23681"/>
    <w:rsid w:val="00E23814"/>
    <w:rsid w:val="00E2423B"/>
    <w:rsid w:val="00E24593"/>
    <w:rsid w:val="00E252DA"/>
    <w:rsid w:val="00E274B5"/>
    <w:rsid w:val="00E279BC"/>
    <w:rsid w:val="00E27B93"/>
    <w:rsid w:val="00E3002A"/>
    <w:rsid w:val="00E30952"/>
    <w:rsid w:val="00E30B4E"/>
    <w:rsid w:val="00E30D46"/>
    <w:rsid w:val="00E3138B"/>
    <w:rsid w:val="00E31607"/>
    <w:rsid w:val="00E31F24"/>
    <w:rsid w:val="00E32638"/>
    <w:rsid w:val="00E32A30"/>
    <w:rsid w:val="00E32AA7"/>
    <w:rsid w:val="00E32E6F"/>
    <w:rsid w:val="00E32F96"/>
    <w:rsid w:val="00E3331A"/>
    <w:rsid w:val="00E33574"/>
    <w:rsid w:val="00E340AC"/>
    <w:rsid w:val="00E34485"/>
    <w:rsid w:val="00E3513A"/>
    <w:rsid w:val="00E36EE0"/>
    <w:rsid w:val="00E37D30"/>
    <w:rsid w:val="00E401ED"/>
    <w:rsid w:val="00E41129"/>
    <w:rsid w:val="00E419C2"/>
    <w:rsid w:val="00E41B06"/>
    <w:rsid w:val="00E4206C"/>
    <w:rsid w:val="00E42282"/>
    <w:rsid w:val="00E423E3"/>
    <w:rsid w:val="00E42C66"/>
    <w:rsid w:val="00E43952"/>
    <w:rsid w:val="00E452A0"/>
    <w:rsid w:val="00E45AC3"/>
    <w:rsid w:val="00E45EA2"/>
    <w:rsid w:val="00E47365"/>
    <w:rsid w:val="00E4785A"/>
    <w:rsid w:val="00E506C4"/>
    <w:rsid w:val="00E509C8"/>
    <w:rsid w:val="00E51DE6"/>
    <w:rsid w:val="00E52046"/>
    <w:rsid w:val="00E523EC"/>
    <w:rsid w:val="00E52D53"/>
    <w:rsid w:val="00E52EB7"/>
    <w:rsid w:val="00E53555"/>
    <w:rsid w:val="00E53909"/>
    <w:rsid w:val="00E53A52"/>
    <w:rsid w:val="00E542CB"/>
    <w:rsid w:val="00E5545B"/>
    <w:rsid w:val="00E56414"/>
    <w:rsid w:val="00E56608"/>
    <w:rsid w:val="00E56796"/>
    <w:rsid w:val="00E57245"/>
    <w:rsid w:val="00E578A8"/>
    <w:rsid w:val="00E57F52"/>
    <w:rsid w:val="00E60895"/>
    <w:rsid w:val="00E61356"/>
    <w:rsid w:val="00E61433"/>
    <w:rsid w:val="00E62112"/>
    <w:rsid w:val="00E6234A"/>
    <w:rsid w:val="00E632A1"/>
    <w:rsid w:val="00E63FF5"/>
    <w:rsid w:val="00E663FE"/>
    <w:rsid w:val="00E669CB"/>
    <w:rsid w:val="00E66AC1"/>
    <w:rsid w:val="00E676C2"/>
    <w:rsid w:val="00E67997"/>
    <w:rsid w:val="00E7030C"/>
    <w:rsid w:val="00E714FA"/>
    <w:rsid w:val="00E7219F"/>
    <w:rsid w:val="00E725D8"/>
    <w:rsid w:val="00E747FD"/>
    <w:rsid w:val="00E75E1F"/>
    <w:rsid w:val="00E75EC5"/>
    <w:rsid w:val="00E775D6"/>
    <w:rsid w:val="00E77B1D"/>
    <w:rsid w:val="00E80CCD"/>
    <w:rsid w:val="00E80EEB"/>
    <w:rsid w:val="00E815F4"/>
    <w:rsid w:val="00E819FD"/>
    <w:rsid w:val="00E83080"/>
    <w:rsid w:val="00E84F84"/>
    <w:rsid w:val="00E85187"/>
    <w:rsid w:val="00E85B74"/>
    <w:rsid w:val="00E86201"/>
    <w:rsid w:val="00E86F6D"/>
    <w:rsid w:val="00E878DC"/>
    <w:rsid w:val="00E9104F"/>
    <w:rsid w:val="00E916D8"/>
    <w:rsid w:val="00E9191B"/>
    <w:rsid w:val="00E92266"/>
    <w:rsid w:val="00E92669"/>
    <w:rsid w:val="00E92E6D"/>
    <w:rsid w:val="00E93C4F"/>
    <w:rsid w:val="00E94C22"/>
    <w:rsid w:val="00E950FB"/>
    <w:rsid w:val="00E95748"/>
    <w:rsid w:val="00E95F92"/>
    <w:rsid w:val="00E9687F"/>
    <w:rsid w:val="00E96AB8"/>
    <w:rsid w:val="00EA1031"/>
    <w:rsid w:val="00EA1710"/>
    <w:rsid w:val="00EA1D56"/>
    <w:rsid w:val="00EA2084"/>
    <w:rsid w:val="00EA5EA5"/>
    <w:rsid w:val="00EA6B86"/>
    <w:rsid w:val="00EB1039"/>
    <w:rsid w:val="00EB17DD"/>
    <w:rsid w:val="00EB1D78"/>
    <w:rsid w:val="00EB25DB"/>
    <w:rsid w:val="00EB26F6"/>
    <w:rsid w:val="00EB2FF2"/>
    <w:rsid w:val="00EB498D"/>
    <w:rsid w:val="00EB4B31"/>
    <w:rsid w:val="00EB57A4"/>
    <w:rsid w:val="00EB5984"/>
    <w:rsid w:val="00EB628E"/>
    <w:rsid w:val="00EB62BA"/>
    <w:rsid w:val="00EB631F"/>
    <w:rsid w:val="00EC0881"/>
    <w:rsid w:val="00EC0BD6"/>
    <w:rsid w:val="00EC1454"/>
    <w:rsid w:val="00EC3171"/>
    <w:rsid w:val="00EC3D6A"/>
    <w:rsid w:val="00EC49D7"/>
    <w:rsid w:val="00EC5A1E"/>
    <w:rsid w:val="00EC5E01"/>
    <w:rsid w:val="00EC5EAE"/>
    <w:rsid w:val="00EC6077"/>
    <w:rsid w:val="00EC6155"/>
    <w:rsid w:val="00EC6233"/>
    <w:rsid w:val="00EC6C09"/>
    <w:rsid w:val="00EC7291"/>
    <w:rsid w:val="00EC756F"/>
    <w:rsid w:val="00ED030A"/>
    <w:rsid w:val="00ED1365"/>
    <w:rsid w:val="00ED148B"/>
    <w:rsid w:val="00ED2F15"/>
    <w:rsid w:val="00ED2FAC"/>
    <w:rsid w:val="00ED3034"/>
    <w:rsid w:val="00ED337E"/>
    <w:rsid w:val="00ED44AD"/>
    <w:rsid w:val="00ED5B84"/>
    <w:rsid w:val="00ED603B"/>
    <w:rsid w:val="00ED6596"/>
    <w:rsid w:val="00ED6A8B"/>
    <w:rsid w:val="00ED7448"/>
    <w:rsid w:val="00ED7C22"/>
    <w:rsid w:val="00ED7CCB"/>
    <w:rsid w:val="00EE007E"/>
    <w:rsid w:val="00EE0E61"/>
    <w:rsid w:val="00EE1196"/>
    <w:rsid w:val="00EE2CEE"/>
    <w:rsid w:val="00EE6990"/>
    <w:rsid w:val="00EE6C61"/>
    <w:rsid w:val="00EE79C5"/>
    <w:rsid w:val="00EF0D71"/>
    <w:rsid w:val="00EF1094"/>
    <w:rsid w:val="00EF1355"/>
    <w:rsid w:val="00EF18CD"/>
    <w:rsid w:val="00EF269C"/>
    <w:rsid w:val="00EF2746"/>
    <w:rsid w:val="00EF2C46"/>
    <w:rsid w:val="00EF30B4"/>
    <w:rsid w:val="00EF31EB"/>
    <w:rsid w:val="00EF37CC"/>
    <w:rsid w:val="00EF3916"/>
    <w:rsid w:val="00EF4746"/>
    <w:rsid w:val="00EF4F47"/>
    <w:rsid w:val="00EF610E"/>
    <w:rsid w:val="00EF6434"/>
    <w:rsid w:val="00EF6D85"/>
    <w:rsid w:val="00EF7A1A"/>
    <w:rsid w:val="00EF7A74"/>
    <w:rsid w:val="00F00266"/>
    <w:rsid w:val="00F0124D"/>
    <w:rsid w:val="00F0292A"/>
    <w:rsid w:val="00F038A0"/>
    <w:rsid w:val="00F0393C"/>
    <w:rsid w:val="00F03D60"/>
    <w:rsid w:val="00F03E02"/>
    <w:rsid w:val="00F06672"/>
    <w:rsid w:val="00F066FA"/>
    <w:rsid w:val="00F07E20"/>
    <w:rsid w:val="00F10161"/>
    <w:rsid w:val="00F101B7"/>
    <w:rsid w:val="00F10714"/>
    <w:rsid w:val="00F11540"/>
    <w:rsid w:val="00F11612"/>
    <w:rsid w:val="00F11A5A"/>
    <w:rsid w:val="00F11FE5"/>
    <w:rsid w:val="00F1240B"/>
    <w:rsid w:val="00F125F3"/>
    <w:rsid w:val="00F126B8"/>
    <w:rsid w:val="00F12FE0"/>
    <w:rsid w:val="00F135FF"/>
    <w:rsid w:val="00F13A93"/>
    <w:rsid w:val="00F13B8F"/>
    <w:rsid w:val="00F146FD"/>
    <w:rsid w:val="00F14D25"/>
    <w:rsid w:val="00F14E71"/>
    <w:rsid w:val="00F16595"/>
    <w:rsid w:val="00F16ADB"/>
    <w:rsid w:val="00F16F5B"/>
    <w:rsid w:val="00F171DC"/>
    <w:rsid w:val="00F20690"/>
    <w:rsid w:val="00F2222A"/>
    <w:rsid w:val="00F226D0"/>
    <w:rsid w:val="00F230E7"/>
    <w:rsid w:val="00F235EE"/>
    <w:rsid w:val="00F259BB"/>
    <w:rsid w:val="00F26C61"/>
    <w:rsid w:val="00F27107"/>
    <w:rsid w:val="00F307F6"/>
    <w:rsid w:val="00F309A5"/>
    <w:rsid w:val="00F3178C"/>
    <w:rsid w:val="00F32AE0"/>
    <w:rsid w:val="00F32C5C"/>
    <w:rsid w:val="00F3372C"/>
    <w:rsid w:val="00F34324"/>
    <w:rsid w:val="00F347BD"/>
    <w:rsid w:val="00F3498F"/>
    <w:rsid w:val="00F34BF7"/>
    <w:rsid w:val="00F34EB7"/>
    <w:rsid w:val="00F3507E"/>
    <w:rsid w:val="00F37570"/>
    <w:rsid w:val="00F3792C"/>
    <w:rsid w:val="00F4043C"/>
    <w:rsid w:val="00F4163F"/>
    <w:rsid w:val="00F41E79"/>
    <w:rsid w:val="00F41F63"/>
    <w:rsid w:val="00F41F87"/>
    <w:rsid w:val="00F42891"/>
    <w:rsid w:val="00F4331F"/>
    <w:rsid w:val="00F438E0"/>
    <w:rsid w:val="00F43BC9"/>
    <w:rsid w:val="00F43EB2"/>
    <w:rsid w:val="00F43EE2"/>
    <w:rsid w:val="00F45A8E"/>
    <w:rsid w:val="00F46543"/>
    <w:rsid w:val="00F46574"/>
    <w:rsid w:val="00F4758D"/>
    <w:rsid w:val="00F4793E"/>
    <w:rsid w:val="00F479A9"/>
    <w:rsid w:val="00F5017A"/>
    <w:rsid w:val="00F50661"/>
    <w:rsid w:val="00F50C38"/>
    <w:rsid w:val="00F512CD"/>
    <w:rsid w:val="00F522B5"/>
    <w:rsid w:val="00F52398"/>
    <w:rsid w:val="00F5284D"/>
    <w:rsid w:val="00F5296E"/>
    <w:rsid w:val="00F52A98"/>
    <w:rsid w:val="00F52D85"/>
    <w:rsid w:val="00F53029"/>
    <w:rsid w:val="00F531E6"/>
    <w:rsid w:val="00F55550"/>
    <w:rsid w:val="00F55B15"/>
    <w:rsid w:val="00F56088"/>
    <w:rsid w:val="00F5762C"/>
    <w:rsid w:val="00F57F25"/>
    <w:rsid w:val="00F57F3A"/>
    <w:rsid w:val="00F600CB"/>
    <w:rsid w:val="00F60D2D"/>
    <w:rsid w:val="00F619A5"/>
    <w:rsid w:val="00F61C09"/>
    <w:rsid w:val="00F61C5A"/>
    <w:rsid w:val="00F61E64"/>
    <w:rsid w:val="00F61FE6"/>
    <w:rsid w:val="00F623AC"/>
    <w:rsid w:val="00F626B5"/>
    <w:rsid w:val="00F62DC2"/>
    <w:rsid w:val="00F63825"/>
    <w:rsid w:val="00F639C0"/>
    <w:rsid w:val="00F662A6"/>
    <w:rsid w:val="00F66C19"/>
    <w:rsid w:val="00F672DD"/>
    <w:rsid w:val="00F6785F"/>
    <w:rsid w:val="00F67A04"/>
    <w:rsid w:val="00F67CBE"/>
    <w:rsid w:val="00F70487"/>
    <w:rsid w:val="00F7244E"/>
    <w:rsid w:val="00F72A59"/>
    <w:rsid w:val="00F72BAE"/>
    <w:rsid w:val="00F74A14"/>
    <w:rsid w:val="00F7584D"/>
    <w:rsid w:val="00F75D22"/>
    <w:rsid w:val="00F765B3"/>
    <w:rsid w:val="00F7685E"/>
    <w:rsid w:val="00F7755C"/>
    <w:rsid w:val="00F77D6E"/>
    <w:rsid w:val="00F8043E"/>
    <w:rsid w:val="00F820FD"/>
    <w:rsid w:val="00F82E44"/>
    <w:rsid w:val="00F82FF0"/>
    <w:rsid w:val="00F838CA"/>
    <w:rsid w:val="00F83D38"/>
    <w:rsid w:val="00F846D1"/>
    <w:rsid w:val="00F8491C"/>
    <w:rsid w:val="00F8509F"/>
    <w:rsid w:val="00F85418"/>
    <w:rsid w:val="00F85C6B"/>
    <w:rsid w:val="00F875B8"/>
    <w:rsid w:val="00F87A5A"/>
    <w:rsid w:val="00F911C1"/>
    <w:rsid w:val="00F9121B"/>
    <w:rsid w:val="00F92181"/>
    <w:rsid w:val="00F93014"/>
    <w:rsid w:val="00F93C78"/>
    <w:rsid w:val="00F93E46"/>
    <w:rsid w:val="00F93F73"/>
    <w:rsid w:val="00F94249"/>
    <w:rsid w:val="00F954CE"/>
    <w:rsid w:val="00F95E50"/>
    <w:rsid w:val="00F97F80"/>
    <w:rsid w:val="00F97FC0"/>
    <w:rsid w:val="00FA2E7C"/>
    <w:rsid w:val="00FA317F"/>
    <w:rsid w:val="00FA34A7"/>
    <w:rsid w:val="00FA40C1"/>
    <w:rsid w:val="00FA446B"/>
    <w:rsid w:val="00FA5050"/>
    <w:rsid w:val="00FA7C15"/>
    <w:rsid w:val="00FA7C7F"/>
    <w:rsid w:val="00FB17C5"/>
    <w:rsid w:val="00FB39CA"/>
    <w:rsid w:val="00FB4F83"/>
    <w:rsid w:val="00FB55C1"/>
    <w:rsid w:val="00FB6307"/>
    <w:rsid w:val="00FB6DCC"/>
    <w:rsid w:val="00FB7067"/>
    <w:rsid w:val="00FB7360"/>
    <w:rsid w:val="00FC1821"/>
    <w:rsid w:val="00FC1AF6"/>
    <w:rsid w:val="00FC307F"/>
    <w:rsid w:val="00FC338B"/>
    <w:rsid w:val="00FC3AD4"/>
    <w:rsid w:val="00FC66C3"/>
    <w:rsid w:val="00FC6E1B"/>
    <w:rsid w:val="00FC7481"/>
    <w:rsid w:val="00FC74B4"/>
    <w:rsid w:val="00FC7842"/>
    <w:rsid w:val="00FC7B8C"/>
    <w:rsid w:val="00FD01F6"/>
    <w:rsid w:val="00FD0F61"/>
    <w:rsid w:val="00FD0FB5"/>
    <w:rsid w:val="00FD261F"/>
    <w:rsid w:val="00FD3767"/>
    <w:rsid w:val="00FD46AE"/>
    <w:rsid w:val="00FD56BC"/>
    <w:rsid w:val="00FD5766"/>
    <w:rsid w:val="00FD6957"/>
    <w:rsid w:val="00FD6B1B"/>
    <w:rsid w:val="00FD7ADA"/>
    <w:rsid w:val="00FD7EBC"/>
    <w:rsid w:val="00FE06EA"/>
    <w:rsid w:val="00FE0817"/>
    <w:rsid w:val="00FE10FF"/>
    <w:rsid w:val="00FE115E"/>
    <w:rsid w:val="00FE1F7F"/>
    <w:rsid w:val="00FE2485"/>
    <w:rsid w:val="00FE27BB"/>
    <w:rsid w:val="00FE2D37"/>
    <w:rsid w:val="00FE2E73"/>
    <w:rsid w:val="00FE3434"/>
    <w:rsid w:val="00FE3693"/>
    <w:rsid w:val="00FE3D90"/>
    <w:rsid w:val="00FE47EE"/>
    <w:rsid w:val="00FE499B"/>
    <w:rsid w:val="00FE4F06"/>
    <w:rsid w:val="00FE5FFA"/>
    <w:rsid w:val="00FE706D"/>
    <w:rsid w:val="00FE72E6"/>
    <w:rsid w:val="00FE7555"/>
    <w:rsid w:val="00FE761B"/>
    <w:rsid w:val="00FF1967"/>
    <w:rsid w:val="00FF1C62"/>
    <w:rsid w:val="00FF23CA"/>
    <w:rsid w:val="00FF25C9"/>
    <w:rsid w:val="00FF3553"/>
    <w:rsid w:val="00FF3DA9"/>
    <w:rsid w:val="00FF5164"/>
    <w:rsid w:val="00FF5C17"/>
    <w:rsid w:val="00FF71B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C5E32"/>
  <w15:docId w15:val="{716C2F9F-F051-455E-8B98-05F44632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1A"/>
  </w:style>
  <w:style w:type="paragraph" w:styleId="Heading1">
    <w:name w:val="heading 1"/>
    <w:basedOn w:val="Normal"/>
    <w:next w:val="Normal"/>
    <w:link w:val="Heading1Char"/>
    <w:uiPriority w:val="9"/>
    <w:qFormat/>
    <w:rsid w:val="00827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3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31"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unhideWhenUsed/>
    <w:rsid w:val="0023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F4"/>
    <w:pPr>
      <w:ind w:left="720"/>
      <w:contextualSpacing/>
    </w:pPr>
  </w:style>
  <w:style w:type="paragraph" w:styleId="Revision">
    <w:name w:val="Revision"/>
    <w:hidden/>
    <w:uiPriority w:val="99"/>
    <w:semiHidden/>
    <w:rsid w:val="00D472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74"/>
  </w:style>
  <w:style w:type="paragraph" w:styleId="Footer">
    <w:name w:val="footer"/>
    <w:basedOn w:val="Normal"/>
    <w:link w:val="Foot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74"/>
  </w:style>
  <w:style w:type="character" w:customStyle="1" w:styleId="Heading1Char">
    <w:name w:val="Heading 1 Char"/>
    <w:basedOn w:val="DefaultParagraphFont"/>
    <w:link w:val="Heading1"/>
    <w:uiPriority w:val="9"/>
    <w:rsid w:val="008277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paragraph" w:styleId="TOCHeading">
    <w:name w:val="TOC Heading"/>
    <w:basedOn w:val="Heading1"/>
    <w:next w:val="Normal"/>
    <w:uiPriority w:val="39"/>
    <w:unhideWhenUsed/>
    <w:qFormat/>
    <w:rsid w:val="0045277B"/>
    <w:pPr>
      <w:spacing w:line="276" w:lineRule="auto"/>
      <w:outlineLvl w:val="9"/>
    </w:pPr>
    <w:rPr>
      <w:szCs w:val="28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5277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F8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F87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F87"/>
    <w:rPr>
      <w:b/>
      <w:bCs/>
      <w:sz w:val="20"/>
      <w:szCs w:val="32"/>
    </w:rPr>
  </w:style>
  <w:style w:type="paragraph" w:styleId="NoSpacing">
    <w:name w:val="No Spacing"/>
    <w:uiPriority w:val="1"/>
    <w:qFormat/>
    <w:rsid w:val="00B561B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E7B59"/>
    <w:pPr>
      <w:tabs>
        <w:tab w:val="right" w:leader="dot" w:pos="9344"/>
      </w:tabs>
      <w:spacing w:after="0" w:line="360" w:lineRule="auto"/>
      <w:pPrChange w:id="0" w:author="Sopheak Phorn" w:date="2023-08-25T13:17:00Z">
        <w:pPr>
          <w:tabs>
            <w:tab w:val="right" w:leader="dot" w:pos="9344"/>
          </w:tabs>
          <w:spacing w:after="100" w:line="259" w:lineRule="auto"/>
        </w:pPr>
      </w:pPrChange>
    </w:pPr>
    <w:rPr>
      <w:rPrChange w:id="0" w:author="Sopheak Phorn" w:date="2023-08-25T13:17:00Z">
        <w:rPr>
          <w:rFonts w:asciiTheme="minorHAnsi" w:eastAsiaTheme="minorHAnsi" w:hAnsiTheme="minorHAnsi" w:cstheme="minorBidi"/>
          <w:sz w:val="22"/>
          <w:szCs w:val="36"/>
          <w:lang w:val="en-US" w:eastAsia="en-US" w:bidi="km-KH"/>
        </w:rPr>
      </w:rPrChange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3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A1C3B-3BFF-4275-99E3-E80A911E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39</Pages>
  <Words>48793</Words>
  <Characters>278122</Characters>
  <Application>Microsoft Office Word</Application>
  <DocSecurity>0</DocSecurity>
  <Lines>2317</Lines>
  <Paragraphs>652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Voeun Kuyeng</dc:creator>
  <cp:lastModifiedBy>Chamreun Poth</cp:lastModifiedBy>
  <cp:revision>66</cp:revision>
  <cp:lastPrinted>2023-08-28T03:47:00Z</cp:lastPrinted>
  <dcterms:created xsi:type="dcterms:W3CDTF">2023-08-22T01:58:00Z</dcterms:created>
  <dcterms:modified xsi:type="dcterms:W3CDTF">2024-05-16T08:32:00Z</dcterms:modified>
</cp:coreProperties>
</file>